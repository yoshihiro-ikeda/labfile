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FBA" w:rsidRPr="005A5967" w:rsidRDefault="00006FBA"/>
    <w:p w:rsidR="006C22ED" w:rsidRPr="00B932C8" w:rsidRDefault="006C22ED"/>
    <w:p w:rsidR="006C22ED" w:rsidRPr="00B932C8" w:rsidRDefault="006C22ED"/>
    <w:p w:rsidR="006C22ED" w:rsidRPr="00B932C8" w:rsidRDefault="006C22ED"/>
    <w:p w:rsidR="006C22ED" w:rsidRPr="00B932C8" w:rsidRDefault="006C22ED"/>
    <w:p w:rsidR="006C22ED" w:rsidRPr="00B932C8" w:rsidRDefault="006C22ED"/>
    <w:p w:rsidR="006C22ED" w:rsidRPr="00B932C8" w:rsidRDefault="006C22ED"/>
    <w:p w:rsidR="006C22ED" w:rsidRPr="00B932C8" w:rsidRDefault="006C22ED"/>
    <w:p w:rsidR="006C22ED" w:rsidRPr="00B932C8" w:rsidRDefault="006C22ED"/>
    <w:p w:rsidR="00D9175C" w:rsidRPr="00B932C8" w:rsidRDefault="00985164">
      <w:r w:rsidRPr="00B932C8">
        <w:rPr>
          <w:noProof/>
        </w:rPr>
        <mc:AlternateContent>
          <mc:Choice Requires="wps">
            <w:drawing>
              <wp:anchor distT="0" distB="0" distL="114300" distR="114300" simplePos="0" relativeHeight="251657728" behindDoc="0" locked="0" layoutInCell="1" allowOverlap="1" wp14:anchorId="24BFFB14" wp14:editId="740FF2E6">
                <wp:simplePos x="0" y="0"/>
                <wp:positionH relativeFrom="margin">
                  <wp:posOffset>-19685</wp:posOffset>
                </wp:positionH>
                <wp:positionV relativeFrom="paragraph">
                  <wp:posOffset>82550</wp:posOffset>
                </wp:positionV>
                <wp:extent cx="5438775" cy="1628775"/>
                <wp:effectExtent l="19050" t="19050" r="28575" b="2857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8775" cy="162877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D93E4" id="Rectangle 2" o:spid="_x0000_s1026" style="position:absolute;left:0;text-align:left;margin-left:-1.55pt;margin-top:6.5pt;width:428.25pt;height:128.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" filled="f" strokeweight="2.25pt">
                <v:textbox inset="5.85pt,.7pt,5.85pt,.7pt"/>
                <w10:wrap anchorx="margin"/>
              </v:rect>
            </w:pict>
          </mc:Fallback>
        </mc:AlternateContent>
      </w:r>
    </w:p>
    <w:p w:rsidR="0011511C" w:rsidRDefault="00B755AF" w:rsidP="00674A31">
      <w:pPr>
        <w:pStyle w:val="a3"/>
        <w:jc w:val="center"/>
        <w:rPr>
          <w:rFonts w:eastAsia="ＭＳ ゴシック"/>
          <w:b/>
          <w:sz w:val="48"/>
          <w:szCs w:val="48"/>
        </w:rPr>
      </w:pPr>
      <w:r>
        <w:rPr>
          <w:rFonts w:eastAsia="ＭＳ ゴシック" w:hint="eastAsia"/>
          <w:b/>
          <w:sz w:val="48"/>
          <w:szCs w:val="48"/>
        </w:rPr>
        <w:t>Simulink</w:t>
      </w:r>
      <w:r>
        <w:rPr>
          <w:rFonts w:eastAsia="ＭＳ ゴシック" w:hint="eastAsia"/>
          <w:b/>
          <w:sz w:val="48"/>
          <w:szCs w:val="48"/>
        </w:rPr>
        <w:t>モデル構造と生成コード</w:t>
      </w:r>
    </w:p>
    <w:p w:rsidR="0011511C" w:rsidRDefault="0011511C" w:rsidP="00674A31">
      <w:pPr>
        <w:pStyle w:val="a3"/>
        <w:jc w:val="center"/>
        <w:rPr>
          <w:rFonts w:eastAsia="ＭＳ ゴシック"/>
          <w:b/>
          <w:sz w:val="48"/>
          <w:szCs w:val="48"/>
        </w:rPr>
      </w:pPr>
      <w:r>
        <w:rPr>
          <w:rFonts w:eastAsia="ＭＳ ゴシック" w:hint="eastAsia"/>
          <w:b/>
          <w:sz w:val="48"/>
          <w:szCs w:val="48"/>
        </w:rPr>
        <w:t>および</w:t>
      </w:r>
    </w:p>
    <w:p w:rsidR="00B755AF" w:rsidRDefault="0011511C" w:rsidP="00674A31">
      <w:pPr>
        <w:pStyle w:val="a3"/>
        <w:jc w:val="center"/>
        <w:rPr>
          <w:rFonts w:eastAsia="ＭＳ ゴシック"/>
          <w:b/>
          <w:sz w:val="48"/>
          <w:szCs w:val="48"/>
        </w:rPr>
      </w:pPr>
      <w:r>
        <w:rPr>
          <w:rFonts w:eastAsia="ＭＳ ゴシック" w:hint="eastAsia"/>
          <w:b/>
          <w:sz w:val="48"/>
          <w:szCs w:val="48"/>
        </w:rPr>
        <w:t>その処理量</w:t>
      </w:r>
      <w:r w:rsidR="00B755AF">
        <w:rPr>
          <w:rFonts w:eastAsia="ＭＳ ゴシック" w:hint="eastAsia"/>
          <w:b/>
          <w:sz w:val="48"/>
          <w:szCs w:val="48"/>
        </w:rPr>
        <w:t>との対応</w:t>
      </w:r>
    </w:p>
    <w:p w:rsidR="0011511C" w:rsidRPr="00B932C8" w:rsidRDefault="0011511C" w:rsidP="00674A31">
      <w:pPr>
        <w:pStyle w:val="a3"/>
        <w:jc w:val="center"/>
        <w:rPr>
          <w:rFonts w:eastAsia="ＭＳ ゴシック"/>
          <w:b/>
          <w:sz w:val="48"/>
          <w:szCs w:val="48"/>
        </w:rPr>
      </w:pPr>
    </w:p>
    <w:p w:rsidR="00985164" w:rsidRPr="00B932C8" w:rsidRDefault="001F245D" w:rsidP="00674A31">
      <w:pPr>
        <w:pStyle w:val="a3"/>
        <w:jc w:val="center"/>
        <w:rPr>
          <w:rFonts w:eastAsia="ＭＳ ゴシック"/>
          <w:b/>
          <w:sz w:val="48"/>
          <w:szCs w:val="48"/>
        </w:rPr>
      </w:pPr>
      <w:r>
        <w:rPr>
          <w:rFonts w:eastAsia="ＭＳ ゴシック" w:hint="eastAsia"/>
          <w:b/>
          <w:sz w:val="48"/>
          <w:szCs w:val="48"/>
        </w:rPr>
        <w:t>使用説明書</w:t>
      </w:r>
    </w:p>
    <w:p w:rsidR="00985164" w:rsidRPr="00B932C8" w:rsidRDefault="00985164" w:rsidP="00674A31">
      <w:pPr>
        <w:pStyle w:val="a3"/>
        <w:jc w:val="center"/>
        <w:rPr>
          <w:rFonts w:eastAsia="ＭＳ ゴシック"/>
          <w:b/>
          <w:sz w:val="48"/>
          <w:szCs w:val="48"/>
        </w:rPr>
      </w:pPr>
    </w:p>
    <w:p w:rsidR="00006FBA" w:rsidRPr="00B932C8" w:rsidRDefault="00006FBA"/>
    <w:p w:rsidR="006C22ED" w:rsidRPr="00B932C8" w:rsidRDefault="006C22ED"/>
    <w:p w:rsidR="006C22ED" w:rsidRPr="00B932C8" w:rsidRDefault="006C22ED"/>
    <w:p w:rsidR="006C22ED" w:rsidRPr="00B932C8" w:rsidRDefault="006C22ED"/>
    <w:p w:rsidR="006C22ED" w:rsidRPr="00B932C8" w:rsidRDefault="006C22ED"/>
    <w:p w:rsidR="006C22ED" w:rsidRPr="00B932C8" w:rsidRDefault="008B4BA1" w:rsidP="0089191B">
      <w:pPr>
        <w:jc w:val="center"/>
        <w:rPr>
          <w:sz w:val="36"/>
          <w:szCs w:val="36"/>
        </w:rPr>
      </w:pPr>
      <w:r w:rsidRPr="00B932C8">
        <w:rPr>
          <w:sz w:val="36"/>
          <w:szCs w:val="36"/>
        </w:rPr>
        <w:t>株式会社</w:t>
      </w:r>
      <w:r w:rsidR="00BE1B0B" w:rsidRPr="00B932C8">
        <w:rPr>
          <w:rFonts w:hint="eastAsia"/>
          <w:sz w:val="36"/>
          <w:szCs w:val="36"/>
        </w:rPr>
        <w:t>NEC</w:t>
      </w:r>
      <w:r w:rsidR="0073241B" w:rsidRPr="00B932C8">
        <w:rPr>
          <w:sz w:val="36"/>
          <w:szCs w:val="36"/>
        </w:rPr>
        <w:t>情報システムズ</w:t>
      </w:r>
    </w:p>
    <w:p w:rsidR="0089191B" w:rsidRPr="00B932C8" w:rsidRDefault="00E96901" w:rsidP="0089191B">
      <w:pPr>
        <w:jc w:val="center"/>
        <w:rPr>
          <w:sz w:val="36"/>
          <w:szCs w:val="36"/>
        </w:rPr>
      </w:pPr>
      <w:r w:rsidRPr="00B932C8">
        <w:rPr>
          <w:sz w:val="36"/>
          <w:szCs w:val="36"/>
        </w:rPr>
        <w:t>201</w:t>
      </w:r>
      <w:del w:id="0" w:author="1139930830362" w:date="2016-03-02T15:16:00Z">
        <w:r w:rsidR="0080459B" w:rsidDel="005A5967">
          <w:rPr>
            <w:rFonts w:hint="eastAsia"/>
            <w:sz w:val="36"/>
            <w:szCs w:val="36"/>
          </w:rPr>
          <w:delText>5</w:delText>
        </w:r>
      </w:del>
      <w:ins w:id="1" w:author="1139930830362" w:date="2016-03-02T15:16:00Z">
        <w:r w:rsidR="005A5967">
          <w:rPr>
            <w:rFonts w:hint="eastAsia"/>
            <w:sz w:val="36"/>
            <w:szCs w:val="36"/>
          </w:rPr>
          <w:t>6</w:t>
        </w:r>
      </w:ins>
      <w:r w:rsidRPr="00B932C8">
        <w:rPr>
          <w:sz w:val="36"/>
          <w:szCs w:val="36"/>
        </w:rPr>
        <w:t>年</w:t>
      </w:r>
      <w:del w:id="2" w:author="1139930830362" w:date="2016-03-02T15:16:00Z">
        <w:r w:rsidR="00253B25" w:rsidDel="005A5967">
          <w:rPr>
            <w:rFonts w:hint="eastAsia"/>
            <w:sz w:val="36"/>
            <w:szCs w:val="36"/>
          </w:rPr>
          <w:delText>12</w:delText>
        </w:r>
      </w:del>
      <w:ins w:id="3" w:author="1139930830362" w:date="2016-03-02T15:16:00Z">
        <w:r w:rsidR="005A5967">
          <w:rPr>
            <w:sz w:val="36"/>
            <w:szCs w:val="36"/>
          </w:rPr>
          <w:t>3</w:t>
        </w:r>
      </w:ins>
      <w:r w:rsidRPr="00B932C8">
        <w:rPr>
          <w:sz w:val="36"/>
          <w:szCs w:val="36"/>
        </w:rPr>
        <w:t>月</w:t>
      </w:r>
      <w:del w:id="4" w:author="1139930830362" w:date="2016-03-02T15:16:00Z">
        <w:r w:rsidR="00253B25" w:rsidDel="005A5967">
          <w:rPr>
            <w:sz w:val="36"/>
            <w:szCs w:val="36"/>
          </w:rPr>
          <w:delText>21</w:delText>
        </w:r>
      </w:del>
      <w:ins w:id="5" w:author="1139930830362" w:date="2016-03-02T15:16:00Z">
        <w:r w:rsidR="005A5967">
          <w:rPr>
            <w:sz w:val="36"/>
            <w:szCs w:val="36"/>
          </w:rPr>
          <w:t>3</w:t>
        </w:r>
      </w:ins>
      <w:r w:rsidRPr="00B932C8">
        <w:rPr>
          <w:sz w:val="36"/>
          <w:szCs w:val="36"/>
        </w:rPr>
        <w:t>日</w:t>
      </w:r>
    </w:p>
    <w:p w:rsidR="006C22ED" w:rsidRPr="00B932C8" w:rsidRDefault="006C22ED"/>
    <w:p w:rsidR="006C22ED" w:rsidRPr="00B932C8" w:rsidRDefault="006C22ED"/>
    <w:p w:rsidR="00887039" w:rsidRPr="00B932C8" w:rsidRDefault="00887039">
      <w:pPr>
        <w:widowControl/>
        <w:jc w:val="left"/>
        <w:sectPr w:rsidR="00887039" w:rsidRPr="00B932C8" w:rsidSect="00FB5B5D">
          <w:headerReference w:type="default" r:id="rId8"/>
          <w:footerReference w:type="default" r:id="rId9"/>
          <w:footerReference w:type="first" r:id="rId10"/>
          <w:pgSz w:w="11906" w:h="16838"/>
          <w:pgMar w:top="1985" w:right="1701" w:bottom="1701" w:left="1701" w:header="851" w:footer="992" w:gutter="0"/>
          <w:pgNumType w:fmt="lowerRoman" w:start="1"/>
          <w:cols w:space="425"/>
          <w:titlePg/>
          <w:docGrid w:type="lines" w:linePitch="360"/>
        </w:sectPr>
      </w:pPr>
    </w:p>
    <w:p w:rsidR="00A21C44" w:rsidRPr="00B932C8" w:rsidRDefault="00A21C44" w:rsidP="002D3BFB">
      <w:pPr>
        <w:rPr>
          <w:b/>
          <w:sz w:val="28"/>
          <w:lang w:val="ja-JP"/>
        </w:rPr>
      </w:pPr>
    </w:p>
    <w:p w:rsidR="00006FBA" w:rsidRPr="00B932C8" w:rsidRDefault="00006FBA" w:rsidP="002D3BFB">
      <w:pPr>
        <w:rPr>
          <w:b/>
          <w:sz w:val="28"/>
        </w:rPr>
      </w:pPr>
      <w:r w:rsidRPr="00B932C8">
        <w:rPr>
          <w:b/>
          <w:sz w:val="28"/>
          <w:lang w:val="ja-JP"/>
        </w:rPr>
        <w:t>目次</w:t>
      </w:r>
    </w:p>
    <w:p w:rsidR="0049624E" w:rsidRDefault="002F7943">
      <w:pPr>
        <w:pStyle w:val="11"/>
        <w:tabs>
          <w:tab w:val="left" w:pos="420"/>
          <w:tab w:val="right" w:leader="dot" w:pos="8494"/>
        </w:tabs>
        <w:rPr>
          <w:ins w:id="6" w:author="1139930830362" w:date="2016-03-03T10:08:00Z"/>
          <w:rFonts w:eastAsiaTheme="minorEastAsia" w:cstheme="minorBidi"/>
          <w:b w:val="0"/>
          <w:bCs w:val="0"/>
          <w:caps w:val="0"/>
          <w:noProof/>
          <w:sz w:val="21"/>
          <w:szCs w:val="22"/>
        </w:rPr>
      </w:pPr>
      <w:r>
        <w:rPr>
          <w:b w:val="0"/>
          <w:bCs w:val="0"/>
          <w:lang w:val="ja-JP"/>
        </w:rPr>
        <w:fldChar w:fldCharType="begin"/>
      </w:r>
      <w:r>
        <w:rPr>
          <w:b w:val="0"/>
          <w:bCs w:val="0"/>
          <w:lang w:val="ja-JP"/>
        </w:rPr>
        <w:instrText xml:space="preserve"> TOC \o "1-5" \h \z \u </w:instrText>
      </w:r>
      <w:r>
        <w:rPr>
          <w:b w:val="0"/>
          <w:bCs w:val="0"/>
          <w:lang w:val="ja-JP"/>
        </w:rPr>
        <w:fldChar w:fldCharType="separate"/>
      </w:r>
      <w:ins w:id="7" w:author="1139930830362" w:date="2016-03-03T10:08:00Z">
        <w:r w:rsidR="0049624E" w:rsidRPr="00A516C8">
          <w:rPr>
            <w:rStyle w:val="a8"/>
            <w:noProof/>
          </w:rPr>
          <w:fldChar w:fldCharType="begin"/>
        </w:r>
        <w:r w:rsidR="0049624E" w:rsidRPr="00A516C8">
          <w:rPr>
            <w:rStyle w:val="a8"/>
            <w:noProof/>
          </w:rPr>
          <w:instrText xml:space="preserve"> </w:instrText>
        </w:r>
        <w:r w:rsidR="0049624E">
          <w:rPr>
            <w:noProof/>
          </w:rPr>
          <w:instrText>HYPERLINK \l "_Toc444763061"</w:instrText>
        </w:r>
        <w:r w:rsidR="0049624E" w:rsidRPr="00A516C8">
          <w:rPr>
            <w:rStyle w:val="a8"/>
            <w:noProof/>
          </w:rPr>
          <w:instrText xml:space="preserve"> </w:instrText>
        </w:r>
        <w:r w:rsidR="0049624E" w:rsidRPr="00A516C8">
          <w:rPr>
            <w:rStyle w:val="a8"/>
            <w:noProof/>
          </w:rPr>
        </w:r>
        <w:r w:rsidR="0049624E" w:rsidRPr="00A516C8">
          <w:rPr>
            <w:rStyle w:val="a8"/>
            <w:noProof/>
          </w:rPr>
          <w:fldChar w:fldCharType="separate"/>
        </w:r>
        <w:r w:rsidR="0049624E" w:rsidRPr="00A516C8">
          <w:rPr>
            <w:rStyle w:val="a8"/>
            <w:noProof/>
          </w:rPr>
          <w:t>1.</w:t>
        </w:r>
        <w:r w:rsidR="0049624E">
          <w:rPr>
            <w:rFonts w:eastAsiaTheme="minorEastAsia" w:cstheme="minorBidi"/>
            <w:b w:val="0"/>
            <w:bCs w:val="0"/>
            <w:caps w:val="0"/>
            <w:noProof/>
            <w:sz w:val="21"/>
            <w:szCs w:val="22"/>
          </w:rPr>
          <w:tab/>
        </w:r>
        <w:r w:rsidR="0049624E" w:rsidRPr="00A516C8">
          <w:rPr>
            <w:rStyle w:val="a8"/>
            <w:rFonts w:hint="eastAsia"/>
            <w:noProof/>
          </w:rPr>
          <w:t>はじめに</w:t>
        </w:r>
        <w:r w:rsidR="0049624E">
          <w:rPr>
            <w:noProof/>
            <w:webHidden/>
          </w:rPr>
          <w:tab/>
        </w:r>
        <w:r w:rsidR="0049624E">
          <w:rPr>
            <w:noProof/>
            <w:webHidden/>
          </w:rPr>
          <w:fldChar w:fldCharType="begin"/>
        </w:r>
        <w:r w:rsidR="0049624E">
          <w:rPr>
            <w:noProof/>
            <w:webHidden/>
          </w:rPr>
          <w:instrText xml:space="preserve"> PAGEREF _Toc444763061 \h </w:instrText>
        </w:r>
        <w:r w:rsidR="0049624E">
          <w:rPr>
            <w:noProof/>
            <w:webHidden/>
          </w:rPr>
        </w:r>
      </w:ins>
      <w:r w:rsidR="0049624E">
        <w:rPr>
          <w:noProof/>
          <w:webHidden/>
        </w:rPr>
        <w:fldChar w:fldCharType="separate"/>
      </w:r>
      <w:ins w:id="8" w:author="1139930830362" w:date="2016-03-03T10:08:00Z">
        <w:r w:rsidR="0049624E">
          <w:rPr>
            <w:noProof/>
            <w:webHidden/>
          </w:rPr>
          <w:t>2</w:t>
        </w:r>
        <w:r w:rsidR="0049624E">
          <w:rPr>
            <w:noProof/>
            <w:webHidden/>
          </w:rPr>
          <w:fldChar w:fldCharType="end"/>
        </w:r>
        <w:r w:rsidR="0049624E" w:rsidRPr="00A516C8">
          <w:rPr>
            <w:rStyle w:val="a8"/>
            <w:noProof/>
          </w:rPr>
          <w:fldChar w:fldCharType="end"/>
        </w:r>
      </w:ins>
    </w:p>
    <w:p w:rsidR="0049624E" w:rsidRDefault="0049624E">
      <w:pPr>
        <w:pStyle w:val="11"/>
        <w:tabs>
          <w:tab w:val="left" w:pos="420"/>
          <w:tab w:val="right" w:leader="dot" w:pos="8494"/>
        </w:tabs>
        <w:rPr>
          <w:ins w:id="9" w:author="1139930830362" w:date="2016-03-03T10:08:00Z"/>
          <w:rFonts w:eastAsiaTheme="minorEastAsia" w:cstheme="minorBidi"/>
          <w:b w:val="0"/>
          <w:bCs w:val="0"/>
          <w:caps w:val="0"/>
          <w:noProof/>
          <w:sz w:val="21"/>
          <w:szCs w:val="22"/>
        </w:rPr>
      </w:pPr>
      <w:ins w:id="10" w:author="1139930830362" w:date="2016-03-03T10:08:00Z">
        <w:r w:rsidRPr="00A516C8">
          <w:rPr>
            <w:rStyle w:val="a8"/>
            <w:noProof/>
          </w:rPr>
          <w:fldChar w:fldCharType="begin"/>
        </w:r>
        <w:r w:rsidRPr="00A516C8">
          <w:rPr>
            <w:rStyle w:val="a8"/>
            <w:noProof/>
          </w:rPr>
          <w:instrText xml:space="preserve"> </w:instrText>
        </w:r>
        <w:r>
          <w:rPr>
            <w:noProof/>
          </w:rPr>
          <w:instrText>HYPERLINK \l "_Toc444763062"</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2.</w:t>
        </w:r>
        <w:r>
          <w:rPr>
            <w:rFonts w:eastAsiaTheme="minorEastAsia" w:cstheme="minorBidi"/>
            <w:b w:val="0"/>
            <w:bCs w:val="0"/>
            <w:caps w:val="0"/>
            <w:noProof/>
            <w:sz w:val="21"/>
            <w:szCs w:val="22"/>
          </w:rPr>
          <w:tab/>
        </w:r>
        <w:r w:rsidRPr="00A516C8">
          <w:rPr>
            <w:rStyle w:val="a8"/>
            <w:rFonts w:hint="eastAsia"/>
            <w:noProof/>
          </w:rPr>
          <w:t>ソフトウェア構成</w:t>
        </w:r>
        <w:r>
          <w:rPr>
            <w:noProof/>
            <w:webHidden/>
          </w:rPr>
          <w:tab/>
        </w:r>
        <w:r>
          <w:rPr>
            <w:noProof/>
            <w:webHidden/>
          </w:rPr>
          <w:fldChar w:fldCharType="begin"/>
        </w:r>
        <w:r>
          <w:rPr>
            <w:noProof/>
            <w:webHidden/>
          </w:rPr>
          <w:instrText xml:space="preserve"> PAGEREF _Toc444763062 \h </w:instrText>
        </w:r>
        <w:r>
          <w:rPr>
            <w:noProof/>
            <w:webHidden/>
          </w:rPr>
        </w:r>
      </w:ins>
      <w:r>
        <w:rPr>
          <w:noProof/>
          <w:webHidden/>
        </w:rPr>
        <w:fldChar w:fldCharType="separate"/>
      </w:r>
      <w:ins w:id="11" w:author="1139930830362" w:date="2016-03-03T10:08:00Z">
        <w:r>
          <w:rPr>
            <w:noProof/>
            <w:webHidden/>
          </w:rPr>
          <w:t>3</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12" w:author="1139930830362" w:date="2016-03-03T10:08:00Z"/>
          <w:rFonts w:eastAsiaTheme="minorEastAsia" w:cstheme="minorBidi"/>
          <w:smallCaps w:val="0"/>
          <w:noProof/>
          <w:sz w:val="21"/>
          <w:szCs w:val="22"/>
        </w:rPr>
      </w:pPr>
      <w:ins w:id="13" w:author="1139930830362" w:date="2016-03-03T10:08:00Z">
        <w:r w:rsidRPr="00A516C8">
          <w:rPr>
            <w:rStyle w:val="a8"/>
            <w:noProof/>
          </w:rPr>
          <w:fldChar w:fldCharType="begin"/>
        </w:r>
        <w:r w:rsidRPr="00A516C8">
          <w:rPr>
            <w:rStyle w:val="a8"/>
            <w:noProof/>
          </w:rPr>
          <w:instrText xml:space="preserve"> </w:instrText>
        </w:r>
        <w:r>
          <w:rPr>
            <w:noProof/>
          </w:rPr>
          <w:instrText>HYPERLINK \l "_Toc444763063"</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2.1.</w:t>
        </w:r>
        <w:r>
          <w:rPr>
            <w:rFonts w:eastAsiaTheme="minorEastAsia" w:cstheme="minorBidi"/>
            <w:smallCaps w:val="0"/>
            <w:noProof/>
            <w:sz w:val="21"/>
            <w:szCs w:val="22"/>
          </w:rPr>
          <w:tab/>
        </w:r>
        <w:r w:rsidRPr="00A516C8">
          <w:rPr>
            <w:rStyle w:val="a8"/>
            <w:rFonts w:hint="eastAsia"/>
            <w:noProof/>
          </w:rPr>
          <w:t>実行環境</w:t>
        </w:r>
        <w:r>
          <w:rPr>
            <w:noProof/>
            <w:webHidden/>
          </w:rPr>
          <w:tab/>
        </w:r>
        <w:r>
          <w:rPr>
            <w:noProof/>
            <w:webHidden/>
          </w:rPr>
          <w:fldChar w:fldCharType="begin"/>
        </w:r>
        <w:r>
          <w:rPr>
            <w:noProof/>
            <w:webHidden/>
          </w:rPr>
          <w:instrText xml:space="preserve"> PAGEREF _Toc444763063 \h </w:instrText>
        </w:r>
        <w:r>
          <w:rPr>
            <w:noProof/>
            <w:webHidden/>
          </w:rPr>
        </w:r>
      </w:ins>
      <w:r>
        <w:rPr>
          <w:noProof/>
          <w:webHidden/>
        </w:rPr>
        <w:fldChar w:fldCharType="separate"/>
      </w:r>
      <w:ins w:id="14" w:author="1139930830362" w:date="2016-03-03T10:08:00Z">
        <w:r>
          <w:rPr>
            <w:noProof/>
            <w:webHidden/>
          </w:rPr>
          <w:t>4</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15" w:author="1139930830362" w:date="2016-03-03T10:08:00Z"/>
          <w:rFonts w:eastAsiaTheme="minorEastAsia" w:cstheme="minorBidi"/>
          <w:smallCaps w:val="0"/>
          <w:noProof/>
          <w:sz w:val="21"/>
          <w:szCs w:val="22"/>
        </w:rPr>
      </w:pPr>
      <w:ins w:id="16" w:author="1139930830362" w:date="2016-03-03T10:08:00Z">
        <w:r w:rsidRPr="00A516C8">
          <w:rPr>
            <w:rStyle w:val="a8"/>
            <w:noProof/>
          </w:rPr>
          <w:fldChar w:fldCharType="begin"/>
        </w:r>
        <w:r w:rsidRPr="00A516C8">
          <w:rPr>
            <w:rStyle w:val="a8"/>
            <w:noProof/>
          </w:rPr>
          <w:instrText xml:space="preserve"> </w:instrText>
        </w:r>
        <w:r>
          <w:rPr>
            <w:noProof/>
          </w:rPr>
          <w:instrText>HYPERLINK \l "_Toc444763064"</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2.2.</w:t>
        </w:r>
        <w:r>
          <w:rPr>
            <w:rFonts w:eastAsiaTheme="minorEastAsia" w:cstheme="minorBidi"/>
            <w:smallCaps w:val="0"/>
            <w:noProof/>
            <w:sz w:val="21"/>
            <w:szCs w:val="22"/>
          </w:rPr>
          <w:tab/>
        </w:r>
        <w:r w:rsidRPr="00A516C8">
          <w:rPr>
            <w:rStyle w:val="a8"/>
            <w:rFonts w:hint="eastAsia"/>
            <w:noProof/>
          </w:rPr>
          <w:t>ファイル一覧</w:t>
        </w:r>
        <w:r>
          <w:rPr>
            <w:noProof/>
            <w:webHidden/>
          </w:rPr>
          <w:tab/>
        </w:r>
        <w:r>
          <w:rPr>
            <w:noProof/>
            <w:webHidden/>
          </w:rPr>
          <w:fldChar w:fldCharType="begin"/>
        </w:r>
        <w:r>
          <w:rPr>
            <w:noProof/>
            <w:webHidden/>
          </w:rPr>
          <w:instrText xml:space="preserve"> PAGEREF _Toc444763064 \h </w:instrText>
        </w:r>
        <w:r>
          <w:rPr>
            <w:noProof/>
            <w:webHidden/>
          </w:rPr>
        </w:r>
      </w:ins>
      <w:r>
        <w:rPr>
          <w:noProof/>
          <w:webHidden/>
        </w:rPr>
        <w:fldChar w:fldCharType="separate"/>
      </w:r>
      <w:ins w:id="17" w:author="1139930830362" w:date="2016-03-03T10:08:00Z">
        <w:r>
          <w:rPr>
            <w:noProof/>
            <w:webHidden/>
          </w:rPr>
          <w:t>6</w:t>
        </w:r>
        <w:r>
          <w:rPr>
            <w:noProof/>
            <w:webHidden/>
          </w:rPr>
          <w:fldChar w:fldCharType="end"/>
        </w:r>
        <w:r w:rsidRPr="00A516C8">
          <w:rPr>
            <w:rStyle w:val="a8"/>
            <w:noProof/>
          </w:rPr>
          <w:fldChar w:fldCharType="end"/>
        </w:r>
      </w:ins>
    </w:p>
    <w:p w:rsidR="0049624E" w:rsidRDefault="0049624E">
      <w:pPr>
        <w:pStyle w:val="11"/>
        <w:tabs>
          <w:tab w:val="left" w:pos="420"/>
          <w:tab w:val="right" w:leader="dot" w:pos="8494"/>
        </w:tabs>
        <w:rPr>
          <w:ins w:id="18" w:author="1139930830362" w:date="2016-03-03T10:08:00Z"/>
          <w:rFonts w:eastAsiaTheme="minorEastAsia" w:cstheme="minorBidi"/>
          <w:b w:val="0"/>
          <w:bCs w:val="0"/>
          <w:caps w:val="0"/>
          <w:noProof/>
          <w:sz w:val="21"/>
          <w:szCs w:val="22"/>
        </w:rPr>
      </w:pPr>
      <w:ins w:id="19" w:author="1139930830362" w:date="2016-03-03T10:08:00Z">
        <w:r w:rsidRPr="00A516C8">
          <w:rPr>
            <w:rStyle w:val="a8"/>
            <w:noProof/>
          </w:rPr>
          <w:fldChar w:fldCharType="begin"/>
        </w:r>
        <w:r w:rsidRPr="00A516C8">
          <w:rPr>
            <w:rStyle w:val="a8"/>
            <w:noProof/>
          </w:rPr>
          <w:instrText xml:space="preserve"> </w:instrText>
        </w:r>
        <w:r>
          <w:rPr>
            <w:noProof/>
          </w:rPr>
          <w:instrText>HYPERLINK \l "_Toc444763065"</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3.</w:t>
        </w:r>
        <w:r>
          <w:rPr>
            <w:rFonts w:eastAsiaTheme="minorEastAsia" w:cstheme="minorBidi"/>
            <w:b w:val="0"/>
            <w:bCs w:val="0"/>
            <w:caps w:val="0"/>
            <w:noProof/>
            <w:sz w:val="21"/>
            <w:szCs w:val="22"/>
          </w:rPr>
          <w:tab/>
        </w:r>
        <w:r w:rsidRPr="00A516C8">
          <w:rPr>
            <w:rStyle w:val="a8"/>
            <w:rFonts w:hint="eastAsia"/>
            <w:noProof/>
          </w:rPr>
          <w:t>ビルド手順</w:t>
        </w:r>
        <w:r>
          <w:rPr>
            <w:noProof/>
            <w:webHidden/>
          </w:rPr>
          <w:tab/>
        </w:r>
        <w:r>
          <w:rPr>
            <w:noProof/>
            <w:webHidden/>
          </w:rPr>
          <w:fldChar w:fldCharType="begin"/>
        </w:r>
        <w:r>
          <w:rPr>
            <w:noProof/>
            <w:webHidden/>
          </w:rPr>
          <w:instrText xml:space="preserve"> PAGEREF _Toc444763065 \h </w:instrText>
        </w:r>
        <w:r>
          <w:rPr>
            <w:noProof/>
            <w:webHidden/>
          </w:rPr>
        </w:r>
      </w:ins>
      <w:r>
        <w:rPr>
          <w:noProof/>
          <w:webHidden/>
        </w:rPr>
        <w:fldChar w:fldCharType="separate"/>
      </w:r>
      <w:ins w:id="20" w:author="1139930830362" w:date="2016-03-03T10:08:00Z">
        <w:r>
          <w:rPr>
            <w:noProof/>
            <w:webHidden/>
          </w:rPr>
          <w:t>7</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21" w:author="1139930830362" w:date="2016-03-03T10:08:00Z"/>
          <w:rFonts w:eastAsiaTheme="minorEastAsia" w:cstheme="minorBidi"/>
          <w:smallCaps w:val="0"/>
          <w:noProof/>
          <w:sz w:val="21"/>
          <w:szCs w:val="22"/>
        </w:rPr>
      </w:pPr>
      <w:ins w:id="22" w:author="1139930830362" w:date="2016-03-03T10:08:00Z">
        <w:r w:rsidRPr="00A516C8">
          <w:rPr>
            <w:rStyle w:val="a8"/>
            <w:noProof/>
          </w:rPr>
          <w:fldChar w:fldCharType="begin"/>
        </w:r>
        <w:r w:rsidRPr="00A516C8">
          <w:rPr>
            <w:rStyle w:val="a8"/>
            <w:noProof/>
          </w:rPr>
          <w:instrText xml:space="preserve"> </w:instrText>
        </w:r>
        <w:r>
          <w:rPr>
            <w:noProof/>
          </w:rPr>
          <w:instrText>HYPERLINK \l "_Toc444763066"</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3.1.</w:t>
        </w:r>
        <w:r>
          <w:rPr>
            <w:rFonts w:eastAsiaTheme="minorEastAsia" w:cstheme="minorBidi"/>
            <w:smallCaps w:val="0"/>
            <w:noProof/>
            <w:sz w:val="21"/>
            <w:szCs w:val="22"/>
          </w:rPr>
          <w:tab/>
        </w:r>
        <w:r w:rsidRPr="00A516C8">
          <w:rPr>
            <w:rStyle w:val="a8"/>
            <w:rFonts w:hint="eastAsia"/>
            <w:noProof/>
          </w:rPr>
          <w:t>コンパイル</w:t>
        </w:r>
        <w:r>
          <w:rPr>
            <w:noProof/>
            <w:webHidden/>
          </w:rPr>
          <w:tab/>
        </w:r>
        <w:r>
          <w:rPr>
            <w:noProof/>
            <w:webHidden/>
          </w:rPr>
          <w:fldChar w:fldCharType="begin"/>
        </w:r>
        <w:r>
          <w:rPr>
            <w:noProof/>
            <w:webHidden/>
          </w:rPr>
          <w:instrText xml:space="preserve"> PAGEREF _Toc444763066 \h </w:instrText>
        </w:r>
        <w:r>
          <w:rPr>
            <w:noProof/>
            <w:webHidden/>
          </w:rPr>
        </w:r>
      </w:ins>
      <w:r>
        <w:rPr>
          <w:noProof/>
          <w:webHidden/>
        </w:rPr>
        <w:fldChar w:fldCharType="separate"/>
      </w:r>
      <w:ins w:id="23" w:author="1139930830362" w:date="2016-03-03T10:08:00Z">
        <w:r>
          <w:rPr>
            <w:noProof/>
            <w:webHidden/>
          </w:rPr>
          <w:t>7</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24" w:author="1139930830362" w:date="2016-03-03T10:08:00Z"/>
          <w:rFonts w:eastAsiaTheme="minorEastAsia" w:cstheme="minorBidi"/>
          <w:smallCaps w:val="0"/>
          <w:noProof/>
          <w:sz w:val="21"/>
          <w:szCs w:val="22"/>
        </w:rPr>
      </w:pPr>
      <w:ins w:id="25" w:author="1139930830362" w:date="2016-03-03T10:08:00Z">
        <w:r w:rsidRPr="00A516C8">
          <w:rPr>
            <w:rStyle w:val="a8"/>
            <w:noProof/>
          </w:rPr>
          <w:fldChar w:fldCharType="begin"/>
        </w:r>
        <w:r w:rsidRPr="00A516C8">
          <w:rPr>
            <w:rStyle w:val="a8"/>
            <w:noProof/>
          </w:rPr>
          <w:instrText xml:space="preserve"> </w:instrText>
        </w:r>
        <w:r>
          <w:rPr>
            <w:noProof/>
          </w:rPr>
          <w:instrText>HYPERLINK \l "_Toc444763067"</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3.2.</w:t>
        </w:r>
        <w:r>
          <w:rPr>
            <w:rFonts w:eastAsiaTheme="minorEastAsia" w:cstheme="minorBidi"/>
            <w:smallCaps w:val="0"/>
            <w:noProof/>
            <w:sz w:val="21"/>
            <w:szCs w:val="22"/>
          </w:rPr>
          <w:tab/>
        </w:r>
        <w:r w:rsidRPr="00A516C8">
          <w:rPr>
            <w:rStyle w:val="a8"/>
            <w:rFonts w:hint="eastAsia"/>
            <w:noProof/>
          </w:rPr>
          <w:t>サンプルの実行</w:t>
        </w:r>
        <w:r>
          <w:rPr>
            <w:noProof/>
            <w:webHidden/>
          </w:rPr>
          <w:tab/>
        </w:r>
        <w:r>
          <w:rPr>
            <w:noProof/>
            <w:webHidden/>
          </w:rPr>
          <w:fldChar w:fldCharType="begin"/>
        </w:r>
        <w:r>
          <w:rPr>
            <w:noProof/>
            <w:webHidden/>
          </w:rPr>
          <w:instrText xml:space="preserve"> PAGEREF _Toc444763067 \h </w:instrText>
        </w:r>
        <w:r>
          <w:rPr>
            <w:noProof/>
            <w:webHidden/>
          </w:rPr>
        </w:r>
      </w:ins>
      <w:r>
        <w:rPr>
          <w:noProof/>
          <w:webHidden/>
        </w:rPr>
        <w:fldChar w:fldCharType="separate"/>
      </w:r>
      <w:ins w:id="26" w:author="1139930830362" w:date="2016-03-03T10:08:00Z">
        <w:r>
          <w:rPr>
            <w:noProof/>
            <w:webHidden/>
          </w:rPr>
          <w:t>7</w:t>
        </w:r>
        <w:r>
          <w:rPr>
            <w:noProof/>
            <w:webHidden/>
          </w:rPr>
          <w:fldChar w:fldCharType="end"/>
        </w:r>
        <w:r w:rsidRPr="00A516C8">
          <w:rPr>
            <w:rStyle w:val="a8"/>
            <w:noProof/>
          </w:rPr>
          <w:fldChar w:fldCharType="end"/>
        </w:r>
      </w:ins>
    </w:p>
    <w:p w:rsidR="0049624E" w:rsidRDefault="0049624E">
      <w:pPr>
        <w:pStyle w:val="11"/>
        <w:tabs>
          <w:tab w:val="left" w:pos="420"/>
          <w:tab w:val="right" w:leader="dot" w:pos="8494"/>
        </w:tabs>
        <w:rPr>
          <w:ins w:id="27" w:author="1139930830362" w:date="2016-03-03T10:08:00Z"/>
          <w:rFonts w:eastAsiaTheme="minorEastAsia" w:cstheme="minorBidi"/>
          <w:b w:val="0"/>
          <w:bCs w:val="0"/>
          <w:caps w:val="0"/>
          <w:noProof/>
          <w:sz w:val="21"/>
          <w:szCs w:val="22"/>
        </w:rPr>
      </w:pPr>
      <w:ins w:id="28" w:author="1139930830362" w:date="2016-03-03T10:08:00Z">
        <w:r w:rsidRPr="00A516C8">
          <w:rPr>
            <w:rStyle w:val="a8"/>
            <w:noProof/>
          </w:rPr>
          <w:fldChar w:fldCharType="begin"/>
        </w:r>
        <w:r w:rsidRPr="00A516C8">
          <w:rPr>
            <w:rStyle w:val="a8"/>
            <w:noProof/>
          </w:rPr>
          <w:instrText xml:space="preserve"> </w:instrText>
        </w:r>
        <w:r>
          <w:rPr>
            <w:noProof/>
          </w:rPr>
          <w:instrText>HYPERLINK \l "_Toc444763068"</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4.</w:t>
        </w:r>
        <w:r>
          <w:rPr>
            <w:rFonts w:eastAsiaTheme="minorEastAsia" w:cstheme="minorBidi"/>
            <w:b w:val="0"/>
            <w:bCs w:val="0"/>
            <w:caps w:val="0"/>
            <w:noProof/>
            <w:sz w:val="21"/>
            <w:szCs w:val="22"/>
          </w:rPr>
          <w:tab/>
        </w:r>
        <w:r w:rsidRPr="00A516C8">
          <w:rPr>
            <w:rStyle w:val="a8"/>
            <w:rFonts w:hint="eastAsia"/>
            <w:noProof/>
          </w:rPr>
          <w:t>サンプルコード使用方法</w:t>
        </w:r>
        <w:r>
          <w:rPr>
            <w:noProof/>
            <w:webHidden/>
          </w:rPr>
          <w:tab/>
        </w:r>
        <w:r>
          <w:rPr>
            <w:noProof/>
            <w:webHidden/>
          </w:rPr>
          <w:fldChar w:fldCharType="begin"/>
        </w:r>
        <w:r>
          <w:rPr>
            <w:noProof/>
            <w:webHidden/>
          </w:rPr>
          <w:instrText xml:space="preserve"> PAGEREF _Toc444763068 \h </w:instrText>
        </w:r>
        <w:r>
          <w:rPr>
            <w:noProof/>
            <w:webHidden/>
          </w:rPr>
        </w:r>
      </w:ins>
      <w:r>
        <w:rPr>
          <w:noProof/>
          <w:webHidden/>
        </w:rPr>
        <w:fldChar w:fldCharType="separate"/>
      </w:r>
      <w:ins w:id="29" w:author="1139930830362" w:date="2016-03-03T10:08:00Z">
        <w:r>
          <w:rPr>
            <w:noProof/>
            <w:webHidden/>
          </w:rPr>
          <w:t>8</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30" w:author="1139930830362" w:date="2016-03-03T10:08:00Z"/>
          <w:rFonts w:eastAsiaTheme="minorEastAsia" w:cstheme="minorBidi"/>
          <w:smallCaps w:val="0"/>
          <w:noProof/>
          <w:sz w:val="21"/>
          <w:szCs w:val="22"/>
        </w:rPr>
      </w:pPr>
      <w:ins w:id="31" w:author="1139930830362" w:date="2016-03-03T10:08:00Z">
        <w:r w:rsidRPr="00A516C8">
          <w:rPr>
            <w:rStyle w:val="a8"/>
            <w:noProof/>
          </w:rPr>
          <w:fldChar w:fldCharType="begin"/>
        </w:r>
        <w:r w:rsidRPr="00A516C8">
          <w:rPr>
            <w:rStyle w:val="a8"/>
            <w:noProof/>
          </w:rPr>
          <w:instrText xml:space="preserve"> </w:instrText>
        </w:r>
        <w:r>
          <w:rPr>
            <w:noProof/>
          </w:rPr>
          <w:instrText>HYPERLINK \l "_Toc444763069"</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4.1.</w:t>
        </w:r>
        <w:r>
          <w:rPr>
            <w:rFonts w:eastAsiaTheme="minorEastAsia" w:cstheme="minorBidi"/>
            <w:smallCaps w:val="0"/>
            <w:noProof/>
            <w:sz w:val="21"/>
            <w:szCs w:val="22"/>
          </w:rPr>
          <w:tab/>
        </w:r>
        <w:r w:rsidRPr="00A516C8">
          <w:rPr>
            <w:rStyle w:val="a8"/>
            <w:noProof/>
          </w:rPr>
          <w:t>rtw_test</w:t>
        </w:r>
        <w:r w:rsidRPr="00A516C8">
          <w:rPr>
            <w:rStyle w:val="a8"/>
            <w:rFonts w:hint="eastAsia"/>
            <w:noProof/>
          </w:rPr>
          <w:t>コマンド仕様</w:t>
        </w:r>
        <w:r>
          <w:rPr>
            <w:noProof/>
            <w:webHidden/>
          </w:rPr>
          <w:tab/>
        </w:r>
        <w:r>
          <w:rPr>
            <w:noProof/>
            <w:webHidden/>
          </w:rPr>
          <w:fldChar w:fldCharType="begin"/>
        </w:r>
        <w:r>
          <w:rPr>
            <w:noProof/>
            <w:webHidden/>
          </w:rPr>
          <w:instrText xml:space="preserve"> PAGEREF _Toc444763069 \h </w:instrText>
        </w:r>
        <w:r>
          <w:rPr>
            <w:noProof/>
            <w:webHidden/>
          </w:rPr>
        </w:r>
      </w:ins>
      <w:r>
        <w:rPr>
          <w:noProof/>
          <w:webHidden/>
        </w:rPr>
        <w:fldChar w:fldCharType="separate"/>
      </w:r>
      <w:ins w:id="32" w:author="1139930830362" w:date="2016-03-03T10:08:00Z">
        <w:r>
          <w:rPr>
            <w:noProof/>
            <w:webHidden/>
          </w:rPr>
          <w:t>8</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33" w:author="1139930830362" w:date="2016-03-03T10:08:00Z"/>
          <w:rFonts w:eastAsiaTheme="minorEastAsia" w:cstheme="minorBidi"/>
          <w:smallCaps w:val="0"/>
          <w:noProof/>
          <w:sz w:val="21"/>
          <w:szCs w:val="22"/>
        </w:rPr>
      </w:pPr>
      <w:ins w:id="34" w:author="1139930830362" w:date="2016-03-03T10:08:00Z">
        <w:r w:rsidRPr="00A516C8">
          <w:rPr>
            <w:rStyle w:val="a8"/>
            <w:noProof/>
          </w:rPr>
          <w:fldChar w:fldCharType="begin"/>
        </w:r>
        <w:r w:rsidRPr="00A516C8">
          <w:rPr>
            <w:rStyle w:val="a8"/>
            <w:noProof/>
          </w:rPr>
          <w:instrText xml:space="preserve"> </w:instrText>
        </w:r>
        <w:r>
          <w:rPr>
            <w:noProof/>
          </w:rPr>
          <w:instrText>HYPERLINK \l "_Toc444763070"</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4.2.</w:t>
        </w:r>
        <w:r>
          <w:rPr>
            <w:rFonts w:eastAsiaTheme="minorEastAsia" w:cstheme="minorBidi"/>
            <w:smallCaps w:val="0"/>
            <w:noProof/>
            <w:sz w:val="21"/>
            <w:szCs w:val="22"/>
          </w:rPr>
          <w:tab/>
        </w:r>
        <w:r w:rsidRPr="00A516C8">
          <w:rPr>
            <w:rStyle w:val="a8"/>
            <w:noProof/>
          </w:rPr>
          <w:t>xml_test</w:t>
        </w:r>
        <w:r w:rsidRPr="00A516C8">
          <w:rPr>
            <w:rStyle w:val="a8"/>
            <w:rFonts w:hint="eastAsia"/>
            <w:noProof/>
          </w:rPr>
          <w:t>コマンド仕様</w:t>
        </w:r>
        <w:r>
          <w:rPr>
            <w:noProof/>
            <w:webHidden/>
          </w:rPr>
          <w:tab/>
        </w:r>
        <w:r>
          <w:rPr>
            <w:noProof/>
            <w:webHidden/>
          </w:rPr>
          <w:fldChar w:fldCharType="begin"/>
        </w:r>
        <w:r>
          <w:rPr>
            <w:noProof/>
            <w:webHidden/>
          </w:rPr>
          <w:instrText xml:space="preserve"> PAGEREF _Toc444763070 \h </w:instrText>
        </w:r>
        <w:r>
          <w:rPr>
            <w:noProof/>
            <w:webHidden/>
          </w:rPr>
        </w:r>
      </w:ins>
      <w:r>
        <w:rPr>
          <w:noProof/>
          <w:webHidden/>
        </w:rPr>
        <w:fldChar w:fldCharType="separate"/>
      </w:r>
      <w:ins w:id="35" w:author="1139930830362" w:date="2016-03-03T10:08:00Z">
        <w:r>
          <w:rPr>
            <w:noProof/>
            <w:webHidden/>
          </w:rPr>
          <w:t>8</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36" w:author="1139930830362" w:date="2016-03-03T10:08:00Z"/>
          <w:rFonts w:eastAsiaTheme="minorEastAsia" w:cstheme="minorBidi"/>
          <w:smallCaps w:val="0"/>
          <w:noProof/>
          <w:sz w:val="21"/>
          <w:szCs w:val="22"/>
        </w:rPr>
      </w:pPr>
      <w:ins w:id="37" w:author="1139930830362" w:date="2016-03-03T10:08:00Z">
        <w:r w:rsidRPr="00A516C8">
          <w:rPr>
            <w:rStyle w:val="a8"/>
            <w:noProof/>
          </w:rPr>
          <w:fldChar w:fldCharType="begin"/>
        </w:r>
        <w:r w:rsidRPr="00A516C8">
          <w:rPr>
            <w:rStyle w:val="a8"/>
            <w:noProof/>
          </w:rPr>
          <w:instrText xml:space="preserve"> </w:instrText>
        </w:r>
        <w:r>
          <w:rPr>
            <w:noProof/>
          </w:rPr>
          <w:instrText>HYPERLINK \l "_Toc444763071"</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4.3.</w:t>
        </w:r>
        <w:r>
          <w:rPr>
            <w:rFonts w:eastAsiaTheme="minorEastAsia" w:cstheme="minorBidi"/>
            <w:smallCaps w:val="0"/>
            <w:noProof/>
            <w:sz w:val="21"/>
            <w:szCs w:val="22"/>
          </w:rPr>
          <w:tab/>
        </w:r>
        <w:r w:rsidRPr="00A516C8">
          <w:rPr>
            <w:rStyle w:val="a8"/>
            <w:noProof/>
          </w:rPr>
          <w:t>xsd_driver</w:t>
        </w:r>
        <w:r w:rsidRPr="00A516C8">
          <w:rPr>
            <w:rStyle w:val="a8"/>
            <w:rFonts w:hint="eastAsia"/>
            <w:noProof/>
          </w:rPr>
          <w:t>コマンド仕様</w:t>
        </w:r>
        <w:r>
          <w:rPr>
            <w:noProof/>
            <w:webHidden/>
          </w:rPr>
          <w:tab/>
        </w:r>
        <w:r>
          <w:rPr>
            <w:noProof/>
            <w:webHidden/>
          </w:rPr>
          <w:fldChar w:fldCharType="begin"/>
        </w:r>
        <w:r>
          <w:rPr>
            <w:noProof/>
            <w:webHidden/>
          </w:rPr>
          <w:instrText xml:space="preserve"> PAGEREF _Toc444763071 \h </w:instrText>
        </w:r>
        <w:r>
          <w:rPr>
            <w:noProof/>
            <w:webHidden/>
          </w:rPr>
        </w:r>
      </w:ins>
      <w:r>
        <w:rPr>
          <w:noProof/>
          <w:webHidden/>
        </w:rPr>
        <w:fldChar w:fldCharType="separate"/>
      </w:r>
      <w:ins w:id="38" w:author="1139930830362" w:date="2016-03-03T10:08:00Z">
        <w:r>
          <w:rPr>
            <w:noProof/>
            <w:webHidden/>
          </w:rPr>
          <w:t>9</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39" w:author="1139930830362" w:date="2016-03-03T10:08:00Z"/>
          <w:rFonts w:eastAsiaTheme="minorEastAsia" w:cstheme="minorBidi"/>
          <w:smallCaps w:val="0"/>
          <w:noProof/>
          <w:sz w:val="21"/>
          <w:szCs w:val="22"/>
        </w:rPr>
      </w:pPr>
      <w:ins w:id="40" w:author="1139930830362" w:date="2016-03-03T10:08:00Z">
        <w:r w:rsidRPr="00A516C8">
          <w:rPr>
            <w:rStyle w:val="a8"/>
            <w:noProof/>
          </w:rPr>
          <w:fldChar w:fldCharType="begin"/>
        </w:r>
        <w:r w:rsidRPr="00A516C8">
          <w:rPr>
            <w:rStyle w:val="a8"/>
            <w:noProof/>
          </w:rPr>
          <w:instrText xml:space="preserve"> </w:instrText>
        </w:r>
        <w:r>
          <w:rPr>
            <w:noProof/>
          </w:rPr>
          <w:instrText>HYPERLINK \l "_Toc444763072"</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4.4.</w:t>
        </w:r>
        <w:r>
          <w:rPr>
            <w:rFonts w:eastAsiaTheme="minorEastAsia" w:cstheme="minorBidi"/>
            <w:smallCaps w:val="0"/>
            <w:noProof/>
            <w:sz w:val="21"/>
            <w:szCs w:val="22"/>
          </w:rPr>
          <w:tab/>
        </w:r>
        <w:r w:rsidRPr="00A516C8">
          <w:rPr>
            <w:rStyle w:val="a8"/>
            <w:noProof/>
          </w:rPr>
          <w:t>add_block_info</w:t>
        </w:r>
        <w:r w:rsidRPr="00A516C8">
          <w:rPr>
            <w:rStyle w:val="a8"/>
            <w:rFonts w:hint="eastAsia"/>
            <w:noProof/>
          </w:rPr>
          <w:t>コマンド仕様</w:t>
        </w:r>
        <w:r>
          <w:rPr>
            <w:noProof/>
            <w:webHidden/>
          </w:rPr>
          <w:tab/>
        </w:r>
        <w:r>
          <w:rPr>
            <w:noProof/>
            <w:webHidden/>
          </w:rPr>
          <w:fldChar w:fldCharType="begin"/>
        </w:r>
        <w:r>
          <w:rPr>
            <w:noProof/>
            <w:webHidden/>
          </w:rPr>
          <w:instrText xml:space="preserve"> PAGEREF _Toc444763072 \h </w:instrText>
        </w:r>
        <w:r>
          <w:rPr>
            <w:noProof/>
            <w:webHidden/>
          </w:rPr>
        </w:r>
      </w:ins>
      <w:r>
        <w:rPr>
          <w:noProof/>
          <w:webHidden/>
        </w:rPr>
        <w:fldChar w:fldCharType="separate"/>
      </w:r>
      <w:ins w:id="41" w:author="1139930830362" w:date="2016-03-03T10:08:00Z">
        <w:r>
          <w:rPr>
            <w:noProof/>
            <w:webHidden/>
          </w:rPr>
          <w:t>9</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42" w:author="1139930830362" w:date="2016-03-03T10:08:00Z"/>
          <w:rFonts w:eastAsiaTheme="minorEastAsia" w:cstheme="minorBidi"/>
          <w:smallCaps w:val="0"/>
          <w:noProof/>
          <w:sz w:val="21"/>
          <w:szCs w:val="22"/>
        </w:rPr>
      </w:pPr>
      <w:ins w:id="43" w:author="1139930830362" w:date="2016-03-03T10:08:00Z">
        <w:r w:rsidRPr="00A516C8">
          <w:rPr>
            <w:rStyle w:val="a8"/>
            <w:noProof/>
          </w:rPr>
          <w:fldChar w:fldCharType="begin"/>
        </w:r>
        <w:r w:rsidRPr="00A516C8">
          <w:rPr>
            <w:rStyle w:val="a8"/>
            <w:noProof/>
          </w:rPr>
          <w:instrText xml:space="preserve"> </w:instrText>
        </w:r>
        <w:r>
          <w:rPr>
            <w:noProof/>
          </w:rPr>
          <w:instrText>HYPERLINK \l "_Toc444763073"</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4.5.</w:t>
        </w:r>
        <w:r>
          <w:rPr>
            <w:rFonts w:eastAsiaTheme="minorEastAsia" w:cstheme="minorBidi"/>
            <w:smallCaps w:val="0"/>
            <w:noProof/>
            <w:sz w:val="21"/>
            <w:szCs w:val="22"/>
          </w:rPr>
          <w:tab/>
        </w:r>
        <w:r w:rsidRPr="00A516C8">
          <w:rPr>
            <w:rStyle w:val="a8"/>
            <w:noProof/>
          </w:rPr>
          <w:t>dump_block_list</w:t>
        </w:r>
        <w:r w:rsidRPr="00A516C8">
          <w:rPr>
            <w:rStyle w:val="a8"/>
            <w:rFonts w:hint="eastAsia"/>
            <w:noProof/>
          </w:rPr>
          <w:t>コマンド仕様</w:t>
        </w:r>
        <w:r>
          <w:rPr>
            <w:noProof/>
            <w:webHidden/>
          </w:rPr>
          <w:tab/>
        </w:r>
        <w:r>
          <w:rPr>
            <w:noProof/>
            <w:webHidden/>
          </w:rPr>
          <w:fldChar w:fldCharType="begin"/>
        </w:r>
        <w:r>
          <w:rPr>
            <w:noProof/>
            <w:webHidden/>
          </w:rPr>
          <w:instrText xml:space="preserve"> PAGEREF _Toc444763073 \h </w:instrText>
        </w:r>
        <w:r>
          <w:rPr>
            <w:noProof/>
            <w:webHidden/>
          </w:rPr>
        </w:r>
      </w:ins>
      <w:r>
        <w:rPr>
          <w:noProof/>
          <w:webHidden/>
        </w:rPr>
        <w:fldChar w:fldCharType="separate"/>
      </w:r>
      <w:ins w:id="44" w:author="1139930830362" w:date="2016-03-03T10:08:00Z">
        <w:r>
          <w:rPr>
            <w:noProof/>
            <w:webHidden/>
          </w:rPr>
          <w:t>9</w:t>
        </w:r>
        <w:r>
          <w:rPr>
            <w:noProof/>
            <w:webHidden/>
          </w:rPr>
          <w:fldChar w:fldCharType="end"/>
        </w:r>
        <w:r w:rsidRPr="00A516C8">
          <w:rPr>
            <w:rStyle w:val="a8"/>
            <w:noProof/>
          </w:rPr>
          <w:fldChar w:fldCharType="end"/>
        </w:r>
      </w:ins>
    </w:p>
    <w:p w:rsidR="0049624E" w:rsidRDefault="0049624E">
      <w:pPr>
        <w:pStyle w:val="11"/>
        <w:tabs>
          <w:tab w:val="left" w:pos="420"/>
          <w:tab w:val="right" w:leader="dot" w:pos="8494"/>
        </w:tabs>
        <w:rPr>
          <w:ins w:id="45" w:author="1139930830362" w:date="2016-03-03T10:08:00Z"/>
          <w:rFonts w:eastAsiaTheme="minorEastAsia" w:cstheme="minorBidi"/>
          <w:b w:val="0"/>
          <w:bCs w:val="0"/>
          <w:caps w:val="0"/>
          <w:noProof/>
          <w:sz w:val="21"/>
          <w:szCs w:val="22"/>
        </w:rPr>
      </w:pPr>
      <w:ins w:id="46" w:author="1139930830362" w:date="2016-03-03T10:08:00Z">
        <w:r w:rsidRPr="00A516C8">
          <w:rPr>
            <w:rStyle w:val="a8"/>
            <w:noProof/>
          </w:rPr>
          <w:fldChar w:fldCharType="begin"/>
        </w:r>
        <w:r w:rsidRPr="00A516C8">
          <w:rPr>
            <w:rStyle w:val="a8"/>
            <w:noProof/>
          </w:rPr>
          <w:instrText xml:space="preserve"> </w:instrText>
        </w:r>
        <w:r>
          <w:rPr>
            <w:noProof/>
          </w:rPr>
          <w:instrText>HYPERLINK \l "_Toc444763074"</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5.</w:t>
        </w:r>
        <w:r>
          <w:rPr>
            <w:rFonts w:eastAsiaTheme="minorEastAsia" w:cstheme="minorBidi"/>
            <w:b w:val="0"/>
            <w:bCs w:val="0"/>
            <w:caps w:val="0"/>
            <w:noProof/>
            <w:sz w:val="21"/>
            <w:szCs w:val="22"/>
          </w:rPr>
          <w:tab/>
        </w:r>
        <w:r w:rsidRPr="00A516C8">
          <w:rPr>
            <w:rStyle w:val="a8"/>
            <w:rFonts w:hint="eastAsia"/>
            <w:noProof/>
          </w:rPr>
          <w:t>性能情報付き</w:t>
        </w:r>
        <w:r w:rsidRPr="00A516C8">
          <w:rPr>
            <w:rStyle w:val="a8"/>
            <w:noProof/>
          </w:rPr>
          <w:t>XML</w:t>
        </w:r>
        <w:r w:rsidRPr="00A516C8">
          <w:rPr>
            <w:rStyle w:val="a8"/>
            <w:rFonts w:hint="eastAsia"/>
            <w:noProof/>
          </w:rPr>
          <w:t>機能の使用方法</w:t>
        </w:r>
        <w:r>
          <w:rPr>
            <w:noProof/>
            <w:webHidden/>
          </w:rPr>
          <w:tab/>
        </w:r>
        <w:r>
          <w:rPr>
            <w:noProof/>
            <w:webHidden/>
          </w:rPr>
          <w:fldChar w:fldCharType="begin"/>
        </w:r>
        <w:r>
          <w:rPr>
            <w:noProof/>
            <w:webHidden/>
          </w:rPr>
          <w:instrText xml:space="preserve"> PAGEREF _Toc444763074 \h </w:instrText>
        </w:r>
        <w:r>
          <w:rPr>
            <w:noProof/>
            <w:webHidden/>
          </w:rPr>
        </w:r>
      </w:ins>
      <w:r>
        <w:rPr>
          <w:noProof/>
          <w:webHidden/>
        </w:rPr>
        <w:fldChar w:fldCharType="separate"/>
      </w:r>
      <w:ins w:id="47" w:author="1139930830362" w:date="2016-03-03T10:08:00Z">
        <w:r>
          <w:rPr>
            <w:noProof/>
            <w:webHidden/>
          </w:rPr>
          <w:t>10</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48" w:author="1139930830362" w:date="2016-03-03T10:08:00Z"/>
          <w:rFonts w:eastAsiaTheme="minorEastAsia" w:cstheme="minorBidi"/>
          <w:smallCaps w:val="0"/>
          <w:noProof/>
          <w:sz w:val="21"/>
          <w:szCs w:val="22"/>
        </w:rPr>
      </w:pPr>
      <w:ins w:id="49" w:author="1139930830362" w:date="2016-03-03T10:08:00Z">
        <w:r w:rsidRPr="00A516C8">
          <w:rPr>
            <w:rStyle w:val="a8"/>
            <w:noProof/>
          </w:rPr>
          <w:fldChar w:fldCharType="begin"/>
        </w:r>
        <w:r w:rsidRPr="00A516C8">
          <w:rPr>
            <w:rStyle w:val="a8"/>
            <w:noProof/>
          </w:rPr>
          <w:instrText xml:space="preserve"> </w:instrText>
        </w:r>
        <w:r>
          <w:rPr>
            <w:noProof/>
          </w:rPr>
          <w:instrText>HYPERLINK \l "_Toc444763075"</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5.1.</w:t>
        </w:r>
        <w:r>
          <w:rPr>
            <w:rFonts w:eastAsiaTheme="minorEastAsia" w:cstheme="minorBidi"/>
            <w:smallCaps w:val="0"/>
            <w:noProof/>
            <w:sz w:val="21"/>
            <w:szCs w:val="22"/>
          </w:rPr>
          <w:tab/>
        </w:r>
        <w:r w:rsidRPr="00A516C8">
          <w:rPr>
            <w:rStyle w:val="a8"/>
            <w:noProof/>
          </w:rPr>
          <w:t>blxml-perf.sh</w:t>
        </w:r>
        <w:r>
          <w:rPr>
            <w:noProof/>
            <w:webHidden/>
          </w:rPr>
          <w:tab/>
        </w:r>
        <w:r>
          <w:rPr>
            <w:noProof/>
            <w:webHidden/>
          </w:rPr>
          <w:fldChar w:fldCharType="begin"/>
        </w:r>
        <w:r>
          <w:rPr>
            <w:noProof/>
            <w:webHidden/>
          </w:rPr>
          <w:instrText xml:space="preserve"> PAGEREF _Toc444763075 \h </w:instrText>
        </w:r>
        <w:r>
          <w:rPr>
            <w:noProof/>
            <w:webHidden/>
          </w:rPr>
        </w:r>
      </w:ins>
      <w:r>
        <w:rPr>
          <w:noProof/>
          <w:webHidden/>
        </w:rPr>
        <w:fldChar w:fldCharType="separate"/>
      </w:r>
      <w:ins w:id="50" w:author="1139930830362" w:date="2016-03-03T10:08:00Z">
        <w:r>
          <w:rPr>
            <w:noProof/>
            <w:webHidden/>
          </w:rPr>
          <w:t>10</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51" w:author="1139930830362" w:date="2016-03-03T10:08:00Z"/>
          <w:rFonts w:eastAsiaTheme="minorEastAsia" w:cstheme="minorBidi"/>
          <w:smallCaps w:val="0"/>
          <w:noProof/>
          <w:sz w:val="21"/>
          <w:szCs w:val="22"/>
        </w:rPr>
      </w:pPr>
      <w:ins w:id="52" w:author="1139930830362" w:date="2016-03-03T10:08:00Z">
        <w:r w:rsidRPr="00A516C8">
          <w:rPr>
            <w:rStyle w:val="a8"/>
            <w:noProof/>
          </w:rPr>
          <w:fldChar w:fldCharType="begin"/>
        </w:r>
        <w:r w:rsidRPr="00A516C8">
          <w:rPr>
            <w:rStyle w:val="a8"/>
            <w:noProof/>
          </w:rPr>
          <w:instrText xml:space="preserve"> </w:instrText>
        </w:r>
        <w:r>
          <w:rPr>
            <w:noProof/>
          </w:rPr>
          <w:instrText>HYPERLINK \l "_Toc444763076"</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5.2.</w:t>
        </w:r>
        <w:r>
          <w:rPr>
            <w:rFonts w:eastAsiaTheme="minorEastAsia" w:cstheme="minorBidi"/>
            <w:smallCaps w:val="0"/>
            <w:noProof/>
            <w:sz w:val="21"/>
            <w:szCs w:val="22"/>
          </w:rPr>
          <w:tab/>
        </w:r>
        <w:r w:rsidRPr="00A516C8">
          <w:rPr>
            <w:rStyle w:val="a8"/>
            <w:noProof/>
          </w:rPr>
          <w:t>blxml2code</w:t>
        </w:r>
        <w:r>
          <w:rPr>
            <w:noProof/>
            <w:webHidden/>
          </w:rPr>
          <w:tab/>
        </w:r>
        <w:r>
          <w:rPr>
            <w:noProof/>
            <w:webHidden/>
          </w:rPr>
          <w:fldChar w:fldCharType="begin"/>
        </w:r>
        <w:r>
          <w:rPr>
            <w:noProof/>
            <w:webHidden/>
          </w:rPr>
          <w:instrText xml:space="preserve"> PAGEREF _Toc444763076 \h </w:instrText>
        </w:r>
        <w:r>
          <w:rPr>
            <w:noProof/>
            <w:webHidden/>
          </w:rPr>
        </w:r>
      </w:ins>
      <w:r>
        <w:rPr>
          <w:noProof/>
          <w:webHidden/>
        </w:rPr>
        <w:fldChar w:fldCharType="separate"/>
      </w:r>
      <w:ins w:id="53" w:author="1139930830362" w:date="2016-03-03T10:08:00Z">
        <w:r>
          <w:rPr>
            <w:noProof/>
            <w:webHidden/>
          </w:rPr>
          <w:t>11</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54" w:author="1139930830362" w:date="2016-03-03T10:08:00Z"/>
          <w:rFonts w:eastAsiaTheme="minorEastAsia" w:cstheme="minorBidi"/>
          <w:smallCaps w:val="0"/>
          <w:noProof/>
          <w:sz w:val="21"/>
          <w:szCs w:val="22"/>
        </w:rPr>
      </w:pPr>
      <w:ins w:id="55" w:author="1139930830362" w:date="2016-03-03T10:08:00Z">
        <w:r w:rsidRPr="00A516C8">
          <w:rPr>
            <w:rStyle w:val="a8"/>
            <w:noProof/>
          </w:rPr>
          <w:fldChar w:fldCharType="begin"/>
        </w:r>
        <w:r w:rsidRPr="00A516C8">
          <w:rPr>
            <w:rStyle w:val="a8"/>
            <w:noProof/>
          </w:rPr>
          <w:instrText xml:space="preserve"> </w:instrText>
        </w:r>
        <w:r>
          <w:rPr>
            <w:noProof/>
          </w:rPr>
          <w:instrText>HYPERLINK \l "_Toc444763077"</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5.3.</w:t>
        </w:r>
        <w:r>
          <w:rPr>
            <w:rFonts w:eastAsiaTheme="minorEastAsia" w:cstheme="minorBidi"/>
            <w:smallCaps w:val="0"/>
            <w:noProof/>
            <w:sz w:val="21"/>
            <w:szCs w:val="22"/>
          </w:rPr>
          <w:tab/>
        </w:r>
        <w:r w:rsidRPr="00A516C8">
          <w:rPr>
            <w:rStyle w:val="a8"/>
            <w:noProof/>
          </w:rPr>
          <w:t>opt(llvm-BLXMLperf.so)</w:t>
        </w:r>
        <w:r>
          <w:rPr>
            <w:noProof/>
            <w:webHidden/>
          </w:rPr>
          <w:tab/>
        </w:r>
        <w:r>
          <w:rPr>
            <w:noProof/>
            <w:webHidden/>
          </w:rPr>
          <w:fldChar w:fldCharType="begin"/>
        </w:r>
        <w:r>
          <w:rPr>
            <w:noProof/>
            <w:webHidden/>
          </w:rPr>
          <w:instrText xml:space="preserve"> PAGEREF _Toc444763077 \h </w:instrText>
        </w:r>
        <w:r>
          <w:rPr>
            <w:noProof/>
            <w:webHidden/>
          </w:rPr>
        </w:r>
      </w:ins>
      <w:r>
        <w:rPr>
          <w:noProof/>
          <w:webHidden/>
        </w:rPr>
        <w:fldChar w:fldCharType="separate"/>
      </w:r>
      <w:ins w:id="56" w:author="1139930830362" w:date="2016-03-03T10:08:00Z">
        <w:r>
          <w:rPr>
            <w:noProof/>
            <w:webHidden/>
          </w:rPr>
          <w:t>12</w:t>
        </w:r>
        <w:r>
          <w:rPr>
            <w:noProof/>
            <w:webHidden/>
          </w:rPr>
          <w:fldChar w:fldCharType="end"/>
        </w:r>
        <w:r w:rsidRPr="00A516C8">
          <w:rPr>
            <w:rStyle w:val="a8"/>
            <w:noProof/>
          </w:rPr>
          <w:fldChar w:fldCharType="end"/>
        </w:r>
      </w:ins>
    </w:p>
    <w:p w:rsidR="0049624E" w:rsidRDefault="0049624E">
      <w:pPr>
        <w:pStyle w:val="11"/>
        <w:tabs>
          <w:tab w:val="left" w:pos="420"/>
          <w:tab w:val="right" w:leader="dot" w:pos="8494"/>
        </w:tabs>
        <w:rPr>
          <w:ins w:id="57" w:author="1139930830362" w:date="2016-03-03T10:08:00Z"/>
          <w:rFonts w:eastAsiaTheme="minorEastAsia" w:cstheme="minorBidi"/>
          <w:b w:val="0"/>
          <w:bCs w:val="0"/>
          <w:caps w:val="0"/>
          <w:noProof/>
          <w:sz w:val="21"/>
          <w:szCs w:val="22"/>
        </w:rPr>
      </w:pPr>
      <w:ins w:id="58" w:author="1139930830362" w:date="2016-03-03T10:08:00Z">
        <w:r w:rsidRPr="00A516C8">
          <w:rPr>
            <w:rStyle w:val="a8"/>
            <w:noProof/>
          </w:rPr>
          <w:fldChar w:fldCharType="begin"/>
        </w:r>
        <w:r w:rsidRPr="00A516C8">
          <w:rPr>
            <w:rStyle w:val="a8"/>
            <w:noProof/>
          </w:rPr>
          <w:instrText xml:space="preserve"> </w:instrText>
        </w:r>
        <w:r>
          <w:rPr>
            <w:noProof/>
          </w:rPr>
          <w:instrText>HYPERLINK \l "_Toc444763078"</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6.</w:t>
        </w:r>
        <w:r>
          <w:rPr>
            <w:rFonts w:eastAsiaTheme="minorEastAsia" w:cstheme="minorBidi"/>
            <w:b w:val="0"/>
            <w:bCs w:val="0"/>
            <w:caps w:val="0"/>
            <w:noProof/>
            <w:sz w:val="21"/>
            <w:szCs w:val="22"/>
          </w:rPr>
          <w:tab/>
        </w:r>
        <w:r w:rsidRPr="00A516C8">
          <w:rPr>
            <w:rStyle w:val="a8"/>
            <w:rFonts w:hint="eastAsia"/>
            <w:noProof/>
          </w:rPr>
          <w:t>ファイル形式</w:t>
        </w:r>
        <w:r>
          <w:rPr>
            <w:noProof/>
            <w:webHidden/>
          </w:rPr>
          <w:tab/>
        </w:r>
        <w:r>
          <w:rPr>
            <w:noProof/>
            <w:webHidden/>
          </w:rPr>
          <w:fldChar w:fldCharType="begin"/>
        </w:r>
        <w:r>
          <w:rPr>
            <w:noProof/>
            <w:webHidden/>
          </w:rPr>
          <w:instrText xml:space="preserve"> PAGEREF _Toc444763078 \h </w:instrText>
        </w:r>
        <w:r>
          <w:rPr>
            <w:noProof/>
            <w:webHidden/>
          </w:rPr>
        </w:r>
      </w:ins>
      <w:r>
        <w:rPr>
          <w:noProof/>
          <w:webHidden/>
        </w:rPr>
        <w:fldChar w:fldCharType="separate"/>
      </w:r>
      <w:ins w:id="59" w:author="1139930830362" w:date="2016-03-03T10:08:00Z">
        <w:r>
          <w:rPr>
            <w:noProof/>
            <w:webHidden/>
          </w:rPr>
          <w:t>13</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60" w:author="1139930830362" w:date="2016-03-03T10:08:00Z"/>
          <w:rFonts w:eastAsiaTheme="minorEastAsia" w:cstheme="minorBidi"/>
          <w:smallCaps w:val="0"/>
          <w:noProof/>
          <w:sz w:val="21"/>
          <w:szCs w:val="22"/>
        </w:rPr>
      </w:pPr>
      <w:ins w:id="61" w:author="1139930830362" w:date="2016-03-03T10:08:00Z">
        <w:r w:rsidRPr="00A516C8">
          <w:rPr>
            <w:rStyle w:val="a8"/>
            <w:noProof/>
          </w:rPr>
          <w:fldChar w:fldCharType="begin"/>
        </w:r>
        <w:r w:rsidRPr="00A516C8">
          <w:rPr>
            <w:rStyle w:val="a8"/>
            <w:noProof/>
          </w:rPr>
          <w:instrText xml:space="preserve"> </w:instrText>
        </w:r>
        <w:r>
          <w:rPr>
            <w:noProof/>
          </w:rPr>
          <w:instrText>HYPERLINK \l "_Toc444763079"</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6.1.</w:t>
        </w:r>
        <w:r>
          <w:rPr>
            <w:rFonts w:eastAsiaTheme="minorEastAsia" w:cstheme="minorBidi"/>
            <w:smallCaps w:val="0"/>
            <w:noProof/>
            <w:sz w:val="21"/>
            <w:szCs w:val="22"/>
          </w:rPr>
          <w:tab/>
        </w:r>
        <w:r w:rsidRPr="00A516C8">
          <w:rPr>
            <w:rStyle w:val="a8"/>
            <w:noProof/>
          </w:rPr>
          <w:t>XML</w:t>
        </w:r>
        <w:r w:rsidRPr="00A516C8">
          <w:rPr>
            <w:rStyle w:val="a8"/>
            <w:rFonts w:hint="eastAsia"/>
            <w:noProof/>
          </w:rPr>
          <w:t>ファイル</w:t>
        </w:r>
        <w:r>
          <w:rPr>
            <w:noProof/>
            <w:webHidden/>
          </w:rPr>
          <w:tab/>
        </w:r>
        <w:r>
          <w:rPr>
            <w:noProof/>
            <w:webHidden/>
          </w:rPr>
          <w:fldChar w:fldCharType="begin"/>
        </w:r>
        <w:r>
          <w:rPr>
            <w:noProof/>
            <w:webHidden/>
          </w:rPr>
          <w:instrText xml:space="preserve"> PAGEREF _Toc444763079 \h </w:instrText>
        </w:r>
        <w:r>
          <w:rPr>
            <w:noProof/>
            <w:webHidden/>
          </w:rPr>
        </w:r>
      </w:ins>
      <w:r>
        <w:rPr>
          <w:noProof/>
          <w:webHidden/>
        </w:rPr>
        <w:fldChar w:fldCharType="separate"/>
      </w:r>
      <w:ins w:id="62" w:author="1139930830362" w:date="2016-03-03T10:08:00Z">
        <w:r>
          <w:rPr>
            <w:noProof/>
            <w:webHidden/>
          </w:rPr>
          <w:t>13</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63" w:author="1139930830362" w:date="2016-03-03T10:08:00Z"/>
          <w:rFonts w:eastAsiaTheme="minorEastAsia" w:cstheme="minorBidi"/>
          <w:smallCaps w:val="0"/>
          <w:noProof/>
          <w:sz w:val="21"/>
          <w:szCs w:val="22"/>
        </w:rPr>
      </w:pPr>
      <w:ins w:id="64" w:author="1139930830362" w:date="2016-03-03T10:08:00Z">
        <w:r w:rsidRPr="00A516C8">
          <w:rPr>
            <w:rStyle w:val="a8"/>
            <w:noProof/>
          </w:rPr>
          <w:fldChar w:fldCharType="begin"/>
        </w:r>
        <w:r w:rsidRPr="00A516C8">
          <w:rPr>
            <w:rStyle w:val="a8"/>
            <w:noProof/>
          </w:rPr>
          <w:instrText xml:space="preserve"> </w:instrText>
        </w:r>
        <w:r>
          <w:rPr>
            <w:noProof/>
          </w:rPr>
          <w:instrText>HYPERLINK \l "_Toc444763080"</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6.2.</w:t>
        </w:r>
        <w:r>
          <w:rPr>
            <w:rFonts w:eastAsiaTheme="minorEastAsia" w:cstheme="minorBidi"/>
            <w:smallCaps w:val="0"/>
            <w:noProof/>
            <w:sz w:val="21"/>
            <w:szCs w:val="22"/>
          </w:rPr>
          <w:tab/>
        </w:r>
        <w:r w:rsidRPr="00A516C8">
          <w:rPr>
            <w:rStyle w:val="a8"/>
            <w:noProof/>
          </w:rPr>
          <w:t>SHIM</w:t>
        </w:r>
        <w:r>
          <w:rPr>
            <w:noProof/>
            <w:webHidden/>
          </w:rPr>
          <w:tab/>
        </w:r>
        <w:r>
          <w:rPr>
            <w:noProof/>
            <w:webHidden/>
          </w:rPr>
          <w:fldChar w:fldCharType="begin"/>
        </w:r>
        <w:r>
          <w:rPr>
            <w:noProof/>
            <w:webHidden/>
          </w:rPr>
          <w:instrText xml:space="preserve"> PAGEREF _Toc444763080 \h </w:instrText>
        </w:r>
        <w:r>
          <w:rPr>
            <w:noProof/>
            <w:webHidden/>
          </w:rPr>
        </w:r>
      </w:ins>
      <w:r>
        <w:rPr>
          <w:noProof/>
          <w:webHidden/>
        </w:rPr>
        <w:fldChar w:fldCharType="separate"/>
      </w:r>
      <w:ins w:id="65" w:author="1139930830362" w:date="2016-03-03T10:08:00Z">
        <w:r>
          <w:rPr>
            <w:noProof/>
            <w:webHidden/>
          </w:rPr>
          <w:t>13</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66" w:author="1139930830362" w:date="2016-03-03T10:08:00Z"/>
          <w:rFonts w:eastAsiaTheme="minorEastAsia" w:cstheme="minorBidi"/>
          <w:smallCaps w:val="0"/>
          <w:noProof/>
          <w:sz w:val="21"/>
          <w:szCs w:val="22"/>
        </w:rPr>
      </w:pPr>
      <w:ins w:id="67" w:author="1139930830362" w:date="2016-03-03T10:08:00Z">
        <w:r w:rsidRPr="00A516C8">
          <w:rPr>
            <w:rStyle w:val="a8"/>
            <w:noProof/>
          </w:rPr>
          <w:fldChar w:fldCharType="begin"/>
        </w:r>
        <w:r w:rsidRPr="00A516C8">
          <w:rPr>
            <w:rStyle w:val="a8"/>
            <w:noProof/>
          </w:rPr>
          <w:instrText xml:space="preserve"> </w:instrText>
        </w:r>
        <w:r>
          <w:rPr>
            <w:noProof/>
          </w:rPr>
          <w:instrText>HYPERLINK \l "_Toc444763081"</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6.3.</w:t>
        </w:r>
        <w:r>
          <w:rPr>
            <w:rFonts w:eastAsiaTheme="minorEastAsia" w:cstheme="minorBidi"/>
            <w:smallCaps w:val="0"/>
            <w:noProof/>
            <w:sz w:val="21"/>
            <w:szCs w:val="22"/>
          </w:rPr>
          <w:tab/>
        </w:r>
        <w:r w:rsidRPr="00A516C8">
          <w:rPr>
            <w:rStyle w:val="a8"/>
            <w:noProof/>
          </w:rPr>
          <w:t>DOT</w:t>
        </w:r>
        <w:r>
          <w:rPr>
            <w:noProof/>
            <w:webHidden/>
          </w:rPr>
          <w:tab/>
        </w:r>
        <w:r>
          <w:rPr>
            <w:noProof/>
            <w:webHidden/>
          </w:rPr>
          <w:fldChar w:fldCharType="begin"/>
        </w:r>
        <w:r>
          <w:rPr>
            <w:noProof/>
            <w:webHidden/>
          </w:rPr>
          <w:instrText xml:space="preserve"> PAGEREF _Toc444763081 \h </w:instrText>
        </w:r>
        <w:r>
          <w:rPr>
            <w:noProof/>
            <w:webHidden/>
          </w:rPr>
        </w:r>
      </w:ins>
      <w:r>
        <w:rPr>
          <w:noProof/>
          <w:webHidden/>
        </w:rPr>
        <w:fldChar w:fldCharType="separate"/>
      </w:r>
      <w:ins w:id="68" w:author="1139930830362" w:date="2016-03-03T10:08:00Z">
        <w:r>
          <w:rPr>
            <w:noProof/>
            <w:webHidden/>
          </w:rPr>
          <w:t>13</w:t>
        </w:r>
        <w:r>
          <w:rPr>
            <w:noProof/>
            <w:webHidden/>
          </w:rPr>
          <w:fldChar w:fldCharType="end"/>
        </w:r>
        <w:r w:rsidRPr="00A516C8">
          <w:rPr>
            <w:rStyle w:val="a8"/>
            <w:noProof/>
          </w:rPr>
          <w:fldChar w:fldCharType="end"/>
        </w:r>
      </w:ins>
    </w:p>
    <w:p w:rsidR="0049624E" w:rsidRDefault="0049624E">
      <w:pPr>
        <w:pStyle w:val="31"/>
        <w:tabs>
          <w:tab w:val="left" w:pos="1260"/>
          <w:tab w:val="right" w:leader="dot" w:pos="8494"/>
        </w:tabs>
        <w:rPr>
          <w:ins w:id="69" w:author="1139930830362" w:date="2016-03-03T10:08:00Z"/>
          <w:rFonts w:eastAsiaTheme="minorEastAsia" w:cstheme="minorBidi"/>
          <w:i w:val="0"/>
          <w:iCs w:val="0"/>
          <w:noProof/>
          <w:sz w:val="21"/>
          <w:szCs w:val="22"/>
        </w:rPr>
      </w:pPr>
      <w:ins w:id="70" w:author="1139930830362" w:date="2016-03-03T10:08:00Z">
        <w:r w:rsidRPr="00A516C8">
          <w:rPr>
            <w:rStyle w:val="a8"/>
            <w:noProof/>
          </w:rPr>
          <w:fldChar w:fldCharType="begin"/>
        </w:r>
        <w:r w:rsidRPr="00A516C8">
          <w:rPr>
            <w:rStyle w:val="a8"/>
            <w:noProof/>
          </w:rPr>
          <w:instrText xml:space="preserve"> </w:instrText>
        </w:r>
        <w:r>
          <w:rPr>
            <w:noProof/>
          </w:rPr>
          <w:instrText>HYPERLINK \l "_Toc444763082"</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6.3.1.</w:t>
        </w:r>
        <w:r>
          <w:rPr>
            <w:rFonts w:eastAsiaTheme="minorEastAsia" w:cstheme="minorBidi"/>
            <w:i w:val="0"/>
            <w:iCs w:val="0"/>
            <w:noProof/>
            <w:sz w:val="21"/>
            <w:szCs w:val="22"/>
          </w:rPr>
          <w:tab/>
        </w:r>
        <w:r w:rsidRPr="00A516C8">
          <w:rPr>
            <w:rStyle w:val="a8"/>
            <w:noProof/>
          </w:rPr>
          <w:t>xml_test</w:t>
        </w:r>
        <w:r w:rsidRPr="00A516C8">
          <w:rPr>
            <w:rStyle w:val="a8"/>
            <w:rFonts w:hint="eastAsia"/>
            <w:noProof/>
          </w:rPr>
          <w:t>コマンドの</w:t>
        </w:r>
        <w:r w:rsidRPr="00A516C8">
          <w:rPr>
            <w:rStyle w:val="a8"/>
            <w:noProof/>
          </w:rPr>
          <w:t>DOT</w:t>
        </w:r>
        <w:r w:rsidRPr="00A516C8">
          <w:rPr>
            <w:rStyle w:val="a8"/>
            <w:rFonts w:hint="eastAsia"/>
            <w:noProof/>
          </w:rPr>
          <w:t>ファイル</w:t>
        </w:r>
        <w:r>
          <w:rPr>
            <w:noProof/>
            <w:webHidden/>
          </w:rPr>
          <w:tab/>
        </w:r>
        <w:r>
          <w:rPr>
            <w:noProof/>
            <w:webHidden/>
          </w:rPr>
          <w:fldChar w:fldCharType="begin"/>
        </w:r>
        <w:r>
          <w:rPr>
            <w:noProof/>
            <w:webHidden/>
          </w:rPr>
          <w:instrText xml:space="preserve"> PAGEREF _Toc444763082 \h </w:instrText>
        </w:r>
        <w:r>
          <w:rPr>
            <w:noProof/>
            <w:webHidden/>
          </w:rPr>
        </w:r>
      </w:ins>
      <w:r>
        <w:rPr>
          <w:noProof/>
          <w:webHidden/>
        </w:rPr>
        <w:fldChar w:fldCharType="separate"/>
      </w:r>
      <w:ins w:id="71" w:author="1139930830362" w:date="2016-03-03T10:08:00Z">
        <w:r>
          <w:rPr>
            <w:noProof/>
            <w:webHidden/>
          </w:rPr>
          <w:t>13</w:t>
        </w:r>
        <w:r>
          <w:rPr>
            <w:noProof/>
            <w:webHidden/>
          </w:rPr>
          <w:fldChar w:fldCharType="end"/>
        </w:r>
        <w:r w:rsidRPr="00A516C8">
          <w:rPr>
            <w:rStyle w:val="a8"/>
            <w:noProof/>
          </w:rPr>
          <w:fldChar w:fldCharType="end"/>
        </w:r>
      </w:ins>
    </w:p>
    <w:p w:rsidR="0049624E" w:rsidRDefault="0049624E">
      <w:pPr>
        <w:pStyle w:val="31"/>
        <w:tabs>
          <w:tab w:val="left" w:pos="1260"/>
          <w:tab w:val="right" w:leader="dot" w:pos="8494"/>
        </w:tabs>
        <w:rPr>
          <w:ins w:id="72" w:author="1139930830362" w:date="2016-03-03T10:08:00Z"/>
          <w:rFonts w:eastAsiaTheme="minorEastAsia" w:cstheme="minorBidi"/>
          <w:i w:val="0"/>
          <w:iCs w:val="0"/>
          <w:noProof/>
          <w:sz w:val="21"/>
          <w:szCs w:val="22"/>
        </w:rPr>
      </w:pPr>
      <w:ins w:id="73" w:author="1139930830362" w:date="2016-03-03T10:08:00Z">
        <w:r w:rsidRPr="00A516C8">
          <w:rPr>
            <w:rStyle w:val="a8"/>
            <w:noProof/>
          </w:rPr>
          <w:fldChar w:fldCharType="begin"/>
        </w:r>
        <w:r w:rsidRPr="00A516C8">
          <w:rPr>
            <w:rStyle w:val="a8"/>
            <w:noProof/>
          </w:rPr>
          <w:instrText xml:space="preserve"> </w:instrText>
        </w:r>
        <w:r>
          <w:rPr>
            <w:noProof/>
          </w:rPr>
          <w:instrText>HYPERLINK \l "_Toc444763083"</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6.3.2.</w:t>
        </w:r>
        <w:r>
          <w:rPr>
            <w:rFonts w:eastAsiaTheme="minorEastAsia" w:cstheme="minorBidi"/>
            <w:i w:val="0"/>
            <w:iCs w:val="0"/>
            <w:noProof/>
            <w:sz w:val="21"/>
            <w:szCs w:val="22"/>
          </w:rPr>
          <w:tab/>
        </w:r>
        <w:r w:rsidRPr="00A516C8">
          <w:rPr>
            <w:rStyle w:val="a8"/>
            <w:noProof/>
          </w:rPr>
          <w:t>opt(llvm-BLXMLPerf.so)</w:t>
        </w:r>
        <w:r w:rsidRPr="00A516C8">
          <w:rPr>
            <w:rStyle w:val="a8"/>
            <w:rFonts w:hint="eastAsia"/>
            <w:noProof/>
          </w:rPr>
          <w:t>の</w:t>
        </w:r>
        <w:r w:rsidRPr="00A516C8">
          <w:rPr>
            <w:rStyle w:val="a8"/>
            <w:noProof/>
          </w:rPr>
          <w:t>DOT</w:t>
        </w:r>
        <w:r w:rsidRPr="00A516C8">
          <w:rPr>
            <w:rStyle w:val="a8"/>
            <w:rFonts w:hint="eastAsia"/>
            <w:noProof/>
          </w:rPr>
          <w:t>ファイル</w:t>
        </w:r>
        <w:r>
          <w:rPr>
            <w:noProof/>
            <w:webHidden/>
          </w:rPr>
          <w:tab/>
        </w:r>
        <w:r>
          <w:rPr>
            <w:noProof/>
            <w:webHidden/>
          </w:rPr>
          <w:fldChar w:fldCharType="begin"/>
        </w:r>
        <w:r>
          <w:rPr>
            <w:noProof/>
            <w:webHidden/>
          </w:rPr>
          <w:instrText xml:space="preserve"> PAGEREF _Toc444763083 \h </w:instrText>
        </w:r>
        <w:r>
          <w:rPr>
            <w:noProof/>
            <w:webHidden/>
          </w:rPr>
        </w:r>
      </w:ins>
      <w:r>
        <w:rPr>
          <w:noProof/>
          <w:webHidden/>
        </w:rPr>
        <w:fldChar w:fldCharType="separate"/>
      </w:r>
      <w:ins w:id="74" w:author="1139930830362" w:date="2016-03-03T10:08:00Z">
        <w:r>
          <w:rPr>
            <w:noProof/>
            <w:webHidden/>
          </w:rPr>
          <w:t>14</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75" w:author="1139930830362" w:date="2016-03-03T10:08:00Z"/>
          <w:rFonts w:eastAsiaTheme="minorEastAsia" w:cstheme="minorBidi"/>
          <w:noProof/>
          <w:sz w:val="21"/>
          <w:szCs w:val="22"/>
        </w:rPr>
      </w:pPr>
      <w:ins w:id="76" w:author="1139930830362" w:date="2016-03-03T10:08:00Z">
        <w:r w:rsidRPr="00A516C8">
          <w:rPr>
            <w:rStyle w:val="a8"/>
            <w:noProof/>
          </w:rPr>
          <w:fldChar w:fldCharType="begin"/>
        </w:r>
        <w:r w:rsidRPr="00A516C8">
          <w:rPr>
            <w:rStyle w:val="a8"/>
            <w:noProof/>
          </w:rPr>
          <w:instrText xml:space="preserve"> </w:instrText>
        </w:r>
        <w:r>
          <w:rPr>
            <w:noProof/>
          </w:rPr>
          <w:instrText>HYPERLINK \l "_Toc444763084"</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6.3.2.1.</w:t>
        </w:r>
        <w:r>
          <w:rPr>
            <w:rFonts w:eastAsiaTheme="minorEastAsia" w:cstheme="minorBidi"/>
            <w:noProof/>
            <w:sz w:val="21"/>
            <w:szCs w:val="22"/>
          </w:rPr>
          <w:tab/>
        </w:r>
        <w:r w:rsidRPr="00A516C8">
          <w:rPr>
            <w:rStyle w:val="a8"/>
            <w:rFonts w:hint="eastAsia"/>
            <w:noProof/>
          </w:rPr>
          <w:t>ノード</w:t>
        </w:r>
        <w:r>
          <w:rPr>
            <w:noProof/>
            <w:webHidden/>
          </w:rPr>
          <w:tab/>
        </w:r>
        <w:r>
          <w:rPr>
            <w:noProof/>
            <w:webHidden/>
          </w:rPr>
          <w:fldChar w:fldCharType="begin"/>
        </w:r>
        <w:r>
          <w:rPr>
            <w:noProof/>
            <w:webHidden/>
          </w:rPr>
          <w:instrText xml:space="preserve"> PAGEREF _Toc444763084 \h </w:instrText>
        </w:r>
        <w:r>
          <w:rPr>
            <w:noProof/>
            <w:webHidden/>
          </w:rPr>
        </w:r>
      </w:ins>
      <w:r>
        <w:rPr>
          <w:noProof/>
          <w:webHidden/>
        </w:rPr>
        <w:fldChar w:fldCharType="separate"/>
      </w:r>
      <w:ins w:id="77" w:author="1139930830362" w:date="2016-03-03T10:08:00Z">
        <w:r>
          <w:rPr>
            <w:noProof/>
            <w:webHidden/>
          </w:rPr>
          <w:t>14</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78" w:author="1139930830362" w:date="2016-03-03T10:08:00Z"/>
          <w:rFonts w:eastAsiaTheme="minorEastAsia" w:cstheme="minorBidi"/>
          <w:noProof/>
          <w:sz w:val="21"/>
          <w:szCs w:val="22"/>
        </w:rPr>
      </w:pPr>
      <w:ins w:id="79" w:author="1139930830362" w:date="2016-03-03T10:08:00Z">
        <w:r w:rsidRPr="00A516C8">
          <w:rPr>
            <w:rStyle w:val="a8"/>
            <w:noProof/>
          </w:rPr>
          <w:fldChar w:fldCharType="begin"/>
        </w:r>
        <w:r w:rsidRPr="00A516C8">
          <w:rPr>
            <w:rStyle w:val="a8"/>
            <w:noProof/>
          </w:rPr>
          <w:instrText xml:space="preserve"> </w:instrText>
        </w:r>
        <w:r>
          <w:rPr>
            <w:noProof/>
          </w:rPr>
          <w:instrText>HYPERLINK \l "_Toc444763085"</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6.3.2.2.</w:t>
        </w:r>
        <w:r>
          <w:rPr>
            <w:rFonts w:eastAsiaTheme="minorEastAsia" w:cstheme="minorBidi"/>
            <w:noProof/>
            <w:sz w:val="21"/>
            <w:szCs w:val="22"/>
          </w:rPr>
          <w:tab/>
        </w:r>
        <w:r w:rsidRPr="00A516C8">
          <w:rPr>
            <w:rStyle w:val="a8"/>
            <w:rFonts w:hint="eastAsia"/>
            <w:noProof/>
          </w:rPr>
          <w:t>エッジ</w:t>
        </w:r>
        <w:r>
          <w:rPr>
            <w:noProof/>
            <w:webHidden/>
          </w:rPr>
          <w:tab/>
        </w:r>
        <w:r>
          <w:rPr>
            <w:noProof/>
            <w:webHidden/>
          </w:rPr>
          <w:fldChar w:fldCharType="begin"/>
        </w:r>
        <w:r>
          <w:rPr>
            <w:noProof/>
            <w:webHidden/>
          </w:rPr>
          <w:instrText xml:space="preserve"> PAGEREF _Toc444763085 \h </w:instrText>
        </w:r>
        <w:r>
          <w:rPr>
            <w:noProof/>
            <w:webHidden/>
          </w:rPr>
        </w:r>
      </w:ins>
      <w:r>
        <w:rPr>
          <w:noProof/>
          <w:webHidden/>
        </w:rPr>
        <w:fldChar w:fldCharType="separate"/>
      </w:r>
      <w:ins w:id="80" w:author="1139930830362" w:date="2016-03-03T10:08:00Z">
        <w:r>
          <w:rPr>
            <w:noProof/>
            <w:webHidden/>
          </w:rPr>
          <w:t>14</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81" w:author="1139930830362" w:date="2016-03-03T10:08:00Z"/>
          <w:rFonts w:eastAsiaTheme="minorEastAsia" w:cstheme="minorBidi"/>
          <w:smallCaps w:val="0"/>
          <w:noProof/>
          <w:sz w:val="21"/>
          <w:szCs w:val="22"/>
        </w:rPr>
      </w:pPr>
      <w:ins w:id="82" w:author="1139930830362" w:date="2016-03-03T10:08:00Z">
        <w:r w:rsidRPr="00A516C8">
          <w:rPr>
            <w:rStyle w:val="a8"/>
            <w:noProof/>
          </w:rPr>
          <w:fldChar w:fldCharType="begin"/>
        </w:r>
        <w:r w:rsidRPr="00A516C8">
          <w:rPr>
            <w:rStyle w:val="a8"/>
            <w:noProof/>
          </w:rPr>
          <w:instrText xml:space="preserve"> </w:instrText>
        </w:r>
        <w:r>
          <w:rPr>
            <w:noProof/>
          </w:rPr>
          <w:instrText>HYPERLINK \l "_Toc444763086"</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6.4.</w:t>
        </w:r>
        <w:r>
          <w:rPr>
            <w:rFonts w:eastAsiaTheme="minorEastAsia" w:cstheme="minorBidi"/>
            <w:smallCaps w:val="0"/>
            <w:noProof/>
            <w:sz w:val="21"/>
            <w:szCs w:val="22"/>
          </w:rPr>
          <w:tab/>
        </w:r>
        <w:r w:rsidRPr="00A516C8">
          <w:rPr>
            <w:rStyle w:val="a8"/>
            <w:rFonts w:hint="eastAsia"/>
            <w:noProof/>
          </w:rPr>
          <w:t>ブロック情報</w:t>
        </w:r>
        <w:r w:rsidRPr="00A516C8">
          <w:rPr>
            <w:rStyle w:val="a8"/>
            <w:noProof/>
          </w:rPr>
          <w:t>CSV</w:t>
        </w:r>
        <w:r w:rsidRPr="00A516C8">
          <w:rPr>
            <w:rStyle w:val="a8"/>
            <w:rFonts w:hint="eastAsia"/>
            <w:noProof/>
          </w:rPr>
          <w:t>ファイル</w:t>
        </w:r>
        <w:r>
          <w:rPr>
            <w:noProof/>
            <w:webHidden/>
          </w:rPr>
          <w:tab/>
        </w:r>
        <w:r>
          <w:rPr>
            <w:noProof/>
            <w:webHidden/>
          </w:rPr>
          <w:fldChar w:fldCharType="begin"/>
        </w:r>
        <w:r>
          <w:rPr>
            <w:noProof/>
            <w:webHidden/>
          </w:rPr>
          <w:instrText xml:space="preserve"> PAGEREF _Toc444763086 \h </w:instrText>
        </w:r>
        <w:r>
          <w:rPr>
            <w:noProof/>
            <w:webHidden/>
          </w:rPr>
        </w:r>
      </w:ins>
      <w:r>
        <w:rPr>
          <w:noProof/>
          <w:webHidden/>
        </w:rPr>
        <w:fldChar w:fldCharType="separate"/>
      </w:r>
      <w:ins w:id="83" w:author="1139930830362" w:date="2016-03-03T10:08:00Z">
        <w:r>
          <w:rPr>
            <w:noProof/>
            <w:webHidden/>
          </w:rPr>
          <w:t>15</w:t>
        </w:r>
        <w:r>
          <w:rPr>
            <w:noProof/>
            <w:webHidden/>
          </w:rPr>
          <w:fldChar w:fldCharType="end"/>
        </w:r>
        <w:r w:rsidRPr="00A516C8">
          <w:rPr>
            <w:rStyle w:val="a8"/>
            <w:noProof/>
          </w:rPr>
          <w:fldChar w:fldCharType="end"/>
        </w:r>
      </w:ins>
    </w:p>
    <w:p w:rsidR="0049624E" w:rsidRDefault="0049624E">
      <w:pPr>
        <w:pStyle w:val="11"/>
        <w:tabs>
          <w:tab w:val="left" w:pos="420"/>
          <w:tab w:val="right" w:leader="dot" w:pos="8494"/>
        </w:tabs>
        <w:rPr>
          <w:ins w:id="84" w:author="1139930830362" w:date="2016-03-03T10:08:00Z"/>
          <w:rFonts w:eastAsiaTheme="minorEastAsia" w:cstheme="minorBidi"/>
          <w:b w:val="0"/>
          <w:bCs w:val="0"/>
          <w:caps w:val="0"/>
          <w:noProof/>
          <w:sz w:val="21"/>
          <w:szCs w:val="22"/>
        </w:rPr>
      </w:pPr>
      <w:ins w:id="85" w:author="1139930830362" w:date="2016-03-03T10:08:00Z">
        <w:r w:rsidRPr="00A516C8">
          <w:rPr>
            <w:rStyle w:val="a8"/>
            <w:noProof/>
          </w:rPr>
          <w:fldChar w:fldCharType="begin"/>
        </w:r>
        <w:r w:rsidRPr="00A516C8">
          <w:rPr>
            <w:rStyle w:val="a8"/>
            <w:noProof/>
          </w:rPr>
          <w:instrText xml:space="preserve"> </w:instrText>
        </w:r>
        <w:r>
          <w:rPr>
            <w:noProof/>
          </w:rPr>
          <w:instrText>HYPERLINK \l "_Toc444763087"</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w:t>
        </w:r>
        <w:r>
          <w:rPr>
            <w:rFonts w:eastAsiaTheme="minorEastAsia" w:cstheme="minorBidi"/>
            <w:b w:val="0"/>
            <w:bCs w:val="0"/>
            <w:caps w:val="0"/>
            <w:noProof/>
            <w:sz w:val="21"/>
            <w:szCs w:val="22"/>
          </w:rPr>
          <w:tab/>
        </w:r>
        <w:r w:rsidRPr="00A516C8">
          <w:rPr>
            <w:rStyle w:val="a8"/>
            <w:rFonts w:hint="eastAsia"/>
            <w:noProof/>
          </w:rPr>
          <w:t>モジュール仕様</w:t>
        </w:r>
        <w:r>
          <w:rPr>
            <w:noProof/>
            <w:webHidden/>
          </w:rPr>
          <w:tab/>
        </w:r>
        <w:r>
          <w:rPr>
            <w:noProof/>
            <w:webHidden/>
          </w:rPr>
          <w:fldChar w:fldCharType="begin"/>
        </w:r>
        <w:r>
          <w:rPr>
            <w:noProof/>
            <w:webHidden/>
          </w:rPr>
          <w:instrText xml:space="preserve"> PAGEREF _Toc444763087 \h </w:instrText>
        </w:r>
        <w:r>
          <w:rPr>
            <w:noProof/>
            <w:webHidden/>
          </w:rPr>
        </w:r>
      </w:ins>
      <w:r>
        <w:rPr>
          <w:noProof/>
          <w:webHidden/>
        </w:rPr>
        <w:fldChar w:fldCharType="separate"/>
      </w:r>
      <w:ins w:id="86" w:author="1139930830362" w:date="2016-03-03T10:08:00Z">
        <w:r>
          <w:rPr>
            <w:noProof/>
            <w:webHidden/>
          </w:rPr>
          <w:t>16</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87" w:author="1139930830362" w:date="2016-03-03T10:08:00Z"/>
          <w:rFonts w:eastAsiaTheme="minorEastAsia" w:cstheme="minorBidi"/>
          <w:smallCaps w:val="0"/>
          <w:noProof/>
          <w:sz w:val="21"/>
          <w:szCs w:val="22"/>
        </w:rPr>
      </w:pPr>
      <w:ins w:id="88" w:author="1139930830362" w:date="2016-03-03T10:08:00Z">
        <w:r w:rsidRPr="00A516C8">
          <w:rPr>
            <w:rStyle w:val="a8"/>
            <w:noProof/>
          </w:rPr>
          <w:fldChar w:fldCharType="begin"/>
        </w:r>
        <w:r w:rsidRPr="00A516C8">
          <w:rPr>
            <w:rStyle w:val="a8"/>
            <w:noProof/>
          </w:rPr>
          <w:instrText xml:space="preserve"> </w:instrText>
        </w:r>
        <w:r>
          <w:rPr>
            <w:noProof/>
          </w:rPr>
          <w:instrText>HYPERLINK \l "_Toc444763088"</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7.1.</w:t>
        </w:r>
        <w:r>
          <w:rPr>
            <w:rFonts w:eastAsiaTheme="minorEastAsia" w:cstheme="minorBidi"/>
            <w:smallCaps w:val="0"/>
            <w:noProof/>
            <w:sz w:val="21"/>
            <w:szCs w:val="22"/>
          </w:rPr>
          <w:tab/>
        </w:r>
        <w:r w:rsidRPr="00A516C8">
          <w:rPr>
            <w:rStyle w:val="a8"/>
            <w:noProof/>
          </w:rPr>
          <w:t>SimulinkModel(</w:t>
        </w:r>
        <w:r w:rsidRPr="00A516C8">
          <w:rPr>
            <w:rStyle w:val="a8"/>
            <w:rFonts w:hint="eastAsia"/>
            <w:noProof/>
          </w:rPr>
          <w:t>データバインディング</w:t>
        </w:r>
        <w:r w:rsidRPr="00A516C8">
          <w:rPr>
            <w:rStyle w:val="a8"/>
            <w:noProof/>
          </w:rPr>
          <w:t>)</w:t>
        </w:r>
        <w:r>
          <w:rPr>
            <w:noProof/>
            <w:webHidden/>
          </w:rPr>
          <w:tab/>
        </w:r>
        <w:r>
          <w:rPr>
            <w:noProof/>
            <w:webHidden/>
          </w:rPr>
          <w:fldChar w:fldCharType="begin"/>
        </w:r>
        <w:r>
          <w:rPr>
            <w:noProof/>
            <w:webHidden/>
          </w:rPr>
          <w:instrText xml:space="preserve"> PAGEREF _Toc444763088 \h </w:instrText>
        </w:r>
        <w:r>
          <w:rPr>
            <w:noProof/>
            <w:webHidden/>
          </w:rPr>
        </w:r>
      </w:ins>
      <w:r>
        <w:rPr>
          <w:noProof/>
          <w:webHidden/>
        </w:rPr>
        <w:fldChar w:fldCharType="separate"/>
      </w:r>
      <w:ins w:id="89" w:author="1139930830362" w:date="2016-03-03T10:08:00Z">
        <w:r>
          <w:rPr>
            <w:noProof/>
            <w:webHidden/>
          </w:rPr>
          <w:t>16</w:t>
        </w:r>
        <w:r>
          <w:rPr>
            <w:noProof/>
            <w:webHidden/>
          </w:rPr>
          <w:fldChar w:fldCharType="end"/>
        </w:r>
        <w:r w:rsidRPr="00A516C8">
          <w:rPr>
            <w:rStyle w:val="a8"/>
            <w:noProof/>
          </w:rPr>
          <w:fldChar w:fldCharType="end"/>
        </w:r>
      </w:ins>
    </w:p>
    <w:p w:rsidR="0049624E" w:rsidRDefault="0049624E">
      <w:pPr>
        <w:pStyle w:val="31"/>
        <w:tabs>
          <w:tab w:val="left" w:pos="1260"/>
          <w:tab w:val="right" w:leader="dot" w:pos="8494"/>
        </w:tabs>
        <w:rPr>
          <w:ins w:id="90" w:author="1139930830362" w:date="2016-03-03T10:08:00Z"/>
          <w:rFonts w:eastAsiaTheme="minorEastAsia" w:cstheme="minorBidi"/>
          <w:i w:val="0"/>
          <w:iCs w:val="0"/>
          <w:noProof/>
          <w:sz w:val="21"/>
          <w:szCs w:val="22"/>
        </w:rPr>
      </w:pPr>
      <w:ins w:id="91" w:author="1139930830362" w:date="2016-03-03T10:08:00Z">
        <w:r w:rsidRPr="00A516C8">
          <w:rPr>
            <w:rStyle w:val="a8"/>
            <w:noProof/>
          </w:rPr>
          <w:fldChar w:fldCharType="begin"/>
        </w:r>
        <w:r w:rsidRPr="00A516C8">
          <w:rPr>
            <w:rStyle w:val="a8"/>
            <w:noProof/>
          </w:rPr>
          <w:instrText xml:space="preserve"> </w:instrText>
        </w:r>
        <w:r>
          <w:rPr>
            <w:noProof/>
          </w:rPr>
          <w:instrText>HYPERLINK \l "_Toc444763089"</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7.1.1.</w:t>
        </w:r>
        <w:r>
          <w:rPr>
            <w:rFonts w:eastAsiaTheme="minorEastAsia" w:cstheme="minorBidi"/>
            <w:i w:val="0"/>
            <w:iCs w:val="0"/>
            <w:noProof/>
            <w:sz w:val="21"/>
            <w:szCs w:val="22"/>
          </w:rPr>
          <w:tab/>
        </w:r>
        <w:r w:rsidRPr="00A516C8">
          <w:rPr>
            <w:rStyle w:val="a8"/>
            <w:rFonts w:hint="eastAsia"/>
            <w:noProof/>
          </w:rPr>
          <w:t>タグと型</w:t>
        </w:r>
        <w:r w:rsidRPr="00A516C8">
          <w:rPr>
            <w:rStyle w:val="a8"/>
            <w:noProof/>
          </w:rPr>
          <w:t>(</w:t>
        </w:r>
        <w:r w:rsidRPr="00A516C8">
          <w:rPr>
            <w:rStyle w:val="a8"/>
            <w:rFonts w:hint="eastAsia"/>
            <w:noProof/>
          </w:rPr>
          <w:t>クラス、イテレータ</w:t>
        </w:r>
        <w:r w:rsidRPr="00A516C8">
          <w:rPr>
            <w:rStyle w:val="a8"/>
            <w:noProof/>
          </w:rPr>
          <w:t>)</w:t>
        </w:r>
        <w:r w:rsidRPr="00A516C8">
          <w:rPr>
            <w:rStyle w:val="a8"/>
            <w:rFonts w:hint="eastAsia"/>
            <w:noProof/>
          </w:rPr>
          <w:t>の対応</w:t>
        </w:r>
        <w:r>
          <w:rPr>
            <w:noProof/>
            <w:webHidden/>
          </w:rPr>
          <w:tab/>
        </w:r>
        <w:r>
          <w:rPr>
            <w:noProof/>
            <w:webHidden/>
          </w:rPr>
          <w:fldChar w:fldCharType="begin"/>
        </w:r>
        <w:r>
          <w:rPr>
            <w:noProof/>
            <w:webHidden/>
          </w:rPr>
          <w:instrText xml:space="preserve"> PAGEREF _Toc444763089 \h </w:instrText>
        </w:r>
        <w:r>
          <w:rPr>
            <w:noProof/>
            <w:webHidden/>
          </w:rPr>
        </w:r>
      </w:ins>
      <w:r>
        <w:rPr>
          <w:noProof/>
          <w:webHidden/>
        </w:rPr>
        <w:fldChar w:fldCharType="separate"/>
      </w:r>
      <w:ins w:id="92" w:author="1139930830362" w:date="2016-03-03T10:08:00Z">
        <w:r>
          <w:rPr>
            <w:noProof/>
            <w:webHidden/>
          </w:rPr>
          <w:t>17</w:t>
        </w:r>
        <w:r>
          <w:rPr>
            <w:noProof/>
            <w:webHidden/>
          </w:rPr>
          <w:fldChar w:fldCharType="end"/>
        </w:r>
        <w:r w:rsidRPr="00A516C8">
          <w:rPr>
            <w:rStyle w:val="a8"/>
            <w:noProof/>
          </w:rPr>
          <w:fldChar w:fldCharType="end"/>
        </w:r>
      </w:ins>
    </w:p>
    <w:p w:rsidR="0049624E" w:rsidRDefault="0049624E">
      <w:pPr>
        <w:pStyle w:val="31"/>
        <w:tabs>
          <w:tab w:val="left" w:pos="1260"/>
          <w:tab w:val="right" w:leader="dot" w:pos="8494"/>
        </w:tabs>
        <w:rPr>
          <w:ins w:id="93" w:author="1139930830362" w:date="2016-03-03T10:08:00Z"/>
          <w:rFonts w:eastAsiaTheme="minorEastAsia" w:cstheme="minorBidi"/>
          <w:i w:val="0"/>
          <w:iCs w:val="0"/>
          <w:noProof/>
          <w:sz w:val="21"/>
          <w:szCs w:val="22"/>
        </w:rPr>
      </w:pPr>
      <w:ins w:id="94" w:author="1139930830362" w:date="2016-03-03T10:08:00Z">
        <w:r w:rsidRPr="00A516C8">
          <w:rPr>
            <w:rStyle w:val="a8"/>
            <w:noProof/>
          </w:rPr>
          <w:fldChar w:fldCharType="begin"/>
        </w:r>
        <w:r w:rsidRPr="00A516C8">
          <w:rPr>
            <w:rStyle w:val="a8"/>
            <w:noProof/>
          </w:rPr>
          <w:instrText xml:space="preserve"> </w:instrText>
        </w:r>
        <w:r>
          <w:rPr>
            <w:noProof/>
          </w:rPr>
          <w:instrText>HYPERLINK \l "_Toc444763090"</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7.1.2.</w:t>
        </w:r>
        <w:r>
          <w:rPr>
            <w:rFonts w:eastAsiaTheme="minorEastAsia" w:cstheme="minorBidi"/>
            <w:i w:val="0"/>
            <w:iCs w:val="0"/>
            <w:noProof/>
            <w:sz w:val="21"/>
            <w:szCs w:val="22"/>
          </w:rPr>
          <w:tab/>
        </w:r>
        <w:r w:rsidRPr="00A516C8">
          <w:rPr>
            <w:rStyle w:val="a8"/>
            <w:noProof/>
          </w:rPr>
          <w:t>XML</w:t>
        </w:r>
        <w:r w:rsidRPr="00A516C8">
          <w:rPr>
            <w:rStyle w:val="a8"/>
            <w:rFonts w:hint="eastAsia"/>
            <w:noProof/>
          </w:rPr>
          <w:t>入力関数</w:t>
        </w:r>
        <w:r>
          <w:rPr>
            <w:noProof/>
            <w:webHidden/>
          </w:rPr>
          <w:tab/>
        </w:r>
        <w:r>
          <w:rPr>
            <w:noProof/>
            <w:webHidden/>
          </w:rPr>
          <w:fldChar w:fldCharType="begin"/>
        </w:r>
        <w:r>
          <w:rPr>
            <w:noProof/>
            <w:webHidden/>
          </w:rPr>
          <w:instrText xml:space="preserve"> PAGEREF _Toc444763090 \h </w:instrText>
        </w:r>
        <w:r>
          <w:rPr>
            <w:noProof/>
            <w:webHidden/>
          </w:rPr>
        </w:r>
      </w:ins>
      <w:r>
        <w:rPr>
          <w:noProof/>
          <w:webHidden/>
        </w:rPr>
        <w:fldChar w:fldCharType="separate"/>
      </w:r>
      <w:ins w:id="95" w:author="1139930830362" w:date="2016-03-03T10:08:00Z">
        <w:r>
          <w:rPr>
            <w:noProof/>
            <w:webHidden/>
          </w:rPr>
          <w:t>21</w:t>
        </w:r>
        <w:r>
          <w:rPr>
            <w:noProof/>
            <w:webHidden/>
          </w:rPr>
          <w:fldChar w:fldCharType="end"/>
        </w:r>
        <w:r w:rsidRPr="00A516C8">
          <w:rPr>
            <w:rStyle w:val="a8"/>
            <w:noProof/>
          </w:rPr>
          <w:fldChar w:fldCharType="end"/>
        </w:r>
      </w:ins>
    </w:p>
    <w:p w:rsidR="0049624E" w:rsidRDefault="0049624E">
      <w:pPr>
        <w:pStyle w:val="31"/>
        <w:tabs>
          <w:tab w:val="left" w:pos="1260"/>
          <w:tab w:val="right" w:leader="dot" w:pos="8494"/>
        </w:tabs>
        <w:rPr>
          <w:ins w:id="96" w:author="1139930830362" w:date="2016-03-03T10:08:00Z"/>
          <w:rFonts w:eastAsiaTheme="minorEastAsia" w:cstheme="minorBidi"/>
          <w:i w:val="0"/>
          <w:iCs w:val="0"/>
          <w:noProof/>
          <w:sz w:val="21"/>
          <w:szCs w:val="22"/>
        </w:rPr>
      </w:pPr>
      <w:ins w:id="97" w:author="1139930830362" w:date="2016-03-03T10:08:00Z">
        <w:r w:rsidRPr="00A516C8">
          <w:rPr>
            <w:rStyle w:val="a8"/>
            <w:noProof/>
          </w:rPr>
          <w:fldChar w:fldCharType="begin"/>
        </w:r>
        <w:r w:rsidRPr="00A516C8">
          <w:rPr>
            <w:rStyle w:val="a8"/>
            <w:noProof/>
          </w:rPr>
          <w:instrText xml:space="preserve"> </w:instrText>
        </w:r>
        <w:r>
          <w:rPr>
            <w:noProof/>
          </w:rPr>
          <w:instrText>HYPERLINK \l "_Toc444763091"</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7.1.3.</w:t>
        </w:r>
        <w:r>
          <w:rPr>
            <w:rFonts w:eastAsiaTheme="minorEastAsia" w:cstheme="minorBidi"/>
            <w:i w:val="0"/>
            <w:iCs w:val="0"/>
            <w:noProof/>
            <w:sz w:val="21"/>
            <w:szCs w:val="22"/>
          </w:rPr>
          <w:tab/>
        </w:r>
        <w:r w:rsidRPr="00A516C8">
          <w:rPr>
            <w:rStyle w:val="a8"/>
            <w:noProof/>
          </w:rPr>
          <w:t>XML</w:t>
        </w:r>
        <w:r w:rsidRPr="00A516C8">
          <w:rPr>
            <w:rStyle w:val="a8"/>
            <w:rFonts w:hint="eastAsia"/>
            <w:noProof/>
          </w:rPr>
          <w:t>出力関数</w:t>
        </w:r>
        <w:r>
          <w:rPr>
            <w:noProof/>
            <w:webHidden/>
          </w:rPr>
          <w:tab/>
        </w:r>
        <w:r>
          <w:rPr>
            <w:noProof/>
            <w:webHidden/>
          </w:rPr>
          <w:fldChar w:fldCharType="begin"/>
        </w:r>
        <w:r>
          <w:rPr>
            <w:noProof/>
            <w:webHidden/>
          </w:rPr>
          <w:instrText xml:space="preserve"> PAGEREF _Toc444763091 \h </w:instrText>
        </w:r>
        <w:r>
          <w:rPr>
            <w:noProof/>
            <w:webHidden/>
          </w:rPr>
        </w:r>
      </w:ins>
      <w:r>
        <w:rPr>
          <w:noProof/>
          <w:webHidden/>
        </w:rPr>
        <w:fldChar w:fldCharType="separate"/>
      </w:r>
      <w:ins w:id="98" w:author="1139930830362" w:date="2016-03-03T10:08:00Z">
        <w:r>
          <w:rPr>
            <w:noProof/>
            <w:webHidden/>
          </w:rPr>
          <w:t>21</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99" w:author="1139930830362" w:date="2016-03-03T10:08:00Z"/>
          <w:rFonts w:eastAsiaTheme="minorEastAsia" w:cstheme="minorBidi"/>
          <w:smallCaps w:val="0"/>
          <w:noProof/>
          <w:sz w:val="21"/>
          <w:szCs w:val="22"/>
        </w:rPr>
      </w:pPr>
      <w:ins w:id="100" w:author="1139930830362" w:date="2016-03-03T10:08:00Z">
        <w:r w:rsidRPr="00A516C8">
          <w:rPr>
            <w:rStyle w:val="a8"/>
            <w:noProof/>
          </w:rPr>
          <w:fldChar w:fldCharType="begin"/>
        </w:r>
        <w:r w:rsidRPr="00A516C8">
          <w:rPr>
            <w:rStyle w:val="a8"/>
            <w:noProof/>
          </w:rPr>
          <w:instrText xml:space="preserve"> </w:instrText>
        </w:r>
        <w:r>
          <w:rPr>
            <w:noProof/>
          </w:rPr>
          <w:instrText>HYPERLINK \l "_Toc444763092"</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w:t>
        </w:r>
        <w:r>
          <w:rPr>
            <w:rFonts w:eastAsiaTheme="minorEastAsia" w:cstheme="minorBidi"/>
            <w:smallCaps w:val="0"/>
            <w:noProof/>
            <w:sz w:val="21"/>
            <w:szCs w:val="22"/>
          </w:rPr>
          <w:tab/>
        </w:r>
        <w:r w:rsidRPr="00A516C8">
          <w:rPr>
            <w:rStyle w:val="a8"/>
            <w:noProof/>
          </w:rPr>
          <w:t>SimulinkXML(SimulinkModel</w:t>
        </w:r>
        <w:r w:rsidRPr="00A516C8">
          <w:rPr>
            <w:rStyle w:val="a8"/>
            <w:rFonts w:hint="eastAsia"/>
            <w:noProof/>
          </w:rPr>
          <w:t>の支援モジュール</w:t>
        </w:r>
        <w:r w:rsidRPr="00A516C8">
          <w:rPr>
            <w:rStyle w:val="a8"/>
            <w:noProof/>
          </w:rPr>
          <w:t>)</w:t>
        </w:r>
        <w:r>
          <w:rPr>
            <w:noProof/>
            <w:webHidden/>
          </w:rPr>
          <w:tab/>
        </w:r>
        <w:r>
          <w:rPr>
            <w:noProof/>
            <w:webHidden/>
          </w:rPr>
          <w:fldChar w:fldCharType="begin"/>
        </w:r>
        <w:r>
          <w:rPr>
            <w:noProof/>
            <w:webHidden/>
          </w:rPr>
          <w:instrText xml:space="preserve"> PAGEREF _Toc444763092 \h </w:instrText>
        </w:r>
        <w:r>
          <w:rPr>
            <w:noProof/>
            <w:webHidden/>
          </w:rPr>
        </w:r>
      </w:ins>
      <w:r>
        <w:rPr>
          <w:noProof/>
          <w:webHidden/>
        </w:rPr>
        <w:fldChar w:fldCharType="separate"/>
      </w:r>
      <w:ins w:id="101" w:author="1139930830362" w:date="2016-03-03T10:08:00Z">
        <w:r>
          <w:rPr>
            <w:noProof/>
            <w:webHidden/>
          </w:rPr>
          <w:t>22</w:t>
        </w:r>
        <w:r>
          <w:rPr>
            <w:noProof/>
            <w:webHidden/>
          </w:rPr>
          <w:fldChar w:fldCharType="end"/>
        </w:r>
        <w:r w:rsidRPr="00A516C8">
          <w:rPr>
            <w:rStyle w:val="a8"/>
            <w:noProof/>
          </w:rPr>
          <w:fldChar w:fldCharType="end"/>
        </w:r>
      </w:ins>
    </w:p>
    <w:p w:rsidR="0049624E" w:rsidRDefault="0049624E">
      <w:pPr>
        <w:pStyle w:val="31"/>
        <w:tabs>
          <w:tab w:val="left" w:pos="1260"/>
          <w:tab w:val="right" w:leader="dot" w:pos="8494"/>
        </w:tabs>
        <w:rPr>
          <w:ins w:id="102" w:author="1139930830362" w:date="2016-03-03T10:08:00Z"/>
          <w:rFonts w:eastAsiaTheme="minorEastAsia" w:cstheme="minorBidi"/>
          <w:i w:val="0"/>
          <w:iCs w:val="0"/>
          <w:noProof/>
          <w:sz w:val="21"/>
          <w:szCs w:val="22"/>
        </w:rPr>
      </w:pPr>
      <w:ins w:id="103" w:author="1139930830362" w:date="2016-03-03T10:08:00Z">
        <w:r w:rsidRPr="00A516C8">
          <w:rPr>
            <w:rStyle w:val="a8"/>
            <w:noProof/>
          </w:rPr>
          <w:fldChar w:fldCharType="begin"/>
        </w:r>
        <w:r w:rsidRPr="00A516C8">
          <w:rPr>
            <w:rStyle w:val="a8"/>
            <w:noProof/>
          </w:rPr>
          <w:instrText xml:space="preserve"> </w:instrText>
        </w:r>
        <w:r>
          <w:rPr>
            <w:noProof/>
          </w:rPr>
          <w:instrText>HYPERLINK \l "_Toc444763093"</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7.2.1.</w:t>
        </w:r>
        <w:r>
          <w:rPr>
            <w:rFonts w:eastAsiaTheme="minorEastAsia" w:cstheme="minorBidi"/>
            <w:i w:val="0"/>
            <w:iCs w:val="0"/>
            <w:noProof/>
            <w:sz w:val="21"/>
            <w:szCs w:val="22"/>
          </w:rPr>
          <w:tab/>
        </w:r>
        <w:r w:rsidRPr="00A516C8">
          <w:rPr>
            <w:rStyle w:val="a8"/>
            <w:noProof/>
          </w:rPr>
          <w:t>Reader</w:t>
        </w:r>
        <w:r w:rsidRPr="00A516C8">
          <w:rPr>
            <w:rStyle w:val="a8"/>
            <w:rFonts w:hint="eastAsia"/>
            <w:noProof/>
          </w:rPr>
          <w:t>クラス</w:t>
        </w:r>
        <w:r>
          <w:rPr>
            <w:noProof/>
            <w:webHidden/>
          </w:rPr>
          <w:tab/>
        </w:r>
        <w:r>
          <w:rPr>
            <w:noProof/>
            <w:webHidden/>
          </w:rPr>
          <w:fldChar w:fldCharType="begin"/>
        </w:r>
        <w:r>
          <w:rPr>
            <w:noProof/>
            <w:webHidden/>
          </w:rPr>
          <w:instrText xml:space="preserve"> PAGEREF _Toc444763093 \h </w:instrText>
        </w:r>
        <w:r>
          <w:rPr>
            <w:noProof/>
            <w:webHidden/>
          </w:rPr>
        </w:r>
      </w:ins>
      <w:r>
        <w:rPr>
          <w:noProof/>
          <w:webHidden/>
        </w:rPr>
        <w:fldChar w:fldCharType="separate"/>
      </w:r>
      <w:ins w:id="104" w:author="1139930830362" w:date="2016-03-03T10:08:00Z">
        <w:r>
          <w:rPr>
            <w:noProof/>
            <w:webHidden/>
          </w:rPr>
          <w:t>31</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105" w:author="1139930830362" w:date="2016-03-03T10:08:00Z"/>
          <w:rFonts w:eastAsiaTheme="minorEastAsia" w:cstheme="minorBidi"/>
          <w:noProof/>
          <w:sz w:val="21"/>
          <w:szCs w:val="22"/>
        </w:rPr>
      </w:pPr>
      <w:ins w:id="106" w:author="1139930830362" w:date="2016-03-03T10:08:00Z">
        <w:r w:rsidRPr="00A516C8">
          <w:rPr>
            <w:rStyle w:val="a8"/>
            <w:noProof/>
          </w:rPr>
          <w:fldChar w:fldCharType="begin"/>
        </w:r>
        <w:r w:rsidRPr="00A516C8">
          <w:rPr>
            <w:rStyle w:val="a8"/>
            <w:noProof/>
          </w:rPr>
          <w:instrText xml:space="preserve"> </w:instrText>
        </w:r>
        <w:r>
          <w:rPr>
            <w:noProof/>
          </w:rPr>
          <w:instrText>HYPERLINK \l "_Toc444763094"</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7.2.1.1.</w:t>
        </w:r>
        <w:r>
          <w:rPr>
            <w:rFonts w:eastAsiaTheme="minorEastAsia" w:cstheme="minorBidi"/>
            <w:noProof/>
            <w:sz w:val="21"/>
            <w:szCs w:val="22"/>
          </w:rPr>
          <w:tab/>
        </w:r>
        <w:r w:rsidRPr="00A516C8">
          <w:rPr>
            <w:rStyle w:val="a8"/>
            <w:noProof/>
          </w:rPr>
          <w:t>Reader</w:t>
        </w:r>
        <w:r w:rsidRPr="00A516C8">
          <w:rPr>
            <w:rStyle w:val="a8"/>
            <w:rFonts w:hint="eastAsia"/>
            <w:noProof/>
          </w:rPr>
          <w:t>クラスコンストラクタ</w:t>
        </w:r>
        <w:r>
          <w:rPr>
            <w:noProof/>
            <w:webHidden/>
          </w:rPr>
          <w:tab/>
        </w:r>
        <w:r>
          <w:rPr>
            <w:noProof/>
            <w:webHidden/>
          </w:rPr>
          <w:fldChar w:fldCharType="begin"/>
        </w:r>
        <w:r>
          <w:rPr>
            <w:noProof/>
            <w:webHidden/>
          </w:rPr>
          <w:instrText xml:space="preserve"> PAGEREF _Toc444763094 \h </w:instrText>
        </w:r>
        <w:r>
          <w:rPr>
            <w:noProof/>
            <w:webHidden/>
          </w:rPr>
        </w:r>
      </w:ins>
      <w:r>
        <w:rPr>
          <w:noProof/>
          <w:webHidden/>
        </w:rPr>
        <w:fldChar w:fldCharType="separate"/>
      </w:r>
      <w:ins w:id="107" w:author="1139930830362" w:date="2016-03-03T10:08:00Z">
        <w:r>
          <w:rPr>
            <w:noProof/>
            <w:webHidden/>
          </w:rPr>
          <w:t>31</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108" w:author="1139930830362" w:date="2016-03-03T10:08:00Z"/>
          <w:rFonts w:eastAsiaTheme="minorEastAsia" w:cstheme="minorBidi"/>
          <w:noProof/>
          <w:sz w:val="21"/>
          <w:szCs w:val="22"/>
        </w:rPr>
      </w:pPr>
      <w:ins w:id="109" w:author="1139930830362" w:date="2016-03-03T10:08:00Z">
        <w:r w:rsidRPr="00A516C8">
          <w:rPr>
            <w:rStyle w:val="a8"/>
            <w:noProof/>
          </w:rPr>
          <w:fldChar w:fldCharType="begin"/>
        </w:r>
        <w:r w:rsidRPr="00A516C8">
          <w:rPr>
            <w:rStyle w:val="a8"/>
            <w:noProof/>
          </w:rPr>
          <w:instrText xml:space="preserve"> </w:instrText>
        </w:r>
        <w:r>
          <w:rPr>
            <w:noProof/>
          </w:rPr>
          <w:instrText>HYPERLINK \l "_Toc444763095"</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7.2.1.2.</w:t>
        </w:r>
        <w:r>
          <w:rPr>
            <w:rFonts w:eastAsiaTheme="minorEastAsia" w:cstheme="minorBidi"/>
            <w:noProof/>
            <w:sz w:val="21"/>
            <w:szCs w:val="22"/>
          </w:rPr>
          <w:tab/>
        </w:r>
        <w:r w:rsidRPr="00A516C8">
          <w:rPr>
            <w:rStyle w:val="a8"/>
            <w:noProof/>
          </w:rPr>
          <w:t>load_xml()</w:t>
        </w:r>
        <w:r>
          <w:rPr>
            <w:noProof/>
            <w:webHidden/>
          </w:rPr>
          <w:tab/>
        </w:r>
        <w:r>
          <w:rPr>
            <w:noProof/>
            <w:webHidden/>
          </w:rPr>
          <w:fldChar w:fldCharType="begin"/>
        </w:r>
        <w:r>
          <w:rPr>
            <w:noProof/>
            <w:webHidden/>
          </w:rPr>
          <w:instrText xml:space="preserve"> PAGEREF _Toc444763095 \h </w:instrText>
        </w:r>
        <w:r>
          <w:rPr>
            <w:noProof/>
            <w:webHidden/>
          </w:rPr>
        </w:r>
      </w:ins>
      <w:r>
        <w:rPr>
          <w:noProof/>
          <w:webHidden/>
        </w:rPr>
        <w:fldChar w:fldCharType="separate"/>
      </w:r>
      <w:ins w:id="110" w:author="1139930830362" w:date="2016-03-03T10:08:00Z">
        <w:r>
          <w:rPr>
            <w:noProof/>
            <w:webHidden/>
          </w:rPr>
          <w:t>31</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111" w:author="1139930830362" w:date="2016-03-03T10:08:00Z"/>
          <w:rFonts w:eastAsiaTheme="minorEastAsia" w:cstheme="minorBidi"/>
          <w:noProof/>
          <w:sz w:val="21"/>
          <w:szCs w:val="22"/>
        </w:rPr>
      </w:pPr>
      <w:ins w:id="112" w:author="1139930830362" w:date="2016-03-03T10:08:00Z">
        <w:r w:rsidRPr="00A516C8">
          <w:rPr>
            <w:rStyle w:val="a8"/>
            <w:noProof/>
          </w:rPr>
          <w:fldChar w:fldCharType="begin"/>
        </w:r>
        <w:r w:rsidRPr="00A516C8">
          <w:rPr>
            <w:rStyle w:val="a8"/>
            <w:noProof/>
          </w:rPr>
          <w:instrText xml:space="preserve"> </w:instrText>
        </w:r>
        <w:r>
          <w:rPr>
            <w:noProof/>
          </w:rPr>
          <w:instrText>HYPERLINK \l "_Toc444763096"</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7.2.1.3.</w:t>
        </w:r>
        <w:r>
          <w:rPr>
            <w:rFonts w:eastAsiaTheme="minorEastAsia" w:cstheme="minorBidi"/>
            <w:noProof/>
            <w:sz w:val="21"/>
            <w:szCs w:val="22"/>
          </w:rPr>
          <w:tab/>
        </w:r>
        <w:r w:rsidRPr="00A516C8">
          <w:rPr>
            <w:rStyle w:val="a8"/>
            <w:noProof/>
          </w:rPr>
          <w:t>find_input_port()</w:t>
        </w:r>
        <w:r>
          <w:rPr>
            <w:noProof/>
            <w:webHidden/>
          </w:rPr>
          <w:tab/>
        </w:r>
        <w:r>
          <w:rPr>
            <w:noProof/>
            <w:webHidden/>
          </w:rPr>
          <w:fldChar w:fldCharType="begin"/>
        </w:r>
        <w:r>
          <w:rPr>
            <w:noProof/>
            <w:webHidden/>
          </w:rPr>
          <w:instrText xml:space="preserve"> PAGEREF _Toc444763096 \h </w:instrText>
        </w:r>
        <w:r>
          <w:rPr>
            <w:noProof/>
            <w:webHidden/>
          </w:rPr>
        </w:r>
      </w:ins>
      <w:r>
        <w:rPr>
          <w:noProof/>
          <w:webHidden/>
        </w:rPr>
        <w:fldChar w:fldCharType="separate"/>
      </w:r>
      <w:ins w:id="113" w:author="1139930830362" w:date="2016-03-03T10:08:00Z">
        <w:r>
          <w:rPr>
            <w:noProof/>
            <w:webHidden/>
          </w:rPr>
          <w:t>32</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114" w:author="1139930830362" w:date="2016-03-03T10:08:00Z"/>
          <w:rFonts w:eastAsiaTheme="minorEastAsia" w:cstheme="minorBidi"/>
          <w:noProof/>
          <w:sz w:val="21"/>
          <w:szCs w:val="22"/>
        </w:rPr>
      </w:pPr>
      <w:ins w:id="115" w:author="1139930830362" w:date="2016-03-03T10:08:00Z">
        <w:r w:rsidRPr="00A516C8">
          <w:rPr>
            <w:rStyle w:val="a8"/>
            <w:noProof/>
          </w:rPr>
          <w:fldChar w:fldCharType="begin"/>
        </w:r>
        <w:r w:rsidRPr="00A516C8">
          <w:rPr>
            <w:rStyle w:val="a8"/>
            <w:noProof/>
          </w:rPr>
          <w:instrText xml:space="preserve"> </w:instrText>
        </w:r>
        <w:r>
          <w:rPr>
            <w:noProof/>
          </w:rPr>
          <w:instrText>HYPERLINK \l "_Toc444763097"</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7.2.1.4.</w:t>
        </w:r>
        <w:r>
          <w:rPr>
            <w:rFonts w:eastAsiaTheme="minorEastAsia" w:cstheme="minorBidi"/>
            <w:noProof/>
            <w:sz w:val="21"/>
            <w:szCs w:val="22"/>
          </w:rPr>
          <w:tab/>
        </w:r>
        <w:r w:rsidRPr="00A516C8">
          <w:rPr>
            <w:rStyle w:val="a8"/>
            <w:noProof/>
          </w:rPr>
          <w:t>find_output_port()</w:t>
        </w:r>
        <w:r>
          <w:rPr>
            <w:noProof/>
            <w:webHidden/>
          </w:rPr>
          <w:tab/>
        </w:r>
        <w:r>
          <w:rPr>
            <w:noProof/>
            <w:webHidden/>
          </w:rPr>
          <w:fldChar w:fldCharType="begin"/>
        </w:r>
        <w:r>
          <w:rPr>
            <w:noProof/>
            <w:webHidden/>
          </w:rPr>
          <w:instrText xml:space="preserve"> PAGEREF _Toc444763097 \h </w:instrText>
        </w:r>
        <w:r>
          <w:rPr>
            <w:noProof/>
            <w:webHidden/>
          </w:rPr>
        </w:r>
      </w:ins>
      <w:r>
        <w:rPr>
          <w:noProof/>
          <w:webHidden/>
        </w:rPr>
        <w:fldChar w:fldCharType="separate"/>
      </w:r>
      <w:ins w:id="116" w:author="1139930830362" w:date="2016-03-03T10:08:00Z">
        <w:r>
          <w:rPr>
            <w:noProof/>
            <w:webHidden/>
          </w:rPr>
          <w:t>32</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117" w:author="1139930830362" w:date="2016-03-03T10:08:00Z"/>
          <w:rFonts w:eastAsiaTheme="minorEastAsia" w:cstheme="minorBidi"/>
          <w:noProof/>
          <w:sz w:val="21"/>
          <w:szCs w:val="22"/>
        </w:rPr>
      </w:pPr>
      <w:ins w:id="118" w:author="1139930830362" w:date="2016-03-03T10:08:00Z">
        <w:r w:rsidRPr="00A516C8">
          <w:rPr>
            <w:rStyle w:val="a8"/>
            <w:noProof/>
          </w:rPr>
          <w:fldChar w:fldCharType="begin"/>
        </w:r>
        <w:r w:rsidRPr="00A516C8">
          <w:rPr>
            <w:rStyle w:val="a8"/>
            <w:noProof/>
          </w:rPr>
          <w:instrText xml:space="preserve"> </w:instrText>
        </w:r>
        <w:r>
          <w:rPr>
            <w:noProof/>
          </w:rPr>
          <w:instrText>HYPERLINK \l "_Toc444763098"</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7.2.1.5.</w:t>
        </w:r>
        <w:r>
          <w:rPr>
            <w:rFonts w:eastAsiaTheme="minorEastAsia" w:cstheme="minorBidi"/>
            <w:noProof/>
            <w:sz w:val="21"/>
            <w:szCs w:val="22"/>
          </w:rPr>
          <w:tab/>
        </w:r>
        <w:r w:rsidRPr="00A516C8">
          <w:rPr>
            <w:rStyle w:val="a8"/>
            <w:noProof/>
          </w:rPr>
          <w:t>find_inport_input()</w:t>
        </w:r>
        <w:r>
          <w:rPr>
            <w:noProof/>
            <w:webHidden/>
          </w:rPr>
          <w:tab/>
        </w:r>
        <w:r>
          <w:rPr>
            <w:noProof/>
            <w:webHidden/>
          </w:rPr>
          <w:fldChar w:fldCharType="begin"/>
        </w:r>
        <w:r>
          <w:rPr>
            <w:noProof/>
            <w:webHidden/>
          </w:rPr>
          <w:instrText xml:space="preserve"> PAGEREF _Toc444763098 \h </w:instrText>
        </w:r>
        <w:r>
          <w:rPr>
            <w:noProof/>
            <w:webHidden/>
          </w:rPr>
        </w:r>
      </w:ins>
      <w:r>
        <w:rPr>
          <w:noProof/>
          <w:webHidden/>
        </w:rPr>
        <w:fldChar w:fldCharType="separate"/>
      </w:r>
      <w:ins w:id="119" w:author="1139930830362" w:date="2016-03-03T10:08:00Z">
        <w:r>
          <w:rPr>
            <w:noProof/>
            <w:webHidden/>
          </w:rPr>
          <w:t>32</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120" w:author="1139930830362" w:date="2016-03-03T10:08:00Z"/>
          <w:rFonts w:eastAsiaTheme="minorEastAsia" w:cstheme="minorBidi"/>
          <w:noProof/>
          <w:sz w:val="21"/>
          <w:szCs w:val="22"/>
        </w:rPr>
      </w:pPr>
      <w:ins w:id="121" w:author="1139930830362" w:date="2016-03-03T10:08:00Z">
        <w:r w:rsidRPr="00A516C8">
          <w:rPr>
            <w:rStyle w:val="a8"/>
            <w:noProof/>
          </w:rPr>
          <w:fldChar w:fldCharType="begin"/>
        </w:r>
        <w:r w:rsidRPr="00A516C8">
          <w:rPr>
            <w:rStyle w:val="a8"/>
            <w:noProof/>
          </w:rPr>
          <w:instrText xml:space="preserve"> </w:instrText>
        </w:r>
        <w:r>
          <w:rPr>
            <w:noProof/>
          </w:rPr>
          <w:instrText>HYPERLINK \l "_Toc444763099"</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7.2.1.6.</w:t>
        </w:r>
        <w:r>
          <w:rPr>
            <w:rFonts w:eastAsiaTheme="minorEastAsia" w:cstheme="minorBidi"/>
            <w:noProof/>
            <w:sz w:val="21"/>
            <w:szCs w:val="22"/>
          </w:rPr>
          <w:tab/>
        </w:r>
        <w:r w:rsidRPr="00A516C8">
          <w:rPr>
            <w:rStyle w:val="a8"/>
            <w:noProof/>
          </w:rPr>
          <w:t>find_outport_output()</w:t>
        </w:r>
        <w:r>
          <w:rPr>
            <w:noProof/>
            <w:webHidden/>
          </w:rPr>
          <w:tab/>
        </w:r>
        <w:r>
          <w:rPr>
            <w:noProof/>
            <w:webHidden/>
          </w:rPr>
          <w:fldChar w:fldCharType="begin"/>
        </w:r>
        <w:r>
          <w:rPr>
            <w:noProof/>
            <w:webHidden/>
          </w:rPr>
          <w:instrText xml:space="preserve"> PAGEREF _Toc444763099 \h </w:instrText>
        </w:r>
        <w:r>
          <w:rPr>
            <w:noProof/>
            <w:webHidden/>
          </w:rPr>
        </w:r>
      </w:ins>
      <w:r>
        <w:rPr>
          <w:noProof/>
          <w:webHidden/>
        </w:rPr>
        <w:fldChar w:fldCharType="separate"/>
      </w:r>
      <w:ins w:id="122" w:author="1139930830362" w:date="2016-03-03T10:08:00Z">
        <w:r>
          <w:rPr>
            <w:noProof/>
            <w:webHidden/>
          </w:rPr>
          <w:t>32</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123" w:author="1139930830362" w:date="2016-03-03T10:08:00Z"/>
          <w:rFonts w:eastAsiaTheme="minorEastAsia" w:cstheme="minorBidi"/>
          <w:noProof/>
          <w:sz w:val="21"/>
          <w:szCs w:val="22"/>
        </w:rPr>
      </w:pPr>
      <w:ins w:id="124" w:author="1139930830362" w:date="2016-03-03T10:08:00Z">
        <w:r w:rsidRPr="00A516C8">
          <w:rPr>
            <w:rStyle w:val="a8"/>
            <w:noProof/>
          </w:rPr>
          <w:fldChar w:fldCharType="begin"/>
        </w:r>
        <w:r w:rsidRPr="00A516C8">
          <w:rPr>
            <w:rStyle w:val="a8"/>
            <w:noProof/>
          </w:rPr>
          <w:instrText xml:space="preserve"> </w:instrText>
        </w:r>
        <w:r>
          <w:rPr>
            <w:noProof/>
          </w:rPr>
          <w:instrText>HYPERLINK \l "_Toc444763100"</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7.2.1.7.</w:t>
        </w:r>
        <w:r>
          <w:rPr>
            <w:rFonts w:eastAsiaTheme="minorEastAsia" w:cstheme="minorBidi"/>
            <w:noProof/>
            <w:sz w:val="21"/>
            <w:szCs w:val="22"/>
          </w:rPr>
          <w:tab/>
        </w:r>
        <w:r w:rsidRPr="00A516C8">
          <w:rPr>
            <w:rStyle w:val="a8"/>
            <w:noProof/>
          </w:rPr>
          <w:t>find_block()</w:t>
        </w:r>
        <w:r>
          <w:rPr>
            <w:noProof/>
            <w:webHidden/>
          </w:rPr>
          <w:tab/>
        </w:r>
        <w:r>
          <w:rPr>
            <w:noProof/>
            <w:webHidden/>
          </w:rPr>
          <w:fldChar w:fldCharType="begin"/>
        </w:r>
        <w:r>
          <w:rPr>
            <w:noProof/>
            <w:webHidden/>
          </w:rPr>
          <w:instrText xml:space="preserve"> PAGEREF _Toc444763100 \h </w:instrText>
        </w:r>
        <w:r>
          <w:rPr>
            <w:noProof/>
            <w:webHidden/>
          </w:rPr>
        </w:r>
      </w:ins>
      <w:r>
        <w:rPr>
          <w:noProof/>
          <w:webHidden/>
        </w:rPr>
        <w:fldChar w:fldCharType="separate"/>
      </w:r>
      <w:ins w:id="125" w:author="1139930830362" w:date="2016-03-03T10:08:00Z">
        <w:r>
          <w:rPr>
            <w:noProof/>
            <w:webHidden/>
          </w:rPr>
          <w:t>33</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126" w:author="1139930830362" w:date="2016-03-03T10:08:00Z"/>
          <w:rFonts w:eastAsiaTheme="minorEastAsia" w:cstheme="minorBidi"/>
          <w:noProof/>
          <w:sz w:val="21"/>
          <w:szCs w:val="22"/>
        </w:rPr>
      </w:pPr>
      <w:ins w:id="127" w:author="1139930830362" w:date="2016-03-03T10:08:00Z">
        <w:r w:rsidRPr="00A516C8">
          <w:rPr>
            <w:rStyle w:val="a8"/>
            <w:noProof/>
          </w:rPr>
          <w:fldChar w:fldCharType="begin"/>
        </w:r>
        <w:r w:rsidRPr="00A516C8">
          <w:rPr>
            <w:rStyle w:val="a8"/>
            <w:noProof/>
          </w:rPr>
          <w:instrText xml:space="preserve"> </w:instrText>
        </w:r>
        <w:r>
          <w:rPr>
            <w:noProof/>
          </w:rPr>
          <w:instrText>HYPERLINK \l "_Toc444763101"</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7.2.1.8.</w:t>
        </w:r>
        <w:r>
          <w:rPr>
            <w:rFonts w:eastAsiaTheme="minorEastAsia" w:cstheme="minorBidi"/>
            <w:noProof/>
            <w:sz w:val="21"/>
            <w:szCs w:val="22"/>
          </w:rPr>
          <w:tab/>
        </w:r>
        <w:r w:rsidRPr="00A516C8">
          <w:rPr>
            <w:rStyle w:val="a8"/>
            <w:noProof/>
          </w:rPr>
          <w:t>xml_blocks()</w:t>
        </w:r>
        <w:r>
          <w:rPr>
            <w:noProof/>
            <w:webHidden/>
          </w:rPr>
          <w:tab/>
        </w:r>
        <w:r>
          <w:rPr>
            <w:noProof/>
            <w:webHidden/>
          </w:rPr>
          <w:fldChar w:fldCharType="begin"/>
        </w:r>
        <w:r>
          <w:rPr>
            <w:noProof/>
            <w:webHidden/>
          </w:rPr>
          <w:instrText xml:space="preserve"> PAGEREF _Toc444763101 \h </w:instrText>
        </w:r>
        <w:r>
          <w:rPr>
            <w:noProof/>
            <w:webHidden/>
          </w:rPr>
        </w:r>
      </w:ins>
      <w:r>
        <w:rPr>
          <w:noProof/>
          <w:webHidden/>
        </w:rPr>
        <w:fldChar w:fldCharType="separate"/>
      </w:r>
      <w:ins w:id="128" w:author="1139930830362" w:date="2016-03-03T10:08:00Z">
        <w:r>
          <w:rPr>
            <w:noProof/>
            <w:webHidden/>
          </w:rPr>
          <w:t>33</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129" w:author="1139930830362" w:date="2016-03-03T10:08:00Z"/>
          <w:rFonts w:eastAsiaTheme="minorEastAsia" w:cstheme="minorBidi"/>
          <w:noProof/>
          <w:sz w:val="21"/>
          <w:szCs w:val="22"/>
        </w:rPr>
      </w:pPr>
      <w:ins w:id="130" w:author="1139930830362" w:date="2016-03-03T10:08:00Z">
        <w:r w:rsidRPr="00A516C8">
          <w:rPr>
            <w:rStyle w:val="a8"/>
            <w:noProof/>
          </w:rPr>
          <w:fldChar w:fldCharType="begin"/>
        </w:r>
        <w:r w:rsidRPr="00A516C8">
          <w:rPr>
            <w:rStyle w:val="a8"/>
            <w:noProof/>
          </w:rPr>
          <w:instrText xml:space="preserve"> </w:instrText>
        </w:r>
        <w:r>
          <w:rPr>
            <w:noProof/>
          </w:rPr>
          <w:instrText>HYPERLINK \l "_Toc444763102"</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7.2.1.9.</w:t>
        </w:r>
        <w:r>
          <w:rPr>
            <w:rFonts w:eastAsiaTheme="minorEastAsia" w:cstheme="minorBidi"/>
            <w:noProof/>
            <w:sz w:val="21"/>
            <w:szCs w:val="22"/>
          </w:rPr>
          <w:tab/>
        </w:r>
        <w:r w:rsidRPr="00A516C8">
          <w:rPr>
            <w:rStyle w:val="a8"/>
            <w:noProof/>
          </w:rPr>
          <w:t>block_map()</w:t>
        </w:r>
        <w:r>
          <w:rPr>
            <w:noProof/>
            <w:webHidden/>
          </w:rPr>
          <w:tab/>
        </w:r>
        <w:r>
          <w:rPr>
            <w:noProof/>
            <w:webHidden/>
          </w:rPr>
          <w:fldChar w:fldCharType="begin"/>
        </w:r>
        <w:r>
          <w:rPr>
            <w:noProof/>
            <w:webHidden/>
          </w:rPr>
          <w:instrText xml:space="preserve"> PAGEREF _Toc444763102 \h </w:instrText>
        </w:r>
        <w:r>
          <w:rPr>
            <w:noProof/>
            <w:webHidden/>
          </w:rPr>
        </w:r>
      </w:ins>
      <w:r>
        <w:rPr>
          <w:noProof/>
          <w:webHidden/>
        </w:rPr>
        <w:fldChar w:fldCharType="separate"/>
      </w:r>
      <w:ins w:id="131" w:author="1139930830362" w:date="2016-03-03T10:08:00Z">
        <w:r>
          <w:rPr>
            <w:noProof/>
            <w:webHidden/>
          </w:rPr>
          <w:t>33</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132" w:author="1139930830362" w:date="2016-03-03T10:08:00Z"/>
          <w:rFonts w:eastAsiaTheme="minorEastAsia" w:cstheme="minorBidi"/>
          <w:noProof/>
          <w:sz w:val="21"/>
          <w:szCs w:val="22"/>
        </w:rPr>
      </w:pPr>
      <w:ins w:id="133" w:author="1139930830362" w:date="2016-03-03T10:08:00Z">
        <w:r w:rsidRPr="00A516C8">
          <w:rPr>
            <w:rStyle w:val="a8"/>
            <w:noProof/>
          </w:rPr>
          <w:fldChar w:fldCharType="begin"/>
        </w:r>
        <w:r w:rsidRPr="00A516C8">
          <w:rPr>
            <w:rStyle w:val="a8"/>
            <w:noProof/>
          </w:rPr>
          <w:instrText xml:space="preserve"> </w:instrText>
        </w:r>
        <w:r>
          <w:rPr>
            <w:noProof/>
          </w:rPr>
          <w:instrText>HYPERLINK \l "_Toc444763103"</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7.2.1.10.</w:t>
        </w:r>
        <w:r>
          <w:rPr>
            <w:rFonts w:eastAsiaTheme="minorEastAsia" w:cstheme="minorBidi"/>
            <w:noProof/>
            <w:sz w:val="21"/>
            <w:szCs w:val="22"/>
          </w:rPr>
          <w:tab/>
        </w:r>
        <w:r w:rsidRPr="00A516C8">
          <w:rPr>
            <w:rStyle w:val="a8"/>
            <w:noProof/>
          </w:rPr>
          <w:t>input_map()</w:t>
        </w:r>
        <w:r>
          <w:rPr>
            <w:noProof/>
            <w:webHidden/>
          </w:rPr>
          <w:tab/>
        </w:r>
        <w:r>
          <w:rPr>
            <w:noProof/>
            <w:webHidden/>
          </w:rPr>
          <w:fldChar w:fldCharType="begin"/>
        </w:r>
        <w:r>
          <w:rPr>
            <w:noProof/>
            <w:webHidden/>
          </w:rPr>
          <w:instrText xml:space="preserve"> PAGEREF _Toc444763103 \h </w:instrText>
        </w:r>
        <w:r>
          <w:rPr>
            <w:noProof/>
            <w:webHidden/>
          </w:rPr>
        </w:r>
      </w:ins>
      <w:r>
        <w:rPr>
          <w:noProof/>
          <w:webHidden/>
        </w:rPr>
        <w:fldChar w:fldCharType="separate"/>
      </w:r>
      <w:ins w:id="134" w:author="1139930830362" w:date="2016-03-03T10:08:00Z">
        <w:r>
          <w:rPr>
            <w:noProof/>
            <w:webHidden/>
          </w:rPr>
          <w:t>34</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135" w:author="1139930830362" w:date="2016-03-03T10:08:00Z"/>
          <w:rFonts w:eastAsiaTheme="minorEastAsia" w:cstheme="minorBidi"/>
          <w:noProof/>
          <w:sz w:val="21"/>
          <w:szCs w:val="22"/>
        </w:rPr>
      </w:pPr>
      <w:ins w:id="136" w:author="1139930830362" w:date="2016-03-03T10:08:00Z">
        <w:r w:rsidRPr="00A516C8">
          <w:rPr>
            <w:rStyle w:val="a8"/>
            <w:noProof/>
          </w:rPr>
          <w:fldChar w:fldCharType="begin"/>
        </w:r>
        <w:r w:rsidRPr="00A516C8">
          <w:rPr>
            <w:rStyle w:val="a8"/>
            <w:noProof/>
          </w:rPr>
          <w:instrText xml:space="preserve"> </w:instrText>
        </w:r>
        <w:r>
          <w:rPr>
            <w:noProof/>
          </w:rPr>
          <w:instrText>HYPERLINK \l "_Toc444763104"</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7.2.1.11.</w:t>
        </w:r>
        <w:r>
          <w:rPr>
            <w:rFonts w:eastAsiaTheme="minorEastAsia" w:cstheme="minorBidi"/>
            <w:noProof/>
            <w:sz w:val="21"/>
            <w:szCs w:val="22"/>
          </w:rPr>
          <w:tab/>
        </w:r>
        <w:r w:rsidRPr="00A516C8">
          <w:rPr>
            <w:rStyle w:val="a8"/>
            <w:noProof/>
          </w:rPr>
          <w:t>output_map()</w:t>
        </w:r>
        <w:r>
          <w:rPr>
            <w:noProof/>
            <w:webHidden/>
          </w:rPr>
          <w:tab/>
        </w:r>
        <w:r>
          <w:rPr>
            <w:noProof/>
            <w:webHidden/>
          </w:rPr>
          <w:fldChar w:fldCharType="begin"/>
        </w:r>
        <w:r>
          <w:rPr>
            <w:noProof/>
            <w:webHidden/>
          </w:rPr>
          <w:instrText xml:space="preserve"> PAGEREF _Toc444763104 \h </w:instrText>
        </w:r>
        <w:r>
          <w:rPr>
            <w:noProof/>
            <w:webHidden/>
          </w:rPr>
        </w:r>
      </w:ins>
      <w:r>
        <w:rPr>
          <w:noProof/>
          <w:webHidden/>
        </w:rPr>
        <w:fldChar w:fldCharType="separate"/>
      </w:r>
      <w:ins w:id="137" w:author="1139930830362" w:date="2016-03-03T10:08:00Z">
        <w:r>
          <w:rPr>
            <w:noProof/>
            <w:webHidden/>
          </w:rPr>
          <w:t>34</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138" w:author="1139930830362" w:date="2016-03-03T10:08:00Z"/>
          <w:rFonts w:eastAsiaTheme="minorEastAsia" w:cstheme="minorBidi"/>
          <w:noProof/>
          <w:sz w:val="21"/>
          <w:szCs w:val="22"/>
        </w:rPr>
      </w:pPr>
      <w:ins w:id="139" w:author="1139930830362" w:date="2016-03-03T10:08:00Z">
        <w:r w:rsidRPr="00A516C8">
          <w:rPr>
            <w:rStyle w:val="a8"/>
            <w:noProof/>
          </w:rPr>
          <w:fldChar w:fldCharType="begin"/>
        </w:r>
        <w:r w:rsidRPr="00A516C8">
          <w:rPr>
            <w:rStyle w:val="a8"/>
            <w:noProof/>
          </w:rPr>
          <w:instrText xml:space="preserve"> </w:instrText>
        </w:r>
        <w:r>
          <w:rPr>
            <w:noProof/>
          </w:rPr>
          <w:instrText>HYPERLINK \l "_Toc444763105"</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7.2.1.12.</w:t>
        </w:r>
        <w:r>
          <w:rPr>
            <w:rFonts w:eastAsiaTheme="minorEastAsia" w:cstheme="minorBidi"/>
            <w:noProof/>
            <w:sz w:val="21"/>
            <w:szCs w:val="22"/>
          </w:rPr>
          <w:tab/>
        </w:r>
        <w:r w:rsidRPr="00A516C8">
          <w:rPr>
            <w:rStyle w:val="a8"/>
            <w:noProof/>
          </w:rPr>
          <w:t>block_list()</w:t>
        </w:r>
        <w:r>
          <w:rPr>
            <w:noProof/>
            <w:webHidden/>
          </w:rPr>
          <w:tab/>
        </w:r>
        <w:r>
          <w:rPr>
            <w:noProof/>
            <w:webHidden/>
          </w:rPr>
          <w:fldChar w:fldCharType="begin"/>
        </w:r>
        <w:r>
          <w:rPr>
            <w:noProof/>
            <w:webHidden/>
          </w:rPr>
          <w:instrText xml:space="preserve"> PAGEREF _Toc444763105 \h </w:instrText>
        </w:r>
        <w:r>
          <w:rPr>
            <w:noProof/>
            <w:webHidden/>
          </w:rPr>
        </w:r>
      </w:ins>
      <w:r>
        <w:rPr>
          <w:noProof/>
          <w:webHidden/>
        </w:rPr>
        <w:fldChar w:fldCharType="separate"/>
      </w:r>
      <w:ins w:id="140" w:author="1139930830362" w:date="2016-03-03T10:08:00Z">
        <w:r>
          <w:rPr>
            <w:noProof/>
            <w:webHidden/>
          </w:rPr>
          <w:t>34</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141" w:author="1139930830362" w:date="2016-03-03T10:08:00Z"/>
          <w:rFonts w:eastAsiaTheme="minorEastAsia" w:cstheme="minorBidi"/>
          <w:noProof/>
          <w:sz w:val="21"/>
          <w:szCs w:val="22"/>
        </w:rPr>
      </w:pPr>
      <w:ins w:id="142" w:author="1139930830362" w:date="2016-03-03T10:08:00Z">
        <w:r w:rsidRPr="00A516C8">
          <w:rPr>
            <w:rStyle w:val="a8"/>
            <w:noProof/>
          </w:rPr>
          <w:fldChar w:fldCharType="begin"/>
        </w:r>
        <w:r w:rsidRPr="00A516C8">
          <w:rPr>
            <w:rStyle w:val="a8"/>
            <w:noProof/>
          </w:rPr>
          <w:instrText xml:space="preserve"> </w:instrText>
        </w:r>
        <w:r>
          <w:rPr>
            <w:noProof/>
          </w:rPr>
          <w:instrText>HYPERLINK \l "_Toc444763106"</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7.2.1.13.</w:t>
        </w:r>
        <w:r>
          <w:rPr>
            <w:rFonts w:eastAsiaTheme="minorEastAsia" w:cstheme="minorBidi"/>
            <w:noProof/>
            <w:sz w:val="21"/>
            <w:szCs w:val="22"/>
          </w:rPr>
          <w:tab/>
        </w:r>
        <w:r w:rsidRPr="00A516C8">
          <w:rPr>
            <w:rStyle w:val="a8"/>
            <w:noProof/>
          </w:rPr>
          <w:t>find_loop()</w:t>
        </w:r>
        <w:r>
          <w:rPr>
            <w:noProof/>
            <w:webHidden/>
          </w:rPr>
          <w:tab/>
        </w:r>
        <w:r>
          <w:rPr>
            <w:noProof/>
            <w:webHidden/>
          </w:rPr>
          <w:fldChar w:fldCharType="begin"/>
        </w:r>
        <w:r>
          <w:rPr>
            <w:noProof/>
            <w:webHidden/>
          </w:rPr>
          <w:instrText xml:space="preserve"> PAGEREF _Toc444763106 \h </w:instrText>
        </w:r>
        <w:r>
          <w:rPr>
            <w:noProof/>
            <w:webHidden/>
          </w:rPr>
        </w:r>
      </w:ins>
      <w:r>
        <w:rPr>
          <w:noProof/>
          <w:webHidden/>
        </w:rPr>
        <w:fldChar w:fldCharType="separate"/>
      </w:r>
      <w:ins w:id="143" w:author="1139930830362" w:date="2016-03-03T10:08:00Z">
        <w:r>
          <w:rPr>
            <w:noProof/>
            <w:webHidden/>
          </w:rPr>
          <w:t>35</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144" w:author="1139930830362" w:date="2016-03-03T10:08:00Z"/>
          <w:rFonts w:eastAsiaTheme="minorEastAsia" w:cstheme="minorBidi"/>
          <w:noProof/>
          <w:sz w:val="21"/>
          <w:szCs w:val="22"/>
        </w:rPr>
      </w:pPr>
      <w:ins w:id="145" w:author="1139930830362" w:date="2016-03-03T10:08:00Z">
        <w:r w:rsidRPr="00A516C8">
          <w:rPr>
            <w:rStyle w:val="a8"/>
            <w:noProof/>
          </w:rPr>
          <w:fldChar w:fldCharType="begin"/>
        </w:r>
        <w:r w:rsidRPr="00A516C8">
          <w:rPr>
            <w:rStyle w:val="a8"/>
            <w:noProof/>
          </w:rPr>
          <w:instrText xml:space="preserve"> </w:instrText>
        </w:r>
        <w:r>
          <w:rPr>
            <w:noProof/>
          </w:rPr>
          <w:instrText>HYPERLINK \l "_Toc444763107"</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7.2.1.14.</w:t>
        </w:r>
        <w:r>
          <w:rPr>
            <w:rFonts w:eastAsiaTheme="minorEastAsia" w:cstheme="minorBidi"/>
            <w:noProof/>
            <w:sz w:val="21"/>
            <w:szCs w:val="22"/>
          </w:rPr>
          <w:tab/>
        </w:r>
        <w:r w:rsidRPr="00A516C8">
          <w:rPr>
            <w:rStyle w:val="a8"/>
            <w:noProof/>
          </w:rPr>
          <w:t>dump()</w:t>
        </w:r>
        <w:r>
          <w:rPr>
            <w:noProof/>
            <w:webHidden/>
          </w:rPr>
          <w:tab/>
        </w:r>
        <w:r>
          <w:rPr>
            <w:noProof/>
            <w:webHidden/>
          </w:rPr>
          <w:fldChar w:fldCharType="begin"/>
        </w:r>
        <w:r>
          <w:rPr>
            <w:noProof/>
            <w:webHidden/>
          </w:rPr>
          <w:instrText xml:space="preserve"> PAGEREF _Toc444763107 \h </w:instrText>
        </w:r>
        <w:r>
          <w:rPr>
            <w:noProof/>
            <w:webHidden/>
          </w:rPr>
        </w:r>
      </w:ins>
      <w:r>
        <w:rPr>
          <w:noProof/>
          <w:webHidden/>
        </w:rPr>
        <w:fldChar w:fldCharType="separate"/>
      </w:r>
      <w:ins w:id="146" w:author="1139930830362" w:date="2016-03-03T10:08:00Z">
        <w:r>
          <w:rPr>
            <w:noProof/>
            <w:webHidden/>
          </w:rPr>
          <w:t>35</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147" w:author="1139930830362" w:date="2016-03-03T10:08:00Z"/>
          <w:rFonts w:eastAsiaTheme="minorEastAsia" w:cstheme="minorBidi"/>
          <w:noProof/>
          <w:sz w:val="21"/>
          <w:szCs w:val="22"/>
        </w:rPr>
      </w:pPr>
      <w:ins w:id="148" w:author="1139930830362" w:date="2016-03-03T10:08:00Z">
        <w:r w:rsidRPr="00A516C8">
          <w:rPr>
            <w:rStyle w:val="a8"/>
            <w:noProof/>
          </w:rPr>
          <w:fldChar w:fldCharType="begin"/>
        </w:r>
        <w:r w:rsidRPr="00A516C8">
          <w:rPr>
            <w:rStyle w:val="a8"/>
            <w:noProof/>
          </w:rPr>
          <w:instrText xml:space="preserve"> </w:instrText>
        </w:r>
        <w:r>
          <w:rPr>
            <w:noProof/>
          </w:rPr>
          <w:instrText>HYPERLINK \l "_Toc444763108"</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7.2.1.15.</w:t>
        </w:r>
        <w:r>
          <w:rPr>
            <w:rFonts w:eastAsiaTheme="minorEastAsia" w:cstheme="minorBidi"/>
            <w:noProof/>
            <w:sz w:val="21"/>
            <w:szCs w:val="22"/>
          </w:rPr>
          <w:tab/>
        </w:r>
        <w:r w:rsidRPr="00A516C8">
          <w:rPr>
            <w:rStyle w:val="a8"/>
            <w:rFonts w:hint="eastAsia"/>
            <w:noProof/>
          </w:rPr>
          <w:t>キャスト</w:t>
        </w:r>
        <w:r w:rsidRPr="00A516C8">
          <w:rPr>
            <w:rStyle w:val="a8"/>
            <w:noProof/>
          </w:rPr>
          <w:t>(bool)</w:t>
        </w:r>
        <w:r>
          <w:rPr>
            <w:noProof/>
            <w:webHidden/>
          </w:rPr>
          <w:tab/>
        </w:r>
        <w:r>
          <w:rPr>
            <w:noProof/>
            <w:webHidden/>
          </w:rPr>
          <w:fldChar w:fldCharType="begin"/>
        </w:r>
        <w:r>
          <w:rPr>
            <w:noProof/>
            <w:webHidden/>
          </w:rPr>
          <w:instrText xml:space="preserve"> PAGEREF _Toc444763108 \h </w:instrText>
        </w:r>
        <w:r>
          <w:rPr>
            <w:noProof/>
            <w:webHidden/>
          </w:rPr>
        </w:r>
      </w:ins>
      <w:r>
        <w:rPr>
          <w:noProof/>
          <w:webHidden/>
        </w:rPr>
        <w:fldChar w:fldCharType="separate"/>
      </w:r>
      <w:ins w:id="149" w:author="1139930830362" w:date="2016-03-03T10:08:00Z">
        <w:r>
          <w:rPr>
            <w:noProof/>
            <w:webHidden/>
          </w:rPr>
          <w:t>35</w:t>
        </w:r>
        <w:r>
          <w:rPr>
            <w:noProof/>
            <w:webHidden/>
          </w:rPr>
          <w:fldChar w:fldCharType="end"/>
        </w:r>
        <w:r w:rsidRPr="00A516C8">
          <w:rPr>
            <w:rStyle w:val="a8"/>
            <w:noProof/>
          </w:rPr>
          <w:fldChar w:fldCharType="end"/>
        </w:r>
      </w:ins>
    </w:p>
    <w:p w:rsidR="0049624E" w:rsidRDefault="0049624E">
      <w:pPr>
        <w:pStyle w:val="31"/>
        <w:tabs>
          <w:tab w:val="left" w:pos="1260"/>
          <w:tab w:val="right" w:leader="dot" w:pos="8494"/>
        </w:tabs>
        <w:rPr>
          <w:ins w:id="150" w:author="1139930830362" w:date="2016-03-03T10:08:00Z"/>
          <w:rFonts w:eastAsiaTheme="minorEastAsia" w:cstheme="minorBidi"/>
          <w:i w:val="0"/>
          <w:iCs w:val="0"/>
          <w:noProof/>
          <w:sz w:val="21"/>
          <w:szCs w:val="22"/>
        </w:rPr>
      </w:pPr>
      <w:ins w:id="151" w:author="1139930830362" w:date="2016-03-03T10:08:00Z">
        <w:r w:rsidRPr="00A516C8">
          <w:rPr>
            <w:rStyle w:val="a8"/>
            <w:noProof/>
          </w:rPr>
          <w:fldChar w:fldCharType="begin"/>
        </w:r>
        <w:r w:rsidRPr="00A516C8">
          <w:rPr>
            <w:rStyle w:val="a8"/>
            <w:noProof/>
          </w:rPr>
          <w:instrText xml:space="preserve"> </w:instrText>
        </w:r>
        <w:r>
          <w:rPr>
            <w:noProof/>
          </w:rPr>
          <w:instrText>HYPERLINK \l "_Toc444763109"</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w:t>
        </w:r>
        <w:r>
          <w:rPr>
            <w:rFonts w:eastAsiaTheme="minorEastAsia" w:cstheme="minorBidi"/>
            <w:i w:val="0"/>
            <w:iCs w:val="0"/>
            <w:noProof/>
            <w:sz w:val="21"/>
            <w:szCs w:val="22"/>
          </w:rPr>
          <w:tab/>
        </w:r>
        <w:r w:rsidRPr="00A516C8">
          <w:rPr>
            <w:rStyle w:val="a8"/>
            <w:noProof/>
          </w:rPr>
          <w:t>BlockInfo</w:t>
        </w:r>
        <w:r w:rsidRPr="00A516C8">
          <w:rPr>
            <w:rStyle w:val="a8"/>
            <w:rFonts w:hint="eastAsia"/>
            <w:noProof/>
          </w:rPr>
          <w:t>クラス</w:t>
        </w:r>
        <w:r>
          <w:rPr>
            <w:noProof/>
            <w:webHidden/>
          </w:rPr>
          <w:tab/>
        </w:r>
        <w:r>
          <w:rPr>
            <w:noProof/>
            <w:webHidden/>
          </w:rPr>
          <w:fldChar w:fldCharType="begin"/>
        </w:r>
        <w:r>
          <w:rPr>
            <w:noProof/>
            <w:webHidden/>
          </w:rPr>
          <w:instrText xml:space="preserve"> PAGEREF _Toc444763109 \h </w:instrText>
        </w:r>
        <w:r>
          <w:rPr>
            <w:noProof/>
            <w:webHidden/>
          </w:rPr>
        </w:r>
      </w:ins>
      <w:r>
        <w:rPr>
          <w:noProof/>
          <w:webHidden/>
        </w:rPr>
        <w:fldChar w:fldCharType="separate"/>
      </w:r>
      <w:ins w:id="152" w:author="1139930830362" w:date="2016-03-03T10:08:00Z">
        <w:r>
          <w:rPr>
            <w:noProof/>
            <w:webHidden/>
          </w:rPr>
          <w:t>36</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153" w:author="1139930830362" w:date="2016-03-03T10:08:00Z"/>
          <w:rFonts w:eastAsiaTheme="minorEastAsia" w:cstheme="minorBidi"/>
          <w:noProof/>
          <w:sz w:val="21"/>
          <w:szCs w:val="22"/>
        </w:rPr>
      </w:pPr>
      <w:ins w:id="154" w:author="1139930830362" w:date="2016-03-03T10:08:00Z">
        <w:r w:rsidRPr="00A516C8">
          <w:rPr>
            <w:rStyle w:val="a8"/>
            <w:noProof/>
          </w:rPr>
          <w:fldChar w:fldCharType="begin"/>
        </w:r>
        <w:r w:rsidRPr="00A516C8">
          <w:rPr>
            <w:rStyle w:val="a8"/>
            <w:noProof/>
          </w:rPr>
          <w:instrText xml:space="preserve"> </w:instrText>
        </w:r>
        <w:r>
          <w:rPr>
            <w:noProof/>
          </w:rPr>
          <w:instrText>HYPERLINK \l "_Toc444763110"</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7.2.2.1.</w:t>
        </w:r>
        <w:r>
          <w:rPr>
            <w:rFonts w:eastAsiaTheme="minorEastAsia" w:cstheme="minorBidi"/>
            <w:noProof/>
            <w:sz w:val="21"/>
            <w:szCs w:val="22"/>
          </w:rPr>
          <w:tab/>
        </w:r>
        <w:r w:rsidRPr="00A516C8">
          <w:rPr>
            <w:rStyle w:val="a8"/>
            <w:noProof/>
          </w:rPr>
          <w:t>BlockInfo</w:t>
        </w:r>
        <w:r w:rsidRPr="00A516C8">
          <w:rPr>
            <w:rStyle w:val="a8"/>
            <w:rFonts w:hint="eastAsia"/>
            <w:noProof/>
          </w:rPr>
          <w:t>クラスコンストラクタ</w:t>
        </w:r>
        <w:r>
          <w:rPr>
            <w:noProof/>
            <w:webHidden/>
          </w:rPr>
          <w:tab/>
        </w:r>
        <w:r>
          <w:rPr>
            <w:noProof/>
            <w:webHidden/>
          </w:rPr>
          <w:fldChar w:fldCharType="begin"/>
        </w:r>
        <w:r>
          <w:rPr>
            <w:noProof/>
            <w:webHidden/>
          </w:rPr>
          <w:instrText xml:space="preserve"> PAGEREF _Toc444763110 \h </w:instrText>
        </w:r>
        <w:r>
          <w:rPr>
            <w:noProof/>
            <w:webHidden/>
          </w:rPr>
        </w:r>
      </w:ins>
      <w:r>
        <w:rPr>
          <w:noProof/>
          <w:webHidden/>
        </w:rPr>
        <w:fldChar w:fldCharType="separate"/>
      </w:r>
      <w:ins w:id="155" w:author="1139930830362" w:date="2016-03-03T10:08:00Z">
        <w:r>
          <w:rPr>
            <w:noProof/>
            <w:webHidden/>
          </w:rPr>
          <w:t>36</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156" w:author="1139930830362" w:date="2016-03-03T10:08:00Z"/>
          <w:rFonts w:eastAsiaTheme="minorEastAsia" w:cstheme="minorBidi"/>
          <w:noProof/>
          <w:sz w:val="21"/>
          <w:szCs w:val="22"/>
        </w:rPr>
      </w:pPr>
      <w:ins w:id="157" w:author="1139930830362" w:date="2016-03-03T10:08:00Z">
        <w:r w:rsidRPr="00A516C8">
          <w:rPr>
            <w:rStyle w:val="a8"/>
            <w:noProof/>
          </w:rPr>
          <w:fldChar w:fldCharType="begin"/>
        </w:r>
        <w:r w:rsidRPr="00A516C8">
          <w:rPr>
            <w:rStyle w:val="a8"/>
            <w:noProof/>
          </w:rPr>
          <w:instrText xml:space="preserve"> </w:instrText>
        </w:r>
        <w:r>
          <w:rPr>
            <w:noProof/>
          </w:rPr>
          <w:instrText>HYPERLINK \l "_Toc444763111"</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7.2.2.2.</w:t>
        </w:r>
        <w:r>
          <w:rPr>
            <w:rFonts w:eastAsiaTheme="minorEastAsia" w:cstheme="minorBidi"/>
            <w:noProof/>
            <w:sz w:val="21"/>
            <w:szCs w:val="22"/>
          </w:rPr>
          <w:tab/>
        </w:r>
        <w:r w:rsidRPr="00A516C8">
          <w:rPr>
            <w:rStyle w:val="a8"/>
            <w:noProof/>
          </w:rPr>
          <w:t>id()</w:t>
        </w:r>
        <w:r>
          <w:rPr>
            <w:noProof/>
            <w:webHidden/>
          </w:rPr>
          <w:tab/>
        </w:r>
        <w:r>
          <w:rPr>
            <w:noProof/>
            <w:webHidden/>
          </w:rPr>
          <w:fldChar w:fldCharType="begin"/>
        </w:r>
        <w:r>
          <w:rPr>
            <w:noProof/>
            <w:webHidden/>
          </w:rPr>
          <w:instrText xml:space="preserve"> PAGEREF _Toc444763111 \h </w:instrText>
        </w:r>
        <w:r>
          <w:rPr>
            <w:noProof/>
            <w:webHidden/>
          </w:rPr>
        </w:r>
      </w:ins>
      <w:r>
        <w:rPr>
          <w:noProof/>
          <w:webHidden/>
        </w:rPr>
        <w:fldChar w:fldCharType="separate"/>
      </w:r>
      <w:ins w:id="158" w:author="1139930830362" w:date="2016-03-03T10:08:00Z">
        <w:r>
          <w:rPr>
            <w:noProof/>
            <w:webHidden/>
          </w:rPr>
          <w:t>36</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159" w:author="1139930830362" w:date="2016-03-03T10:08:00Z"/>
          <w:rFonts w:eastAsiaTheme="minorEastAsia" w:cstheme="minorBidi"/>
          <w:noProof/>
          <w:sz w:val="21"/>
          <w:szCs w:val="22"/>
        </w:rPr>
      </w:pPr>
      <w:ins w:id="160" w:author="1139930830362" w:date="2016-03-03T10:08:00Z">
        <w:r w:rsidRPr="00A516C8">
          <w:rPr>
            <w:rStyle w:val="a8"/>
            <w:noProof/>
          </w:rPr>
          <w:fldChar w:fldCharType="begin"/>
        </w:r>
        <w:r w:rsidRPr="00A516C8">
          <w:rPr>
            <w:rStyle w:val="a8"/>
            <w:noProof/>
          </w:rPr>
          <w:instrText xml:space="preserve"> </w:instrText>
        </w:r>
        <w:r>
          <w:rPr>
            <w:noProof/>
          </w:rPr>
          <w:instrText>HYPERLINK \l "_Toc444763112"</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7.2.2.3.</w:t>
        </w:r>
        <w:r>
          <w:rPr>
            <w:rFonts w:eastAsiaTheme="minorEastAsia" w:cstheme="minorBidi"/>
            <w:noProof/>
            <w:sz w:val="21"/>
            <w:szCs w:val="22"/>
          </w:rPr>
          <w:tab/>
        </w:r>
        <w:r w:rsidRPr="00A516C8">
          <w:rPr>
            <w:rStyle w:val="a8"/>
            <w:noProof/>
          </w:rPr>
          <w:t>block()</w:t>
        </w:r>
        <w:r>
          <w:rPr>
            <w:noProof/>
            <w:webHidden/>
          </w:rPr>
          <w:tab/>
        </w:r>
        <w:r>
          <w:rPr>
            <w:noProof/>
            <w:webHidden/>
          </w:rPr>
          <w:fldChar w:fldCharType="begin"/>
        </w:r>
        <w:r>
          <w:rPr>
            <w:noProof/>
            <w:webHidden/>
          </w:rPr>
          <w:instrText xml:space="preserve"> PAGEREF _Toc444763112 \h </w:instrText>
        </w:r>
        <w:r>
          <w:rPr>
            <w:noProof/>
            <w:webHidden/>
          </w:rPr>
        </w:r>
      </w:ins>
      <w:r>
        <w:rPr>
          <w:noProof/>
          <w:webHidden/>
        </w:rPr>
        <w:fldChar w:fldCharType="separate"/>
      </w:r>
      <w:ins w:id="161" w:author="1139930830362" w:date="2016-03-03T10:08:00Z">
        <w:r>
          <w:rPr>
            <w:noProof/>
            <w:webHidden/>
          </w:rPr>
          <w:t>36</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162" w:author="1139930830362" w:date="2016-03-03T10:08:00Z"/>
          <w:rFonts w:eastAsiaTheme="minorEastAsia" w:cstheme="minorBidi"/>
          <w:noProof/>
          <w:sz w:val="21"/>
          <w:szCs w:val="22"/>
        </w:rPr>
      </w:pPr>
      <w:ins w:id="163" w:author="1139930830362" w:date="2016-03-03T10:08:00Z">
        <w:r w:rsidRPr="00A516C8">
          <w:rPr>
            <w:rStyle w:val="a8"/>
            <w:noProof/>
          </w:rPr>
          <w:fldChar w:fldCharType="begin"/>
        </w:r>
        <w:r w:rsidRPr="00A516C8">
          <w:rPr>
            <w:rStyle w:val="a8"/>
            <w:noProof/>
          </w:rPr>
          <w:instrText xml:space="preserve"> </w:instrText>
        </w:r>
        <w:r>
          <w:rPr>
            <w:noProof/>
          </w:rPr>
          <w:instrText>HYPERLINK \l "_Toc444763113"</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7.2.2.4.</w:t>
        </w:r>
        <w:r>
          <w:rPr>
            <w:rFonts w:eastAsiaTheme="minorEastAsia" w:cstheme="minorBidi"/>
            <w:noProof/>
            <w:sz w:val="21"/>
            <w:szCs w:val="22"/>
          </w:rPr>
          <w:tab/>
        </w:r>
        <w:r w:rsidRPr="00A516C8">
          <w:rPr>
            <w:rStyle w:val="a8"/>
            <w:noProof/>
          </w:rPr>
          <w:t>upper()</w:t>
        </w:r>
        <w:r>
          <w:rPr>
            <w:noProof/>
            <w:webHidden/>
          </w:rPr>
          <w:tab/>
        </w:r>
        <w:r>
          <w:rPr>
            <w:noProof/>
            <w:webHidden/>
          </w:rPr>
          <w:fldChar w:fldCharType="begin"/>
        </w:r>
        <w:r>
          <w:rPr>
            <w:noProof/>
            <w:webHidden/>
          </w:rPr>
          <w:instrText xml:space="preserve"> PAGEREF _Toc444763113 \h </w:instrText>
        </w:r>
        <w:r>
          <w:rPr>
            <w:noProof/>
            <w:webHidden/>
          </w:rPr>
        </w:r>
      </w:ins>
      <w:r>
        <w:rPr>
          <w:noProof/>
          <w:webHidden/>
        </w:rPr>
        <w:fldChar w:fldCharType="separate"/>
      </w:r>
      <w:ins w:id="164" w:author="1139930830362" w:date="2016-03-03T10:08:00Z">
        <w:r>
          <w:rPr>
            <w:noProof/>
            <w:webHidden/>
          </w:rPr>
          <w:t>36</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165" w:author="1139930830362" w:date="2016-03-03T10:08:00Z"/>
          <w:rFonts w:eastAsiaTheme="minorEastAsia" w:cstheme="minorBidi"/>
          <w:noProof/>
          <w:sz w:val="21"/>
          <w:szCs w:val="22"/>
        </w:rPr>
      </w:pPr>
      <w:ins w:id="166" w:author="1139930830362" w:date="2016-03-03T10:08:00Z">
        <w:r w:rsidRPr="00A516C8">
          <w:rPr>
            <w:rStyle w:val="a8"/>
            <w:noProof/>
          </w:rPr>
          <w:fldChar w:fldCharType="begin"/>
        </w:r>
        <w:r w:rsidRPr="00A516C8">
          <w:rPr>
            <w:rStyle w:val="a8"/>
            <w:noProof/>
          </w:rPr>
          <w:instrText xml:space="preserve"> </w:instrText>
        </w:r>
        <w:r>
          <w:rPr>
            <w:noProof/>
          </w:rPr>
          <w:instrText>HYPERLINK \l "_Toc444763114"</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7.2.2.5.</w:t>
        </w:r>
        <w:r>
          <w:rPr>
            <w:rFonts w:eastAsiaTheme="minorEastAsia" w:cstheme="minorBidi"/>
            <w:noProof/>
            <w:sz w:val="21"/>
            <w:szCs w:val="22"/>
          </w:rPr>
          <w:tab/>
        </w:r>
        <w:r w:rsidRPr="00A516C8">
          <w:rPr>
            <w:rStyle w:val="a8"/>
            <w:noProof/>
          </w:rPr>
          <w:t>is_subsystem()</w:t>
        </w:r>
        <w:r>
          <w:rPr>
            <w:noProof/>
            <w:webHidden/>
          </w:rPr>
          <w:tab/>
        </w:r>
        <w:r>
          <w:rPr>
            <w:noProof/>
            <w:webHidden/>
          </w:rPr>
          <w:fldChar w:fldCharType="begin"/>
        </w:r>
        <w:r>
          <w:rPr>
            <w:noProof/>
            <w:webHidden/>
          </w:rPr>
          <w:instrText xml:space="preserve"> PAGEREF _Toc444763114 \h </w:instrText>
        </w:r>
        <w:r>
          <w:rPr>
            <w:noProof/>
            <w:webHidden/>
          </w:rPr>
        </w:r>
      </w:ins>
      <w:r>
        <w:rPr>
          <w:noProof/>
          <w:webHidden/>
        </w:rPr>
        <w:fldChar w:fldCharType="separate"/>
      </w:r>
      <w:ins w:id="167" w:author="1139930830362" w:date="2016-03-03T10:08:00Z">
        <w:r>
          <w:rPr>
            <w:noProof/>
            <w:webHidden/>
          </w:rPr>
          <w:t>37</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168" w:author="1139930830362" w:date="2016-03-03T10:08:00Z"/>
          <w:rFonts w:eastAsiaTheme="minorEastAsia" w:cstheme="minorBidi"/>
          <w:noProof/>
          <w:sz w:val="21"/>
          <w:szCs w:val="22"/>
        </w:rPr>
      </w:pPr>
      <w:ins w:id="169" w:author="1139930830362" w:date="2016-03-03T10:08:00Z">
        <w:r w:rsidRPr="00A516C8">
          <w:rPr>
            <w:rStyle w:val="a8"/>
            <w:noProof/>
          </w:rPr>
          <w:fldChar w:fldCharType="begin"/>
        </w:r>
        <w:r w:rsidRPr="00A516C8">
          <w:rPr>
            <w:rStyle w:val="a8"/>
            <w:noProof/>
          </w:rPr>
          <w:instrText xml:space="preserve"> </w:instrText>
        </w:r>
        <w:r>
          <w:rPr>
            <w:noProof/>
          </w:rPr>
          <w:instrText>HYPERLINK \l "_Toc444763115"</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7.2.2.6.</w:t>
        </w:r>
        <w:r>
          <w:rPr>
            <w:rFonts w:eastAsiaTheme="minorEastAsia" w:cstheme="minorBidi"/>
            <w:noProof/>
            <w:sz w:val="21"/>
            <w:szCs w:val="22"/>
          </w:rPr>
          <w:tab/>
        </w:r>
        <w:r w:rsidRPr="00A516C8">
          <w:rPr>
            <w:rStyle w:val="a8"/>
            <w:noProof/>
          </w:rPr>
          <w:t>has_update()</w:t>
        </w:r>
        <w:r>
          <w:rPr>
            <w:noProof/>
            <w:webHidden/>
          </w:rPr>
          <w:tab/>
        </w:r>
        <w:r>
          <w:rPr>
            <w:noProof/>
            <w:webHidden/>
          </w:rPr>
          <w:fldChar w:fldCharType="begin"/>
        </w:r>
        <w:r>
          <w:rPr>
            <w:noProof/>
            <w:webHidden/>
          </w:rPr>
          <w:instrText xml:space="preserve"> PAGEREF _Toc444763115 \h </w:instrText>
        </w:r>
        <w:r>
          <w:rPr>
            <w:noProof/>
            <w:webHidden/>
          </w:rPr>
        </w:r>
      </w:ins>
      <w:r>
        <w:rPr>
          <w:noProof/>
          <w:webHidden/>
        </w:rPr>
        <w:fldChar w:fldCharType="separate"/>
      </w:r>
      <w:ins w:id="170" w:author="1139930830362" w:date="2016-03-03T10:08:00Z">
        <w:r>
          <w:rPr>
            <w:noProof/>
            <w:webHidden/>
          </w:rPr>
          <w:t>37</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171" w:author="1139930830362" w:date="2016-03-03T10:08:00Z"/>
          <w:rFonts w:eastAsiaTheme="minorEastAsia" w:cstheme="minorBidi"/>
          <w:noProof/>
          <w:sz w:val="21"/>
          <w:szCs w:val="22"/>
        </w:rPr>
      </w:pPr>
      <w:ins w:id="172" w:author="1139930830362" w:date="2016-03-03T10:08:00Z">
        <w:r w:rsidRPr="00A516C8">
          <w:rPr>
            <w:rStyle w:val="a8"/>
            <w:noProof/>
          </w:rPr>
          <w:fldChar w:fldCharType="begin"/>
        </w:r>
        <w:r w:rsidRPr="00A516C8">
          <w:rPr>
            <w:rStyle w:val="a8"/>
            <w:noProof/>
          </w:rPr>
          <w:instrText xml:space="preserve"> </w:instrText>
        </w:r>
        <w:r>
          <w:rPr>
            <w:noProof/>
          </w:rPr>
          <w:instrText>HYPERLINK \l "_Toc444763116"</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7.2.2.7.</w:t>
        </w:r>
        <w:r>
          <w:rPr>
            <w:rFonts w:eastAsiaTheme="minorEastAsia" w:cstheme="minorBidi"/>
            <w:noProof/>
            <w:sz w:val="21"/>
            <w:szCs w:val="22"/>
          </w:rPr>
          <w:tab/>
        </w:r>
        <w:r w:rsidRPr="00A516C8">
          <w:rPr>
            <w:rStyle w:val="a8"/>
            <w:noProof/>
          </w:rPr>
          <w:t>is_sfunction()</w:t>
        </w:r>
        <w:r>
          <w:rPr>
            <w:noProof/>
            <w:webHidden/>
          </w:rPr>
          <w:tab/>
        </w:r>
        <w:r>
          <w:rPr>
            <w:noProof/>
            <w:webHidden/>
          </w:rPr>
          <w:fldChar w:fldCharType="begin"/>
        </w:r>
        <w:r>
          <w:rPr>
            <w:noProof/>
            <w:webHidden/>
          </w:rPr>
          <w:instrText xml:space="preserve"> PAGEREF _Toc444763116 \h </w:instrText>
        </w:r>
        <w:r>
          <w:rPr>
            <w:noProof/>
            <w:webHidden/>
          </w:rPr>
        </w:r>
      </w:ins>
      <w:r>
        <w:rPr>
          <w:noProof/>
          <w:webHidden/>
        </w:rPr>
        <w:fldChar w:fldCharType="separate"/>
      </w:r>
      <w:ins w:id="173" w:author="1139930830362" w:date="2016-03-03T10:08:00Z">
        <w:r>
          <w:rPr>
            <w:noProof/>
            <w:webHidden/>
          </w:rPr>
          <w:t>37</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174" w:author="1139930830362" w:date="2016-03-03T10:08:00Z"/>
          <w:rFonts w:eastAsiaTheme="minorEastAsia" w:cstheme="minorBidi"/>
          <w:noProof/>
          <w:sz w:val="21"/>
          <w:szCs w:val="22"/>
        </w:rPr>
      </w:pPr>
      <w:ins w:id="175" w:author="1139930830362" w:date="2016-03-03T10:08:00Z">
        <w:r w:rsidRPr="00A516C8">
          <w:rPr>
            <w:rStyle w:val="a8"/>
            <w:noProof/>
          </w:rPr>
          <w:fldChar w:fldCharType="begin"/>
        </w:r>
        <w:r w:rsidRPr="00A516C8">
          <w:rPr>
            <w:rStyle w:val="a8"/>
            <w:noProof/>
          </w:rPr>
          <w:instrText xml:space="preserve"> </w:instrText>
        </w:r>
        <w:r>
          <w:rPr>
            <w:noProof/>
          </w:rPr>
          <w:instrText>HYPERLINK \l "_Toc444763117"</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7.2.2.8.</w:t>
        </w:r>
        <w:r>
          <w:rPr>
            <w:rFonts w:eastAsiaTheme="minorEastAsia" w:cstheme="minorBidi"/>
            <w:noProof/>
            <w:sz w:val="21"/>
            <w:szCs w:val="22"/>
          </w:rPr>
          <w:tab/>
        </w:r>
        <w:r w:rsidRPr="00A516C8">
          <w:rPr>
            <w:rStyle w:val="a8"/>
            <w:noProof/>
          </w:rPr>
          <w:t>subsystem_type()</w:t>
        </w:r>
        <w:r>
          <w:rPr>
            <w:noProof/>
            <w:webHidden/>
          </w:rPr>
          <w:tab/>
        </w:r>
        <w:r>
          <w:rPr>
            <w:noProof/>
            <w:webHidden/>
          </w:rPr>
          <w:fldChar w:fldCharType="begin"/>
        </w:r>
        <w:r>
          <w:rPr>
            <w:noProof/>
            <w:webHidden/>
          </w:rPr>
          <w:instrText xml:space="preserve"> PAGEREF _Toc444763117 \h </w:instrText>
        </w:r>
        <w:r>
          <w:rPr>
            <w:noProof/>
            <w:webHidden/>
          </w:rPr>
        </w:r>
      </w:ins>
      <w:r>
        <w:rPr>
          <w:noProof/>
          <w:webHidden/>
        </w:rPr>
        <w:fldChar w:fldCharType="separate"/>
      </w:r>
      <w:ins w:id="176" w:author="1139930830362" w:date="2016-03-03T10:08:00Z">
        <w:r>
          <w:rPr>
            <w:noProof/>
            <w:webHidden/>
          </w:rPr>
          <w:t>37</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177" w:author="1139930830362" w:date="2016-03-03T10:08:00Z"/>
          <w:rFonts w:eastAsiaTheme="minorEastAsia" w:cstheme="minorBidi"/>
          <w:noProof/>
          <w:sz w:val="21"/>
          <w:szCs w:val="22"/>
        </w:rPr>
      </w:pPr>
      <w:ins w:id="178" w:author="1139930830362" w:date="2016-03-03T10:08:00Z">
        <w:r w:rsidRPr="00A516C8">
          <w:rPr>
            <w:rStyle w:val="a8"/>
            <w:noProof/>
          </w:rPr>
          <w:fldChar w:fldCharType="begin"/>
        </w:r>
        <w:r w:rsidRPr="00A516C8">
          <w:rPr>
            <w:rStyle w:val="a8"/>
            <w:noProof/>
          </w:rPr>
          <w:instrText xml:space="preserve"> </w:instrText>
        </w:r>
        <w:r>
          <w:rPr>
            <w:noProof/>
          </w:rPr>
          <w:instrText>HYPERLINK \l "_Toc444763118"</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7.2.2.9.</w:t>
        </w:r>
        <w:r>
          <w:rPr>
            <w:rFonts w:eastAsiaTheme="minorEastAsia" w:cstheme="minorBidi"/>
            <w:noProof/>
            <w:sz w:val="21"/>
            <w:szCs w:val="22"/>
          </w:rPr>
          <w:tab/>
        </w:r>
        <w:r w:rsidRPr="00A516C8">
          <w:rPr>
            <w:rStyle w:val="a8"/>
            <w:noProof/>
          </w:rPr>
          <w:t>upper_subsystem()</w:t>
        </w:r>
        <w:r>
          <w:rPr>
            <w:noProof/>
            <w:webHidden/>
          </w:rPr>
          <w:tab/>
        </w:r>
        <w:r>
          <w:rPr>
            <w:noProof/>
            <w:webHidden/>
          </w:rPr>
          <w:fldChar w:fldCharType="begin"/>
        </w:r>
        <w:r>
          <w:rPr>
            <w:noProof/>
            <w:webHidden/>
          </w:rPr>
          <w:instrText xml:space="preserve"> PAGEREF _Toc444763118 \h </w:instrText>
        </w:r>
        <w:r>
          <w:rPr>
            <w:noProof/>
            <w:webHidden/>
          </w:rPr>
        </w:r>
      </w:ins>
      <w:r>
        <w:rPr>
          <w:noProof/>
          <w:webHidden/>
        </w:rPr>
        <w:fldChar w:fldCharType="separate"/>
      </w:r>
      <w:ins w:id="179" w:author="1139930830362" w:date="2016-03-03T10:08:00Z">
        <w:r>
          <w:rPr>
            <w:noProof/>
            <w:webHidden/>
          </w:rPr>
          <w:t>37</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180" w:author="1139930830362" w:date="2016-03-03T10:08:00Z"/>
          <w:rFonts w:eastAsiaTheme="minorEastAsia" w:cstheme="minorBidi"/>
          <w:noProof/>
          <w:sz w:val="21"/>
          <w:szCs w:val="22"/>
        </w:rPr>
      </w:pPr>
      <w:ins w:id="181" w:author="1139930830362" w:date="2016-03-03T10:08:00Z">
        <w:r w:rsidRPr="00A516C8">
          <w:rPr>
            <w:rStyle w:val="a8"/>
            <w:noProof/>
          </w:rPr>
          <w:fldChar w:fldCharType="begin"/>
        </w:r>
        <w:r w:rsidRPr="00A516C8">
          <w:rPr>
            <w:rStyle w:val="a8"/>
            <w:noProof/>
          </w:rPr>
          <w:instrText xml:space="preserve"> </w:instrText>
        </w:r>
        <w:r>
          <w:rPr>
            <w:noProof/>
          </w:rPr>
          <w:instrText>HYPERLINK \l "_Toc444763119"</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7.2.2.10.</w:t>
        </w:r>
        <w:r>
          <w:rPr>
            <w:rFonts w:eastAsiaTheme="minorEastAsia" w:cstheme="minorBidi"/>
            <w:noProof/>
            <w:sz w:val="21"/>
            <w:szCs w:val="22"/>
          </w:rPr>
          <w:tab/>
        </w:r>
        <w:r w:rsidRPr="00A516C8">
          <w:rPr>
            <w:rStyle w:val="a8"/>
            <w:noProof/>
          </w:rPr>
          <w:t>lower_block()</w:t>
        </w:r>
        <w:r>
          <w:rPr>
            <w:noProof/>
            <w:webHidden/>
          </w:rPr>
          <w:tab/>
        </w:r>
        <w:r>
          <w:rPr>
            <w:noProof/>
            <w:webHidden/>
          </w:rPr>
          <w:fldChar w:fldCharType="begin"/>
        </w:r>
        <w:r>
          <w:rPr>
            <w:noProof/>
            <w:webHidden/>
          </w:rPr>
          <w:instrText xml:space="preserve"> PAGEREF _Toc444763119 \h </w:instrText>
        </w:r>
        <w:r>
          <w:rPr>
            <w:noProof/>
            <w:webHidden/>
          </w:rPr>
        </w:r>
      </w:ins>
      <w:r>
        <w:rPr>
          <w:noProof/>
          <w:webHidden/>
        </w:rPr>
        <w:fldChar w:fldCharType="separate"/>
      </w:r>
      <w:ins w:id="182" w:author="1139930830362" w:date="2016-03-03T10:08:00Z">
        <w:r>
          <w:rPr>
            <w:noProof/>
            <w:webHidden/>
          </w:rPr>
          <w:t>38</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183" w:author="1139930830362" w:date="2016-03-03T10:08:00Z"/>
          <w:rFonts w:eastAsiaTheme="minorEastAsia" w:cstheme="minorBidi"/>
          <w:noProof/>
          <w:sz w:val="21"/>
          <w:szCs w:val="22"/>
        </w:rPr>
      </w:pPr>
      <w:ins w:id="184" w:author="1139930830362" w:date="2016-03-03T10:08:00Z">
        <w:r w:rsidRPr="00A516C8">
          <w:rPr>
            <w:rStyle w:val="a8"/>
            <w:noProof/>
          </w:rPr>
          <w:fldChar w:fldCharType="begin"/>
        </w:r>
        <w:r w:rsidRPr="00A516C8">
          <w:rPr>
            <w:rStyle w:val="a8"/>
            <w:noProof/>
          </w:rPr>
          <w:instrText xml:space="preserve"> </w:instrText>
        </w:r>
        <w:r>
          <w:rPr>
            <w:noProof/>
          </w:rPr>
          <w:instrText>HYPERLINK \l "_Toc444763120"</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7.2.2.11.</w:t>
        </w:r>
        <w:r>
          <w:rPr>
            <w:rFonts w:eastAsiaTheme="minorEastAsia" w:cstheme="minorBidi"/>
            <w:noProof/>
            <w:sz w:val="21"/>
            <w:szCs w:val="22"/>
          </w:rPr>
          <w:tab/>
        </w:r>
        <w:r w:rsidRPr="00A516C8">
          <w:rPr>
            <w:rStyle w:val="a8"/>
            <w:noProof/>
          </w:rPr>
          <w:t>forward()</w:t>
        </w:r>
        <w:r>
          <w:rPr>
            <w:noProof/>
            <w:webHidden/>
          </w:rPr>
          <w:tab/>
        </w:r>
        <w:r>
          <w:rPr>
            <w:noProof/>
            <w:webHidden/>
          </w:rPr>
          <w:fldChar w:fldCharType="begin"/>
        </w:r>
        <w:r>
          <w:rPr>
            <w:noProof/>
            <w:webHidden/>
          </w:rPr>
          <w:instrText xml:space="preserve"> PAGEREF _Toc444763120 \h </w:instrText>
        </w:r>
        <w:r>
          <w:rPr>
            <w:noProof/>
            <w:webHidden/>
          </w:rPr>
        </w:r>
      </w:ins>
      <w:r>
        <w:rPr>
          <w:noProof/>
          <w:webHidden/>
        </w:rPr>
        <w:fldChar w:fldCharType="separate"/>
      </w:r>
      <w:ins w:id="185" w:author="1139930830362" w:date="2016-03-03T10:08:00Z">
        <w:r>
          <w:rPr>
            <w:noProof/>
            <w:webHidden/>
          </w:rPr>
          <w:t>38</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186" w:author="1139930830362" w:date="2016-03-03T10:08:00Z"/>
          <w:rFonts w:eastAsiaTheme="minorEastAsia" w:cstheme="minorBidi"/>
          <w:noProof/>
          <w:sz w:val="21"/>
          <w:szCs w:val="22"/>
        </w:rPr>
      </w:pPr>
      <w:ins w:id="187" w:author="1139930830362" w:date="2016-03-03T10:08:00Z">
        <w:r w:rsidRPr="00A516C8">
          <w:rPr>
            <w:rStyle w:val="a8"/>
            <w:noProof/>
          </w:rPr>
          <w:fldChar w:fldCharType="begin"/>
        </w:r>
        <w:r w:rsidRPr="00A516C8">
          <w:rPr>
            <w:rStyle w:val="a8"/>
            <w:noProof/>
          </w:rPr>
          <w:instrText xml:space="preserve"> </w:instrText>
        </w:r>
        <w:r>
          <w:rPr>
            <w:noProof/>
          </w:rPr>
          <w:instrText>HYPERLINK \l "_Toc444763121"</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7.2.2.12.</w:t>
        </w:r>
        <w:r>
          <w:rPr>
            <w:rFonts w:eastAsiaTheme="minorEastAsia" w:cstheme="minorBidi"/>
            <w:noProof/>
            <w:sz w:val="21"/>
            <w:szCs w:val="22"/>
          </w:rPr>
          <w:tab/>
        </w:r>
        <w:r w:rsidRPr="00A516C8">
          <w:rPr>
            <w:rStyle w:val="a8"/>
            <w:noProof/>
          </w:rPr>
          <w:t>backward()</w:t>
        </w:r>
        <w:r>
          <w:rPr>
            <w:noProof/>
            <w:webHidden/>
          </w:rPr>
          <w:tab/>
        </w:r>
        <w:r>
          <w:rPr>
            <w:noProof/>
            <w:webHidden/>
          </w:rPr>
          <w:fldChar w:fldCharType="begin"/>
        </w:r>
        <w:r>
          <w:rPr>
            <w:noProof/>
            <w:webHidden/>
          </w:rPr>
          <w:instrText xml:space="preserve"> PAGEREF _Toc444763121 \h </w:instrText>
        </w:r>
        <w:r>
          <w:rPr>
            <w:noProof/>
            <w:webHidden/>
          </w:rPr>
        </w:r>
      </w:ins>
      <w:r>
        <w:rPr>
          <w:noProof/>
          <w:webHidden/>
        </w:rPr>
        <w:fldChar w:fldCharType="separate"/>
      </w:r>
      <w:ins w:id="188" w:author="1139930830362" w:date="2016-03-03T10:08:00Z">
        <w:r>
          <w:rPr>
            <w:noProof/>
            <w:webHidden/>
          </w:rPr>
          <w:t>38</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189" w:author="1139930830362" w:date="2016-03-03T10:08:00Z"/>
          <w:rFonts w:eastAsiaTheme="minorEastAsia" w:cstheme="minorBidi"/>
          <w:noProof/>
          <w:sz w:val="21"/>
          <w:szCs w:val="22"/>
        </w:rPr>
      </w:pPr>
      <w:ins w:id="190" w:author="1139930830362" w:date="2016-03-03T10:08:00Z">
        <w:r w:rsidRPr="00A516C8">
          <w:rPr>
            <w:rStyle w:val="a8"/>
            <w:noProof/>
          </w:rPr>
          <w:fldChar w:fldCharType="begin"/>
        </w:r>
        <w:r w:rsidRPr="00A516C8">
          <w:rPr>
            <w:rStyle w:val="a8"/>
            <w:noProof/>
          </w:rPr>
          <w:instrText xml:space="preserve"> </w:instrText>
        </w:r>
        <w:r>
          <w:rPr>
            <w:noProof/>
          </w:rPr>
          <w:instrText>HYPERLINK \l "_Toc444763122"</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7.2.2.13.</w:t>
        </w:r>
        <w:r>
          <w:rPr>
            <w:rFonts w:eastAsiaTheme="minorEastAsia" w:cstheme="minorBidi"/>
            <w:noProof/>
            <w:sz w:val="21"/>
            <w:szCs w:val="22"/>
          </w:rPr>
          <w:tab/>
        </w:r>
        <w:r w:rsidRPr="00A516C8">
          <w:rPr>
            <w:rStyle w:val="a8"/>
            <w:noProof/>
          </w:rPr>
          <w:t>top_subsystem()</w:t>
        </w:r>
        <w:r>
          <w:rPr>
            <w:noProof/>
            <w:webHidden/>
          </w:rPr>
          <w:tab/>
        </w:r>
        <w:r>
          <w:rPr>
            <w:noProof/>
            <w:webHidden/>
          </w:rPr>
          <w:fldChar w:fldCharType="begin"/>
        </w:r>
        <w:r>
          <w:rPr>
            <w:noProof/>
            <w:webHidden/>
          </w:rPr>
          <w:instrText xml:space="preserve"> PAGEREF _Toc444763122 \h </w:instrText>
        </w:r>
        <w:r>
          <w:rPr>
            <w:noProof/>
            <w:webHidden/>
          </w:rPr>
        </w:r>
      </w:ins>
      <w:r>
        <w:rPr>
          <w:noProof/>
          <w:webHidden/>
        </w:rPr>
        <w:fldChar w:fldCharType="separate"/>
      </w:r>
      <w:ins w:id="191" w:author="1139930830362" w:date="2016-03-03T10:08:00Z">
        <w:r>
          <w:rPr>
            <w:noProof/>
            <w:webHidden/>
          </w:rPr>
          <w:t>38</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192" w:author="1139930830362" w:date="2016-03-03T10:08:00Z"/>
          <w:rFonts w:eastAsiaTheme="minorEastAsia" w:cstheme="minorBidi"/>
          <w:noProof/>
          <w:sz w:val="21"/>
          <w:szCs w:val="22"/>
        </w:rPr>
      </w:pPr>
      <w:ins w:id="193" w:author="1139930830362" w:date="2016-03-03T10:08:00Z">
        <w:r w:rsidRPr="00A516C8">
          <w:rPr>
            <w:rStyle w:val="a8"/>
            <w:noProof/>
          </w:rPr>
          <w:fldChar w:fldCharType="begin"/>
        </w:r>
        <w:r w:rsidRPr="00A516C8">
          <w:rPr>
            <w:rStyle w:val="a8"/>
            <w:noProof/>
          </w:rPr>
          <w:instrText xml:space="preserve"> </w:instrText>
        </w:r>
        <w:r>
          <w:rPr>
            <w:noProof/>
          </w:rPr>
          <w:instrText>HYPERLINK \l "_Toc444763123"</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7.2.2.14.</w:t>
        </w:r>
        <w:r>
          <w:rPr>
            <w:rFonts w:eastAsiaTheme="minorEastAsia" w:cstheme="minorBidi"/>
            <w:noProof/>
            <w:sz w:val="21"/>
            <w:szCs w:val="22"/>
          </w:rPr>
          <w:tab/>
        </w:r>
        <w:r w:rsidRPr="00A516C8">
          <w:rPr>
            <w:rStyle w:val="a8"/>
            <w:noProof/>
          </w:rPr>
          <w:t>top()</w:t>
        </w:r>
        <w:r>
          <w:rPr>
            <w:noProof/>
            <w:webHidden/>
          </w:rPr>
          <w:tab/>
        </w:r>
        <w:r>
          <w:rPr>
            <w:noProof/>
            <w:webHidden/>
          </w:rPr>
          <w:fldChar w:fldCharType="begin"/>
        </w:r>
        <w:r>
          <w:rPr>
            <w:noProof/>
            <w:webHidden/>
          </w:rPr>
          <w:instrText xml:space="preserve"> PAGEREF _Toc444763123 \h </w:instrText>
        </w:r>
        <w:r>
          <w:rPr>
            <w:noProof/>
            <w:webHidden/>
          </w:rPr>
        </w:r>
      </w:ins>
      <w:r>
        <w:rPr>
          <w:noProof/>
          <w:webHidden/>
        </w:rPr>
        <w:fldChar w:fldCharType="separate"/>
      </w:r>
      <w:ins w:id="194" w:author="1139930830362" w:date="2016-03-03T10:08:00Z">
        <w:r>
          <w:rPr>
            <w:noProof/>
            <w:webHidden/>
          </w:rPr>
          <w:t>39</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195" w:author="1139930830362" w:date="2016-03-03T10:08:00Z"/>
          <w:rFonts w:eastAsiaTheme="minorEastAsia" w:cstheme="minorBidi"/>
          <w:noProof/>
          <w:sz w:val="21"/>
          <w:szCs w:val="22"/>
        </w:rPr>
      </w:pPr>
      <w:ins w:id="196" w:author="1139930830362" w:date="2016-03-03T10:08:00Z">
        <w:r w:rsidRPr="00A516C8">
          <w:rPr>
            <w:rStyle w:val="a8"/>
            <w:noProof/>
          </w:rPr>
          <w:fldChar w:fldCharType="begin"/>
        </w:r>
        <w:r w:rsidRPr="00A516C8">
          <w:rPr>
            <w:rStyle w:val="a8"/>
            <w:noProof/>
          </w:rPr>
          <w:instrText xml:space="preserve"> </w:instrText>
        </w:r>
        <w:r>
          <w:rPr>
            <w:noProof/>
          </w:rPr>
          <w:instrText>HYPERLINK \l "_Toc444763124"</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7.2.2.15.</w:t>
        </w:r>
        <w:r>
          <w:rPr>
            <w:rFonts w:eastAsiaTheme="minorEastAsia" w:cstheme="minorBidi"/>
            <w:noProof/>
            <w:sz w:val="21"/>
            <w:szCs w:val="22"/>
          </w:rPr>
          <w:tab/>
        </w:r>
        <w:r w:rsidRPr="00A516C8">
          <w:rPr>
            <w:rStyle w:val="a8"/>
            <w:noProof/>
          </w:rPr>
          <w:t>contain_block()</w:t>
        </w:r>
        <w:r>
          <w:rPr>
            <w:noProof/>
            <w:webHidden/>
          </w:rPr>
          <w:tab/>
        </w:r>
        <w:r>
          <w:rPr>
            <w:noProof/>
            <w:webHidden/>
          </w:rPr>
          <w:fldChar w:fldCharType="begin"/>
        </w:r>
        <w:r>
          <w:rPr>
            <w:noProof/>
            <w:webHidden/>
          </w:rPr>
          <w:instrText xml:space="preserve"> PAGEREF _Toc444763124 \h </w:instrText>
        </w:r>
        <w:r>
          <w:rPr>
            <w:noProof/>
            <w:webHidden/>
          </w:rPr>
        </w:r>
      </w:ins>
      <w:r>
        <w:rPr>
          <w:noProof/>
          <w:webHidden/>
        </w:rPr>
        <w:fldChar w:fldCharType="separate"/>
      </w:r>
      <w:ins w:id="197" w:author="1139930830362" w:date="2016-03-03T10:08:00Z">
        <w:r>
          <w:rPr>
            <w:noProof/>
            <w:webHidden/>
          </w:rPr>
          <w:t>39</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198" w:author="1139930830362" w:date="2016-03-03T10:08:00Z"/>
          <w:rFonts w:eastAsiaTheme="minorEastAsia" w:cstheme="minorBidi"/>
          <w:noProof/>
          <w:sz w:val="21"/>
          <w:szCs w:val="22"/>
        </w:rPr>
      </w:pPr>
      <w:ins w:id="199" w:author="1139930830362" w:date="2016-03-03T10:08:00Z">
        <w:r w:rsidRPr="00A516C8">
          <w:rPr>
            <w:rStyle w:val="a8"/>
            <w:noProof/>
          </w:rPr>
          <w:fldChar w:fldCharType="begin"/>
        </w:r>
        <w:r w:rsidRPr="00A516C8">
          <w:rPr>
            <w:rStyle w:val="a8"/>
            <w:noProof/>
          </w:rPr>
          <w:instrText xml:space="preserve"> </w:instrText>
        </w:r>
        <w:r>
          <w:rPr>
            <w:noProof/>
          </w:rPr>
          <w:instrText>HYPERLINK \l "_Toc444763125"</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7.2.2.16.</w:t>
        </w:r>
        <w:r>
          <w:rPr>
            <w:rFonts w:eastAsiaTheme="minorEastAsia" w:cstheme="minorBidi"/>
            <w:noProof/>
            <w:sz w:val="21"/>
            <w:szCs w:val="22"/>
          </w:rPr>
          <w:tab/>
        </w:r>
        <w:r w:rsidRPr="00A516C8">
          <w:rPr>
            <w:rStyle w:val="a8"/>
            <w:noProof/>
          </w:rPr>
          <w:t>is_contained()</w:t>
        </w:r>
        <w:r>
          <w:rPr>
            <w:noProof/>
            <w:webHidden/>
          </w:rPr>
          <w:tab/>
        </w:r>
        <w:r>
          <w:rPr>
            <w:noProof/>
            <w:webHidden/>
          </w:rPr>
          <w:fldChar w:fldCharType="begin"/>
        </w:r>
        <w:r>
          <w:rPr>
            <w:noProof/>
            <w:webHidden/>
          </w:rPr>
          <w:instrText xml:space="preserve"> PAGEREF _Toc444763125 \h </w:instrText>
        </w:r>
        <w:r>
          <w:rPr>
            <w:noProof/>
            <w:webHidden/>
          </w:rPr>
        </w:r>
      </w:ins>
      <w:r>
        <w:rPr>
          <w:noProof/>
          <w:webHidden/>
        </w:rPr>
        <w:fldChar w:fldCharType="separate"/>
      </w:r>
      <w:ins w:id="200" w:author="1139930830362" w:date="2016-03-03T10:08:00Z">
        <w:r>
          <w:rPr>
            <w:noProof/>
            <w:webHidden/>
          </w:rPr>
          <w:t>39</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201" w:author="1139930830362" w:date="2016-03-03T10:08:00Z"/>
          <w:rFonts w:eastAsiaTheme="minorEastAsia" w:cstheme="minorBidi"/>
          <w:noProof/>
          <w:sz w:val="21"/>
          <w:szCs w:val="22"/>
        </w:rPr>
      </w:pPr>
      <w:ins w:id="202" w:author="1139930830362" w:date="2016-03-03T10:08:00Z">
        <w:r w:rsidRPr="00A516C8">
          <w:rPr>
            <w:rStyle w:val="a8"/>
            <w:noProof/>
          </w:rPr>
          <w:fldChar w:fldCharType="begin"/>
        </w:r>
        <w:r w:rsidRPr="00A516C8">
          <w:rPr>
            <w:rStyle w:val="a8"/>
            <w:noProof/>
          </w:rPr>
          <w:instrText xml:space="preserve"> </w:instrText>
        </w:r>
        <w:r>
          <w:rPr>
            <w:noProof/>
          </w:rPr>
          <w:instrText>HYPERLINK \l "_Toc444763126"</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7.2.2.17.</w:t>
        </w:r>
        <w:r>
          <w:rPr>
            <w:rFonts w:eastAsiaTheme="minorEastAsia" w:cstheme="minorBidi"/>
            <w:noProof/>
            <w:sz w:val="21"/>
            <w:szCs w:val="22"/>
          </w:rPr>
          <w:tab/>
        </w:r>
        <w:r w:rsidRPr="00A516C8">
          <w:rPr>
            <w:rStyle w:val="a8"/>
            <w:noProof/>
          </w:rPr>
          <w:t>merged_to()</w:t>
        </w:r>
        <w:r>
          <w:rPr>
            <w:noProof/>
            <w:webHidden/>
          </w:rPr>
          <w:tab/>
        </w:r>
        <w:r>
          <w:rPr>
            <w:noProof/>
            <w:webHidden/>
          </w:rPr>
          <w:fldChar w:fldCharType="begin"/>
        </w:r>
        <w:r>
          <w:rPr>
            <w:noProof/>
            <w:webHidden/>
          </w:rPr>
          <w:instrText xml:space="preserve"> PAGEREF _Toc444763126 \h </w:instrText>
        </w:r>
        <w:r>
          <w:rPr>
            <w:noProof/>
            <w:webHidden/>
          </w:rPr>
        </w:r>
      </w:ins>
      <w:r>
        <w:rPr>
          <w:noProof/>
          <w:webHidden/>
        </w:rPr>
        <w:fldChar w:fldCharType="separate"/>
      </w:r>
      <w:ins w:id="203" w:author="1139930830362" w:date="2016-03-03T10:08:00Z">
        <w:r>
          <w:rPr>
            <w:noProof/>
            <w:webHidden/>
          </w:rPr>
          <w:t>39</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204" w:author="1139930830362" w:date="2016-03-03T10:08:00Z"/>
          <w:rFonts w:eastAsiaTheme="minorEastAsia" w:cstheme="minorBidi"/>
          <w:noProof/>
          <w:sz w:val="21"/>
          <w:szCs w:val="22"/>
        </w:rPr>
      </w:pPr>
      <w:ins w:id="205" w:author="1139930830362" w:date="2016-03-03T10:08:00Z">
        <w:r w:rsidRPr="00A516C8">
          <w:rPr>
            <w:rStyle w:val="a8"/>
            <w:noProof/>
          </w:rPr>
          <w:fldChar w:fldCharType="begin"/>
        </w:r>
        <w:r w:rsidRPr="00A516C8">
          <w:rPr>
            <w:rStyle w:val="a8"/>
            <w:noProof/>
          </w:rPr>
          <w:instrText xml:space="preserve"> </w:instrText>
        </w:r>
        <w:r>
          <w:rPr>
            <w:noProof/>
          </w:rPr>
          <w:instrText>HYPERLINK \l "_Toc444763127"</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7.2.2.18.</w:t>
        </w:r>
        <w:r>
          <w:rPr>
            <w:rFonts w:eastAsiaTheme="minorEastAsia" w:cstheme="minorBidi"/>
            <w:noProof/>
            <w:sz w:val="21"/>
            <w:szCs w:val="22"/>
          </w:rPr>
          <w:tab/>
        </w:r>
        <w:r w:rsidRPr="00A516C8">
          <w:rPr>
            <w:rStyle w:val="a8"/>
            <w:noProof/>
          </w:rPr>
          <w:t>merge_blocks()</w:t>
        </w:r>
        <w:r>
          <w:rPr>
            <w:noProof/>
            <w:webHidden/>
          </w:rPr>
          <w:tab/>
        </w:r>
        <w:r>
          <w:rPr>
            <w:noProof/>
            <w:webHidden/>
          </w:rPr>
          <w:fldChar w:fldCharType="begin"/>
        </w:r>
        <w:r>
          <w:rPr>
            <w:noProof/>
            <w:webHidden/>
          </w:rPr>
          <w:instrText xml:space="preserve"> PAGEREF _Toc444763127 \h </w:instrText>
        </w:r>
        <w:r>
          <w:rPr>
            <w:noProof/>
            <w:webHidden/>
          </w:rPr>
        </w:r>
      </w:ins>
      <w:r>
        <w:rPr>
          <w:noProof/>
          <w:webHidden/>
        </w:rPr>
        <w:fldChar w:fldCharType="separate"/>
      </w:r>
      <w:ins w:id="206" w:author="1139930830362" w:date="2016-03-03T10:08:00Z">
        <w:r>
          <w:rPr>
            <w:noProof/>
            <w:webHidden/>
          </w:rPr>
          <w:t>39</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207" w:author="1139930830362" w:date="2016-03-03T10:08:00Z"/>
          <w:rFonts w:eastAsiaTheme="minorEastAsia" w:cstheme="minorBidi"/>
          <w:noProof/>
          <w:sz w:val="21"/>
          <w:szCs w:val="22"/>
        </w:rPr>
      </w:pPr>
      <w:ins w:id="208" w:author="1139930830362" w:date="2016-03-03T10:08:00Z">
        <w:r w:rsidRPr="00A516C8">
          <w:rPr>
            <w:rStyle w:val="a8"/>
            <w:noProof/>
          </w:rPr>
          <w:fldChar w:fldCharType="begin"/>
        </w:r>
        <w:r w:rsidRPr="00A516C8">
          <w:rPr>
            <w:rStyle w:val="a8"/>
            <w:noProof/>
          </w:rPr>
          <w:instrText xml:space="preserve"> </w:instrText>
        </w:r>
        <w:r>
          <w:rPr>
            <w:noProof/>
          </w:rPr>
          <w:instrText>HYPERLINK \l "_Toc444763128"</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7.2.2.19.</w:t>
        </w:r>
        <w:r>
          <w:rPr>
            <w:rFonts w:eastAsiaTheme="minorEastAsia" w:cstheme="minorBidi"/>
            <w:noProof/>
            <w:sz w:val="21"/>
            <w:szCs w:val="22"/>
          </w:rPr>
          <w:tab/>
        </w:r>
        <w:r w:rsidRPr="00A516C8">
          <w:rPr>
            <w:rStyle w:val="a8"/>
            <w:noProof/>
          </w:rPr>
          <w:t>bound_to()</w:t>
        </w:r>
        <w:r>
          <w:rPr>
            <w:noProof/>
            <w:webHidden/>
          </w:rPr>
          <w:tab/>
        </w:r>
        <w:r>
          <w:rPr>
            <w:noProof/>
            <w:webHidden/>
          </w:rPr>
          <w:fldChar w:fldCharType="begin"/>
        </w:r>
        <w:r>
          <w:rPr>
            <w:noProof/>
            <w:webHidden/>
          </w:rPr>
          <w:instrText xml:space="preserve"> PAGEREF _Toc444763128 \h </w:instrText>
        </w:r>
        <w:r>
          <w:rPr>
            <w:noProof/>
            <w:webHidden/>
          </w:rPr>
        </w:r>
      </w:ins>
      <w:r>
        <w:rPr>
          <w:noProof/>
          <w:webHidden/>
        </w:rPr>
        <w:fldChar w:fldCharType="separate"/>
      </w:r>
      <w:ins w:id="209" w:author="1139930830362" w:date="2016-03-03T10:08:00Z">
        <w:r>
          <w:rPr>
            <w:noProof/>
            <w:webHidden/>
          </w:rPr>
          <w:t>40</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210" w:author="1139930830362" w:date="2016-03-03T10:08:00Z"/>
          <w:rFonts w:eastAsiaTheme="minorEastAsia" w:cstheme="minorBidi"/>
          <w:noProof/>
          <w:sz w:val="21"/>
          <w:szCs w:val="22"/>
        </w:rPr>
      </w:pPr>
      <w:ins w:id="211" w:author="1139930830362" w:date="2016-03-03T10:08:00Z">
        <w:r w:rsidRPr="00A516C8">
          <w:rPr>
            <w:rStyle w:val="a8"/>
            <w:noProof/>
          </w:rPr>
          <w:fldChar w:fldCharType="begin"/>
        </w:r>
        <w:r w:rsidRPr="00A516C8">
          <w:rPr>
            <w:rStyle w:val="a8"/>
            <w:noProof/>
          </w:rPr>
          <w:instrText xml:space="preserve"> </w:instrText>
        </w:r>
        <w:r>
          <w:rPr>
            <w:noProof/>
          </w:rPr>
          <w:instrText>HYPERLINK \l "_Toc444763129"</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7.2.2.20.</w:t>
        </w:r>
        <w:r>
          <w:rPr>
            <w:rFonts w:eastAsiaTheme="minorEastAsia" w:cstheme="minorBidi"/>
            <w:noProof/>
            <w:sz w:val="21"/>
            <w:szCs w:val="22"/>
          </w:rPr>
          <w:tab/>
        </w:r>
        <w:r w:rsidRPr="00A516C8">
          <w:rPr>
            <w:rStyle w:val="a8"/>
            <w:noProof/>
          </w:rPr>
          <w:t>bind_blocks()</w:t>
        </w:r>
        <w:r>
          <w:rPr>
            <w:noProof/>
            <w:webHidden/>
          </w:rPr>
          <w:tab/>
        </w:r>
        <w:r>
          <w:rPr>
            <w:noProof/>
            <w:webHidden/>
          </w:rPr>
          <w:fldChar w:fldCharType="begin"/>
        </w:r>
        <w:r>
          <w:rPr>
            <w:noProof/>
            <w:webHidden/>
          </w:rPr>
          <w:instrText xml:space="preserve"> PAGEREF _Toc444763129 \h </w:instrText>
        </w:r>
        <w:r>
          <w:rPr>
            <w:noProof/>
            <w:webHidden/>
          </w:rPr>
        </w:r>
      </w:ins>
      <w:r>
        <w:rPr>
          <w:noProof/>
          <w:webHidden/>
        </w:rPr>
        <w:fldChar w:fldCharType="separate"/>
      </w:r>
      <w:ins w:id="212" w:author="1139930830362" w:date="2016-03-03T10:08:00Z">
        <w:r>
          <w:rPr>
            <w:noProof/>
            <w:webHidden/>
          </w:rPr>
          <w:t>40</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213" w:author="1139930830362" w:date="2016-03-03T10:08:00Z"/>
          <w:rFonts w:eastAsiaTheme="minorEastAsia" w:cstheme="minorBidi"/>
          <w:noProof/>
          <w:sz w:val="21"/>
          <w:szCs w:val="22"/>
        </w:rPr>
      </w:pPr>
      <w:ins w:id="214" w:author="1139930830362" w:date="2016-03-03T10:08:00Z">
        <w:r w:rsidRPr="00A516C8">
          <w:rPr>
            <w:rStyle w:val="a8"/>
            <w:noProof/>
          </w:rPr>
          <w:fldChar w:fldCharType="begin"/>
        </w:r>
        <w:r w:rsidRPr="00A516C8">
          <w:rPr>
            <w:rStyle w:val="a8"/>
            <w:noProof/>
          </w:rPr>
          <w:instrText xml:space="preserve"> </w:instrText>
        </w:r>
        <w:r>
          <w:rPr>
            <w:noProof/>
          </w:rPr>
          <w:instrText>HYPERLINK \l "_Toc444763130"</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7.2.2.21.</w:t>
        </w:r>
        <w:r>
          <w:rPr>
            <w:rFonts w:eastAsiaTheme="minorEastAsia" w:cstheme="minorBidi"/>
            <w:noProof/>
            <w:sz w:val="21"/>
            <w:szCs w:val="22"/>
          </w:rPr>
          <w:tab/>
        </w:r>
        <w:r w:rsidRPr="00A516C8">
          <w:rPr>
            <w:rStyle w:val="a8"/>
            <w:noProof/>
          </w:rPr>
          <w:t>trigger_port()</w:t>
        </w:r>
        <w:r>
          <w:rPr>
            <w:noProof/>
            <w:webHidden/>
          </w:rPr>
          <w:tab/>
        </w:r>
        <w:r>
          <w:rPr>
            <w:noProof/>
            <w:webHidden/>
          </w:rPr>
          <w:fldChar w:fldCharType="begin"/>
        </w:r>
        <w:r>
          <w:rPr>
            <w:noProof/>
            <w:webHidden/>
          </w:rPr>
          <w:instrText xml:space="preserve"> PAGEREF _Toc444763130 \h </w:instrText>
        </w:r>
        <w:r>
          <w:rPr>
            <w:noProof/>
            <w:webHidden/>
          </w:rPr>
        </w:r>
      </w:ins>
      <w:r>
        <w:rPr>
          <w:noProof/>
          <w:webHidden/>
        </w:rPr>
        <w:fldChar w:fldCharType="separate"/>
      </w:r>
      <w:ins w:id="215" w:author="1139930830362" w:date="2016-03-03T10:08:00Z">
        <w:r>
          <w:rPr>
            <w:noProof/>
            <w:webHidden/>
          </w:rPr>
          <w:t>40</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216" w:author="1139930830362" w:date="2016-03-03T10:08:00Z"/>
          <w:rFonts w:eastAsiaTheme="minorEastAsia" w:cstheme="minorBidi"/>
          <w:noProof/>
          <w:sz w:val="21"/>
          <w:szCs w:val="22"/>
        </w:rPr>
      </w:pPr>
      <w:ins w:id="217" w:author="1139930830362" w:date="2016-03-03T10:08:00Z">
        <w:r w:rsidRPr="00A516C8">
          <w:rPr>
            <w:rStyle w:val="a8"/>
            <w:noProof/>
          </w:rPr>
          <w:fldChar w:fldCharType="begin"/>
        </w:r>
        <w:r w:rsidRPr="00A516C8">
          <w:rPr>
            <w:rStyle w:val="a8"/>
            <w:noProof/>
          </w:rPr>
          <w:instrText xml:space="preserve"> </w:instrText>
        </w:r>
        <w:r>
          <w:rPr>
            <w:noProof/>
          </w:rPr>
          <w:instrText>HYPERLINK \l "_Toc444763131"</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7.2.2.22.</w:t>
        </w:r>
        <w:r>
          <w:rPr>
            <w:rFonts w:eastAsiaTheme="minorEastAsia" w:cstheme="minorBidi"/>
            <w:noProof/>
            <w:sz w:val="21"/>
            <w:szCs w:val="22"/>
          </w:rPr>
          <w:tab/>
        </w:r>
        <w:r w:rsidRPr="00A516C8">
          <w:rPr>
            <w:rStyle w:val="a8"/>
            <w:noProof/>
          </w:rPr>
          <w:t>enable_port()</w:t>
        </w:r>
        <w:r>
          <w:rPr>
            <w:noProof/>
            <w:webHidden/>
          </w:rPr>
          <w:tab/>
        </w:r>
        <w:r>
          <w:rPr>
            <w:noProof/>
            <w:webHidden/>
          </w:rPr>
          <w:fldChar w:fldCharType="begin"/>
        </w:r>
        <w:r>
          <w:rPr>
            <w:noProof/>
            <w:webHidden/>
          </w:rPr>
          <w:instrText xml:space="preserve"> PAGEREF _Toc444763131 \h </w:instrText>
        </w:r>
        <w:r>
          <w:rPr>
            <w:noProof/>
            <w:webHidden/>
          </w:rPr>
        </w:r>
      </w:ins>
      <w:r>
        <w:rPr>
          <w:noProof/>
          <w:webHidden/>
        </w:rPr>
        <w:fldChar w:fldCharType="separate"/>
      </w:r>
      <w:ins w:id="218" w:author="1139930830362" w:date="2016-03-03T10:08:00Z">
        <w:r>
          <w:rPr>
            <w:noProof/>
            <w:webHidden/>
          </w:rPr>
          <w:t>40</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219" w:author="1139930830362" w:date="2016-03-03T10:08:00Z"/>
          <w:rFonts w:eastAsiaTheme="minorEastAsia" w:cstheme="minorBidi"/>
          <w:noProof/>
          <w:sz w:val="21"/>
          <w:szCs w:val="22"/>
        </w:rPr>
      </w:pPr>
      <w:ins w:id="220" w:author="1139930830362" w:date="2016-03-03T10:08:00Z">
        <w:r w:rsidRPr="00A516C8">
          <w:rPr>
            <w:rStyle w:val="a8"/>
            <w:noProof/>
          </w:rPr>
          <w:fldChar w:fldCharType="begin"/>
        </w:r>
        <w:r w:rsidRPr="00A516C8">
          <w:rPr>
            <w:rStyle w:val="a8"/>
            <w:noProof/>
          </w:rPr>
          <w:instrText xml:space="preserve"> </w:instrText>
        </w:r>
        <w:r>
          <w:rPr>
            <w:noProof/>
          </w:rPr>
          <w:instrText>HYPERLINK \l "_Toc444763132"</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7.2.2.23.</w:t>
        </w:r>
        <w:r>
          <w:rPr>
            <w:rFonts w:eastAsiaTheme="minorEastAsia" w:cstheme="minorBidi"/>
            <w:noProof/>
            <w:sz w:val="21"/>
            <w:szCs w:val="22"/>
          </w:rPr>
          <w:tab/>
        </w:r>
        <w:r w:rsidRPr="00A516C8">
          <w:rPr>
            <w:rStyle w:val="a8"/>
            <w:noProof/>
          </w:rPr>
          <w:t>action_port()</w:t>
        </w:r>
        <w:r>
          <w:rPr>
            <w:noProof/>
            <w:webHidden/>
          </w:rPr>
          <w:tab/>
        </w:r>
        <w:r>
          <w:rPr>
            <w:noProof/>
            <w:webHidden/>
          </w:rPr>
          <w:fldChar w:fldCharType="begin"/>
        </w:r>
        <w:r>
          <w:rPr>
            <w:noProof/>
            <w:webHidden/>
          </w:rPr>
          <w:instrText xml:space="preserve"> PAGEREF _Toc444763132 \h </w:instrText>
        </w:r>
        <w:r>
          <w:rPr>
            <w:noProof/>
            <w:webHidden/>
          </w:rPr>
        </w:r>
      </w:ins>
      <w:r>
        <w:rPr>
          <w:noProof/>
          <w:webHidden/>
        </w:rPr>
        <w:fldChar w:fldCharType="separate"/>
      </w:r>
      <w:ins w:id="221" w:author="1139930830362" w:date="2016-03-03T10:08:00Z">
        <w:r>
          <w:rPr>
            <w:noProof/>
            <w:webHidden/>
          </w:rPr>
          <w:t>40</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222" w:author="1139930830362" w:date="2016-03-03T10:08:00Z"/>
          <w:rFonts w:eastAsiaTheme="minorEastAsia" w:cstheme="minorBidi"/>
          <w:noProof/>
          <w:sz w:val="21"/>
          <w:szCs w:val="22"/>
        </w:rPr>
      </w:pPr>
      <w:ins w:id="223" w:author="1139930830362" w:date="2016-03-03T10:08:00Z">
        <w:r w:rsidRPr="00A516C8">
          <w:rPr>
            <w:rStyle w:val="a8"/>
            <w:noProof/>
          </w:rPr>
          <w:fldChar w:fldCharType="begin"/>
        </w:r>
        <w:r w:rsidRPr="00A516C8">
          <w:rPr>
            <w:rStyle w:val="a8"/>
            <w:noProof/>
          </w:rPr>
          <w:instrText xml:space="preserve"> </w:instrText>
        </w:r>
        <w:r>
          <w:rPr>
            <w:noProof/>
          </w:rPr>
          <w:instrText>HYPERLINK \l "_Toc444763133"</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7.2.2.24.</w:t>
        </w:r>
        <w:r>
          <w:rPr>
            <w:rFonts w:eastAsiaTheme="minorEastAsia" w:cstheme="minorBidi"/>
            <w:noProof/>
            <w:sz w:val="21"/>
            <w:szCs w:val="22"/>
          </w:rPr>
          <w:tab/>
        </w:r>
        <w:r w:rsidRPr="00A516C8">
          <w:rPr>
            <w:rStyle w:val="a8"/>
            <w:noProof/>
          </w:rPr>
          <w:t>is_atomic_subsystem()</w:t>
        </w:r>
        <w:r>
          <w:rPr>
            <w:noProof/>
            <w:webHidden/>
          </w:rPr>
          <w:tab/>
        </w:r>
        <w:r>
          <w:rPr>
            <w:noProof/>
            <w:webHidden/>
          </w:rPr>
          <w:fldChar w:fldCharType="begin"/>
        </w:r>
        <w:r>
          <w:rPr>
            <w:noProof/>
            <w:webHidden/>
          </w:rPr>
          <w:instrText xml:space="preserve"> PAGEREF _Toc444763133 \h </w:instrText>
        </w:r>
        <w:r>
          <w:rPr>
            <w:noProof/>
            <w:webHidden/>
          </w:rPr>
        </w:r>
      </w:ins>
      <w:r>
        <w:rPr>
          <w:noProof/>
          <w:webHidden/>
        </w:rPr>
        <w:fldChar w:fldCharType="separate"/>
      </w:r>
      <w:ins w:id="224" w:author="1139930830362" w:date="2016-03-03T10:08:00Z">
        <w:r>
          <w:rPr>
            <w:noProof/>
            <w:webHidden/>
          </w:rPr>
          <w:t>41</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225" w:author="1139930830362" w:date="2016-03-03T10:08:00Z"/>
          <w:rFonts w:eastAsiaTheme="minorEastAsia" w:cstheme="minorBidi"/>
          <w:noProof/>
          <w:sz w:val="21"/>
          <w:szCs w:val="22"/>
        </w:rPr>
      </w:pPr>
      <w:ins w:id="226" w:author="1139930830362" w:date="2016-03-03T10:08:00Z">
        <w:r w:rsidRPr="00A516C8">
          <w:rPr>
            <w:rStyle w:val="a8"/>
            <w:noProof/>
          </w:rPr>
          <w:fldChar w:fldCharType="begin"/>
        </w:r>
        <w:r w:rsidRPr="00A516C8">
          <w:rPr>
            <w:rStyle w:val="a8"/>
            <w:noProof/>
          </w:rPr>
          <w:instrText xml:space="preserve"> </w:instrText>
        </w:r>
        <w:r>
          <w:rPr>
            <w:noProof/>
          </w:rPr>
          <w:instrText>HYPERLINK \l "_Toc444763134"</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7.2.2.25.</w:t>
        </w:r>
        <w:r>
          <w:rPr>
            <w:rFonts w:eastAsiaTheme="minorEastAsia" w:cstheme="minorBidi"/>
            <w:noProof/>
            <w:sz w:val="21"/>
            <w:szCs w:val="22"/>
          </w:rPr>
          <w:tab/>
        </w:r>
        <w:r w:rsidRPr="00A516C8">
          <w:rPr>
            <w:rStyle w:val="a8"/>
            <w:noProof/>
          </w:rPr>
          <w:t>dump()</w:t>
        </w:r>
        <w:r>
          <w:rPr>
            <w:noProof/>
            <w:webHidden/>
          </w:rPr>
          <w:tab/>
        </w:r>
        <w:r>
          <w:rPr>
            <w:noProof/>
            <w:webHidden/>
          </w:rPr>
          <w:fldChar w:fldCharType="begin"/>
        </w:r>
        <w:r>
          <w:rPr>
            <w:noProof/>
            <w:webHidden/>
          </w:rPr>
          <w:instrText xml:space="preserve"> PAGEREF _Toc444763134 \h </w:instrText>
        </w:r>
        <w:r>
          <w:rPr>
            <w:noProof/>
            <w:webHidden/>
          </w:rPr>
        </w:r>
      </w:ins>
      <w:r>
        <w:rPr>
          <w:noProof/>
          <w:webHidden/>
        </w:rPr>
        <w:fldChar w:fldCharType="separate"/>
      </w:r>
      <w:ins w:id="227" w:author="1139930830362" w:date="2016-03-03T10:08:00Z">
        <w:r>
          <w:rPr>
            <w:noProof/>
            <w:webHidden/>
          </w:rPr>
          <w:t>41</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228" w:author="1139930830362" w:date="2016-03-03T10:08:00Z"/>
          <w:rFonts w:eastAsiaTheme="minorEastAsia" w:cstheme="minorBidi"/>
          <w:noProof/>
          <w:sz w:val="21"/>
          <w:szCs w:val="22"/>
        </w:rPr>
      </w:pPr>
      <w:ins w:id="229" w:author="1139930830362" w:date="2016-03-03T10:08:00Z">
        <w:r w:rsidRPr="00A516C8">
          <w:rPr>
            <w:rStyle w:val="a8"/>
            <w:noProof/>
          </w:rPr>
          <w:fldChar w:fldCharType="begin"/>
        </w:r>
        <w:r w:rsidRPr="00A516C8">
          <w:rPr>
            <w:rStyle w:val="a8"/>
            <w:noProof/>
          </w:rPr>
          <w:instrText xml:space="preserve"> </w:instrText>
        </w:r>
        <w:r>
          <w:rPr>
            <w:noProof/>
          </w:rPr>
          <w:instrText>HYPERLINK \l "_Toc444763135"</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7.2.2.26.</w:t>
        </w:r>
        <w:r>
          <w:rPr>
            <w:rFonts w:eastAsiaTheme="minorEastAsia" w:cstheme="minorBidi"/>
            <w:noProof/>
            <w:sz w:val="21"/>
            <w:szCs w:val="22"/>
          </w:rPr>
          <w:tab/>
        </w:r>
        <w:r w:rsidRPr="00A516C8">
          <w:rPr>
            <w:rStyle w:val="a8"/>
            <w:rFonts w:hint="eastAsia"/>
            <w:noProof/>
          </w:rPr>
          <w:t>オペレータ</w:t>
        </w:r>
        <w:r w:rsidRPr="00A516C8">
          <w:rPr>
            <w:rStyle w:val="a8"/>
            <w:noProof/>
          </w:rPr>
          <w:t>(==)</w:t>
        </w:r>
        <w:r>
          <w:rPr>
            <w:noProof/>
            <w:webHidden/>
          </w:rPr>
          <w:tab/>
        </w:r>
        <w:r>
          <w:rPr>
            <w:noProof/>
            <w:webHidden/>
          </w:rPr>
          <w:fldChar w:fldCharType="begin"/>
        </w:r>
        <w:r>
          <w:rPr>
            <w:noProof/>
            <w:webHidden/>
          </w:rPr>
          <w:instrText xml:space="preserve"> PAGEREF _Toc444763135 \h </w:instrText>
        </w:r>
        <w:r>
          <w:rPr>
            <w:noProof/>
            <w:webHidden/>
          </w:rPr>
        </w:r>
      </w:ins>
      <w:r>
        <w:rPr>
          <w:noProof/>
          <w:webHidden/>
        </w:rPr>
        <w:fldChar w:fldCharType="separate"/>
      </w:r>
      <w:ins w:id="230" w:author="1139930830362" w:date="2016-03-03T10:08:00Z">
        <w:r>
          <w:rPr>
            <w:noProof/>
            <w:webHidden/>
          </w:rPr>
          <w:t>41</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231" w:author="1139930830362" w:date="2016-03-03T10:08:00Z"/>
          <w:rFonts w:eastAsiaTheme="minorEastAsia" w:cstheme="minorBidi"/>
          <w:noProof/>
          <w:sz w:val="21"/>
          <w:szCs w:val="22"/>
        </w:rPr>
      </w:pPr>
      <w:ins w:id="232" w:author="1139930830362" w:date="2016-03-03T10:08:00Z">
        <w:r w:rsidRPr="00A516C8">
          <w:rPr>
            <w:rStyle w:val="a8"/>
            <w:noProof/>
          </w:rPr>
          <w:fldChar w:fldCharType="begin"/>
        </w:r>
        <w:r w:rsidRPr="00A516C8">
          <w:rPr>
            <w:rStyle w:val="a8"/>
            <w:noProof/>
          </w:rPr>
          <w:instrText xml:space="preserve"> </w:instrText>
        </w:r>
        <w:r>
          <w:rPr>
            <w:noProof/>
          </w:rPr>
          <w:instrText>HYPERLINK \l "_Toc444763136"</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7.2.2.27.</w:t>
        </w:r>
        <w:r>
          <w:rPr>
            <w:rFonts w:eastAsiaTheme="minorEastAsia" w:cstheme="minorBidi"/>
            <w:noProof/>
            <w:sz w:val="21"/>
            <w:szCs w:val="22"/>
          </w:rPr>
          <w:tab/>
        </w:r>
        <w:r w:rsidRPr="00A516C8">
          <w:rPr>
            <w:rStyle w:val="a8"/>
            <w:rFonts w:hint="eastAsia"/>
            <w:noProof/>
          </w:rPr>
          <w:t>静的メンバ</w:t>
        </w:r>
        <w:r w:rsidRPr="00A516C8">
          <w:rPr>
            <w:rStyle w:val="a8"/>
            <w:noProof/>
          </w:rPr>
          <w:t>max_id()</w:t>
        </w:r>
        <w:r>
          <w:rPr>
            <w:noProof/>
            <w:webHidden/>
          </w:rPr>
          <w:tab/>
        </w:r>
        <w:r>
          <w:rPr>
            <w:noProof/>
            <w:webHidden/>
          </w:rPr>
          <w:fldChar w:fldCharType="begin"/>
        </w:r>
        <w:r>
          <w:rPr>
            <w:noProof/>
            <w:webHidden/>
          </w:rPr>
          <w:instrText xml:space="preserve"> PAGEREF _Toc444763136 \h </w:instrText>
        </w:r>
        <w:r>
          <w:rPr>
            <w:noProof/>
            <w:webHidden/>
          </w:rPr>
        </w:r>
      </w:ins>
      <w:r>
        <w:rPr>
          <w:noProof/>
          <w:webHidden/>
        </w:rPr>
        <w:fldChar w:fldCharType="separate"/>
      </w:r>
      <w:ins w:id="233" w:author="1139930830362" w:date="2016-03-03T10:08:00Z">
        <w:r>
          <w:rPr>
            <w:noProof/>
            <w:webHidden/>
          </w:rPr>
          <w:t>41</w:t>
        </w:r>
        <w:r>
          <w:rPr>
            <w:noProof/>
            <w:webHidden/>
          </w:rPr>
          <w:fldChar w:fldCharType="end"/>
        </w:r>
        <w:r w:rsidRPr="00A516C8">
          <w:rPr>
            <w:rStyle w:val="a8"/>
            <w:noProof/>
          </w:rPr>
          <w:fldChar w:fldCharType="end"/>
        </w:r>
      </w:ins>
    </w:p>
    <w:p w:rsidR="0049624E" w:rsidRDefault="0049624E">
      <w:pPr>
        <w:pStyle w:val="31"/>
        <w:tabs>
          <w:tab w:val="left" w:pos="1260"/>
          <w:tab w:val="right" w:leader="dot" w:pos="8494"/>
        </w:tabs>
        <w:rPr>
          <w:ins w:id="234" w:author="1139930830362" w:date="2016-03-03T10:08:00Z"/>
          <w:rFonts w:eastAsiaTheme="minorEastAsia" w:cstheme="minorBidi"/>
          <w:i w:val="0"/>
          <w:iCs w:val="0"/>
          <w:noProof/>
          <w:sz w:val="21"/>
          <w:szCs w:val="22"/>
        </w:rPr>
      </w:pPr>
      <w:ins w:id="235" w:author="1139930830362" w:date="2016-03-03T10:08:00Z">
        <w:r w:rsidRPr="00A516C8">
          <w:rPr>
            <w:rStyle w:val="a8"/>
            <w:noProof/>
          </w:rPr>
          <w:fldChar w:fldCharType="begin"/>
        </w:r>
        <w:r w:rsidRPr="00A516C8">
          <w:rPr>
            <w:rStyle w:val="a8"/>
            <w:noProof/>
          </w:rPr>
          <w:instrText xml:space="preserve"> </w:instrText>
        </w:r>
        <w:r>
          <w:rPr>
            <w:noProof/>
          </w:rPr>
          <w:instrText>HYPERLINK \l "_Toc444763137"</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7.2.3.</w:t>
        </w:r>
        <w:r>
          <w:rPr>
            <w:rFonts w:eastAsiaTheme="minorEastAsia" w:cstheme="minorBidi"/>
            <w:i w:val="0"/>
            <w:iCs w:val="0"/>
            <w:noProof/>
            <w:sz w:val="21"/>
            <w:szCs w:val="22"/>
          </w:rPr>
          <w:tab/>
        </w:r>
        <w:r w:rsidRPr="00A516C8">
          <w:rPr>
            <w:rStyle w:val="a8"/>
            <w:noProof/>
          </w:rPr>
          <w:t>IOPort</w:t>
        </w:r>
        <w:r w:rsidRPr="00A516C8">
          <w:rPr>
            <w:rStyle w:val="a8"/>
            <w:rFonts w:hint="eastAsia"/>
            <w:noProof/>
          </w:rPr>
          <w:t>クラス</w:t>
        </w:r>
        <w:r>
          <w:rPr>
            <w:noProof/>
            <w:webHidden/>
          </w:rPr>
          <w:tab/>
        </w:r>
        <w:r>
          <w:rPr>
            <w:noProof/>
            <w:webHidden/>
          </w:rPr>
          <w:fldChar w:fldCharType="begin"/>
        </w:r>
        <w:r>
          <w:rPr>
            <w:noProof/>
            <w:webHidden/>
          </w:rPr>
          <w:instrText xml:space="preserve"> PAGEREF _Toc444763137 \h </w:instrText>
        </w:r>
        <w:r>
          <w:rPr>
            <w:noProof/>
            <w:webHidden/>
          </w:rPr>
        </w:r>
      </w:ins>
      <w:r>
        <w:rPr>
          <w:noProof/>
          <w:webHidden/>
        </w:rPr>
        <w:fldChar w:fldCharType="separate"/>
      </w:r>
      <w:ins w:id="236" w:author="1139930830362" w:date="2016-03-03T10:08:00Z">
        <w:r>
          <w:rPr>
            <w:noProof/>
            <w:webHidden/>
          </w:rPr>
          <w:t>42</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237" w:author="1139930830362" w:date="2016-03-03T10:08:00Z"/>
          <w:rFonts w:eastAsiaTheme="minorEastAsia" w:cstheme="minorBidi"/>
          <w:noProof/>
          <w:sz w:val="21"/>
          <w:szCs w:val="22"/>
        </w:rPr>
      </w:pPr>
      <w:ins w:id="238" w:author="1139930830362" w:date="2016-03-03T10:08:00Z">
        <w:r w:rsidRPr="00A516C8">
          <w:rPr>
            <w:rStyle w:val="a8"/>
            <w:noProof/>
          </w:rPr>
          <w:fldChar w:fldCharType="begin"/>
        </w:r>
        <w:r w:rsidRPr="00A516C8">
          <w:rPr>
            <w:rStyle w:val="a8"/>
            <w:noProof/>
          </w:rPr>
          <w:instrText xml:space="preserve"> </w:instrText>
        </w:r>
        <w:r>
          <w:rPr>
            <w:noProof/>
          </w:rPr>
          <w:instrText>HYPERLINK \l "_Toc444763138"</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7.2.3.1.</w:t>
        </w:r>
        <w:r>
          <w:rPr>
            <w:rFonts w:eastAsiaTheme="minorEastAsia" w:cstheme="minorBidi"/>
            <w:noProof/>
            <w:sz w:val="21"/>
            <w:szCs w:val="22"/>
          </w:rPr>
          <w:tab/>
        </w:r>
        <w:r w:rsidRPr="00A516C8">
          <w:rPr>
            <w:rStyle w:val="a8"/>
            <w:noProof/>
          </w:rPr>
          <w:t>IOPort</w:t>
        </w:r>
        <w:r w:rsidRPr="00A516C8">
          <w:rPr>
            <w:rStyle w:val="a8"/>
            <w:rFonts w:hint="eastAsia"/>
            <w:noProof/>
          </w:rPr>
          <w:t>クラスコンストラクタ</w:t>
        </w:r>
        <w:r>
          <w:rPr>
            <w:noProof/>
            <w:webHidden/>
          </w:rPr>
          <w:tab/>
        </w:r>
        <w:r>
          <w:rPr>
            <w:noProof/>
            <w:webHidden/>
          </w:rPr>
          <w:fldChar w:fldCharType="begin"/>
        </w:r>
        <w:r>
          <w:rPr>
            <w:noProof/>
            <w:webHidden/>
          </w:rPr>
          <w:instrText xml:space="preserve"> PAGEREF _Toc444763138 \h </w:instrText>
        </w:r>
        <w:r>
          <w:rPr>
            <w:noProof/>
            <w:webHidden/>
          </w:rPr>
        </w:r>
      </w:ins>
      <w:r>
        <w:rPr>
          <w:noProof/>
          <w:webHidden/>
        </w:rPr>
        <w:fldChar w:fldCharType="separate"/>
      </w:r>
      <w:ins w:id="239" w:author="1139930830362" w:date="2016-03-03T10:08:00Z">
        <w:r>
          <w:rPr>
            <w:noProof/>
            <w:webHidden/>
          </w:rPr>
          <w:t>42</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240" w:author="1139930830362" w:date="2016-03-03T10:08:00Z"/>
          <w:rFonts w:eastAsiaTheme="minorEastAsia" w:cstheme="minorBidi"/>
          <w:noProof/>
          <w:sz w:val="21"/>
          <w:szCs w:val="22"/>
        </w:rPr>
      </w:pPr>
      <w:ins w:id="241" w:author="1139930830362" w:date="2016-03-03T10:08:00Z">
        <w:r w:rsidRPr="00A516C8">
          <w:rPr>
            <w:rStyle w:val="a8"/>
            <w:noProof/>
          </w:rPr>
          <w:fldChar w:fldCharType="begin"/>
        </w:r>
        <w:r w:rsidRPr="00A516C8">
          <w:rPr>
            <w:rStyle w:val="a8"/>
            <w:noProof/>
          </w:rPr>
          <w:instrText xml:space="preserve"> </w:instrText>
        </w:r>
        <w:r>
          <w:rPr>
            <w:noProof/>
          </w:rPr>
          <w:instrText>HYPERLINK \l "_Toc444763139"</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7.2.3.2.</w:t>
        </w:r>
        <w:r>
          <w:rPr>
            <w:rFonts w:eastAsiaTheme="minorEastAsia" w:cstheme="minorBidi"/>
            <w:noProof/>
            <w:sz w:val="21"/>
            <w:szCs w:val="22"/>
          </w:rPr>
          <w:tab/>
        </w:r>
        <w:r w:rsidRPr="00A516C8">
          <w:rPr>
            <w:rStyle w:val="a8"/>
            <w:noProof/>
          </w:rPr>
          <w:t>block_tag()</w:t>
        </w:r>
        <w:r>
          <w:rPr>
            <w:noProof/>
            <w:webHidden/>
          </w:rPr>
          <w:tab/>
        </w:r>
        <w:r>
          <w:rPr>
            <w:noProof/>
            <w:webHidden/>
          </w:rPr>
          <w:fldChar w:fldCharType="begin"/>
        </w:r>
        <w:r>
          <w:rPr>
            <w:noProof/>
            <w:webHidden/>
          </w:rPr>
          <w:instrText xml:space="preserve"> PAGEREF _Toc444763139 \h </w:instrText>
        </w:r>
        <w:r>
          <w:rPr>
            <w:noProof/>
            <w:webHidden/>
          </w:rPr>
        </w:r>
      </w:ins>
      <w:r>
        <w:rPr>
          <w:noProof/>
          <w:webHidden/>
        </w:rPr>
        <w:fldChar w:fldCharType="separate"/>
      </w:r>
      <w:ins w:id="242" w:author="1139930830362" w:date="2016-03-03T10:08:00Z">
        <w:r>
          <w:rPr>
            <w:noProof/>
            <w:webHidden/>
          </w:rPr>
          <w:t>42</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243" w:author="1139930830362" w:date="2016-03-03T10:08:00Z"/>
          <w:rFonts w:eastAsiaTheme="minorEastAsia" w:cstheme="minorBidi"/>
          <w:noProof/>
          <w:sz w:val="21"/>
          <w:szCs w:val="22"/>
        </w:rPr>
      </w:pPr>
      <w:ins w:id="244" w:author="1139930830362" w:date="2016-03-03T10:08:00Z">
        <w:r w:rsidRPr="00A516C8">
          <w:rPr>
            <w:rStyle w:val="a8"/>
            <w:noProof/>
          </w:rPr>
          <w:fldChar w:fldCharType="begin"/>
        </w:r>
        <w:r w:rsidRPr="00A516C8">
          <w:rPr>
            <w:rStyle w:val="a8"/>
            <w:noProof/>
          </w:rPr>
          <w:instrText xml:space="preserve"> </w:instrText>
        </w:r>
        <w:r>
          <w:rPr>
            <w:noProof/>
          </w:rPr>
          <w:instrText>HYPERLINK \l "_Toc444763140"</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7.2.3.3.</w:t>
        </w:r>
        <w:r>
          <w:rPr>
            <w:rFonts w:eastAsiaTheme="minorEastAsia" w:cstheme="minorBidi"/>
            <w:noProof/>
            <w:sz w:val="21"/>
            <w:szCs w:val="22"/>
          </w:rPr>
          <w:tab/>
        </w:r>
        <w:r w:rsidRPr="00A516C8">
          <w:rPr>
            <w:rStyle w:val="a8"/>
            <w:noProof/>
          </w:rPr>
          <w:t>ioport_tag()</w:t>
        </w:r>
        <w:r>
          <w:rPr>
            <w:noProof/>
            <w:webHidden/>
          </w:rPr>
          <w:tab/>
        </w:r>
        <w:r>
          <w:rPr>
            <w:noProof/>
            <w:webHidden/>
          </w:rPr>
          <w:fldChar w:fldCharType="begin"/>
        </w:r>
        <w:r>
          <w:rPr>
            <w:noProof/>
            <w:webHidden/>
          </w:rPr>
          <w:instrText xml:space="preserve"> PAGEREF _Toc444763140 \h </w:instrText>
        </w:r>
        <w:r>
          <w:rPr>
            <w:noProof/>
            <w:webHidden/>
          </w:rPr>
        </w:r>
      </w:ins>
      <w:r>
        <w:rPr>
          <w:noProof/>
          <w:webHidden/>
        </w:rPr>
        <w:fldChar w:fldCharType="separate"/>
      </w:r>
      <w:ins w:id="245" w:author="1139930830362" w:date="2016-03-03T10:08:00Z">
        <w:r>
          <w:rPr>
            <w:noProof/>
            <w:webHidden/>
          </w:rPr>
          <w:t>42</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246" w:author="1139930830362" w:date="2016-03-03T10:08:00Z"/>
          <w:rFonts w:eastAsiaTheme="minorEastAsia" w:cstheme="minorBidi"/>
          <w:noProof/>
          <w:sz w:val="21"/>
          <w:szCs w:val="22"/>
        </w:rPr>
      </w:pPr>
      <w:ins w:id="247" w:author="1139930830362" w:date="2016-03-03T10:08:00Z">
        <w:r w:rsidRPr="00A516C8">
          <w:rPr>
            <w:rStyle w:val="a8"/>
            <w:noProof/>
          </w:rPr>
          <w:fldChar w:fldCharType="begin"/>
        </w:r>
        <w:r w:rsidRPr="00A516C8">
          <w:rPr>
            <w:rStyle w:val="a8"/>
            <w:noProof/>
          </w:rPr>
          <w:instrText xml:space="preserve"> </w:instrText>
        </w:r>
        <w:r>
          <w:rPr>
            <w:noProof/>
          </w:rPr>
          <w:instrText>HYPERLINK \l "_Toc444763141"</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7.2.3.4.</w:t>
        </w:r>
        <w:r>
          <w:rPr>
            <w:rFonts w:eastAsiaTheme="minorEastAsia" w:cstheme="minorBidi"/>
            <w:noProof/>
            <w:sz w:val="21"/>
            <w:szCs w:val="22"/>
          </w:rPr>
          <w:tab/>
        </w:r>
        <w:r w:rsidRPr="00A516C8">
          <w:rPr>
            <w:rStyle w:val="a8"/>
            <w:noProof/>
          </w:rPr>
          <w:t>blockname()</w:t>
        </w:r>
        <w:r>
          <w:rPr>
            <w:noProof/>
            <w:webHidden/>
          </w:rPr>
          <w:tab/>
        </w:r>
        <w:r>
          <w:rPr>
            <w:noProof/>
            <w:webHidden/>
          </w:rPr>
          <w:fldChar w:fldCharType="begin"/>
        </w:r>
        <w:r>
          <w:rPr>
            <w:noProof/>
            <w:webHidden/>
          </w:rPr>
          <w:instrText xml:space="preserve"> PAGEREF _Toc444763141 \h </w:instrText>
        </w:r>
        <w:r>
          <w:rPr>
            <w:noProof/>
            <w:webHidden/>
          </w:rPr>
        </w:r>
      </w:ins>
      <w:r>
        <w:rPr>
          <w:noProof/>
          <w:webHidden/>
        </w:rPr>
        <w:fldChar w:fldCharType="separate"/>
      </w:r>
      <w:ins w:id="248" w:author="1139930830362" w:date="2016-03-03T10:08:00Z">
        <w:r>
          <w:rPr>
            <w:noProof/>
            <w:webHidden/>
          </w:rPr>
          <w:t>42</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249" w:author="1139930830362" w:date="2016-03-03T10:08:00Z"/>
          <w:rFonts w:eastAsiaTheme="minorEastAsia" w:cstheme="minorBidi"/>
          <w:noProof/>
          <w:sz w:val="21"/>
          <w:szCs w:val="22"/>
        </w:rPr>
      </w:pPr>
      <w:ins w:id="250" w:author="1139930830362" w:date="2016-03-03T10:08:00Z">
        <w:r w:rsidRPr="00A516C8">
          <w:rPr>
            <w:rStyle w:val="a8"/>
            <w:noProof/>
          </w:rPr>
          <w:fldChar w:fldCharType="begin"/>
        </w:r>
        <w:r w:rsidRPr="00A516C8">
          <w:rPr>
            <w:rStyle w:val="a8"/>
            <w:noProof/>
          </w:rPr>
          <w:instrText xml:space="preserve"> </w:instrText>
        </w:r>
        <w:r>
          <w:rPr>
            <w:noProof/>
          </w:rPr>
          <w:instrText>HYPERLINK \l "_Toc444763142"</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7.2.3.5.</w:t>
        </w:r>
        <w:r>
          <w:rPr>
            <w:rFonts w:eastAsiaTheme="minorEastAsia" w:cstheme="minorBidi"/>
            <w:noProof/>
            <w:sz w:val="21"/>
            <w:szCs w:val="22"/>
          </w:rPr>
          <w:tab/>
        </w:r>
        <w:r w:rsidRPr="00A516C8">
          <w:rPr>
            <w:rStyle w:val="a8"/>
            <w:noProof/>
          </w:rPr>
          <w:t>port()</w:t>
        </w:r>
        <w:r>
          <w:rPr>
            <w:noProof/>
            <w:webHidden/>
          </w:rPr>
          <w:tab/>
        </w:r>
        <w:r>
          <w:rPr>
            <w:noProof/>
            <w:webHidden/>
          </w:rPr>
          <w:fldChar w:fldCharType="begin"/>
        </w:r>
        <w:r>
          <w:rPr>
            <w:noProof/>
            <w:webHidden/>
          </w:rPr>
          <w:instrText xml:space="preserve"> PAGEREF _Toc444763142 \h </w:instrText>
        </w:r>
        <w:r>
          <w:rPr>
            <w:noProof/>
            <w:webHidden/>
          </w:rPr>
        </w:r>
      </w:ins>
      <w:r>
        <w:rPr>
          <w:noProof/>
          <w:webHidden/>
        </w:rPr>
        <w:fldChar w:fldCharType="separate"/>
      </w:r>
      <w:ins w:id="251" w:author="1139930830362" w:date="2016-03-03T10:08:00Z">
        <w:r>
          <w:rPr>
            <w:noProof/>
            <w:webHidden/>
          </w:rPr>
          <w:t>42</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252" w:author="1139930830362" w:date="2016-03-03T10:08:00Z"/>
          <w:rFonts w:eastAsiaTheme="minorEastAsia" w:cstheme="minorBidi"/>
          <w:noProof/>
          <w:sz w:val="21"/>
          <w:szCs w:val="22"/>
        </w:rPr>
      </w:pPr>
      <w:ins w:id="253" w:author="1139930830362" w:date="2016-03-03T10:08:00Z">
        <w:r w:rsidRPr="00A516C8">
          <w:rPr>
            <w:rStyle w:val="a8"/>
            <w:noProof/>
          </w:rPr>
          <w:fldChar w:fldCharType="begin"/>
        </w:r>
        <w:r w:rsidRPr="00A516C8">
          <w:rPr>
            <w:rStyle w:val="a8"/>
            <w:noProof/>
          </w:rPr>
          <w:instrText xml:space="preserve"> </w:instrText>
        </w:r>
        <w:r>
          <w:rPr>
            <w:noProof/>
          </w:rPr>
          <w:instrText>HYPERLINK \l "_Toc444763143"</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7.2.3.6.</w:t>
        </w:r>
        <w:r>
          <w:rPr>
            <w:rFonts w:eastAsiaTheme="minorEastAsia" w:cstheme="minorBidi"/>
            <w:noProof/>
            <w:sz w:val="21"/>
            <w:szCs w:val="22"/>
          </w:rPr>
          <w:tab/>
        </w:r>
        <w:r w:rsidRPr="00A516C8">
          <w:rPr>
            <w:rStyle w:val="a8"/>
            <w:noProof/>
          </w:rPr>
          <w:t>line()</w:t>
        </w:r>
        <w:r>
          <w:rPr>
            <w:noProof/>
            <w:webHidden/>
          </w:rPr>
          <w:tab/>
        </w:r>
        <w:r>
          <w:rPr>
            <w:noProof/>
            <w:webHidden/>
          </w:rPr>
          <w:fldChar w:fldCharType="begin"/>
        </w:r>
        <w:r>
          <w:rPr>
            <w:noProof/>
            <w:webHidden/>
          </w:rPr>
          <w:instrText xml:space="preserve"> PAGEREF _Toc444763143 \h </w:instrText>
        </w:r>
        <w:r>
          <w:rPr>
            <w:noProof/>
            <w:webHidden/>
          </w:rPr>
        </w:r>
      </w:ins>
      <w:r>
        <w:rPr>
          <w:noProof/>
          <w:webHidden/>
        </w:rPr>
        <w:fldChar w:fldCharType="separate"/>
      </w:r>
      <w:ins w:id="254" w:author="1139930830362" w:date="2016-03-03T10:08:00Z">
        <w:r>
          <w:rPr>
            <w:noProof/>
            <w:webHidden/>
          </w:rPr>
          <w:t>43</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255" w:author="1139930830362" w:date="2016-03-03T10:08:00Z"/>
          <w:rFonts w:eastAsiaTheme="minorEastAsia" w:cstheme="minorBidi"/>
          <w:noProof/>
          <w:sz w:val="21"/>
          <w:szCs w:val="22"/>
        </w:rPr>
      </w:pPr>
      <w:ins w:id="256" w:author="1139930830362" w:date="2016-03-03T10:08:00Z">
        <w:r w:rsidRPr="00A516C8">
          <w:rPr>
            <w:rStyle w:val="a8"/>
            <w:noProof/>
          </w:rPr>
          <w:fldChar w:fldCharType="begin"/>
        </w:r>
        <w:r w:rsidRPr="00A516C8">
          <w:rPr>
            <w:rStyle w:val="a8"/>
            <w:noProof/>
          </w:rPr>
          <w:instrText xml:space="preserve"> </w:instrText>
        </w:r>
        <w:r>
          <w:rPr>
            <w:noProof/>
          </w:rPr>
          <w:instrText>HYPERLINK \l "_Toc444763144"</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7.2.3.7.</w:t>
        </w:r>
        <w:r>
          <w:rPr>
            <w:rFonts w:eastAsiaTheme="minorEastAsia" w:cstheme="minorBidi"/>
            <w:noProof/>
            <w:sz w:val="21"/>
            <w:szCs w:val="22"/>
          </w:rPr>
          <w:tab/>
        </w:r>
        <w:r w:rsidRPr="00A516C8">
          <w:rPr>
            <w:rStyle w:val="a8"/>
            <w:noProof/>
          </w:rPr>
          <w:t>match()</w:t>
        </w:r>
        <w:r>
          <w:rPr>
            <w:noProof/>
            <w:webHidden/>
          </w:rPr>
          <w:tab/>
        </w:r>
        <w:r>
          <w:rPr>
            <w:noProof/>
            <w:webHidden/>
          </w:rPr>
          <w:fldChar w:fldCharType="begin"/>
        </w:r>
        <w:r>
          <w:rPr>
            <w:noProof/>
            <w:webHidden/>
          </w:rPr>
          <w:instrText xml:space="preserve"> PAGEREF _Toc444763144 \h </w:instrText>
        </w:r>
        <w:r>
          <w:rPr>
            <w:noProof/>
            <w:webHidden/>
          </w:rPr>
        </w:r>
      </w:ins>
      <w:r>
        <w:rPr>
          <w:noProof/>
          <w:webHidden/>
        </w:rPr>
        <w:fldChar w:fldCharType="separate"/>
      </w:r>
      <w:ins w:id="257" w:author="1139930830362" w:date="2016-03-03T10:08:00Z">
        <w:r>
          <w:rPr>
            <w:noProof/>
            <w:webHidden/>
          </w:rPr>
          <w:t>43</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258" w:author="1139930830362" w:date="2016-03-03T10:08:00Z"/>
          <w:rFonts w:eastAsiaTheme="minorEastAsia" w:cstheme="minorBidi"/>
          <w:noProof/>
          <w:sz w:val="21"/>
          <w:szCs w:val="22"/>
        </w:rPr>
      </w:pPr>
      <w:ins w:id="259" w:author="1139930830362" w:date="2016-03-03T10:08:00Z">
        <w:r w:rsidRPr="00A516C8">
          <w:rPr>
            <w:rStyle w:val="a8"/>
            <w:noProof/>
          </w:rPr>
          <w:fldChar w:fldCharType="begin"/>
        </w:r>
        <w:r w:rsidRPr="00A516C8">
          <w:rPr>
            <w:rStyle w:val="a8"/>
            <w:noProof/>
          </w:rPr>
          <w:instrText xml:space="preserve"> </w:instrText>
        </w:r>
        <w:r>
          <w:rPr>
            <w:noProof/>
          </w:rPr>
          <w:instrText>HYPERLINK \l "_Toc444763145"</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7.2.3.8.</w:t>
        </w:r>
        <w:r>
          <w:rPr>
            <w:rFonts w:eastAsiaTheme="minorEastAsia" w:cstheme="minorBidi"/>
            <w:noProof/>
            <w:sz w:val="21"/>
            <w:szCs w:val="22"/>
          </w:rPr>
          <w:tab/>
        </w:r>
        <w:r w:rsidRPr="00A516C8">
          <w:rPr>
            <w:rStyle w:val="a8"/>
            <w:noProof/>
          </w:rPr>
          <w:t>dump()</w:t>
        </w:r>
        <w:r>
          <w:rPr>
            <w:noProof/>
            <w:webHidden/>
          </w:rPr>
          <w:tab/>
        </w:r>
        <w:r>
          <w:rPr>
            <w:noProof/>
            <w:webHidden/>
          </w:rPr>
          <w:fldChar w:fldCharType="begin"/>
        </w:r>
        <w:r>
          <w:rPr>
            <w:noProof/>
            <w:webHidden/>
          </w:rPr>
          <w:instrText xml:space="preserve"> PAGEREF _Toc444763145 \h </w:instrText>
        </w:r>
        <w:r>
          <w:rPr>
            <w:noProof/>
            <w:webHidden/>
          </w:rPr>
        </w:r>
      </w:ins>
      <w:r>
        <w:rPr>
          <w:noProof/>
          <w:webHidden/>
        </w:rPr>
        <w:fldChar w:fldCharType="separate"/>
      </w:r>
      <w:ins w:id="260" w:author="1139930830362" w:date="2016-03-03T10:08:00Z">
        <w:r>
          <w:rPr>
            <w:noProof/>
            <w:webHidden/>
          </w:rPr>
          <w:t>43</w:t>
        </w:r>
        <w:r>
          <w:rPr>
            <w:noProof/>
            <w:webHidden/>
          </w:rPr>
          <w:fldChar w:fldCharType="end"/>
        </w:r>
        <w:r w:rsidRPr="00A516C8">
          <w:rPr>
            <w:rStyle w:val="a8"/>
            <w:noProof/>
          </w:rPr>
          <w:fldChar w:fldCharType="end"/>
        </w:r>
      </w:ins>
    </w:p>
    <w:p w:rsidR="0049624E" w:rsidRDefault="0049624E">
      <w:pPr>
        <w:pStyle w:val="31"/>
        <w:tabs>
          <w:tab w:val="left" w:pos="1260"/>
          <w:tab w:val="right" w:leader="dot" w:pos="8494"/>
        </w:tabs>
        <w:rPr>
          <w:ins w:id="261" w:author="1139930830362" w:date="2016-03-03T10:08:00Z"/>
          <w:rFonts w:eastAsiaTheme="minorEastAsia" w:cstheme="minorBidi"/>
          <w:i w:val="0"/>
          <w:iCs w:val="0"/>
          <w:noProof/>
          <w:sz w:val="21"/>
          <w:szCs w:val="22"/>
        </w:rPr>
      </w:pPr>
      <w:ins w:id="262" w:author="1139930830362" w:date="2016-03-03T10:08:00Z">
        <w:r w:rsidRPr="00A516C8">
          <w:rPr>
            <w:rStyle w:val="a8"/>
            <w:noProof/>
          </w:rPr>
          <w:fldChar w:fldCharType="begin"/>
        </w:r>
        <w:r w:rsidRPr="00A516C8">
          <w:rPr>
            <w:rStyle w:val="a8"/>
            <w:noProof/>
          </w:rPr>
          <w:instrText xml:space="preserve"> </w:instrText>
        </w:r>
        <w:r>
          <w:rPr>
            <w:noProof/>
          </w:rPr>
          <w:instrText>HYPERLINK \l "_Toc444763146"</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7.2.4.</w:t>
        </w:r>
        <w:r>
          <w:rPr>
            <w:rFonts w:eastAsiaTheme="minorEastAsia" w:cstheme="minorBidi"/>
            <w:i w:val="0"/>
            <w:iCs w:val="0"/>
            <w:noProof/>
            <w:sz w:val="21"/>
            <w:szCs w:val="22"/>
          </w:rPr>
          <w:tab/>
        </w:r>
        <w:r w:rsidRPr="00A516C8">
          <w:rPr>
            <w:rStyle w:val="a8"/>
            <w:noProof/>
          </w:rPr>
          <w:t>BlockConnect</w:t>
        </w:r>
        <w:r w:rsidRPr="00A516C8">
          <w:rPr>
            <w:rStyle w:val="a8"/>
            <w:rFonts w:hint="eastAsia"/>
            <w:noProof/>
          </w:rPr>
          <w:t>クラス</w:t>
        </w:r>
        <w:r>
          <w:rPr>
            <w:noProof/>
            <w:webHidden/>
          </w:rPr>
          <w:tab/>
        </w:r>
        <w:r>
          <w:rPr>
            <w:noProof/>
            <w:webHidden/>
          </w:rPr>
          <w:fldChar w:fldCharType="begin"/>
        </w:r>
        <w:r>
          <w:rPr>
            <w:noProof/>
            <w:webHidden/>
          </w:rPr>
          <w:instrText xml:space="preserve"> PAGEREF _Toc444763146 \h </w:instrText>
        </w:r>
        <w:r>
          <w:rPr>
            <w:noProof/>
            <w:webHidden/>
          </w:rPr>
        </w:r>
      </w:ins>
      <w:r>
        <w:rPr>
          <w:noProof/>
          <w:webHidden/>
        </w:rPr>
        <w:fldChar w:fldCharType="separate"/>
      </w:r>
      <w:ins w:id="263" w:author="1139930830362" w:date="2016-03-03T10:08:00Z">
        <w:r>
          <w:rPr>
            <w:noProof/>
            <w:webHidden/>
          </w:rPr>
          <w:t>44</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264" w:author="1139930830362" w:date="2016-03-03T10:08:00Z"/>
          <w:rFonts w:eastAsiaTheme="minorEastAsia" w:cstheme="minorBidi"/>
          <w:noProof/>
          <w:sz w:val="21"/>
          <w:szCs w:val="22"/>
        </w:rPr>
      </w:pPr>
      <w:ins w:id="265" w:author="1139930830362" w:date="2016-03-03T10:08:00Z">
        <w:r w:rsidRPr="00A516C8">
          <w:rPr>
            <w:rStyle w:val="a8"/>
            <w:noProof/>
          </w:rPr>
          <w:fldChar w:fldCharType="begin"/>
        </w:r>
        <w:r w:rsidRPr="00A516C8">
          <w:rPr>
            <w:rStyle w:val="a8"/>
            <w:noProof/>
          </w:rPr>
          <w:instrText xml:space="preserve"> </w:instrText>
        </w:r>
        <w:r>
          <w:rPr>
            <w:noProof/>
          </w:rPr>
          <w:instrText>HYPERLINK \l "_Toc444763147"</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7.2.4.1.</w:t>
        </w:r>
        <w:r>
          <w:rPr>
            <w:rFonts w:eastAsiaTheme="minorEastAsia" w:cstheme="minorBidi"/>
            <w:noProof/>
            <w:sz w:val="21"/>
            <w:szCs w:val="22"/>
          </w:rPr>
          <w:tab/>
        </w:r>
        <w:r w:rsidRPr="00A516C8">
          <w:rPr>
            <w:rStyle w:val="a8"/>
            <w:noProof/>
          </w:rPr>
          <w:t>BlockConnect</w:t>
        </w:r>
        <w:r w:rsidRPr="00A516C8">
          <w:rPr>
            <w:rStyle w:val="a8"/>
            <w:rFonts w:hint="eastAsia"/>
            <w:noProof/>
          </w:rPr>
          <w:t>クラスコンストラクタ</w:t>
        </w:r>
        <w:r>
          <w:rPr>
            <w:noProof/>
            <w:webHidden/>
          </w:rPr>
          <w:tab/>
        </w:r>
        <w:r>
          <w:rPr>
            <w:noProof/>
            <w:webHidden/>
          </w:rPr>
          <w:fldChar w:fldCharType="begin"/>
        </w:r>
        <w:r>
          <w:rPr>
            <w:noProof/>
            <w:webHidden/>
          </w:rPr>
          <w:instrText xml:space="preserve"> PAGEREF _Toc444763147 \h </w:instrText>
        </w:r>
        <w:r>
          <w:rPr>
            <w:noProof/>
            <w:webHidden/>
          </w:rPr>
        </w:r>
      </w:ins>
      <w:r>
        <w:rPr>
          <w:noProof/>
          <w:webHidden/>
        </w:rPr>
        <w:fldChar w:fldCharType="separate"/>
      </w:r>
      <w:ins w:id="266" w:author="1139930830362" w:date="2016-03-03T10:08:00Z">
        <w:r>
          <w:rPr>
            <w:noProof/>
            <w:webHidden/>
          </w:rPr>
          <w:t>44</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267" w:author="1139930830362" w:date="2016-03-03T10:08:00Z"/>
          <w:rFonts w:eastAsiaTheme="minorEastAsia" w:cstheme="minorBidi"/>
          <w:noProof/>
          <w:sz w:val="21"/>
          <w:szCs w:val="22"/>
        </w:rPr>
      </w:pPr>
      <w:ins w:id="268" w:author="1139930830362" w:date="2016-03-03T10:08:00Z">
        <w:r w:rsidRPr="00A516C8">
          <w:rPr>
            <w:rStyle w:val="a8"/>
            <w:noProof/>
          </w:rPr>
          <w:fldChar w:fldCharType="begin"/>
        </w:r>
        <w:r w:rsidRPr="00A516C8">
          <w:rPr>
            <w:rStyle w:val="a8"/>
            <w:noProof/>
          </w:rPr>
          <w:instrText xml:space="preserve"> </w:instrText>
        </w:r>
        <w:r>
          <w:rPr>
            <w:noProof/>
          </w:rPr>
          <w:instrText>HYPERLINK \l "_Toc444763148"</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7.2.4.2.</w:t>
        </w:r>
        <w:r>
          <w:rPr>
            <w:rFonts w:eastAsiaTheme="minorEastAsia" w:cstheme="minorBidi"/>
            <w:noProof/>
            <w:sz w:val="21"/>
            <w:szCs w:val="22"/>
          </w:rPr>
          <w:tab/>
        </w:r>
        <w:r w:rsidRPr="00A516C8">
          <w:rPr>
            <w:rStyle w:val="a8"/>
            <w:noProof/>
          </w:rPr>
          <w:t>var_list()</w:t>
        </w:r>
        <w:r>
          <w:rPr>
            <w:noProof/>
            <w:webHidden/>
          </w:rPr>
          <w:tab/>
        </w:r>
        <w:r>
          <w:rPr>
            <w:noProof/>
            <w:webHidden/>
          </w:rPr>
          <w:fldChar w:fldCharType="begin"/>
        </w:r>
        <w:r>
          <w:rPr>
            <w:noProof/>
            <w:webHidden/>
          </w:rPr>
          <w:instrText xml:space="preserve"> PAGEREF _Toc444763148 \h </w:instrText>
        </w:r>
        <w:r>
          <w:rPr>
            <w:noProof/>
            <w:webHidden/>
          </w:rPr>
        </w:r>
      </w:ins>
      <w:r>
        <w:rPr>
          <w:noProof/>
          <w:webHidden/>
        </w:rPr>
        <w:fldChar w:fldCharType="separate"/>
      </w:r>
      <w:ins w:id="269" w:author="1139930830362" w:date="2016-03-03T10:08:00Z">
        <w:r>
          <w:rPr>
            <w:noProof/>
            <w:webHidden/>
          </w:rPr>
          <w:t>44</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270" w:author="1139930830362" w:date="2016-03-03T10:08:00Z"/>
          <w:rFonts w:eastAsiaTheme="minorEastAsia" w:cstheme="minorBidi"/>
          <w:noProof/>
          <w:sz w:val="21"/>
          <w:szCs w:val="22"/>
        </w:rPr>
      </w:pPr>
      <w:ins w:id="271" w:author="1139930830362" w:date="2016-03-03T10:08:00Z">
        <w:r w:rsidRPr="00A516C8">
          <w:rPr>
            <w:rStyle w:val="a8"/>
            <w:noProof/>
          </w:rPr>
          <w:fldChar w:fldCharType="begin"/>
        </w:r>
        <w:r w:rsidRPr="00A516C8">
          <w:rPr>
            <w:rStyle w:val="a8"/>
            <w:noProof/>
          </w:rPr>
          <w:instrText xml:space="preserve"> </w:instrText>
        </w:r>
        <w:r>
          <w:rPr>
            <w:noProof/>
          </w:rPr>
          <w:instrText>HYPERLINK \l "_Toc444763149"</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7.2.4.3.</w:t>
        </w:r>
        <w:r>
          <w:rPr>
            <w:rFonts w:eastAsiaTheme="minorEastAsia" w:cstheme="minorBidi"/>
            <w:noProof/>
            <w:sz w:val="21"/>
            <w:szCs w:val="22"/>
          </w:rPr>
          <w:tab/>
        </w:r>
        <w:r w:rsidRPr="00A516C8">
          <w:rPr>
            <w:rStyle w:val="a8"/>
            <w:noProof/>
          </w:rPr>
          <w:t>head()</w:t>
        </w:r>
        <w:r>
          <w:rPr>
            <w:noProof/>
            <w:webHidden/>
          </w:rPr>
          <w:tab/>
        </w:r>
        <w:r>
          <w:rPr>
            <w:noProof/>
            <w:webHidden/>
          </w:rPr>
          <w:fldChar w:fldCharType="begin"/>
        </w:r>
        <w:r>
          <w:rPr>
            <w:noProof/>
            <w:webHidden/>
          </w:rPr>
          <w:instrText xml:space="preserve"> PAGEREF _Toc444763149 \h </w:instrText>
        </w:r>
        <w:r>
          <w:rPr>
            <w:noProof/>
            <w:webHidden/>
          </w:rPr>
        </w:r>
      </w:ins>
      <w:r>
        <w:rPr>
          <w:noProof/>
          <w:webHidden/>
        </w:rPr>
        <w:fldChar w:fldCharType="separate"/>
      </w:r>
      <w:ins w:id="272" w:author="1139930830362" w:date="2016-03-03T10:08:00Z">
        <w:r>
          <w:rPr>
            <w:noProof/>
            <w:webHidden/>
          </w:rPr>
          <w:t>44</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273" w:author="1139930830362" w:date="2016-03-03T10:08:00Z"/>
          <w:rFonts w:eastAsiaTheme="minorEastAsia" w:cstheme="minorBidi"/>
          <w:noProof/>
          <w:sz w:val="21"/>
          <w:szCs w:val="22"/>
        </w:rPr>
      </w:pPr>
      <w:ins w:id="274" w:author="1139930830362" w:date="2016-03-03T10:08:00Z">
        <w:r w:rsidRPr="00A516C8">
          <w:rPr>
            <w:rStyle w:val="a8"/>
            <w:noProof/>
          </w:rPr>
          <w:fldChar w:fldCharType="begin"/>
        </w:r>
        <w:r w:rsidRPr="00A516C8">
          <w:rPr>
            <w:rStyle w:val="a8"/>
            <w:noProof/>
          </w:rPr>
          <w:instrText xml:space="preserve"> </w:instrText>
        </w:r>
        <w:r>
          <w:rPr>
            <w:noProof/>
          </w:rPr>
          <w:instrText>HYPERLINK \l "_Toc444763150"</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7.2.4.4.</w:t>
        </w:r>
        <w:r>
          <w:rPr>
            <w:rFonts w:eastAsiaTheme="minorEastAsia" w:cstheme="minorBidi"/>
            <w:noProof/>
            <w:sz w:val="21"/>
            <w:szCs w:val="22"/>
          </w:rPr>
          <w:tab/>
        </w:r>
        <w:r w:rsidRPr="00A516C8">
          <w:rPr>
            <w:rStyle w:val="a8"/>
            <w:noProof/>
          </w:rPr>
          <w:t>tail()</w:t>
        </w:r>
        <w:r>
          <w:rPr>
            <w:noProof/>
            <w:webHidden/>
          </w:rPr>
          <w:tab/>
        </w:r>
        <w:r>
          <w:rPr>
            <w:noProof/>
            <w:webHidden/>
          </w:rPr>
          <w:fldChar w:fldCharType="begin"/>
        </w:r>
        <w:r>
          <w:rPr>
            <w:noProof/>
            <w:webHidden/>
          </w:rPr>
          <w:instrText xml:space="preserve"> PAGEREF _Toc444763150 \h </w:instrText>
        </w:r>
        <w:r>
          <w:rPr>
            <w:noProof/>
            <w:webHidden/>
          </w:rPr>
        </w:r>
      </w:ins>
      <w:r>
        <w:rPr>
          <w:noProof/>
          <w:webHidden/>
        </w:rPr>
        <w:fldChar w:fldCharType="separate"/>
      </w:r>
      <w:ins w:id="275" w:author="1139930830362" w:date="2016-03-03T10:08:00Z">
        <w:r>
          <w:rPr>
            <w:noProof/>
            <w:webHidden/>
          </w:rPr>
          <w:t>44</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276" w:author="1139930830362" w:date="2016-03-03T10:08:00Z"/>
          <w:rFonts w:eastAsiaTheme="minorEastAsia" w:cstheme="minorBidi"/>
          <w:noProof/>
          <w:sz w:val="21"/>
          <w:szCs w:val="22"/>
        </w:rPr>
      </w:pPr>
      <w:ins w:id="277" w:author="1139930830362" w:date="2016-03-03T10:08:00Z">
        <w:r w:rsidRPr="00A516C8">
          <w:rPr>
            <w:rStyle w:val="a8"/>
            <w:noProof/>
          </w:rPr>
          <w:fldChar w:fldCharType="begin"/>
        </w:r>
        <w:r w:rsidRPr="00A516C8">
          <w:rPr>
            <w:rStyle w:val="a8"/>
            <w:noProof/>
          </w:rPr>
          <w:instrText xml:space="preserve"> </w:instrText>
        </w:r>
        <w:r>
          <w:rPr>
            <w:noProof/>
          </w:rPr>
          <w:instrText>HYPERLINK \l "_Toc444763151"</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7.2.4.5.</w:t>
        </w:r>
        <w:r>
          <w:rPr>
            <w:rFonts w:eastAsiaTheme="minorEastAsia" w:cstheme="minorBidi"/>
            <w:noProof/>
            <w:sz w:val="21"/>
            <w:szCs w:val="22"/>
          </w:rPr>
          <w:tab/>
        </w:r>
        <w:r w:rsidRPr="00A516C8">
          <w:rPr>
            <w:rStyle w:val="a8"/>
            <w:rFonts w:hint="eastAsia"/>
            <w:noProof/>
          </w:rPr>
          <w:t>オペレータ</w:t>
        </w:r>
        <w:r w:rsidRPr="00A516C8">
          <w:rPr>
            <w:rStyle w:val="a8"/>
            <w:noProof/>
          </w:rPr>
          <w:t>(==)</w:t>
        </w:r>
        <w:r>
          <w:rPr>
            <w:noProof/>
            <w:webHidden/>
          </w:rPr>
          <w:tab/>
        </w:r>
        <w:r>
          <w:rPr>
            <w:noProof/>
            <w:webHidden/>
          </w:rPr>
          <w:fldChar w:fldCharType="begin"/>
        </w:r>
        <w:r>
          <w:rPr>
            <w:noProof/>
            <w:webHidden/>
          </w:rPr>
          <w:instrText xml:space="preserve"> PAGEREF _Toc444763151 \h </w:instrText>
        </w:r>
        <w:r>
          <w:rPr>
            <w:noProof/>
            <w:webHidden/>
          </w:rPr>
        </w:r>
      </w:ins>
      <w:r>
        <w:rPr>
          <w:noProof/>
          <w:webHidden/>
        </w:rPr>
        <w:fldChar w:fldCharType="separate"/>
      </w:r>
      <w:ins w:id="278" w:author="1139930830362" w:date="2016-03-03T10:08:00Z">
        <w:r>
          <w:rPr>
            <w:noProof/>
            <w:webHidden/>
          </w:rPr>
          <w:t>45</w:t>
        </w:r>
        <w:r>
          <w:rPr>
            <w:noProof/>
            <w:webHidden/>
          </w:rPr>
          <w:fldChar w:fldCharType="end"/>
        </w:r>
        <w:r w:rsidRPr="00A516C8">
          <w:rPr>
            <w:rStyle w:val="a8"/>
            <w:noProof/>
          </w:rPr>
          <w:fldChar w:fldCharType="end"/>
        </w:r>
      </w:ins>
    </w:p>
    <w:p w:rsidR="0049624E" w:rsidRDefault="0049624E">
      <w:pPr>
        <w:pStyle w:val="31"/>
        <w:tabs>
          <w:tab w:val="left" w:pos="1260"/>
          <w:tab w:val="right" w:leader="dot" w:pos="8494"/>
        </w:tabs>
        <w:rPr>
          <w:ins w:id="279" w:author="1139930830362" w:date="2016-03-03T10:08:00Z"/>
          <w:rFonts w:eastAsiaTheme="minorEastAsia" w:cstheme="minorBidi"/>
          <w:i w:val="0"/>
          <w:iCs w:val="0"/>
          <w:noProof/>
          <w:sz w:val="21"/>
          <w:szCs w:val="22"/>
        </w:rPr>
      </w:pPr>
      <w:ins w:id="280" w:author="1139930830362" w:date="2016-03-03T10:08:00Z">
        <w:r w:rsidRPr="00A516C8">
          <w:rPr>
            <w:rStyle w:val="a8"/>
            <w:noProof/>
          </w:rPr>
          <w:fldChar w:fldCharType="begin"/>
        </w:r>
        <w:r w:rsidRPr="00A516C8">
          <w:rPr>
            <w:rStyle w:val="a8"/>
            <w:noProof/>
          </w:rPr>
          <w:instrText xml:space="preserve"> </w:instrText>
        </w:r>
        <w:r>
          <w:rPr>
            <w:noProof/>
          </w:rPr>
          <w:instrText>HYPERLINK \l "_Toc444763152"</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7.2.5.</w:t>
        </w:r>
        <w:r>
          <w:rPr>
            <w:rFonts w:eastAsiaTheme="minorEastAsia" w:cstheme="minorBidi"/>
            <w:i w:val="0"/>
            <w:iCs w:val="0"/>
            <w:noProof/>
            <w:sz w:val="21"/>
            <w:szCs w:val="22"/>
          </w:rPr>
          <w:tab/>
        </w:r>
        <w:r w:rsidRPr="00A516C8">
          <w:rPr>
            <w:rStyle w:val="a8"/>
            <w:noProof/>
          </w:rPr>
          <w:t>codelist</w:t>
        </w:r>
        <w:r w:rsidRPr="00A516C8">
          <w:rPr>
            <w:rStyle w:val="a8"/>
            <w:rFonts w:hint="eastAsia"/>
            <w:noProof/>
          </w:rPr>
          <w:t>クラス</w:t>
        </w:r>
        <w:r>
          <w:rPr>
            <w:noProof/>
            <w:webHidden/>
          </w:rPr>
          <w:tab/>
        </w:r>
        <w:r>
          <w:rPr>
            <w:noProof/>
            <w:webHidden/>
          </w:rPr>
          <w:fldChar w:fldCharType="begin"/>
        </w:r>
        <w:r>
          <w:rPr>
            <w:noProof/>
            <w:webHidden/>
          </w:rPr>
          <w:instrText xml:space="preserve"> PAGEREF _Toc444763152 \h </w:instrText>
        </w:r>
        <w:r>
          <w:rPr>
            <w:noProof/>
            <w:webHidden/>
          </w:rPr>
        </w:r>
      </w:ins>
      <w:r>
        <w:rPr>
          <w:noProof/>
          <w:webHidden/>
        </w:rPr>
        <w:fldChar w:fldCharType="separate"/>
      </w:r>
      <w:ins w:id="281" w:author="1139930830362" w:date="2016-03-03T10:08:00Z">
        <w:r>
          <w:rPr>
            <w:noProof/>
            <w:webHidden/>
          </w:rPr>
          <w:t>46</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282" w:author="1139930830362" w:date="2016-03-03T10:08:00Z"/>
          <w:rFonts w:eastAsiaTheme="minorEastAsia" w:cstheme="minorBidi"/>
          <w:noProof/>
          <w:sz w:val="21"/>
          <w:szCs w:val="22"/>
        </w:rPr>
      </w:pPr>
      <w:ins w:id="283" w:author="1139930830362" w:date="2016-03-03T10:08:00Z">
        <w:r w:rsidRPr="00A516C8">
          <w:rPr>
            <w:rStyle w:val="a8"/>
            <w:noProof/>
          </w:rPr>
          <w:fldChar w:fldCharType="begin"/>
        </w:r>
        <w:r w:rsidRPr="00A516C8">
          <w:rPr>
            <w:rStyle w:val="a8"/>
            <w:noProof/>
          </w:rPr>
          <w:instrText xml:space="preserve"> </w:instrText>
        </w:r>
        <w:r>
          <w:rPr>
            <w:noProof/>
          </w:rPr>
          <w:instrText>HYPERLINK \l "_Toc444763153"</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7.2.5.1.</w:t>
        </w:r>
        <w:r>
          <w:rPr>
            <w:rFonts w:eastAsiaTheme="minorEastAsia" w:cstheme="minorBidi"/>
            <w:noProof/>
            <w:sz w:val="21"/>
            <w:szCs w:val="22"/>
          </w:rPr>
          <w:tab/>
        </w:r>
        <w:r w:rsidRPr="00A516C8">
          <w:rPr>
            <w:rStyle w:val="a8"/>
            <w:noProof/>
          </w:rPr>
          <w:t>codelist</w:t>
        </w:r>
        <w:r w:rsidRPr="00A516C8">
          <w:rPr>
            <w:rStyle w:val="a8"/>
            <w:rFonts w:hint="eastAsia"/>
            <w:noProof/>
          </w:rPr>
          <w:t>クラスコンストラクタ</w:t>
        </w:r>
        <w:r>
          <w:rPr>
            <w:noProof/>
            <w:webHidden/>
          </w:rPr>
          <w:tab/>
        </w:r>
        <w:r>
          <w:rPr>
            <w:noProof/>
            <w:webHidden/>
          </w:rPr>
          <w:fldChar w:fldCharType="begin"/>
        </w:r>
        <w:r>
          <w:rPr>
            <w:noProof/>
            <w:webHidden/>
          </w:rPr>
          <w:instrText xml:space="preserve"> PAGEREF _Toc444763153 \h </w:instrText>
        </w:r>
        <w:r>
          <w:rPr>
            <w:noProof/>
            <w:webHidden/>
          </w:rPr>
        </w:r>
      </w:ins>
      <w:r>
        <w:rPr>
          <w:noProof/>
          <w:webHidden/>
        </w:rPr>
        <w:fldChar w:fldCharType="separate"/>
      </w:r>
      <w:ins w:id="284" w:author="1139930830362" w:date="2016-03-03T10:08:00Z">
        <w:r>
          <w:rPr>
            <w:noProof/>
            <w:webHidden/>
          </w:rPr>
          <w:t>47</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285" w:author="1139930830362" w:date="2016-03-03T10:08:00Z"/>
          <w:rFonts w:eastAsiaTheme="minorEastAsia" w:cstheme="minorBidi"/>
          <w:noProof/>
          <w:sz w:val="21"/>
          <w:szCs w:val="22"/>
        </w:rPr>
      </w:pPr>
      <w:ins w:id="286" w:author="1139930830362" w:date="2016-03-03T10:08:00Z">
        <w:r w:rsidRPr="00A516C8">
          <w:rPr>
            <w:rStyle w:val="a8"/>
            <w:noProof/>
          </w:rPr>
          <w:fldChar w:fldCharType="begin"/>
        </w:r>
        <w:r w:rsidRPr="00A516C8">
          <w:rPr>
            <w:rStyle w:val="a8"/>
            <w:noProof/>
          </w:rPr>
          <w:instrText xml:space="preserve"> </w:instrText>
        </w:r>
        <w:r>
          <w:rPr>
            <w:noProof/>
          </w:rPr>
          <w:instrText>HYPERLINK \l "_Toc444763154"</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7.2.5.2.</w:t>
        </w:r>
        <w:r>
          <w:rPr>
            <w:rFonts w:eastAsiaTheme="minorEastAsia" w:cstheme="minorBidi"/>
            <w:noProof/>
            <w:sz w:val="21"/>
            <w:szCs w:val="22"/>
          </w:rPr>
          <w:tab/>
        </w:r>
        <w:r w:rsidRPr="00A516C8">
          <w:rPr>
            <w:rStyle w:val="a8"/>
            <w:noProof/>
          </w:rPr>
          <w:t>process()</w:t>
        </w:r>
        <w:r>
          <w:rPr>
            <w:noProof/>
            <w:webHidden/>
          </w:rPr>
          <w:tab/>
        </w:r>
        <w:r>
          <w:rPr>
            <w:noProof/>
            <w:webHidden/>
          </w:rPr>
          <w:fldChar w:fldCharType="begin"/>
        </w:r>
        <w:r>
          <w:rPr>
            <w:noProof/>
            <w:webHidden/>
          </w:rPr>
          <w:instrText xml:space="preserve"> PAGEREF _Toc444763154 \h </w:instrText>
        </w:r>
        <w:r>
          <w:rPr>
            <w:noProof/>
            <w:webHidden/>
          </w:rPr>
        </w:r>
      </w:ins>
      <w:r>
        <w:rPr>
          <w:noProof/>
          <w:webHidden/>
        </w:rPr>
        <w:fldChar w:fldCharType="separate"/>
      </w:r>
      <w:ins w:id="287" w:author="1139930830362" w:date="2016-03-03T10:08:00Z">
        <w:r>
          <w:rPr>
            <w:noProof/>
            <w:webHidden/>
          </w:rPr>
          <w:t>47</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288" w:author="1139930830362" w:date="2016-03-03T10:08:00Z"/>
          <w:rFonts w:eastAsiaTheme="minorEastAsia" w:cstheme="minorBidi"/>
          <w:noProof/>
          <w:sz w:val="21"/>
          <w:szCs w:val="22"/>
        </w:rPr>
      </w:pPr>
      <w:ins w:id="289" w:author="1139930830362" w:date="2016-03-03T10:08:00Z">
        <w:r w:rsidRPr="00A516C8">
          <w:rPr>
            <w:rStyle w:val="a8"/>
            <w:noProof/>
          </w:rPr>
          <w:fldChar w:fldCharType="begin"/>
        </w:r>
        <w:r w:rsidRPr="00A516C8">
          <w:rPr>
            <w:rStyle w:val="a8"/>
            <w:noProof/>
          </w:rPr>
          <w:instrText xml:space="preserve"> </w:instrText>
        </w:r>
        <w:r>
          <w:rPr>
            <w:noProof/>
          </w:rPr>
          <w:instrText>HYPERLINK \l "_Toc444763155"</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7.2.5.3.</w:t>
        </w:r>
        <w:r>
          <w:rPr>
            <w:rFonts w:eastAsiaTheme="minorEastAsia" w:cstheme="minorBidi"/>
            <w:noProof/>
            <w:sz w:val="21"/>
            <w:szCs w:val="22"/>
          </w:rPr>
          <w:tab/>
        </w:r>
        <w:r w:rsidRPr="00A516C8">
          <w:rPr>
            <w:rStyle w:val="a8"/>
            <w:noProof/>
          </w:rPr>
          <w:t>mark_list()</w:t>
        </w:r>
        <w:r>
          <w:rPr>
            <w:noProof/>
            <w:webHidden/>
          </w:rPr>
          <w:tab/>
        </w:r>
        <w:r>
          <w:rPr>
            <w:noProof/>
            <w:webHidden/>
          </w:rPr>
          <w:fldChar w:fldCharType="begin"/>
        </w:r>
        <w:r>
          <w:rPr>
            <w:noProof/>
            <w:webHidden/>
          </w:rPr>
          <w:instrText xml:space="preserve"> PAGEREF _Toc444763155 \h </w:instrText>
        </w:r>
        <w:r>
          <w:rPr>
            <w:noProof/>
            <w:webHidden/>
          </w:rPr>
        </w:r>
      </w:ins>
      <w:r>
        <w:rPr>
          <w:noProof/>
          <w:webHidden/>
        </w:rPr>
        <w:fldChar w:fldCharType="separate"/>
      </w:r>
      <w:ins w:id="290" w:author="1139930830362" w:date="2016-03-03T10:08:00Z">
        <w:r>
          <w:rPr>
            <w:noProof/>
            <w:webHidden/>
          </w:rPr>
          <w:t>47</w:t>
        </w:r>
        <w:r>
          <w:rPr>
            <w:noProof/>
            <w:webHidden/>
          </w:rPr>
          <w:fldChar w:fldCharType="end"/>
        </w:r>
        <w:r w:rsidRPr="00A516C8">
          <w:rPr>
            <w:rStyle w:val="a8"/>
            <w:noProof/>
          </w:rPr>
          <w:fldChar w:fldCharType="end"/>
        </w:r>
      </w:ins>
    </w:p>
    <w:p w:rsidR="0049624E" w:rsidRDefault="0049624E">
      <w:pPr>
        <w:pStyle w:val="31"/>
        <w:tabs>
          <w:tab w:val="left" w:pos="1260"/>
          <w:tab w:val="right" w:leader="dot" w:pos="8494"/>
        </w:tabs>
        <w:rPr>
          <w:ins w:id="291" w:author="1139930830362" w:date="2016-03-03T10:08:00Z"/>
          <w:rFonts w:eastAsiaTheme="minorEastAsia" w:cstheme="minorBidi"/>
          <w:i w:val="0"/>
          <w:iCs w:val="0"/>
          <w:noProof/>
          <w:sz w:val="21"/>
          <w:szCs w:val="22"/>
        </w:rPr>
      </w:pPr>
      <w:ins w:id="292" w:author="1139930830362" w:date="2016-03-03T10:08:00Z">
        <w:r w:rsidRPr="00A516C8">
          <w:rPr>
            <w:rStyle w:val="a8"/>
            <w:noProof/>
          </w:rPr>
          <w:fldChar w:fldCharType="begin"/>
        </w:r>
        <w:r w:rsidRPr="00A516C8">
          <w:rPr>
            <w:rStyle w:val="a8"/>
            <w:noProof/>
          </w:rPr>
          <w:instrText xml:space="preserve"> </w:instrText>
        </w:r>
        <w:r>
          <w:rPr>
            <w:noProof/>
          </w:rPr>
          <w:instrText>HYPERLINK \l "_Toc444763156"</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7.2.6.</w:t>
        </w:r>
        <w:r>
          <w:rPr>
            <w:rFonts w:eastAsiaTheme="minorEastAsia" w:cstheme="minorBidi"/>
            <w:i w:val="0"/>
            <w:iCs w:val="0"/>
            <w:noProof/>
            <w:sz w:val="21"/>
            <w:szCs w:val="22"/>
          </w:rPr>
          <w:tab/>
        </w:r>
        <w:r w:rsidRPr="00A516C8">
          <w:rPr>
            <w:rStyle w:val="a8"/>
            <w:noProof/>
          </w:rPr>
          <w:t>c_mark</w:t>
        </w:r>
        <w:r w:rsidRPr="00A516C8">
          <w:rPr>
            <w:rStyle w:val="a8"/>
            <w:rFonts w:hint="eastAsia"/>
            <w:noProof/>
          </w:rPr>
          <w:t>クラス</w:t>
        </w:r>
        <w:r>
          <w:rPr>
            <w:noProof/>
            <w:webHidden/>
          </w:rPr>
          <w:tab/>
        </w:r>
        <w:r>
          <w:rPr>
            <w:noProof/>
            <w:webHidden/>
          </w:rPr>
          <w:fldChar w:fldCharType="begin"/>
        </w:r>
        <w:r>
          <w:rPr>
            <w:noProof/>
            <w:webHidden/>
          </w:rPr>
          <w:instrText xml:space="preserve"> PAGEREF _Toc444763156 \h </w:instrText>
        </w:r>
        <w:r>
          <w:rPr>
            <w:noProof/>
            <w:webHidden/>
          </w:rPr>
        </w:r>
      </w:ins>
      <w:r>
        <w:rPr>
          <w:noProof/>
          <w:webHidden/>
        </w:rPr>
        <w:fldChar w:fldCharType="separate"/>
      </w:r>
      <w:ins w:id="293" w:author="1139930830362" w:date="2016-03-03T10:08:00Z">
        <w:r>
          <w:rPr>
            <w:noProof/>
            <w:webHidden/>
          </w:rPr>
          <w:t>48</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294" w:author="1139930830362" w:date="2016-03-03T10:08:00Z"/>
          <w:rFonts w:eastAsiaTheme="minorEastAsia" w:cstheme="minorBidi"/>
          <w:noProof/>
          <w:sz w:val="21"/>
          <w:szCs w:val="22"/>
        </w:rPr>
      </w:pPr>
      <w:ins w:id="295" w:author="1139930830362" w:date="2016-03-03T10:08:00Z">
        <w:r w:rsidRPr="00A516C8">
          <w:rPr>
            <w:rStyle w:val="a8"/>
            <w:noProof/>
          </w:rPr>
          <w:fldChar w:fldCharType="begin"/>
        </w:r>
        <w:r w:rsidRPr="00A516C8">
          <w:rPr>
            <w:rStyle w:val="a8"/>
            <w:noProof/>
          </w:rPr>
          <w:instrText xml:space="preserve"> </w:instrText>
        </w:r>
        <w:r>
          <w:rPr>
            <w:noProof/>
          </w:rPr>
          <w:instrText>HYPERLINK \l "_Toc444763157"</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7.2.6.1.</w:t>
        </w:r>
        <w:r>
          <w:rPr>
            <w:rFonts w:eastAsiaTheme="minorEastAsia" w:cstheme="minorBidi"/>
            <w:noProof/>
            <w:sz w:val="21"/>
            <w:szCs w:val="22"/>
          </w:rPr>
          <w:tab/>
        </w:r>
        <w:r w:rsidRPr="00A516C8">
          <w:rPr>
            <w:rStyle w:val="a8"/>
            <w:noProof/>
          </w:rPr>
          <w:t>c_mark</w:t>
        </w:r>
        <w:r w:rsidRPr="00A516C8">
          <w:rPr>
            <w:rStyle w:val="a8"/>
            <w:rFonts w:hint="eastAsia"/>
            <w:noProof/>
          </w:rPr>
          <w:t>クラスコンストラクタ</w:t>
        </w:r>
        <w:r>
          <w:rPr>
            <w:noProof/>
            <w:webHidden/>
          </w:rPr>
          <w:tab/>
        </w:r>
        <w:r>
          <w:rPr>
            <w:noProof/>
            <w:webHidden/>
          </w:rPr>
          <w:fldChar w:fldCharType="begin"/>
        </w:r>
        <w:r>
          <w:rPr>
            <w:noProof/>
            <w:webHidden/>
          </w:rPr>
          <w:instrText xml:space="preserve"> PAGEREF _Toc444763157 \h </w:instrText>
        </w:r>
        <w:r>
          <w:rPr>
            <w:noProof/>
            <w:webHidden/>
          </w:rPr>
        </w:r>
      </w:ins>
      <w:r>
        <w:rPr>
          <w:noProof/>
          <w:webHidden/>
        </w:rPr>
        <w:fldChar w:fldCharType="separate"/>
      </w:r>
      <w:ins w:id="296" w:author="1139930830362" w:date="2016-03-03T10:08:00Z">
        <w:r>
          <w:rPr>
            <w:noProof/>
            <w:webHidden/>
          </w:rPr>
          <w:t>48</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297" w:author="1139930830362" w:date="2016-03-03T10:08:00Z"/>
          <w:rFonts w:eastAsiaTheme="minorEastAsia" w:cstheme="minorBidi"/>
          <w:noProof/>
          <w:sz w:val="21"/>
          <w:szCs w:val="22"/>
        </w:rPr>
      </w:pPr>
      <w:ins w:id="298" w:author="1139930830362" w:date="2016-03-03T10:08:00Z">
        <w:r w:rsidRPr="00A516C8">
          <w:rPr>
            <w:rStyle w:val="a8"/>
            <w:noProof/>
          </w:rPr>
          <w:fldChar w:fldCharType="begin"/>
        </w:r>
        <w:r w:rsidRPr="00A516C8">
          <w:rPr>
            <w:rStyle w:val="a8"/>
            <w:noProof/>
          </w:rPr>
          <w:instrText xml:space="preserve"> </w:instrText>
        </w:r>
        <w:r>
          <w:rPr>
            <w:noProof/>
          </w:rPr>
          <w:instrText>HYPERLINK \l "_Toc444763158"</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7.2.6.2.</w:t>
        </w:r>
        <w:r>
          <w:rPr>
            <w:rFonts w:eastAsiaTheme="minorEastAsia" w:cstheme="minorBidi"/>
            <w:noProof/>
            <w:sz w:val="21"/>
            <w:szCs w:val="22"/>
          </w:rPr>
          <w:tab/>
        </w:r>
        <w:r w:rsidRPr="00A516C8">
          <w:rPr>
            <w:rStyle w:val="a8"/>
            <w:noProof/>
          </w:rPr>
          <w:t>set()</w:t>
        </w:r>
        <w:r>
          <w:rPr>
            <w:noProof/>
            <w:webHidden/>
          </w:rPr>
          <w:tab/>
        </w:r>
        <w:r>
          <w:rPr>
            <w:noProof/>
            <w:webHidden/>
          </w:rPr>
          <w:fldChar w:fldCharType="begin"/>
        </w:r>
        <w:r>
          <w:rPr>
            <w:noProof/>
            <w:webHidden/>
          </w:rPr>
          <w:instrText xml:space="preserve"> PAGEREF _Toc444763158 \h </w:instrText>
        </w:r>
        <w:r>
          <w:rPr>
            <w:noProof/>
            <w:webHidden/>
          </w:rPr>
        </w:r>
      </w:ins>
      <w:r>
        <w:rPr>
          <w:noProof/>
          <w:webHidden/>
        </w:rPr>
        <w:fldChar w:fldCharType="separate"/>
      </w:r>
      <w:ins w:id="299" w:author="1139930830362" w:date="2016-03-03T10:08:00Z">
        <w:r>
          <w:rPr>
            <w:noProof/>
            <w:webHidden/>
          </w:rPr>
          <w:t>48</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00" w:author="1139930830362" w:date="2016-03-03T10:08:00Z"/>
          <w:rFonts w:eastAsiaTheme="minorEastAsia" w:cstheme="minorBidi"/>
          <w:noProof/>
          <w:sz w:val="21"/>
          <w:szCs w:val="22"/>
        </w:rPr>
      </w:pPr>
      <w:ins w:id="301" w:author="1139930830362" w:date="2016-03-03T10:08:00Z">
        <w:r w:rsidRPr="00A516C8">
          <w:rPr>
            <w:rStyle w:val="a8"/>
            <w:noProof/>
          </w:rPr>
          <w:fldChar w:fldCharType="begin"/>
        </w:r>
        <w:r w:rsidRPr="00A516C8">
          <w:rPr>
            <w:rStyle w:val="a8"/>
            <w:noProof/>
          </w:rPr>
          <w:instrText xml:space="preserve"> </w:instrText>
        </w:r>
        <w:r>
          <w:rPr>
            <w:noProof/>
          </w:rPr>
          <w:instrText>HYPERLINK \l "_Toc444763159"</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7.2.6.3.</w:t>
        </w:r>
        <w:r>
          <w:rPr>
            <w:rFonts w:eastAsiaTheme="minorEastAsia" w:cstheme="minorBidi"/>
            <w:noProof/>
            <w:sz w:val="21"/>
            <w:szCs w:val="22"/>
          </w:rPr>
          <w:tab/>
        </w:r>
        <w:r w:rsidRPr="00A516C8">
          <w:rPr>
            <w:rStyle w:val="a8"/>
            <w:noProof/>
          </w:rPr>
          <w:t>text_beg()</w:t>
        </w:r>
        <w:r>
          <w:rPr>
            <w:noProof/>
            <w:webHidden/>
          </w:rPr>
          <w:tab/>
        </w:r>
        <w:r>
          <w:rPr>
            <w:noProof/>
            <w:webHidden/>
          </w:rPr>
          <w:fldChar w:fldCharType="begin"/>
        </w:r>
        <w:r>
          <w:rPr>
            <w:noProof/>
            <w:webHidden/>
          </w:rPr>
          <w:instrText xml:space="preserve"> PAGEREF _Toc444763159 \h </w:instrText>
        </w:r>
        <w:r>
          <w:rPr>
            <w:noProof/>
            <w:webHidden/>
          </w:rPr>
        </w:r>
      </w:ins>
      <w:r>
        <w:rPr>
          <w:noProof/>
          <w:webHidden/>
        </w:rPr>
        <w:fldChar w:fldCharType="separate"/>
      </w:r>
      <w:ins w:id="302" w:author="1139930830362" w:date="2016-03-03T10:08:00Z">
        <w:r>
          <w:rPr>
            <w:noProof/>
            <w:webHidden/>
          </w:rPr>
          <w:t>48</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03" w:author="1139930830362" w:date="2016-03-03T10:08:00Z"/>
          <w:rFonts w:eastAsiaTheme="minorEastAsia" w:cstheme="minorBidi"/>
          <w:noProof/>
          <w:sz w:val="21"/>
          <w:szCs w:val="22"/>
        </w:rPr>
      </w:pPr>
      <w:ins w:id="304" w:author="1139930830362" w:date="2016-03-03T10:08:00Z">
        <w:r w:rsidRPr="00A516C8">
          <w:rPr>
            <w:rStyle w:val="a8"/>
            <w:noProof/>
          </w:rPr>
          <w:fldChar w:fldCharType="begin"/>
        </w:r>
        <w:r w:rsidRPr="00A516C8">
          <w:rPr>
            <w:rStyle w:val="a8"/>
            <w:noProof/>
          </w:rPr>
          <w:instrText xml:space="preserve"> </w:instrText>
        </w:r>
        <w:r>
          <w:rPr>
            <w:noProof/>
          </w:rPr>
          <w:instrText>HYPERLINK \l "_Toc444763160"</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7.2.6.4.</w:t>
        </w:r>
        <w:r>
          <w:rPr>
            <w:rFonts w:eastAsiaTheme="minorEastAsia" w:cstheme="minorBidi"/>
            <w:noProof/>
            <w:sz w:val="21"/>
            <w:szCs w:val="22"/>
          </w:rPr>
          <w:tab/>
        </w:r>
        <w:r w:rsidRPr="00A516C8">
          <w:rPr>
            <w:rStyle w:val="a8"/>
            <w:noProof/>
          </w:rPr>
          <w:t>text_end()</w:t>
        </w:r>
        <w:r>
          <w:rPr>
            <w:noProof/>
            <w:webHidden/>
          </w:rPr>
          <w:tab/>
        </w:r>
        <w:r>
          <w:rPr>
            <w:noProof/>
            <w:webHidden/>
          </w:rPr>
          <w:fldChar w:fldCharType="begin"/>
        </w:r>
        <w:r>
          <w:rPr>
            <w:noProof/>
            <w:webHidden/>
          </w:rPr>
          <w:instrText xml:space="preserve"> PAGEREF _Toc444763160 \h </w:instrText>
        </w:r>
        <w:r>
          <w:rPr>
            <w:noProof/>
            <w:webHidden/>
          </w:rPr>
        </w:r>
      </w:ins>
      <w:r>
        <w:rPr>
          <w:noProof/>
          <w:webHidden/>
        </w:rPr>
        <w:fldChar w:fldCharType="separate"/>
      </w:r>
      <w:ins w:id="305" w:author="1139930830362" w:date="2016-03-03T10:08:00Z">
        <w:r>
          <w:rPr>
            <w:noProof/>
            <w:webHidden/>
          </w:rPr>
          <w:t>48</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06" w:author="1139930830362" w:date="2016-03-03T10:08:00Z"/>
          <w:rFonts w:eastAsiaTheme="minorEastAsia" w:cstheme="minorBidi"/>
          <w:noProof/>
          <w:sz w:val="21"/>
          <w:szCs w:val="22"/>
        </w:rPr>
      </w:pPr>
      <w:ins w:id="307" w:author="1139930830362" w:date="2016-03-03T10:08:00Z">
        <w:r w:rsidRPr="00A516C8">
          <w:rPr>
            <w:rStyle w:val="a8"/>
            <w:noProof/>
          </w:rPr>
          <w:fldChar w:fldCharType="begin"/>
        </w:r>
        <w:r w:rsidRPr="00A516C8">
          <w:rPr>
            <w:rStyle w:val="a8"/>
            <w:noProof/>
          </w:rPr>
          <w:instrText xml:space="preserve"> </w:instrText>
        </w:r>
        <w:r>
          <w:rPr>
            <w:noProof/>
          </w:rPr>
          <w:instrText>HYPERLINK \l "_Toc444763161"</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7.2.6.5.</w:t>
        </w:r>
        <w:r>
          <w:rPr>
            <w:rFonts w:eastAsiaTheme="minorEastAsia" w:cstheme="minorBidi"/>
            <w:noProof/>
            <w:sz w:val="21"/>
            <w:szCs w:val="22"/>
          </w:rPr>
          <w:tab/>
        </w:r>
        <w:r w:rsidRPr="00A516C8">
          <w:rPr>
            <w:rStyle w:val="a8"/>
            <w:noProof/>
          </w:rPr>
          <w:t>beg()</w:t>
        </w:r>
        <w:r>
          <w:rPr>
            <w:noProof/>
            <w:webHidden/>
          </w:rPr>
          <w:tab/>
        </w:r>
        <w:r>
          <w:rPr>
            <w:noProof/>
            <w:webHidden/>
          </w:rPr>
          <w:fldChar w:fldCharType="begin"/>
        </w:r>
        <w:r>
          <w:rPr>
            <w:noProof/>
            <w:webHidden/>
          </w:rPr>
          <w:instrText xml:space="preserve"> PAGEREF _Toc444763161 \h </w:instrText>
        </w:r>
        <w:r>
          <w:rPr>
            <w:noProof/>
            <w:webHidden/>
          </w:rPr>
        </w:r>
      </w:ins>
      <w:r>
        <w:rPr>
          <w:noProof/>
          <w:webHidden/>
        </w:rPr>
        <w:fldChar w:fldCharType="separate"/>
      </w:r>
      <w:ins w:id="308" w:author="1139930830362" w:date="2016-03-03T10:08:00Z">
        <w:r>
          <w:rPr>
            <w:noProof/>
            <w:webHidden/>
          </w:rPr>
          <w:t>48</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09" w:author="1139930830362" w:date="2016-03-03T10:08:00Z"/>
          <w:rFonts w:eastAsiaTheme="minorEastAsia" w:cstheme="minorBidi"/>
          <w:noProof/>
          <w:sz w:val="21"/>
          <w:szCs w:val="22"/>
        </w:rPr>
      </w:pPr>
      <w:ins w:id="310" w:author="1139930830362" w:date="2016-03-03T10:08:00Z">
        <w:r w:rsidRPr="00A516C8">
          <w:rPr>
            <w:rStyle w:val="a8"/>
            <w:noProof/>
          </w:rPr>
          <w:fldChar w:fldCharType="begin"/>
        </w:r>
        <w:r w:rsidRPr="00A516C8">
          <w:rPr>
            <w:rStyle w:val="a8"/>
            <w:noProof/>
          </w:rPr>
          <w:instrText xml:space="preserve"> </w:instrText>
        </w:r>
        <w:r>
          <w:rPr>
            <w:noProof/>
          </w:rPr>
          <w:instrText>HYPERLINK \l "_Toc444763162"</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7.2.6.6.</w:t>
        </w:r>
        <w:r>
          <w:rPr>
            <w:rFonts w:eastAsiaTheme="minorEastAsia" w:cstheme="minorBidi"/>
            <w:noProof/>
            <w:sz w:val="21"/>
            <w:szCs w:val="22"/>
          </w:rPr>
          <w:tab/>
        </w:r>
        <w:r w:rsidRPr="00A516C8">
          <w:rPr>
            <w:rStyle w:val="a8"/>
            <w:noProof/>
          </w:rPr>
          <w:t>end()</w:t>
        </w:r>
        <w:r>
          <w:rPr>
            <w:noProof/>
            <w:webHidden/>
          </w:rPr>
          <w:tab/>
        </w:r>
        <w:r>
          <w:rPr>
            <w:noProof/>
            <w:webHidden/>
          </w:rPr>
          <w:fldChar w:fldCharType="begin"/>
        </w:r>
        <w:r>
          <w:rPr>
            <w:noProof/>
            <w:webHidden/>
          </w:rPr>
          <w:instrText xml:space="preserve"> PAGEREF _Toc444763162 \h </w:instrText>
        </w:r>
        <w:r>
          <w:rPr>
            <w:noProof/>
            <w:webHidden/>
          </w:rPr>
        </w:r>
      </w:ins>
      <w:r>
        <w:rPr>
          <w:noProof/>
          <w:webHidden/>
        </w:rPr>
        <w:fldChar w:fldCharType="separate"/>
      </w:r>
      <w:ins w:id="311" w:author="1139930830362" w:date="2016-03-03T10:08:00Z">
        <w:r>
          <w:rPr>
            <w:noProof/>
            <w:webHidden/>
          </w:rPr>
          <w:t>49</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12" w:author="1139930830362" w:date="2016-03-03T10:08:00Z"/>
          <w:rFonts w:eastAsiaTheme="minorEastAsia" w:cstheme="minorBidi"/>
          <w:noProof/>
          <w:sz w:val="21"/>
          <w:szCs w:val="22"/>
        </w:rPr>
      </w:pPr>
      <w:ins w:id="313" w:author="1139930830362" w:date="2016-03-03T10:08:00Z">
        <w:r w:rsidRPr="00A516C8">
          <w:rPr>
            <w:rStyle w:val="a8"/>
            <w:noProof/>
          </w:rPr>
          <w:fldChar w:fldCharType="begin"/>
        </w:r>
        <w:r w:rsidRPr="00A516C8">
          <w:rPr>
            <w:rStyle w:val="a8"/>
            <w:noProof/>
          </w:rPr>
          <w:instrText xml:space="preserve"> </w:instrText>
        </w:r>
        <w:r>
          <w:rPr>
            <w:noProof/>
          </w:rPr>
          <w:instrText>HYPERLINK \l "_Toc444763163"</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7.2.6.7.</w:t>
        </w:r>
        <w:r>
          <w:rPr>
            <w:rFonts w:eastAsiaTheme="minorEastAsia" w:cstheme="minorBidi"/>
            <w:noProof/>
            <w:sz w:val="21"/>
            <w:szCs w:val="22"/>
          </w:rPr>
          <w:tab/>
        </w:r>
        <w:r w:rsidRPr="00A516C8">
          <w:rPr>
            <w:rStyle w:val="a8"/>
            <w:noProof/>
          </w:rPr>
          <w:t>type()</w:t>
        </w:r>
        <w:r>
          <w:rPr>
            <w:noProof/>
            <w:webHidden/>
          </w:rPr>
          <w:tab/>
        </w:r>
        <w:r>
          <w:rPr>
            <w:noProof/>
            <w:webHidden/>
          </w:rPr>
          <w:fldChar w:fldCharType="begin"/>
        </w:r>
        <w:r>
          <w:rPr>
            <w:noProof/>
            <w:webHidden/>
          </w:rPr>
          <w:instrText xml:space="preserve"> PAGEREF _Toc444763163 \h </w:instrText>
        </w:r>
        <w:r>
          <w:rPr>
            <w:noProof/>
            <w:webHidden/>
          </w:rPr>
        </w:r>
      </w:ins>
      <w:r>
        <w:rPr>
          <w:noProof/>
          <w:webHidden/>
        </w:rPr>
        <w:fldChar w:fldCharType="separate"/>
      </w:r>
      <w:ins w:id="314" w:author="1139930830362" w:date="2016-03-03T10:08:00Z">
        <w:r>
          <w:rPr>
            <w:noProof/>
            <w:webHidden/>
          </w:rPr>
          <w:t>49</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15" w:author="1139930830362" w:date="2016-03-03T10:08:00Z"/>
          <w:rFonts w:eastAsiaTheme="minorEastAsia" w:cstheme="minorBidi"/>
          <w:noProof/>
          <w:sz w:val="21"/>
          <w:szCs w:val="22"/>
        </w:rPr>
      </w:pPr>
      <w:ins w:id="316" w:author="1139930830362" w:date="2016-03-03T10:08:00Z">
        <w:r w:rsidRPr="00A516C8">
          <w:rPr>
            <w:rStyle w:val="a8"/>
            <w:noProof/>
          </w:rPr>
          <w:fldChar w:fldCharType="begin"/>
        </w:r>
        <w:r w:rsidRPr="00A516C8">
          <w:rPr>
            <w:rStyle w:val="a8"/>
            <w:noProof/>
          </w:rPr>
          <w:instrText xml:space="preserve"> </w:instrText>
        </w:r>
        <w:r>
          <w:rPr>
            <w:noProof/>
          </w:rPr>
          <w:instrText>HYPERLINK \l "_Toc444763164"</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7.2.6.8.</w:t>
        </w:r>
        <w:r>
          <w:rPr>
            <w:rFonts w:eastAsiaTheme="minorEastAsia" w:cstheme="minorBidi"/>
            <w:noProof/>
            <w:sz w:val="21"/>
            <w:szCs w:val="22"/>
          </w:rPr>
          <w:tab/>
        </w:r>
        <w:r w:rsidRPr="00A516C8">
          <w:rPr>
            <w:rStyle w:val="a8"/>
            <w:noProof/>
          </w:rPr>
          <w:t>num()</w:t>
        </w:r>
        <w:r>
          <w:rPr>
            <w:noProof/>
            <w:webHidden/>
          </w:rPr>
          <w:tab/>
        </w:r>
        <w:r>
          <w:rPr>
            <w:noProof/>
            <w:webHidden/>
          </w:rPr>
          <w:fldChar w:fldCharType="begin"/>
        </w:r>
        <w:r>
          <w:rPr>
            <w:noProof/>
            <w:webHidden/>
          </w:rPr>
          <w:instrText xml:space="preserve"> PAGEREF _Toc444763164 \h </w:instrText>
        </w:r>
        <w:r>
          <w:rPr>
            <w:noProof/>
            <w:webHidden/>
          </w:rPr>
        </w:r>
      </w:ins>
      <w:r>
        <w:rPr>
          <w:noProof/>
          <w:webHidden/>
        </w:rPr>
        <w:fldChar w:fldCharType="separate"/>
      </w:r>
      <w:ins w:id="317" w:author="1139930830362" w:date="2016-03-03T10:08:00Z">
        <w:r>
          <w:rPr>
            <w:noProof/>
            <w:webHidden/>
          </w:rPr>
          <w:t>49</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18" w:author="1139930830362" w:date="2016-03-03T10:08:00Z"/>
          <w:rFonts w:eastAsiaTheme="minorEastAsia" w:cstheme="minorBidi"/>
          <w:noProof/>
          <w:sz w:val="21"/>
          <w:szCs w:val="22"/>
        </w:rPr>
      </w:pPr>
      <w:ins w:id="319" w:author="1139930830362" w:date="2016-03-03T10:08:00Z">
        <w:r w:rsidRPr="00A516C8">
          <w:rPr>
            <w:rStyle w:val="a8"/>
            <w:noProof/>
          </w:rPr>
          <w:fldChar w:fldCharType="begin"/>
        </w:r>
        <w:r w:rsidRPr="00A516C8">
          <w:rPr>
            <w:rStyle w:val="a8"/>
            <w:noProof/>
          </w:rPr>
          <w:instrText xml:space="preserve"> </w:instrText>
        </w:r>
        <w:r>
          <w:rPr>
            <w:noProof/>
          </w:rPr>
          <w:instrText>HYPERLINK \l "_Toc444763165"</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7.2.6.9.</w:t>
        </w:r>
        <w:r>
          <w:rPr>
            <w:rFonts w:eastAsiaTheme="minorEastAsia" w:cstheme="minorBidi"/>
            <w:noProof/>
            <w:sz w:val="21"/>
            <w:szCs w:val="22"/>
          </w:rPr>
          <w:tab/>
        </w:r>
        <w:r w:rsidRPr="00A516C8">
          <w:rPr>
            <w:rStyle w:val="a8"/>
            <w:noProof/>
          </w:rPr>
          <w:t>name()</w:t>
        </w:r>
        <w:r>
          <w:rPr>
            <w:noProof/>
            <w:webHidden/>
          </w:rPr>
          <w:tab/>
        </w:r>
        <w:r>
          <w:rPr>
            <w:noProof/>
            <w:webHidden/>
          </w:rPr>
          <w:fldChar w:fldCharType="begin"/>
        </w:r>
        <w:r>
          <w:rPr>
            <w:noProof/>
            <w:webHidden/>
          </w:rPr>
          <w:instrText xml:space="preserve"> PAGEREF _Toc444763165 \h </w:instrText>
        </w:r>
        <w:r>
          <w:rPr>
            <w:noProof/>
            <w:webHidden/>
          </w:rPr>
        </w:r>
      </w:ins>
      <w:r>
        <w:rPr>
          <w:noProof/>
          <w:webHidden/>
        </w:rPr>
        <w:fldChar w:fldCharType="separate"/>
      </w:r>
      <w:ins w:id="320" w:author="1139930830362" w:date="2016-03-03T10:08:00Z">
        <w:r>
          <w:rPr>
            <w:noProof/>
            <w:webHidden/>
          </w:rPr>
          <w:t>49</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321" w:author="1139930830362" w:date="2016-03-03T10:08:00Z"/>
          <w:rFonts w:eastAsiaTheme="minorEastAsia" w:cstheme="minorBidi"/>
          <w:noProof/>
          <w:sz w:val="21"/>
          <w:szCs w:val="22"/>
        </w:rPr>
      </w:pPr>
      <w:ins w:id="322" w:author="1139930830362" w:date="2016-03-03T10:08:00Z">
        <w:r w:rsidRPr="00A516C8">
          <w:rPr>
            <w:rStyle w:val="a8"/>
            <w:noProof/>
          </w:rPr>
          <w:fldChar w:fldCharType="begin"/>
        </w:r>
        <w:r w:rsidRPr="00A516C8">
          <w:rPr>
            <w:rStyle w:val="a8"/>
            <w:noProof/>
          </w:rPr>
          <w:instrText xml:space="preserve"> </w:instrText>
        </w:r>
        <w:r>
          <w:rPr>
            <w:noProof/>
          </w:rPr>
          <w:instrText>HYPERLINK \l "_Toc444763166"</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7.2.6.10.</w:t>
        </w:r>
        <w:r>
          <w:rPr>
            <w:rFonts w:eastAsiaTheme="minorEastAsia" w:cstheme="minorBidi"/>
            <w:noProof/>
            <w:sz w:val="21"/>
            <w:szCs w:val="22"/>
          </w:rPr>
          <w:tab/>
        </w:r>
        <w:r w:rsidRPr="00A516C8">
          <w:rPr>
            <w:rStyle w:val="a8"/>
            <w:rFonts w:hint="eastAsia"/>
            <w:noProof/>
          </w:rPr>
          <w:t>キャスト</w:t>
        </w:r>
        <w:r w:rsidRPr="00A516C8">
          <w:rPr>
            <w:rStyle w:val="a8"/>
            <w:noProof/>
          </w:rPr>
          <w:t>(string)</w:t>
        </w:r>
        <w:r>
          <w:rPr>
            <w:noProof/>
            <w:webHidden/>
          </w:rPr>
          <w:tab/>
        </w:r>
        <w:r>
          <w:rPr>
            <w:noProof/>
            <w:webHidden/>
          </w:rPr>
          <w:fldChar w:fldCharType="begin"/>
        </w:r>
        <w:r>
          <w:rPr>
            <w:noProof/>
            <w:webHidden/>
          </w:rPr>
          <w:instrText xml:space="preserve"> PAGEREF _Toc444763166 \h </w:instrText>
        </w:r>
        <w:r>
          <w:rPr>
            <w:noProof/>
            <w:webHidden/>
          </w:rPr>
        </w:r>
      </w:ins>
      <w:r>
        <w:rPr>
          <w:noProof/>
          <w:webHidden/>
        </w:rPr>
        <w:fldChar w:fldCharType="separate"/>
      </w:r>
      <w:ins w:id="323" w:author="1139930830362" w:date="2016-03-03T10:08:00Z">
        <w:r>
          <w:rPr>
            <w:noProof/>
            <w:webHidden/>
          </w:rPr>
          <w:t>49</w:t>
        </w:r>
        <w:r>
          <w:rPr>
            <w:noProof/>
            <w:webHidden/>
          </w:rPr>
          <w:fldChar w:fldCharType="end"/>
        </w:r>
        <w:r w:rsidRPr="00A516C8">
          <w:rPr>
            <w:rStyle w:val="a8"/>
            <w:noProof/>
          </w:rPr>
          <w:fldChar w:fldCharType="end"/>
        </w:r>
      </w:ins>
    </w:p>
    <w:p w:rsidR="0049624E" w:rsidRDefault="0049624E">
      <w:pPr>
        <w:pStyle w:val="31"/>
        <w:tabs>
          <w:tab w:val="left" w:pos="1260"/>
          <w:tab w:val="right" w:leader="dot" w:pos="8494"/>
        </w:tabs>
        <w:rPr>
          <w:ins w:id="324" w:author="1139930830362" w:date="2016-03-03T10:08:00Z"/>
          <w:rFonts w:eastAsiaTheme="minorEastAsia" w:cstheme="minorBidi"/>
          <w:i w:val="0"/>
          <w:iCs w:val="0"/>
          <w:noProof/>
          <w:sz w:val="21"/>
          <w:szCs w:val="22"/>
        </w:rPr>
      </w:pPr>
      <w:ins w:id="325" w:author="1139930830362" w:date="2016-03-03T10:08:00Z">
        <w:r w:rsidRPr="00A516C8">
          <w:rPr>
            <w:rStyle w:val="a8"/>
            <w:noProof/>
          </w:rPr>
          <w:fldChar w:fldCharType="begin"/>
        </w:r>
        <w:r w:rsidRPr="00A516C8">
          <w:rPr>
            <w:rStyle w:val="a8"/>
            <w:noProof/>
          </w:rPr>
          <w:instrText xml:space="preserve"> </w:instrText>
        </w:r>
        <w:r>
          <w:rPr>
            <w:noProof/>
          </w:rPr>
          <w:instrText>HYPERLINK \l "_Toc444763167"</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7.2.7.</w:t>
        </w:r>
        <w:r>
          <w:rPr>
            <w:rFonts w:eastAsiaTheme="minorEastAsia" w:cstheme="minorBidi"/>
            <w:i w:val="0"/>
            <w:iCs w:val="0"/>
            <w:noProof/>
            <w:sz w:val="21"/>
            <w:szCs w:val="22"/>
          </w:rPr>
          <w:tab/>
        </w:r>
        <w:r w:rsidRPr="00A516C8">
          <w:rPr>
            <w:rStyle w:val="a8"/>
            <w:noProof/>
          </w:rPr>
          <w:t>const_block_list_T</w:t>
        </w:r>
        <w:r w:rsidRPr="00A516C8">
          <w:rPr>
            <w:rStyle w:val="a8"/>
            <w:rFonts w:hint="eastAsia"/>
            <w:noProof/>
          </w:rPr>
          <w:t>クラス</w:t>
        </w:r>
        <w:r>
          <w:rPr>
            <w:noProof/>
            <w:webHidden/>
          </w:rPr>
          <w:tab/>
        </w:r>
        <w:r>
          <w:rPr>
            <w:noProof/>
            <w:webHidden/>
          </w:rPr>
          <w:fldChar w:fldCharType="begin"/>
        </w:r>
        <w:r>
          <w:rPr>
            <w:noProof/>
            <w:webHidden/>
          </w:rPr>
          <w:instrText xml:space="preserve"> PAGEREF _Toc444763167 \h </w:instrText>
        </w:r>
        <w:r>
          <w:rPr>
            <w:noProof/>
            <w:webHidden/>
          </w:rPr>
        </w:r>
      </w:ins>
      <w:r>
        <w:rPr>
          <w:noProof/>
          <w:webHidden/>
        </w:rPr>
        <w:fldChar w:fldCharType="separate"/>
      </w:r>
      <w:ins w:id="326" w:author="1139930830362" w:date="2016-03-03T10:08:00Z">
        <w:r>
          <w:rPr>
            <w:noProof/>
            <w:webHidden/>
          </w:rPr>
          <w:t>50</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27" w:author="1139930830362" w:date="2016-03-03T10:08:00Z"/>
          <w:rFonts w:eastAsiaTheme="minorEastAsia" w:cstheme="minorBidi"/>
          <w:noProof/>
          <w:sz w:val="21"/>
          <w:szCs w:val="22"/>
        </w:rPr>
      </w:pPr>
      <w:ins w:id="328" w:author="1139930830362" w:date="2016-03-03T10:08:00Z">
        <w:r w:rsidRPr="00A516C8">
          <w:rPr>
            <w:rStyle w:val="a8"/>
            <w:noProof/>
          </w:rPr>
          <w:fldChar w:fldCharType="begin"/>
        </w:r>
        <w:r w:rsidRPr="00A516C8">
          <w:rPr>
            <w:rStyle w:val="a8"/>
            <w:noProof/>
          </w:rPr>
          <w:instrText xml:space="preserve"> </w:instrText>
        </w:r>
        <w:r>
          <w:rPr>
            <w:noProof/>
          </w:rPr>
          <w:instrText>HYPERLINK \l "_Toc444763168"</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7.2.7.1.</w:t>
        </w:r>
        <w:r>
          <w:rPr>
            <w:rFonts w:eastAsiaTheme="minorEastAsia" w:cstheme="minorBidi"/>
            <w:noProof/>
            <w:sz w:val="21"/>
            <w:szCs w:val="22"/>
          </w:rPr>
          <w:tab/>
        </w:r>
        <w:r w:rsidRPr="00A516C8">
          <w:rPr>
            <w:rStyle w:val="a8"/>
            <w:noProof/>
          </w:rPr>
          <w:t>const_block_list_T</w:t>
        </w:r>
        <w:r w:rsidRPr="00A516C8">
          <w:rPr>
            <w:rStyle w:val="a8"/>
            <w:rFonts w:hint="eastAsia"/>
            <w:noProof/>
          </w:rPr>
          <w:t>クラスコンストラクタ</w:t>
        </w:r>
        <w:r>
          <w:rPr>
            <w:noProof/>
            <w:webHidden/>
          </w:rPr>
          <w:tab/>
        </w:r>
        <w:r>
          <w:rPr>
            <w:noProof/>
            <w:webHidden/>
          </w:rPr>
          <w:fldChar w:fldCharType="begin"/>
        </w:r>
        <w:r>
          <w:rPr>
            <w:noProof/>
            <w:webHidden/>
          </w:rPr>
          <w:instrText xml:space="preserve"> PAGEREF _Toc444763168 \h </w:instrText>
        </w:r>
        <w:r>
          <w:rPr>
            <w:noProof/>
            <w:webHidden/>
          </w:rPr>
        </w:r>
      </w:ins>
      <w:r>
        <w:rPr>
          <w:noProof/>
          <w:webHidden/>
        </w:rPr>
        <w:fldChar w:fldCharType="separate"/>
      </w:r>
      <w:ins w:id="329" w:author="1139930830362" w:date="2016-03-03T10:08:00Z">
        <w:r>
          <w:rPr>
            <w:noProof/>
            <w:webHidden/>
          </w:rPr>
          <w:t>50</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30" w:author="1139930830362" w:date="2016-03-03T10:08:00Z"/>
          <w:rFonts w:eastAsiaTheme="minorEastAsia" w:cstheme="minorBidi"/>
          <w:noProof/>
          <w:sz w:val="21"/>
          <w:szCs w:val="22"/>
        </w:rPr>
      </w:pPr>
      <w:ins w:id="331" w:author="1139930830362" w:date="2016-03-03T10:08:00Z">
        <w:r w:rsidRPr="00A516C8">
          <w:rPr>
            <w:rStyle w:val="a8"/>
            <w:noProof/>
          </w:rPr>
          <w:fldChar w:fldCharType="begin"/>
        </w:r>
        <w:r w:rsidRPr="00A516C8">
          <w:rPr>
            <w:rStyle w:val="a8"/>
            <w:noProof/>
          </w:rPr>
          <w:instrText xml:space="preserve"> </w:instrText>
        </w:r>
        <w:r>
          <w:rPr>
            <w:noProof/>
          </w:rPr>
          <w:instrText>HYPERLINK \l "_Toc444763169"</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7.2.7.2.</w:t>
        </w:r>
        <w:r>
          <w:rPr>
            <w:rFonts w:eastAsiaTheme="minorEastAsia" w:cstheme="minorBidi"/>
            <w:noProof/>
            <w:sz w:val="21"/>
            <w:szCs w:val="22"/>
          </w:rPr>
          <w:tab/>
        </w:r>
        <w:r w:rsidRPr="00A516C8">
          <w:rPr>
            <w:rStyle w:val="a8"/>
            <w:noProof/>
          </w:rPr>
          <w:t>checkinfo()</w:t>
        </w:r>
        <w:r>
          <w:rPr>
            <w:noProof/>
            <w:webHidden/>
          </w:rPr>
          <w:tab/>
        </w:r>
        <w:r>
          <w:rPr>
            <w:noProof/>
            <w:webHidden/>
          </w:rPr>
          <w:fldChar w:fldCharType="begin"/>
        </w:r>
        <w:r>
          <w:rPr>
            <w:noProof/>
            <w:webHidden/>
          </w:rPr>
          <w:instrText xml:space="preserve"> PAGEREF _Toc444763169 \h </w:instrText>
        </w:r>
        <w:r>
          <w:rPr>
            <w:noProof/>
            <w:webHidden/>
          </w:rPr>
        </w:r>
      </w:ins>
      <w:r>
        <w:rPr>
          <w:noProof/>
          <w:webHidden/>
        </w:rPr>
        <w:fldChar w:fldCharType="separate"/>
      </w:r>
      <w:ins w:id="332" w:author="1139930830362" w:date="2016-03-03T10:08:00Z">
        <w:r>
          <w:rPr>
            <w:noProof/>
            <w:webHidden/>
          </w:rPr>
          <w:t>50</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33" w:author="1139930830362" w:date="2016-03-03T10:08:00Z"/>
          <w:rFonts w:eastAsiaTheme="minorEastAsia" w:cstheme="minorBidi"/>
          <w:noProof/>
          <w:sz w:val="21"/>
          <w:szCs w:val="22"/>
        </w:rPr>
      </w:pPr>
      <w:ins w:id="334" w:author="1139930830362" w:date="2016-03-03T10:08:00Z">
        <w:r w:rsidRPr="00A516C8">
          <w:rPr>
            <w:rStyle w:val="a8"/>
            <w:noProof/>
          </w:rPr>
          <w:fldChar w:fldCharType="begin"/>
        </w:r>
        <w:r w:rsidRPr="00A516C8">
          <w:rPr>
            <w:rStyle w:val="a8"/>
            <w:noProof/>
          </w:rPr>
          <w:instrText xml:space="preserve"> </w:instrText>
        </w:r>
        <w:r>
          <w:rPr>
            <w:noProof/>
          </w:rPr>
          <w:instrText>HYPERLINK \l "_Toc444763170"</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7.2.7.3.</w:t>
        </w:r>
        <w:r>
          <w:rPr>
            <w:rFonts w:eastAsiaTheme="minorEastAsia" w:cstheme="minorBidi"/>
            <w:noProof/>
            <w:sz w:val="21"/>
            <w:szCs w:val="22"/>
          </w:rPr>
          <w:tab/>
        </w:r>
        <w:r w:rsidRPr="00A516C8">
          <w:rPr>
            <w:rStyle w:val="a8"/>
            <w:noProof/>
          </w:rPr>
          <w:t>any()</w:t>
        </w:r>
        <w:r>
          <w:rPr>
            <w:noProof/>
            <w:webHidden/>
          </w:rPr>
          <w:tab/>
        </w:r>
        <w:r>
          <w:rPr>
            <w:noProof/>
            <w:webHidden/>
          </w:rPr>
          <w:fldChar w:fldCharType="begin"/>
        </w:r>
        <w:r>
          <w:rPr>
            <w:noProof/>
            <w:webHidden/>
          </w:rPr>
          <w:instrText xml:space="preserve"> PAGEREF _Toc444763170 \h </w:instrText>
        </w:r>
        <w:r>
          <w:rPr>
            <w:noProof/>
            <w:webHidden/>
          </w:rPr>
        </w:r>
      </w:ins>
      <w:r>
        <w:rPr>
          <w:noProof/>
          <w:webHidden/>
        </w:rPr>
        <w:fldChar w:fldCharType="separate"/>
      </w:r>
      <w:ins w:id="335" w:author="1139930830362" w:date="2016-03-03T10:08:00Z">
        <w:r>
          <w:rPr>
            <w:noProof/>
            <w:webHidden/>
          </w:rPr>
          <w:t>50</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36" w:author="1139930830362" w:date="2016-03-03T10:08:00Z"/>
          <w:rFonts w:eastAsiaTheme="minorEastAsia" w:cstheme="minorBidi"/>
          <w:noProof/>
          <w:sz w:val="21"/>
          <w:szCs w:val="22"/>
        </w:rPr>
      </w:pPr>
      <w:ins w:id="337" w:author="1139930830362" w:date="2016-03-03T10:08:00Z">
        <w:r w:rsidRPr="00A516C8">
          <w:rPr>
            <w:rStyle w:val="a8"/>
            <w:noProof/>
          </w:rPr>
          <w:fldChar w:fldCharType="begin"/>
        </w:r>
        <w:r w:rsidRPr="00A516C8">
          <w:rPr>
            <w:rStyle w:val="a8"/>
            <w:noProof/>
          </w:rPr>
          <w:instrText xml:space="preserve"> </w:instrText>
        </w:r>
        <w:r>
          <w:rPr>
            <w:noProof/>
          </w:rPr>
          <w:instrText>HYPERLINK \l "_Toc444763171"</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7.2.7.4.</w:t>
        </w:r>
        <w:r>
          <w:rPr>
            <w:rFonts w:eastAsiaTheme="minorEastAsia" w:cstheme="minorBidi"/>
            <w:noProof/>
            <w:sz w:val="21"/>
            <w:szCs w:val="22"/>
          </w:rPr>
          <w:tab/>
        </w:r>
        <w:r w:rsidRPr="00A516C8">
          <w:rPr>
            <w:rStyle w:val="a8"/>
            <w:noProof/>
          </w:rPr>
          <w:t>addinfo()</w:t>
        </w:r>
        <w:r>
          <w:rPr>
            <w:noProof/>
            <w:webHidden/>
          </w:rPr>
          <w:tab/>
        </w:r>
        <w:r>
          <w:rPr>
            <w:noProof/>
            <w:webHidden/>
          </w:rPr>
          <w:fldChar w:fldCharType="begin"/>
        </w:r>
        <w:r>
          <w:rPr>
            <w:noProof/>
            <w:webHidden/>
          </w:rPr>
          <w:instrText xml:space="preserve"> PAGEREF _Toc444763171 \h </w:instrText>
        </w:r>
        <w:r>
          <w:rPr>
            <w:noProof/>
            <w:webHidden/>
          </w:rPr>
        </w:r>
      </w:ins>
      <w:r>
        <w:rPr>
          <w:noProof/>
          <w:webHidden/>
        </w:rPr>
        <w:fldChar w:fldCharType="separate"/>
      </w:r>
      <w:ins w:id="338" w:author="1139930830362" w:date="2016-03-03T10:08:00Z">
        <w:r>
          <w:rPr>
            <w:noProof/>
            <w:webHidden/>
          </w:rPr>
          <w:t>50</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39" w:author="1139930830362" w:date="2016-03-03T10:08:00Z"/>
          <w:rFonts w:eastAsiaTheme="minorEastAsia" w:cstheme="minorBidi"/>
          <w:noProof/>
          <w:sz w:val="21"/>
          <w:szCs w:val="22"/>
        </w:rPr>
      </w:pPr>
      <w:ins w:id="340" w:author="1139930830362" w:date="2016-03-03T10:08:00Z">
        <w:r w:rsidRPr="00A516C8">
          <w:rPr>
            <w:rStyle w:val="a8"/>
            <w:noProof/>
          </w:rPr>
          <w:fldChar w:fldCharType="begin"/>
        </w:r>
        <w:r w:rsidRPr="00A516C8">
          <w:rPr>
            <w:rStyle w:val="a8"/>
            <w:noProof/>
          </w:rPr>
          <w:instrText xml:space="preserve"> </w:instrText>
        </w:r>
        <w:r>
          <w:rPr>
            <w:noProof/>
          </w:rPr>
          <w:instrText>HYPERLINK \l "_Toc444763172"</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7.2.7.5.</w:t>
        </w:r>
        <w:r>
          <w:rPr>
            <w:rFonts w:eastAsiaTheme="minorEastAsia" w:cstheme="minorBidi"/>
            <w:noProof/>
            <w:sz w:val="21"/>
            <w:szCs w:val="22"/>
          </w:rPr>
          <w:tab/>
        </w:r>
        <w:r w:rsidRPr="00A516C8">
          <w:rPr>
            <w:rStyle w:val="a8"/>
            <w:rFonts w:hint="eastAsia"/>
            <w:noProof/>
          </w:rPr>
          <w:t>オペレータ</w:t>
        </w:r>
        <w:r w:rsidRPr="00A516C8">
          <w:rPr>
            <w:rStyle w:val="a8"/>
            <w:noProof/>
          </w:rPr>
          <w:t>(+=)</w:t>
        </w:r>
        <w:r>
          <w:rPr>
            <w:noProof/>
            <w:webHidden/>
          </w:rPr>
          <w:tab/>
        </w:r>
        <w:r>
          <w:rPr>
            <w:noProof/>
            <w:webHidden/>
          </w:rPr>
          <w:fldChar w:fldCharType="begin"/>
        </w:r>
        <w:r>
          <w:rPr>
            <w:noProof/>
            <w:webHidden/>
          </w:rPr>
          <w:instrText xml:space="preserve"> PAGEREF _Toc444763172 \h </w:instrText>
        </w:r>
        <w:r>
          <w:rPr>
            <w:noProof/>
            <w:webHidden/>
          </w:rPr>
        </w:r>
      </w:ins>
      <w:r>
        <w:rPr>
          <w:noProof/>
          <w:webHidden/>
        </w:rPr>
        <w:fldChar w:fldCharType="separate"/>
      </w:r>
      <w:ins w:id="341" w:author="1139930830362" w:date="2016-03-03T10:08:00Z">
        <w:r>
          <w:rPr>
            <w:noProof/>
            <w:webHidden/>
          </w:rPr>
          <w:t>50</w:t>
        </w:r>
        <w:r>
          <w:rPr>
            <w:noProof/>
            <w:webHidden/>
          </w:rPr>
          <w:fldChar w:fldCharType="end"/>
        </w:r>
        <w:r w:rsidRPr="00A516C8">
          <w:rPr>
            <w:rStyle w:val="a8"/>
            <w:noProof/>
          </w:rPr>
          <w:fldChar w:fldCharType="end"/>
        </w:r>
      </w:ins>
    </w:p>
    <w:p w:rsidR="0049624E" w:rsidRDefault="0049624E">
      <w:pPr>
        <w:pStyle w:val="31"/>
        <w:tabs>
          <w:tab w:val="left" w:pos="1260"/>
          <w:tab w:val="right" w:leader="dot" w:pos="8494"/>
        </w:tabs>
        <w:rPr>
          <w:ins w:id="342" w:author="1139930830362" w:date="2016-03-03T10:08:00Z"/>
          <w:rFonts w:eastAsiaTheme="minorEastAsia" w:cstheme="minorBidi"/>
          <w:i w:val="0"/>
          <w:iCs w:val="0"/>
          <w:noProof/>
          <w:sz w:val="21"/>
          <w:szCs w:val="22"/>
        </w:rPr>
      </w:pPr>
      <w:ins w:id="343" w:author="1139930830362" w:date="2016-03-03T10:08:00Z">
        <w:r w:rsidRPr="00A516C8">
          <w:rPr>
            <w:rStyle w:val="a8"/>
            <w:noProof/>
          </w:rPr>
          <w:fldChar w:fldCharType="begin"/>
        </w:r>
        <w:r w:rsidRPr="00A516C8">
          <w:rPr>
            <w:rStyle w:val="a8"/>
            <w:noProof/>
          </w:rPr>
          <w:instrText xml:space="preserve"> </w:instrText>
        </w:r>
        <w:r>
          <w:rPr>
            <w:noProof/>
          </w:rPr>
          <w:instrText>HYPERLINK \l "_Toc444763173"</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7.2.8.</w:t>
        </w:r>
        <w:r>
          <w:rPr>
            <w:rFonts w:eastAsiaTheme="minorEastAsia" w:cstheme="minorBidi"/>
            <w:i w:val="0"/>
            <w:iCs w:val="0"/>
            <w:noProof/>
            <w:sz w:val="21"/>
            <w:szCs w:val="22"/>
          </w:rPr>
          <w:tab/>
        </w:r>
        <w:r w:rsidRPr="00A516C8">
          <w:rPr>
            <w:rStyle w:val="a8"/>
            <w:rFonts w:hint="eastAsia"/>
            <w:noProof/>
          </w:rPr>
          <w:t>関数</w:t>
        </w:r>
        <w:r>
          <w:rPr>
            <w:noProof/>
            <w:webHidden/>
          </w:rPr>
          <w:tab/>
        </w:r>
        <w:r>
          <w:rPr>
            <w:noProof/>
            <w:webHidden/>
          </w:rPr>
          <w:fldChar w:fldCharType="begin"/>
        </w:r>
        <w:r>
          <w:rPr>
            <w:noProof/>
            <w:webHidden/>
          </w:rPr>
          <w:instrText xml:space="preserve"> PAGEREF _Toc444763173 \h </w:instrText>
        </w:r>
        <w:r>
          <w:rPr>
            <w:noProof/>
            <w:webHidden/>
          </w:rPr>
        </w:r>
      </w:ins>
      <w:r>
        <w:rPr>
          <w:noProof/>
          <w:webHidden/>
        </w:rPr>
        <w:fldChar w:fldCharType="separate"/>
      </w:r>
      <w:ins w:id="344" w:author="1139930830362" w:date="2016-03-03T10:08:00Z">
        <w:r>
          <w:rPr>
            <w:noProof/>
            <w:webHidden/>
          </w:rPr>
          <w:t>51</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45" w:author="1139930830362" w:date="2016-03-03T10:08:00Z"/>
          <w:rFonts w:eastAsiaTheme="minorEastAsia" w:cstheme="minorBidi"/>
          <w:noProof/>
          <w:sz w:val="21"/>
          <w:szCs w:val="22"/>
        </w:rPr>
      </w:pPr>
      <w:ins w:id="346" w:author="1139930830362" w:date="2016-03-03T10:08:00Z">
        <w:r w:rsidRPr="00A516C8">
          <w:rPr>
            <w:rStyle w:val="a8"/>
            <w:noProof/>
          </w:rPr>
          <w:fldChar w:fldCharType="begin"/>
        </w:r>
        <w:r w:rsidRPr="00A516C8">
          <w:rPr>
            <w:rStyle w:val="a8"/>
            <w:noProof/>
          </w:rPr>
          <w:instrText xml:space="preserve"> </w:instrText>
        </w:r>
        <w:r>
          <w:rPr>
            <w:noProof/>
          </w:rPr>
          <w:instrText>HYPERLINK \l "_Toc444763174"</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7.2.8.1.</w:t>
        </w:r>
        <w:r>
          <w:rPr>
            <w:rFonts w:eastAsiaTheme="minorEastAsia" w:cstheme="minorBidi"/>
            <w:noProof/>
            <w:sz w:val="21"/>
            <w:szCs w:val="22"/>
          </w:rPr>
          <w:tab/>
        </w:r>
        <w:r w:rsidRPr="00A516C8">
          <w:rPr>
            <w:rStyle w:val="a8"/>
            <w:noProof/>
          </w:rPr>
          <w:t>find_multirate_subsystem()</w:t>
        </w:r>
        <w:r>
          <w:rPr>
            <w:noProof/>
            <w:webHidden/>
          </w:rPr>
          <w:tab/>
        </w:r>
        <w:r>
          <w:rPr>
            <w:noProof/>
            <w:webHidden/>
          </w:rPr>
          <w:fldChar w:fldCharType="begin"/>
        </w:r>
        <w:r>
          <w:rPr>
            <w:noProof/>
            <w:webHidden/>
          </w:rPr>
          <w:instrText xml:space="preserve"> PAGEREF _Toc444763174 \h </w:instrText>
        </w:r>
        <w:r>
          <w:rPr>
            <w:noProof/>
            <w:webHidden/>
          </w:rPr>
        </w:r>
      </w:ins>
      <w:r>
        <w:rPr>
          <w:noProof/>
          <w:webHidden/>
        </w:rPr>
        <w:fldChar w:fldCharType="separate"/>
      </w:r>
      <w:ins w:id="347" w:author="1139930830362" w:date="2016-03-03T10:08:00Z">
        <w:r>
          <w:rPr>
            <w:noProof/>
            <w:webHidden/>
          </w:rPr>
          <w:t>51</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348" w:author="1139930830362" w:date="2016-03-03T10:08:00Z"/>
          <w:rFonts w:eastAsiaTheme="minorEastAsia" w:cstheme="minorBidi"/>
          <w:smallCaps w:val="0"/>
          <w:noProof/>
          <w:sz w:val="21"/>
          <w:szCs w:val="22"/>
        </w:rPr>
      </w:pPr>
      <w:ins w:id="349" w:author="1139930830362" w:date="2016-03-03T10:08:00Z">
        <w:r w:rsidRPr="00A516C8">
          <w:rPr>
            <w:rStyle w:val="a8"/>
            <w:noProof/>
          </w:rPr>
          <w:fldChar w:fldCharType="begin"/>
        </w:r>
        <w:r w:rsidRPr="00A516C8">
          <w:rPr>
            <w:rStyle w:val="a8"/>
            <w:noProof/>
          </w:rPr>
          <w:instrText xml:space="preserve"> </w:instrText>
        </w:r>
        <w:r>
          <w:rPr>
            <w:noProof/>
          </w:rPr>
          <w:instrText>HYPERLINK \l "_Toc444763175"</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7.3.</w:t>
        </w:r>
        <w:r>
          <w:rPr>
            <w:rFonts w:eastAsiaTheme="minorEastAsia" w:cstheme="minorBidi"/>
            <w:smallCaps w:val="0"/>
            <w:noProof/>
            <w:sz w:val="21"/>
            <w:szCs w:val="22"/>
          </w:rPr>
          <w:tab/>
        </w:r>
        <w:r w:rsidRPr="00A516C8">
          <w:rPr>
            <w:rStyle w:val="a8"/>
            <w:noProof/>
          </w:rPr>
          <w:t>SimulinkRTW(Simulink</w:t>
        </w:r>
        <w:r w:rsidRPr="00A516C8">
          <w:rPr>
            <w:rStyle w:val="a8"/>
            <w:rFonts w:hint="eastAsia"/>
            <w:noProof/>
          </w:rPr>
          <w:t>モデルと</w:t>
        </w:r>
        <w:r w:rsidRPr="00A516C8">
          <w:rPr>
            <w:rStyle w:val="a8"/>
            <w:noProof/>
          </w:rPr>
          <w:t>RTW-EC</w:t>
        </w:r>
        <w:r w:rsidRPr="00A516C8">
          <w:rPr>
            <w:rStyle w:val="a8"/>
            <w:rFonts w:hint="eastAsia"/>
            <w:noProof/>
          </w:rPr>
          <w:t>のコード処理</w:t>
        </w:r>
        <w:r w:rsidRPr="00A516C8">
          <w:rPr>
            <w:rStyle w:val="a8"/>
            <w:noProof/>
          </w:rPr>
          <w:t>)</w:t>
        </w:r>
        <w:r>
          <w:rPr>
            <w:noProof/>
            <w:webHidden/>
          </w:rPr>
          <w:tab/>
        </w:r>
        <w:r>
          <w:rPr>
            <w:noProof/>
            <w:webHidden/>
          </w:rPr>
          <w:fldChar w:fldCharType="begin"/>
        </w:r>
        <w:r>
          <w:rPr>
            <w:noProof/>
            <w:webHidden/>
          </w:rPr>
          <w:instrText xml:space="preserve"> PAGEREF _Toc444763175 \h </w:instrText>
        </w:r>
        <w:r>
          <w:rPr>
            <w:noProof/>
            <w:webHidden/>
          </w:rPr>
        </w:r>
      </w:ins>
      <w:r>
        <w:rPr>
          <w:noProof/>
          <w:webHidden/>
        </w:rPr>
        <w:fldChar w:fldCharType="separate"/>
      </w:r>
      <w:ins w:id="350" w:author="1139930830362" w:date="2016-03-03T10:08:00Z">
        <w:r>
          <w:rPr>
            <w:noProof/>
            <w:webHidden/>
          </w:rPr>
          <w:t>52</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51" w:author="1139930830362" w:date="2016-03-03T10:08:00Z"/>
          <w:rFonts w:eastAsiaTheme="minorEastAsia" w:cstheme="minorBidi"/>
          <w:noProof/>
          <w:sz w:val="21"/>
          <w:szCs w:val="22"/>
        </w:rPr>
      </w:pPr>
      <w:ins w:id="352" w:author="1139930830362" w:date="2016-03-03T10:08:00Z">
        <w:r w:rsidRPr="00A516C8">
          <w:rPr>
            <w:rStyle w:val="a8"/>
            <w:noProof/>
          </w:rPr>
          <w:fldChar w:fldCharType="begin"/>
        </w:r>
        <w:r w:rsidRPr="00A516C8">
          <w:rPr>
            <w:rStyle w:val="a8"/>
            <w:noProof/>
          </w:rPr>
          <w:instrText xml:space="preserve"> </w:instrText>
        </w:r>
        <w:r>
          <w:rPr>
            <w:noProof/>
          </w:rPr>
          <w:instrText>HYPERLINK \l "_Toc444763176"</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7.3.1.1.</w:t>
        </w:r>
        <w:r>
          <w:rPr>
            <w:rFonts w:eastAsiaTheme="minorEastAsia" w:cstheme="minorBidi"/>
            <w:noProof/>
            <w:sz w:val="21"/>
            <w:szCs w:val="22"/>
          </w:rPr>
          <w:tab/>
        </w:r>
        <w:r w:rsidRPr="00A516C8">
          <w:rPr>
            <w:rStyle w:val="a8"/>
            <w:rFonts w:hint="eastAsia"/>
            <w:noProof/>
          </w:rPr>
          <w:t>入力処理関数</w:t>
        </w:r>
        <w:r>
          <w:rPr>
            <w:noProof/>
            <w:webHidden/>
          </w:rPr>
          <w:tab/>
        </w:r>
        <w:r>
          <w:rPr>
            <w:noProof/>
            <w:webHidden/>
          </w:rPr>
          <w:fldChar w:fldCharType="begin"/>
        </w:r>
        <w:r>
          <w:rPr>
            <w:noProof/>
            <w:webHidden/>
          </w:rPr>
          <w:instrText xml:space="preserve"> PAGEREF _Toc444763176 \h </w:instrText>
        </w:r>
        <w:r>
          <w:rPr>
            <w:noProof/>
            <w:webHidden/>
          </w:rPr>
        </w:r>
      </w:ins>
      <w:r>
        <w:rPr>
          <w:noProof/>
          <w:webHidden/>
        </w:rPr>
        <w:fldChar w:fldCharType="separate"/>
      </w:r>
      <w:ins w:id="353" w:author="1139930830362" w:date="2016-03-03T10:08:00Z">
        <w:r>
          <w:rPr>
            <w:noProof/>
            <w:webHidden/>
          </w:rPr>
          <w:t>52</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54" w:author="1139930830362" w:date="2016-03-03T10:08:00Z"/>
          <w:rFonts w:eastAsiaTheme="minorEastAsia" w:cstheme="minorBidi"/>
          <w:noProof/>
          <w:sz w:val="21"/>
          <w:szCs w:val="22"/>
        </w:rPr>
      </w:pPr>
      <w:ins w:id="355" w:author="1139930830362" w:date="2016-03-03T10:08:00Z">
        <w:r w:rsidRPr="00A516C8">
          <w:rPr>
            <w:rStyle w:val="a8"/>
            <w:noProof/>
          </w:rPr>
          <w:fldChar w:fldCharType="begin"/>
        </w:r>
        <w:r w:rsidRPr="00A516C8">
          <w:rPr>
            <w:rStyle w:val="a8"/>
            <w:noProof/>
          </w:rPr>
          <w:instrText xml:space="preserve"> </w:instrText>
        </w:r>
        <w:r>
          <w:rPr>
            <w:noProof/>
          </w:rPr>
          <w:instrText>HYPERLINK \l "_Toc444763177"</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7.3.1.2.</w:t>
        </w:r>
        <w:r>
          <w:rPr>
            <w:rFonts w:eastAsiaTheme="minorEastAsia" w:cstheme="minorBidi"/>
            <w:noProof/>
            <w:sz w:val="21"/>
            <w:szCs w:val="22"/>
          </w:rPr>
          <w:tab/>
        </w:r>
        <w:r w:rsidRPr="00A516C8">
          <w:rPr>
            <w:rStyle w:val="a8"/>
            <w:noProof/>
          </w:rPr>
          <w:t>XML</w:t>
        </w:r>
        <w:r w:rsidRPr="00A516C8">
          <w:rPr>
            <w:rStyle w:val="a8"/>
            <w:rFonts w:hint="eastAsia"/>
            <w:noProof/>
          </w:rPr>
          <w:t>出力</w:t>
        </w:r>
        <w:r>
          <w:rPr>
            <w:noProof/>
            <w:webHidden/>
          </w:rPr>
          <w:tab/>
        </w:r>
        <w:r>
          <w:rPr>
            <w:noProof/>
            <w:webHidden/>
          </w:rPr>
          <w:fldChar w:fldCharType="begin"/>
        </w:r>
        <w:r>
          <w:rPr>
            <w:noProof/>
            <w:webHidden/>
          </w:rPr>
          <w:instrText xml:space="preserve"> PAGEREF _Toc444763177 \h </w:instrText>
        </w:r>
        <w:r>
          <w:rPr>
            <w:noProof/>
            <w:webHidden/>
          </w:rPr>
        </w:r>
      </w:ins>
      <w:r>
        <w:rPr>
          <w:noProof/>
          <w:webHidden/>
        </w:rPr>
        <w:fldChar w:fldCharType="separate"/>
      </w:r>
      <w:ins w:id="356" w:author="1139930830362" w:date="2016-03-03T10:08:00Z">
        <w:r>
          <w:rPr>
            <w:noProof/>
            <w:webHidden/>
          </w:rPr>
          <w:t>53</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57" w:author="1139930830362" w:date="2016-03-03T10:08:00Z"/>
          <w:rFonts w:eastAsiaTheme="minorEastAsia" w:cstheme="minorBidi"/>
          <w:noProof/>
          <w:sz w:val="21"/>
          <w:szCs w:val="22"/>
        </w:rPr>
      </w:pPr>
      <w:ins w:id="358" w:author="1139930830362" w:date="2016-03-03T10:08:00Z">
        <w:r w:rsidRPr="00A516C8">
          <w:rPr>
            <w:rStyle w:val="a8"/>
            <w:noProof/>
          </w:rPr>
          <w:fldChar w:fldCharType="begin"/>
        </w:r>
        <w:r w:rsidRPr="00A516C8">
          <w:rPr>
            <w:rStyle w:val="a8"/>
            <w:noProof/>
          </w:rPr>
          <w:instrText xml:space="preserve"> </w:instrText>
        </w:r>
        <w:r>
          <w:rPr>
            <w:noProof/>
          </w:rPr>
          <w:instrText>HYPERLINK \l "_Toc444763178"</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7.3.1.3.</w:t>
        </w:r>
        <w:r>
          <w:rPr>
            <w:rFonts w:eastAsiaTheme="minorEastAsia" w:cstheme="minorBidi"/>
            <w:noProof/>
            <w:sz w:val="21"/>
            <w:szCs w:val="22"/>
          </w:rPr>
          <w:tab/>
        </w:r>
        <w:r w:rsidRPr="00A516C8">
          <w:rPr>
            <w:rStyle w:val="a8"/>
            <w:rFonts w:hint="eastAsia"/>
            <w:noProof/>
          </w:rPr>
          <w:t>使用例</w:t>
        </w:r>
        <w:r>
          <w:rPr>
            <w:noProof/>
            <w:webHidden/>
          </w:rPr>
          <w:tab/>
        </w:r>
        <w:r>
          <w:rPr>
            <w:noProof/>
            <w:webHidden/>
          </w:rPr>
          <w:fldChar w:fldCharType="begin"/>
        </w:r>
        <w:r>
          <w:rPr>
            <w:noProof/>
            <w:webHidden/>
          </w:rPr>
          <w:instrText xml:space="preserve"> PAGEREF _Toc444763178 \h </w:instrText>
        </w:r>
        <w:r>
          <w:rPr>
            <w:noProof/>
            <w:webHidden/>
          </w:rPr>
        </w:r>
      </w:ins>
      <w:r>
        <w:rPr>
          <w:noProof/>
          <w:webHidden/>
        </w:rPr>
        <w:fldChar w:fldCharType="separate"/>
      </w:r>
      <w:ins w:id="359" w:author="1139930830362" w:date="2016-03-03T10:08:00Z">
        <w:r>
          <w:rPr>
            <w:noProof/>
            <w:webHidden/>
          </w:rPr>
          <w:t>54</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360" w:author="1139930830362" w:date="2016-03-03T10:08:00Z"/>
          <w:rFonts w:eastAsiaTheme="minorEastAsia" w:cstheme="minorBidi"/>
          <w:smallCaps w:val="0"/>
          <w:noProof/>
          <w:sz w:val="21"/>
          <w:szCs w:val="22"/>
        </w:rPr>
      </w:pPr>
      <w:ins w:id="361" w:author="1139930830362" w:date="2016-03-03T10:08:00Z">
        <w:r w:rsidRPr="00A516C8">
          <w:rPr>
            <w:rStyle w:val="a8"/>
            <w:noProof/>
          </w:rPr>
          <w:fldChar w:fldCharType="begin"/>
        </w:r>
        <w:r w:rsidRPr="00A516C8">
          <w:rPr>
            <w:rStyle w:val="a8"/>
            <w:noProof/>
          </w:rPr>
          <w:instrText xml:space="preserve"> </w:instrText>
        </w:r>
        <w:r>
          <w:rPr>
            <w:noProof/>
          </w:rPr>
          <w:instrText>HYPERLINK \l "_Toc444763179"</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7.4.</w:t>
        </w:r>
        <w:r>
          <w:rPr>
            <w:rFonts w:eastAsiaTheme="minorEastAsia" w:cstheme="minorBidi"/>
            <w:smallCaps w:val="0"/>
            <w:noProof/>
            <w:sz w:val="21"/>
            <w:szCs w:val="22"/>
          </w:rPr>
          <w:tab/>
        </w:r>
        <w:r w:rsidRPr="00A516C8">
          <w:rPr>
            <w:rStyle w:val="a8"/>
            <w:noProof/>
          </w:rPr>
          <w:t>blxml2code</w:t>
        </w:r>
        <w:r>
          <w:rPr>
            <w:noProof/>
            <w:webHidden/>
          </w:rPr>
          <w:tab/>
        </w:r>
        <w:r>
          <w:rPr>
            <w:noProof/>
            <w:webHidden/>
          </w:rPr>
          <w:fldChar w:fldCharType="begin"/>
        </w:r>
        <w:r>
          <w:rPr>
            <w:noProof/>
            <w:webHidden/>
          </w:rPr>
          <w:instrText xml:space="preserve"> PAGEREF _Toc444763179 \h </w:instrText>
        </w:r>
        <w:r>
          <w:rPr>
            <w:noProof/>
            <w:webHidden/>
          </w:rPr>
        </w:r>
      </w:ins>
      <w:r>
        <w:rPr>
          <w:noProof/>
          <w:webHidden/>
        </w:rPr>
        <w:fldChar w:fldCharType="separate"/>
      </w:r>
      <w:ins w:id="362" w:author="1139930830362" w:date="2016-03-03T10:08:00Z">
        <w:r>
          <w:rPr>
            <w:noProof/>
            <w:webHidden/>
          </w:rPr>
          <w:t>55</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63" w:author="1139930830362" w:date="2016-03-03T10:08:00Z"/>
          <w:rFonts w:eastAsiaTheme="minorEastAsia" w:cstheme="minorBidi"/>
          <w:noProof/>
          <w:sz w:val="21"/>
          <w:szCs w:val="22"/>
        </w:rPr>
      </w:pPr>
      <w:ins w:id="364" w:author="1139930830362" w:date="2016-03-03T10:08:00Z">
        <w:r w:rsidRPr="00A516C8">
          <w:rPr>
            <w:rStyle w:val="a8"/>
            <w:noProof/>
          </w:rPr>
          <w:fldChar w:fldCharType="begin"/>
        </w:r>
        <w:r w:rsidRPr="00A516C8">
          <w:rPr>
            <w:rStyle w:val="a8"/>
            <w:noProof/>
          </w:rPr>
          <w:instrText xml:space="preserve"> </w:instrText>
        </w:r>
        <w:r>
          <w:rPr>
            <w:noProof/>
          </w:rPr>
          <w:instrText>HYPERLINK \l "_Toc444763180"</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7.4.1.1.</w:t>
        </w:r>
        <w:r>
          <w:rPr>
            <w:rFonts w:eastAsiaTheme="minorEastAsia" w:cstheme="minorBidi"/>
            <w:noProof/>
            <w:sz w:val="21"/>
            <w:szCs w:val="22"/>
          </w:rPr>
          <w:tab/>
        </w:r>
        <w:r w:rsidRPr="00A516C8">
          <w:rPr>
            <w:rStyle w:val="a8"/>
            <w:noProof/>
          </w:rPr>
          <w:t>block_attr</w:t>
        </w:r>
        <w:r w:rsidRPr="00A516C8">
          <w:rPr>
            <w:rStyle w:val="a8"/>
            <w:rFonts w:hint="eastAsia"/>
            <w:noProof/>
          </w:rPr>
          <w:t>クラスコンストラクタ</w:t>
        </w:r>
        <w:r>
          <w:rPr>
            <w:noProof/>
            <w:webHidden/>
          </w:rPr>
          <w:tab/>
        </w:r>
        <w:r>
          <w:rPr>
            <w:noProof/>
            <w:webHidden/>
          </w:rPr>
          <w:fldChar w:fldCharType="begin"/>
        </w:r>
        <w:r>
          <w:rPr>
            <w:noProof/>
            <w:webHidden/>
          </w:rPr>
          <w:instrText xml:space="preserve"> PAGEREF _Toc444763180 \h </w:instrText>
        </w:r>
        <w:r>
          <w:rPr>
            <w:noProof/>
            <w:webHidden/>
          </w:rPr>
        </w:r>
      </w:ins>
      <w:r>
        <w:rPr>
          <w:noProof/>
          <w:webHidden/>
        </w:rPr>
        <w:fldChar w:fldCharType="separate"/>
      </w:r>
      <w:ins w:id="365" w:author="1139930830362" w:date="2016-03-03T10:08:00Z">
        <w:r>
          <w:rPr>
            <w:noProof/>
            <w:webHidden/>
          </w:rPr>
          <w:t>57</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66" w:author="1139930830362" w:date="2016-03-03T10:08:00Z"/>
          <w:rFonts w:eastAsiaTheme="minorEastAsia" w:cstheme="minorBidi"/>
          <w:noProof/>
          <w:sz w:val="21"/>
          <w:szCs w:val="22"/>
        </w:rPr>
      </w:pPr>
      <w:ins w:id="367" w:author="1139930830362" w:date="2016-03-03T10:08:00Z">
        <w:r w:rsidRPr="00A516C8">
          <w:rPr>
            <w:rStyle w:val="a8"/>
            <w:noProof/>
          </w:rPr>
          <w:fldChar w:fldCharType="begin"/>
        </w:r>
        <w:r w:rsidRPr="00A516C8">
          <w:rPr>
            <w:rStyle w:val="a8"/>
            <w:noProof/>
          </w:rPr>
          <w:instrText xml:space="preserve"> </w:instrText>
        </w:r>
        <w:r>
          <w:rPr>
            <w:noProof/>
          </w:rPr>
          <w:instrText>HYPERLINK \l "_Toc444763181"</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7.4.1.2.</w:t>
        </w:r>
        <w:r>
          <w:rPr>
            <w:rFonts w:eastAsiaTheme="minorEastAsia" w:cstheme="minorBidi"/>
            <w:noProof/>
            <w:sz w:val="21"/>
            <w:szCs w:val="22"/>
          </w:rPr>
          <w:tab/>
        </w:r>
        <w:r w:rsidRPr="00A516C8">
          <w:rPr>
            <w:rStyle w:val="a8"/>
            <w:noProof/>
          </w:rPr>
          <w:t>block_attr ::id()</w:t>
        </w:r>
        <w:r>
          <w:rPr>
            <w:noProof/>
            <w:webHidden/>
          </w:rPr>
          <w:tab/>
        </w:r>
        <w:r>
          <w:rPr>
            <w:noProof/>
            <w:webHidden/>
          </w:rPr>
          <w:fldChar w:fldCharType="begin"/>
        </w:r>
        <w:r>
          <w:rPr>
            <w:noProof/>
            <w:webHidden/>
          </w:rPr>
          <w:instrText xml:space="preserve"> PAGEREF _Toc444763181 \h </w:instrText>
        </w:r>
        <w:r>
          <w:rPr>
            <w:noProof/>
            <w:webHidden/>
          </w:rPr>
        </w:r>
      </w:ins>
      <w:r>
        <w:rPr>
          <w:noProof/>
          <w:webHidden/>
        </w:rPr>
        <w:fldChar w:fldCharType="separate"/>
      </w:r>
      <w:ins w:id="368" w:author="1139930830362" w:date="2016-03-03T10:08:00Z">
        <w:r>
          <w:rPr>
            <w:noProof/>
            <w:webHidden/>
          </w:rPr>
          <w:t>57</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69" w:author="1139930830362" w:date="2016-03-03T10:08:00Z"/>
          <w:rFonts w:eastAsiaTheme="minorEastAsia" w:cstheme="minorBidi"/>
          <w:noProof/>
          <w:sz w:val="21"/>
          <w:szCs w:val="22"/>
        </w:rPr>
      </w:pPr>
      <w:ins w:id="370" w:author="1139930830362" w:date="2016-03-03T10:08:00Z">
        <w:r w:rsidRPr="00A516C8">
          <w:rPr>
            <w:rStyle w:val="a8"/>
            <w:noProof/>
          </w:rPr>
          <w:fldChar w:fldCharType="begin"/>
        </w:r>
        <w:r w:rsidRPr="00A516C8">
          <w:rPr>
            <w:rStyle w:val="a8"/>
            <w:noProof/>
          </w:rPr>
          <w:instrText xml:space="preserve"> </w:instrText>
        </w:r>
        <w:r>
          <w:rPr>
            <w:noProof/>
          </w:rPr>
          <w:instrText>HYPERLINK \l "_Toc444763182"</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7.4.1.3.</w:t>
        </w:r>
        <w:r>
          <w:rPr>
            <w:rFonts w:eastAsiaTheme="minorEastAsia" w:cstheme="minorBidi"/>
            <w:noProof/>
            <w:sz w:val="21"/>
            <w:szCs w:val="22"/>
          </w:rPr>
          <w:tab/>
        </w:r>
        <w:r w:rsidRPr="00A516C8">
          <w:rPr>
            <w:rStyle w:val="a8"/>
            <w:noProof/>
          </w:rPr>
          <w:t>block_attr ::block()</w:t>
        </w:r>
        <w:r>
          <w:rPr>
            <w:noProof/>
            <w:webHidden/>
          </w:rPr>
          <w:tab/>
        </w:r>
        <w:r>
          <w:rPr>
            <w:noProof/>
            <w:webHidden/>
          </w:rPr>
          <w:fldChar w:fldCharType="begin"/>
        </w:r>
        <w:r>
          <w:rPr>
            <w:noProof/>
            <w:webHidden/>
          </w:rPr>
          <w:instrText xml:space="preserve"> PAGEREF _Toc444763182 \h </w:instrText>
        </w:r>
        <w:r>
          <w:rPr>
            <w:noProof/>
            <w:webHidden/>
          </w:rPr>
        </w:r>
      </w:ins>
      <w:r>
        <w:rPr>
          <w:noProof/>
          <w:webHidden/>
        </w:rPr>
        <w:fldChar w:fldCharType="separate"/>
      </w:r>
      <w:ins w:id="371" w:author="1139930830362" w:date="2016-03-03T10:08:00Z">
        <w:r>
          <w:rPr>
            <w:noProof/>
            <w:webHidden/>
          </w:rPr>
          <w:t>57</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72" w:author="1139930830362" w:date="2016-03-03T10:08:00Z"/>
          <w:rFonts w:eastAsiaTheme="minorEastAsia" w:cstheme="minorBidi"/>
          <w:noProof/>
          <w:sz w:val="21"/>
          <w:szCs w:val="22"/>
        </w:rPr>
      </w:pPr>
      <w:ins w:id="373" w:author="1139930830362" w:date="2016-03-03T10:08:00Z">
        <w:r w:rsidRPr="00A516C8">
          <w:rPr>
            <w:rStyle w:val="a8"/>
            <w:noProof/>
          </w:rPr>
          <w:fldChar w:fldCharType="begin"/>
        </w:r>
        <w:r w:rsidRPr="00A516C8">
          <w:rPr>
            <w:rStyle w:val="a8"/>
            <w:noProof/>
          </w:rPr>
          <w:instrText xml:space="preserve"> </w:instrText>
        </w:r>
        <w:r>
          <w:rPr>
            <w:noProof/>
          </w:rPr>
          <w:instrText>HYPERLINK \l "_Toc444763183"</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7.4.1.4.</w:t>
        </w:r>
        <w:r>
          <w:rPr>
            <w:rFonts w:eastAsiaTheme="minorEastAsia" w:cstheme="minorBidi"/>
            <w:noProof/>
            <w:sz w:val="21"/>
            <w:szCs w:val="22"/>
          </w:rPr>
          <w:tab/>
        </w:r>
        <w:r w:rsidRPr="00A516C8">
          <w:rPr>
            <w:rStyle w:val="a8"/>
            <w:noProof/>
          </w:rPr>
          <w:t>block_attr ::ignore()</w:t>
        </w:r>
        <w:r>
          <w:rPr>
            <w:noProof/>
            <w:webHidden/>
          </w:rPr>
          <w:tab/>
        </w:r>
        <w:r>
          <w:rPr>
            <w:noProof/>
            <w:webHidden/>
          </w:rPr>
          <w:fldChar w:fldCharType="begin"/>
        </w:r>
        <w:r>
          <w:rPr>
            <w:noProof/>
            <w:webHidden/>
          </w:rPr>
          <w:instrText xml:space="preserve"> PAGEREF _Toc444763183 \h </w:instrText>
        </w:r>
        <w:r>
          <w:rPr>
            <w:noProof/>
            <w:webHidden/>
          </w:rPr>
        </w:r>
      </w:ins>
      <w:r>
        <w:rPr>
          <w:noProof/>
          <w:webHidden/>
        </w:rPr>
        <w:fldChar w:fldCharType="separate"/>
      </w:r>
      <w:ins w:id="374" w:author="1139930830362" w:date="2016-03-03T10:08:00Z">
        <w:r>
          <w:rPr>
            <w:noProof/>
            <w:webHidden/>
          </w:rPr>
          <w:t>57</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75" w:author="1139930830362" w:date="2016-03-03T10:08:00Z"/>
          <w:rFonts w:eastAsiaTheme="minorEastAsia" w:cstheme="minorBidi"/>
          <w:noProof/>
          <w:sz w:val="21"/>
          <w:szCs w:val="22"/>
        </w:rPr>
      </w:pPr>
      <w:ins w:id="376" w:author="1139930830362" w:date="2016-03-03T10:08:00Z">
        <w:r w:rsidRPr="00A516C8">
          <w:rPr>
            <w:rStyle w:val="a8"/>
            <w:noProof/>
          </w:rPr>
          <w:fldChar w:fldCharType="begin"/>
        </w:r>
        <w:r w:rsidRPr="00A516C8">
          <w:rPr>
            <w:rStyle w:val="a8"/>
            <w:noProof/>
          </w:rPr>
          <w:instrText xml:space="preserve"> </w:instrText>
        </w:r>
        <w:r>
          <w:rPr>
            <w:noProof/>
          </w:rPr>
          <w:instrText>HYPERLINK \l "_Toc444763184"</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7.4.1.5.</w:t>
        </w:r>
        <w:r>
          <w:rPr>
            <w:rFonts w:eastAsiaTheme="minorEastAsia" w:cstheme="minorBidi"/>
            <w:noProof/>
            <w:sz w:val="21"/>
            <w:szCs w:val="22"/>
          </w:rPr>
          <w:tab/>
        </w:r>
        <w:r w:rsidRPr="00A516C8">
          <w:rPr>
            <w:rStyle w:val="a8"/>
            <w:noProof/>
          </w:rPr>
          <w:t>block_attr ::set_ignore()</w:t>
        </w:r>
        <w:r>
          <w:rPr>
            <w:noProof/>
            <w:webHidden/>
          </w:rPr>
          <w:tab/>
        </w:r>
        <w:r>
          <w:rPr>
            <w:noProof/>
            <w:webHidden/>
          </w:rPr>
          <w:fldChar w:fldCharType="begin"/>
        </w:r>
        <w:r>
          <w:rPr>
            <w:noProof/>
            <w:webHidden/>
          </w:rPr>
          <w:instrText xml:space="preserve"> PAGEREF _Toc444763184 \h </w:instrText>
        </w:r>
        <w:r>
          <w:rPr>
            <w:noProof/>
            <w:webHidden/>
          </w:rPr>
        </w:r>
      </w:ins>
      <w:r>
        <w:rPr>
          <w:noProof/>
          <w:webHidden/>
        </w:rPr>
        <w:fldChar w:fldCharType="separate"/>
      </w:r>
      <w:ins w:id="377" w:author="1139930830362" w:date="2016-03-03T10:08:00Z">
        <w:r>
          <w:rPr>
            <w:noProof/>
            <w:webHidden/>
          </w:rPr>
          <w:t>57</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78" w:author="1139930830362" w:date="2016-03-03T10:08:00Z"/>
          <w:rFonts w:eastAsiaTheme="minorEastAsia" w:cstheme="minorBidi"/>
          <w:noProof/>
          <w:sz w:val="21"/>
          <w:szCs w:val="22"/>
        </w:rPr>
      </w:pPr>
      <w:ins w:id="379" w:author="1139930830362" w:date="2016-03-03T10:08:00Z">
        <w:r w:rsidRPr="00A516C8">
          <w:rPr>
            <w:rStyle w:val="a8"/>
            <w:noProof/>
          </w:rPr>
          <w:fldChar w:fldCharType="begin"/>
        </w:r>
        <w:r w:rsidRPr="00A516C8">
          <w:rPr>
            <w:rStyle w:val="a8"/>
            <w:noProof/>
          </w:rPr>
          <w:instrText xml:space="preserve"> </w:instrText>
        </w:r>
        <w:r>
          <w:rPr>
            <w:noProof/>
          </w:rPr>
          <w:instrText>HYPERLINK \l "_Toc444763185"</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7.4.1.6.</w:t>
        </w:r>
        <w:r>
          <w:rPr>
            <w:rFonts w:eastAsiaTheme="minorEastAsia" w:cstheme="minorBidi"/>
            <w:noProof/>
            <w:sz w:val="21"/>
            <w:szCs w:val="22"/>
          </w:rPr>
          <w:tab/>
        </w:r>
        <w:r w:rsidRPr="00A516C8">
          <w:rPr>
            <w:rStyle w:val="a8"/>
            <w:noProof/>
          </w:rPr>
          <w:t>block_attr ::lowers()</w:t>
        </w:r>
        <w:r>
          <w:rPr>
            <w:noProof/>
            <w:webHidden/>
          </w:rPr>
          <w:tab/>
        </w:r>
        <w:r>
          <w:rPr>
            <w:noProof/>
            <w:webHidden/>
          </w:rPr>
          <w:fldChar w:fldCharType="begin"/>
        </w:r>
        <w:r>
          <w:rPr>
            <w:noProof/>
            <w:webHidden/>
          </w:rPr>
          <w:instrText xml:space="preserve"> PAGEREF _Toc444763185 \h </w:instrText>
        </w:r>
        <w:r>
          <w:rPr>
            <w:noProof/>
            <w:webHidden/>
          </w:rPr>
        </w:r>
      </w:ins>
      <w:r>
        <w:rPr>
          <w:noProof/>
          <w:webHidden/>
        </w:rPr>
        <w:fldChar w:fldCharType="separate"/>
      </w:r>
      <w:ins w:id="380" w:author="1139930830362" w:date="2016-03-03T10:08:00Z">
        <w:r>
          <w:rPr>
            <w:noProof/>
            <w:webHidden/>
          </w:rPr>
          <w:t>58</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81" w:author="1139930830362" w:date="2016-03-03T10:08:00Z"/>
          <w:rFonts w:eastAsiaTheme="minorEastAsia" w:cstheme="minorBidi"/>
          <w:noProof/>
          <w:sz w:val="21"/>
          <w:szCs w:val="22"/>
        </w:rPr>
      </w:pPr>
      <w:ins w:id="382" w:author="1139930830362" w:date="2016-03-03T10:08:00Z">
        <w:r w:rsidRPr="00A516C8">
          <w:rPr>
            <w:rStyle w:val="a8"/>
            <w:noProof/>
          </w:rPr>
          <w:fldChar w:fldCharType="begin"/>
        </w:r>
        <w:r w:rsidRPr="00A516C8">
          <w:rPr>
            <w:rStyle w:val="a8"/>
            <w:noProof/>
          </w:rPr>
          <w:instrText xml:space="preserve"> </w:instrText>
        </w:r>
        <w:r>
          <w:rPr>
            <w:noProof/>
          </w:rPr>
          <w:instrText>HYPERLINK \l "_Toc444763186"</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7.4.1.7.</w:t>
        </w:r>
        <w:r>
          <w:rPr>
            <w:rFonts w:eastAsiaTheme="minorEastAsia" w:cstheme="minorBidi"/>
            <w:noProof/>
            <w:sz w:val="21"/>
            <w:szCs w:val="22"/>
          </w:rPr>
          <w:tab/>
        </w:r>
        <w:r w:rsidRPr="00A516C8">
          <w:rPr>
            <w:rStyle w:val="a8"/>
            <w:noProof/>
          </w:rPr>
          <w:t>block_attr ::merged</w:t>
        </w:r>
        <w:r>
          <w:rPr>
            <w:noProof/>
            <w:webHidden/>
          </w:rPr>
          <w:tab/>
        </w:r>
        <w:r>
          <w:rPr>
            <w:noProof/>
            <w:webHidden/>
          </w:rPr>
          <w:fldChar w:fldCharType="begin"/>
        </w:r>
        <w:r>
          <w:rPr>
            <w:noProof/>
            <w:webHidden/>
          </w:rPr>
          <w:instrText xml:space="preserve"> PAGEREF _Toc444763186 \h </w:instrText>
        </w:r>
        <w:r>
          <w:rPr>
            <w:noProof/>
            <w:webHidden/>
          </w:rPr>
        </w:r>
      </w:ins>
      <w:r>
        <w:rPr>
          <w:noProof/>
          <w:webHidden/>
        </w:rPr>
        <w:fldChar w:fldCharType="separate"/>
      </w:r>
      <w:ins w:id="383" w:author="1139930830362" w:date="2016-03-03T10:08:00Z">
        <w:r>
          <w:rPr>
            <w:noProof/>
            <w:webHidden/>
          </w:rPr>
          <w:t>58</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84" w:author="1139930830362" w:date="2016-03-03T10:08:00Z"/>
          <w:rFonts w:eastAsiaTheme="minorEastAsia" w:cstheme="minorBidi"/>
          <w:noProof/>
          <w:sz w:val="21"/>
          <w:szCs w:val="22"/>
        </w:rPr>
      </w:pPr>
      <w:ins w:id="385" w:author="1139930830362" w:date="2016-03-03T10:08:00Z">
        <w:r w:rsidRPr="00A516C8">
          <w:rPr>
            <w:rStyle w:val="a8"/>
            <w:noProof/>
          </w:rPr>
          <w:fldChar w:fldCharType="begin"/>
        </w:r>
        <w:r w:rsidRPr="00A516C8">
          <w:rPr>
            <w:rStyle w:val="a8"/>
            <w:noProof/>
          </w:rPr>
          <w:instrText xml:space="preserve"> </w:instrText>
        </w:r>
        <w:r>
          <w:rPr>
            <w:noProof/>
          </w:rPr>
          <w:instrText>HYPERLINK \l "_Toc444763187"</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7.4.1.8.</w:t>
        </w:r>
        <w:r>
          <w:rPr>
            <w:rFonts w:eastAsiaTheme="minorEastAsia" w:cstheme="minorBidi"/>
            <w:noProof/>
            <w:sz w:val="21"/>
            <w:szCs w:val="22"/>
          </w:rPr>
          <w:tab/>
        </w:r>
        <w:r w:rsidRPr="00A516C8">
          <w:rPr>
            <w:rStyle w:val="a8"/>
            <w:rFonts w:hint="eastAsia"/>
            <w:noProof/>
          </w:rPr>
          <w:t>キャスト</w:t>
        </w:r>
        <w:r w:rsidRPr="00A516C8">
          <w:rPr>
            <w:rStyle w:val="a8"/>
            <w:noProof/>
          </w:rPr>
          <w:t>(bool)</w:t>
        </w:r>
        <w:r>
          <w:rPr>
            <w:noProof/>
            <w:webHidden/>
          </w:rPr>
          <w:tab/>
        </w:r>
        <w:r>
          <w:rPr>
            <w:noProof/>
            <w:webHidden/>
          </w:rPr>
          <w:fldChar w:fldCharType="begin"/>
        </w:r>
        <w:r>
          <w:rPr>
            <w:noProof/>
            <w:webHidden/>
          </w:rPr>
          <w:instrText xml:space="preserve"> PAGEREF _Toc444763187 \h </w:instrText>
        </w:r>
        <w:r>
          <w:rPr>
            <w:noProof/>
            <w:webHidden/>
          </w:rPr>
        </w:r>
      </w:ins>
      <w:r>
        <w:rPr>
          <w:noProof/>
          <w:webHidden/>
        </w:rPr>
        <w:fldChar w:fldCharType="separate"/>
      </w:r>
      <w:ins w:id="386" w:author="1139930830362" w:date="2016-03-03T10:08:00Z">
        <w:r>
          <w:rPr>
            <w:noProof/>
            <w:webHidden/>
          </w:rPr>
          <w:t>58</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387" w:author="1139930830362" w:date="2016-03-03T10:08:00Z"/>
          <w:rFonts w:eastAsiaTheme="minorEastAsia" w:cstheme="minorBidi"/>
          <w:noProof/>
          <w:sz w:val="21"/>
          <w:szCs w:val="22"/>
        </w:rPr>
      </w:pPr>
      <w:ins w:id="388" w:author="1139930830362" w:date="2016-03-03T10:08:00Z">
        <w:r w:rsidRPr="00A516C8">
          <w:rPr>
            <w:rStyle w:val="a8"/>
            <w:noProof/>
          </w:rPr>
          <w:fldChar w:fldCharType="begin"/>
        </w:r>
        <w:r w:rsidRPr="00A516C8">
          <w:rPr>
            <w:rStyle w:val="a8"/>
            <w:noProof/>
          </w:rPr>
          <w:instrText xml:space="preserve"> </w:instrText>
        </w:r>
        <w:r>
          <w:rPr>
            <w:noProof/>
          </w:rPr>
          <w:instrText>HYPERLINK \l "_Toc444763188"</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7.4.1.9.</w:t>
        </w:r>
        <w:r>
          <w:rPr>
            <w:rFonts w:eastAsiaTheme="minorEastAsia" w:cstheme="minorBidi"/>
            <w:noProof/>
            <w:sz w:val="21"/>
            <w:szCs w:val="22"/>
          </w:rPr>
          <w:tab/>
        </w:r>
        <w:r w:rsidRPr="00A516C8">
          <w:rPr>
            <w:rStyle w:val="a8"/>
            <w:noProof/>
          </w:rPr>
          <w:t>attr_map ::get</w:t>
        </w:r>
        <w:r>
          <w:rPr>
            <w:noProof/>
            <w:webHidden/>
          </w:rPr>
          <w:tab/>
        </w:r>
        <w:r>
          <w:rPr>
            <w:noProof/>
            <w:webHidden/>
          </w:rPr>
          <w:fldChar w:fldCharType="begin"/>
        </w:r>
        <w:r>
          <w:rPr>
            <w:noProof/>
            <w:webHidden/>
          </w:rPr>
          <w:instrText xml:space="preserve"> PAGEREF _Toc444763188 \h </w:instrText>
        </w:r>
        <w:r>
          <w:rPr>
            <w:noProof/>
            <w:webHidden/>
          </w:rPr>
        </w:r>
      </w:ins>
      <w:r>
        <w:rPr>
          <w:noProof/>
          <w:webHidden/>
        </w:rPr>
        <w:fldChar w:fldCharType="separate"/>
      </w:r>
      <w:ins w:id="389" w:author="1139930830362" w:date="2016-03-03T10:08:00Z">
        <w:r>
          <w:rPr>
            <w:noProof/>
            <w:webHidden/>
          </w:rPr>
          <w:t>58</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390" w:author="1139930830362" w:date="2016-03-03T10:08:00Z"/>
          <w:rFonts w:eastAsiaTheme="minorEastAsia" w:cstheme="minorBidi"/>
          <w:noProof/>
          <w:sz w:val="21"/>
          <w:szCs w:val="22"/>
        </w:rPr>
      </w:pPr>
      <w:ins w:id="391" w:author="1139930830362" w:date="2016-03-03T10:08:00Z">
        <w:r w:rsidRPr="00A516C8">
          <w:rPr>
            <w:rStyle w:val="a8"/>
            <w:noProof/>
          </w:rPr>
          <w:fldChar w:fldCharType="begin"/>
        </w:r>
        <w:r w:rsidRPr="00A516C8">
          <w:rPr>
            <w:rStyle w:val="a8"/>
            <w:noProof/>
          </w:rPr>
          <w:instrText xml:space="preserve"> </w:instrText>
        </w:r>
        <w:r>
          <w:rPr>
            <w:noProof/>
          </w:rPr>
          <w:instrText>HYPERLINK \l "_Toc444763189"</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7.4.1.10.</w:t>
        </w:r>
        <w:r>
          <w:rPr>
            <w:rFonts w:eastAsiaTheme="minorEastAsia" w:cstheme="minorBidi"/>
            <w:noProof/>
            <w:sz w:val="21"/>
            <w:szCs w:val="22"/>
          </w:rPr>
          <w:tab/>
        </w:r>
        <w:r w:rsidRPr="00A516C8">
          <w:rPr>
            <w:rStyle w:val="a8"/>
            <w:noProof/>
          </w:rPr>
          <w:t>attr_map::get_id</w:t>
        </w:r>
        <w:r>
          <w:rPr>
            <w:noProof/>
            <w:webHidden/>
          </w:rPr>
          <w:tab/>
        </w:r>
        <w:r>
          <w:rPr>
            <w:noProof/>
            <w:webHidden/>
          </w:rPr>
          <w:fldChar w:fldCharType="begin"/>
        </w:r>
        <w:r>
          <w:rPr>
            <w:noProof/>
            <w:webHidden/>
          </w:rPr>
          <w:instrText xml:space="preserve"> PAGEREF _Toc444763189 \h </w:instrText>
        </w:r>
        <w:r>
          <w:rPr>
            <w:noProof/>
            <w:webHidden/>
          </w:rPr>
        </w:r>
      </w:ins>
      <w:r>
        <w:rPr>
          <w:noProof/>
          <w:webHidden/>
        </w:rPr>
        <w:fldChar w:fldCharType="separate"/>
      </w:r>
      <w:ins w:id="392" w:author="1139930830362" w:date="2016-03-03T10:08:00Z">
        <w:r>
          <w:rPr>
            <w:noProof/>
            <w:webHidden/>
          </w:rPr>
          <w:t>58</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393" w:author="1139930830362" w:date="2016-03-03T10:08:00Z"/>
          <w:rFonts w:eastAsiaTheme="minorEastAsia" w:cstheme="minorBidi"/>
          <w:noProof/>
          <w:sz w:val="21"/>
          <w:szCs w:val="22"/>
        </w:rPr>
      </w:pPr>
      <w:ins w:id="394" w:author="1139930830362" w:date="2016-03-03T10:08:00Z">
        <w:r w:rsidRPr="00A516C8">
          <w:rPr>
            <w:rStyle w:val="a8"/>
            <w:noProof/>
          </w:rPr>
          <w:fldChar w:fldCharType="begin"/>
        </w:r>
        <w:r w:rsidRPr="00A516C8">
          <w:rPr>
            <w:rStyle w:val="a8"/>
            <w:noProof/>
          </w:rPr>
          <w:instrText xml:space="preserve"> </w:instrText>
        </w:r>
        <w:r>
          <w:rPr>
            <w:noProof/>
          </w:rPr>
          <w:instrText>HYPERLINK \l "_Toc444763190"</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7.4.1.11.</w:t>
        </w:r>
        <w:r>
          <w:rPr>
            <w:rFonts w:eastAsiaTheme="minorEastAsia" w:cstheme="minorBidi"/>
            <w:noProof/>
            <w:sz w:val="21"/>
            <w:szCs w:val="22"/>
          </w:rPr>
          <w:tab/>
        </w:r>
        <w:r w:rsidRPr="00A516C8">
          <w:rPr>
            <w:rStyle w:val="a8"/>
            <w:noProof/>
          </w:rPr>
          <w:t>attr_map::add()</w:t>
        </w:r>
        <w:r>
          <w:rPr>
            <w:noProof/>
            <w:webHidden/>
          </w:rPr>
          <w:tab/>
        </w:r>
        <w:r>
          <w:rPr>
            <w:noProof/>
            <w:webHidden/>
          </w:rPr>
          <w:fldChar w:fldCharType="begin"/>
        </w:r>
        <w:r>
          <w:rPr>
            <w:noProof/>
            <w:webHidden/>
          </w:rPr>
          <w:instrText xml:space="preserve"> PAGEREF _Toc444763190 \h </w:instrText>
        </w:r>
        <w:r>
          <w:rPr>
            <w:noProof/>
            <w:webHidden/>
          </w:rPr>
        </w:r>
      </w:ins>
      <w:r>
        <w:rPr>
          <w:noProof/>
          <w:webHidden/>
        </w:rPr>
        <w:fldChar w:fldCharType="separate"/>
      </w:r>
      <w:ins w:id="395" w:author="1139930830362" w:date="2016-03-03T10:08:00Z">
        <w:r>
          <w:rPr>
            <w:noProof/>
            <w:webHidden/>
          </w:rPr>
          <w:t>59</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396" w:author="1139930830362" w:date="2016-03-03T10:08:00Z"/>
          <w:rFonts w:eastAsiaTheme="minorEastAsia" w:cstheme="minorBidi"/>
          <w:noProof/>
          <w:sz w:val="21"/>
          <w:szCs w:val="22"/>
        </w:rPr>
      </w:pPr>
      <w:ins w:id="397" w:author="1139930830362" w:date="2016-03-03T10:08:00Z">
        <w:r w:rsidRPr="00A516C8">
          <w:rPr>
            <w:rStyle w:val="a8"/>
            <w:noProof/>
          </w:rPr>
          <w:fldChar w:fldCharType="begin"/>
        </w:r>
        <w:r w:rsidRPr="00A516C8">
          <w:rPr>
            <w:rStyle w:val="a8"/>
            <w:noProof/>
          </w:rPr>
          <w:instrText xml:space="preserve"> </w:instrText>
        </w:r>
        <w:r>
          <w:rPr>
            <w:noProof/>
          </w:rPr>
          <w:instrText>HYPERLINK \l "_Toc444763191"</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7.4.1.12.</w:t>
        </w:r>
        <w:r>
          <w:rPr>
            <w:rFonts w:eastAsiaTheme="minorEastAsia" w:cstheme="minorBidi"/>
            <w:noProof/>
            <w:sz w:val="21"/>
            <w:szCs w:val="22"/>
          </w:rPr>
          <w:tab/>
        </w:r>
        <w:r w:rsidRPr="00A516C8">
          <w:rPr>
            <w:rStyle w:val="a8"/>
            <w:noProof/>
          </w:rPr>
          <w:t>BLXML</w:t>
        </w:r>
        <w:r w:rsidRPr="00A516C8">
          <w:rPr>
            <w:rStyle w:val="a8"/>
            <w:rFonts w:hint="eastAsia"/>
            <w:noProof/>
          </w:rPr>
          <w:t>クラスコンストラクタ</w:t>
        </w:r>
        <w:r>
          <w:rPr>
            <w:noProof/>
            <w:webHidden/>
          </w:rPr>
          <w:tab/>
        </w:r>
        <w:r>
          <w:rPr>
            <w:noProof/>
            <w:webHidden/>
          </w:rPr>
          <w:fldChar w:fldCharType="begin"/>
        </w:r>
        <w:r>
          <w:rPr>
            <w:noProof/>
            <w:webHidden/>
          </w:rPr>
          <w:instrText xml:space="preserve"> PAGEREF _Toc444763191 \h </w:instrText>
        </w:r>
        <w:r>
          <w:rPr>
            <w:noProof/>
            <w:webHidden/>
          </w:rPr>
        </w:r>
      </w:ins>
      <w:r>
        <w:rPr>
          <w:noProof/>
          <w:webHidden/>
        </w:rPr>
        <w:fldChar w:fldCharType="separate"/>
      </w:r>
      <w:ins w:id="398" w:author="1139930830362" w:date="2016-03-03T10:08:00Z">
        <w:r>
          <w:rPr>
            <w:noProof/>
            <w:webHidden/>
          </w:rPr>
          <w:t>59</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399" w:author="1139930830362" w:date="2016-03-03T10:08:00Z"/>
          <w:rFonts w:eastAsiaTheme="minorEastAsia" w:cstheme="minorBidi"/>
          <w:noProof/>
          <w:sz w:val="21"/>
          <w:szCs w:val="22"/>
        </w:rPr>
      </w:pPr>
      <w:ins w:id="400" w:author="1139930830362" w:date="2016-03-03T10:08:00Z">
        <w:r w:rsidRPr="00A516C8">
          <w:rPr>
            <w:rStyle w:val="a8"/>
            <w:noProof/>
          </w:rPr>
          <w:fldChar w:fldCharType="begin"/>
        </w:r>
        <w:r w:rsidRPr="00A516C8">
          <w:rPr>
            <w:rStyle w:val="a8"/>
            <w:noProof/>
          </w:rPr>
          <w:instrText xml:space="preserve"> </w:instrText>
        </w:r>
        <w:r>
          <w:rPr>
            <w:noProof/>
          </w:rPr>
          <w:instrText>HYPERLINK \l "_Toc444763192"</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7.4.1.13.</w:t>
        </w:r>
        <w:r>
          <w:rPr>
            <w:rFonts w:eastAsiaTheme="minorEastAsia" w:cstheme="minorBidi"/>
            <w:noProof/>
            <w:sz w:val="21"/>
            <w:szCs w:val="22"/>
          </w:rPr>
          <w:tab/>
        </w:r>
        <w:r w:rsidRPr="00A516C8">
          <w:rPr>
            <w:rStyle w:val="a8"/>
            <w:noProof/>
          </w:rPr>
          <w:t>BLXML::load()</w:t>
        </w:r>
        <w:r>
          <w:rPr>
            <w:noProof/>
            <w:webHidden/>
          </w:rPr>
          <w:tab/>
        </w:r>
        <w:r>
          <w:rPr>
            <w:noProof/>
            <w:webHidden/>
          </w:rPr>
          <w:fldChar w:fldCharType="begin"/>
        </w:r>
        <w:r>
          <w:rPr>
            <w:noProof/>
            <w:webHidden/>
          </w:rPr>
          <w:instrText xml:space="preserve"> PAGEREF _Toc444763192 \h </w:instrText>
        </w:r>
        <w:r>
          <w:rPr>
            <w:noProof/>
            <w:webHidden/>
          </w:rPr>
        </w:r>
      </w:ins>
      <w:r>
        <w:rPr>
          <w:noProof/>
          <w:webHidden/>
        </w:rPr>
        <w:fldChar w:fldCharType="separate"/>
      </w:r>
      <w:ins w:id="401" w:author="1139930830362" w:date="2016-03-03T10:08:00Z">
        <w:r>
          <w:rPr>
            <w:noProof/>
            <w:webHidden/>
          </w:rPr>
          <w:t>59</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402" w:author="1139930830362" w:date="2016-03-03T10:08:00Z"/>
          <w:rFonts w:eastAsiaTheme="minorEastAsia" w:cstheme="minorBidi"/>
          <w:noProof/>
          <w:sz w:val="21"/>
          <w:szCs w:val="22"/>
        </w:rPr>
      </w:pPr>
      <w:ins w:id="403" w:author="1139930830362" w:date="2016-03-03T10:08:00Z">
        <w:r w:rsidRPr="00A516C8">
          <w:rPr>
            <w:rStyle w:val="a8"/>
            <w:noProof/>
          </w:rPr>
          <w:fldChar w:fldCharType="begin"/>
        </w:r>
        <w:r w:rsidRPr="00A516C8">
          <w:rPr>
            <w:rStyle w:val="a8"/>
            <w:noProof/>
          </w:rPr>
          <w:instrText xml:space="preserve"> </w:instrText>
        </w:r>
        <w:r>
          <w:rPr>
            <w:noProof/>
          </w:rPr>
          <w:instrText>HYPERLINK \l "_Toc444763193"</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7.4.1.14.</w:t>
        </w:r>
        <w:r>
          <w:rPr>
            <w:rFonts w:eastAsiaTheme="minorEastAsia" w:cstheme="minorBidi"/>
            <w:noProof/>
            <w:sz w:val="21"/>
            <w:szCs w:val="22"/>
          </w:rPr>
          <w:tab/>
        </w:r>
        <w:r w:rsidRPr="00A516C8">
          <w:rPr>
            <w:rStyle w:val="a8"/>
            <w:noProof/>
          </w:rPr>
          <w:t>BLXML::gencode()</w:t>
        </w:r>
        <w:r>
          <w:rPr>
            <w:noProof/>
            <w:webHidden/>
          </w:rPr>
          <w:tab/>
        </w:r>
        <w:r>
          <w:rPr>
            <w:noProof/>
            <w:webHidden/>
          </w:rPr>
          <w:fldChar w:fldCharType="begin"/>
        </w:r>
        <w:r>
          <w:rPr>
            <w:noProof/>
            <w:webHidden/>
          </w:rPr>
          <w:instrText xml:space="preserve"> PAGEREF _Toc444763193 \h </w:instrText>
        </w:r>
        <w:r>
          <w:rPr>
            <w:noProof/>
            <w:webHidden/>
          </w:rPr>
        </w:r>
      </w:ins>
      <w:r>
        <w:rPr>
          <w:noProof/>
          <w:webHidden/>
        </w:rPr>
        <w:fldChar w:fldCharType="separate"/>
      </w:r>
      <w:ins w:id="404" w:author="1139930830362" w:date="2016-03-03T10:08:00Z">
        <w:r>
          <w:rPr>
            <w:noProof/>
            <w:webHidden/>
          </w:rPr>
          <w:t>59</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405" w:author="1139930830362" w:date="2016-03-03T10:08:00Z"/>
          <w:rFonts w:eastAsiaTheme="minorEastAsia" w:cstheme="minorBidi"/>
          <w:noProof/>
          <w:sz w:val="21"/>
          <w:szCs w:val="22"/>
        </w:rPr>
      </w:pPr>
      <w:ins w:id="406" w:author="1139930830362" w:date="2016-03-03T10:08:00Z">
        <w:r w:rsidRPr="00A516C8">
          <w:rPr>
            <w:rStyle w:val="a8"/>
            <w:noProof/>
          </w:rPr>
          <w:fldChar w:fldCharType="begin"/>
        </w:r>
        <w:r w:rsidRPr="00A516C8">
          <w:rPr>
            <w:rStyle w:val="a8"/>
            <w:noProof/>
          </w:rPr>
          <w:instrText xml:space="preserve"> </w:instrText>
        </w:r>
        <w:r>
          <w:rPr>
            <w:noProof/>
          </w:rPr>
          <w:instrText>HYPERLINK \l "_Toc444763194"</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7.4.1.15.</w:t>
        </w:r>
        <w:r>
          <w:rPr>
            <w:rFonts w:eastAsiaTheme="minorEastAsia" w:cstheme="minorBidi"/>
            <w:noProof/>
            <w:sz w:val="21"/>
            <w:szCs w:val="22"/>
          </w:rPr>
          <w:tab/>
        </w:r>
        <w:r w:rsidRPr="00A516C8">
          <w:rPr>
            <w:rStyle w:val="a8"/>
            <w:noProof/>
          </w:rPr>
          <w:t>BLXML::check_switchcase_if_block()</w:t>
        </w:r>
        <w:r>
          <w:rPr>
            <w:noProof/>
            <w:webHidden/>
          </w:rPr>
          <w:tab/>
        </w:r>
        <w:r>
          <w:rPr>
            <w:noProof/>
            <w:webHidden/>
          </w:rPr>
          <w:fldChar w:fldCharType="begin"/>
        </w:r>
        <w:r>
          <w:rPr>
            <w:noProof/>
            <w:webHidden/>
          </w:rPr>
          <w:instrText xml:space="preserve"> PAGEREF _Toc444763194 \h </w:instrText>
        </w:r>
        <w:r>
          <w:rPr>
            <w:noProof/>
            <w:webHidden/>
          </w:rPr>
        </w:r>
      </w:ins>
      <w:r>
        <w:rPr>
          <w:noProof/>
          <w:webHidden/>
        </w:rPr>
        <w:fldChar w:fldCharType="separate"/>
      </w:r>
      <w:ins w:id="407" w:author="1139930830362" w:date="2016-03-03T10:08:00Z">
        <w:r>
          <w:rPr>
            <w:noProof/>
            <w:webHidden/>
          </w:rPr>
          <w:t>59</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408" w:author="1139930830362" w:date="2016-03-03T10:08:00Z"/>
          <w:rFonts w:eastAsiaTheme="minorEastAsia" w:cstheme="minorBidi"/>
          <w:noProof/>
          <w:sz w:val="21"/>
          <w:szCs w:val="22"/>
        </w:rPr>
      </w:pPr>
      <w:ins w:id="409" w:author="1139930830362" w:date="2016-03-03T10:08:00Z">
        <w:r w:rsidRPr="00A516C8">
          <w:rPr>
            <w:rStyle w:val="a8"/>
            <w:noProof/>
          </w:rPr>
          <w:fldChar w:fldCharType="begin"/>
        </w:r>
        <w:r w:rsidRPr="00A516C8">
          <w:rPr>
            <w:rStyle w:val="a8"/>
            <w:noProof/>
          </w:rPr>
          <w:instrText xml:space="preserve"> </w:instrText>
        </w:r>
        <w:r>
          <w:rPr>
            <w:noProof/>
          </w:rPr>
          <w:instrText>HYPERLINK \l "_Toc444763195"</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7.4.1.16.</w:t>
        </w:r>
        <w:r>
          <w:rPr>
            <w:rFonts w:eastAsiaTheme="minorEastAsia" w:cstheme="minorBidi"/>
            <w:noProof/>
            <w:sz w:val="21"/>
            <w:szCs w:val="22"/>
          </w:rPr>
          <w:tab/>
        </w:r>
        <w:r w:rsidRPr="00A516C8">
          <w:rPr>
            <w:rStyle w:val="a8"/>
            <w:noProof/>
          </w:rPr>
          <w:t>BLXML::dump()</w:t>
        </w:r>
        <w:r>
          <w:rPr>
            <w:noProof/>
            <w:webHidden/>
          </w:rPr>
          <w:tab/>
        </w:r>
        <w:r>
          <w:rPr>
            <w:noProof/>
            <w:webHidden/>
          </w:rPr>
          <w:fldChar w:fldCharType="begin"/>
        </w:r>
        <w:r>
          <w:rPr>
            <w:noProof/>
            <w:webHidden/>
          </w:rPr>
          <w:instrText xml:space="preserve"> PAGEREF _Toc444763195 \h </w:instrText>
        </w:r>
        <w:r>
          <w:rPr>
            <w:noProof/>
            <w:webHidden/>
          </w:rPr>
        </w:r>
      </w:ins>
      <w:r>
        <w:rPr>
          <w:noProof/>
          <w:webHidden/>
        </w:rPr>
        <w:fldChar w:fldCharType="separate"/>
      </w:r>
      <w:ins w:id="410" w:author="1139930830362" w:date="2016-03-03T10:08:00Z">
        <w:r>
          <w:rPr>
            <w:noProof/>
            <w:webHidden/>
          </w:rPr>
          <w:t>59</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411" w:author="1139930830362" w:date="2016-03-03T10:08:00Z"/>
          <w:rFonts w:eastAsiaTheme="minorEastAsia" w:cstheme="minorBidi"/>
          <w:noProof/>
          <w:sz w:val="21"/>
          <w:szCs w:val="22"/>
        </w:rPr>
      </w:pPr>
      <w:ins w:id="412" w:author="1139930830362" w:date="2016-03-03T10:08:00Z">
        <w:r w:rsidRPr="00A516C8">
          <w:rPr>
            <w:rStyle w:val="a8"/>
            <w:noProof/>
          </w:rPr>
          <w:fldChar w:fldCharType="begin"/>
        </w:r>
        <w:r w:rsidRPr="00A516C8">
          <w:rPr>
            <w:rStyle w:val="a8"/>
            <w:noProof/>
          </w:rPr>
          <w:instrText xml:space="preserve"> </w:instrText>
        </w:r>
        <w:r>
          <w:rPr>
            <w:noProof/>
          </w:rPr>
          <w:instrText>HYPERLINK \l "_Toc444763196"</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7.4.1.17.</w:t>
        </w:r>
        <w:r>
          <w:rPr>
            <w:rFonts w:eastAsiaTheme="minorEastAsia" w:cstheme="minorBidi"/>
            <w:noProof/>
            <w:sz w:val="21"/>
            <w:szCs w:val="22"/>
          </w:rPr>
          <w:tab/>
        </w:r>
        <w:r w:rsidRPr="00A516C8">
          <w:rPr>
            <w:rStyle w:val="a8"/>
            <w:rFonts w:hint="eastAsia"/>
            <w:noProof/>
          </w:rPr>
          <w:t>キャスト</w:t>
        </w:r>
        <w:r w:rsidRPr="00A516C8">
          <w:rPr>
            <w:rStyle w:val="a8"/>
            <w:noProof/>
          </w:rPr>
          <w:t>(bool)</w:t>
        </w:r>
        <w:r>
          <w:rPr>
            <w:noProof/>
            <w:webHidden/>
          </w:rPr>
          <w:tab/>
        </w:r>
        <w:r>
          <w:rPr>
            <w:noProof/>
            <w:webHidden/>
          </w:rPr>
          <w:fldChar w:fldCharType="begin"/>
        </w:r>
        <w:r>
          <w:rPr>
            <w:noProof/>
            <w:webHidden/>
          </w:rPr>
          <w:instrText xml:space="preserve"> PAGEREF _Toc444763196 \h </w:instrText>
        </w:r>
        <w:r>
          <w:rPr>
            <w:noProof/>
            <w:webHidden/>
          </w:rPr>
        </w:r>
      </w:ins>
      <w:r>
        <w:rPr>
          <w:noProof/>
          <w:webHidden/>
        </w:rPr>
        <w:fldChar w:fldCharType="separate"/>
      </w:r>
      <w:ins w:id="413" w:author="1139930830362" w:date="2016-03-03T10:08:00Z">
        <w:r>
          <w:rPr>
            <w:noProof/>
            <w:webHidden/>
          </w:rPr>
          <w:t>60</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414" w:author="1139930830362" w:date="2016-03-03T10:08:00Z"/>
          <w:rFonts w:eastAsiaTheme="minorEastAsia" w:cstheme="minorBidi"/>
          <w:smallCaps w:val="0"/>
          <w:noProof/>
          <w:sz w:val="21"/>
          <w:szCs w:val="22"/>
        </w:rPr>
      </w:pPr>
      <w:ins w:id="415" w:author="1139930830362" w:date="2016-03-03T10:08:00Z">
        <w:r w:rsidRPr="00A516C8">
          <w:rPr>
            <w:rStyle w:val="a8"/>
            <w:noProof/>
          </w:rPr>
          <w:fldChar w:fldCharType="begin"/>
        </w:r>
        <w:r w:rsidRPr="00A516C8">
          <w:rPr>
            <w:rStyle w:val="a8"/>
            <w:noProof/>
          </w:rPr>
          <w:instrText xml:space="preserve"> </w:instrText>
        </w:r>
        <w:r>
          <w:rPr>
            <w:noProof/>
          </w:rPr>
          <w:instrText>HYPERLINK \l "_Toc444763197"</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w:t>
        </w:r>
        <w:r>
          <w:rPr>
            <w:rFonts w:eastAsiaTheme="minorEastAsia" w:cstheme="minorBidi"/>
            <w:smallCaps w:val="0"/>
            <w:noProof/>
            <w:sz w:val="21"/>
            <w:szCs w:val="22"/>
          </w:rPr>
          <w:tab/>
        </w:r>
        <w:r w:rsidRPr="00A516C8">
          <w:rPr>
            <w:rStyle w:val="a8"/>
            <w:noProof/>
          </w:rPr>
          <w:t>llvm-BLXMLPerf</w:t>
        </w:r>
        <w:r>
          <w:rPr>
            <w:noProof/>
            <w:webHidden/>
          </w:rPr>
          <w:tab/>
        </w:r>
        <w:r>
          <w:rPr>
            <w:noProof/>
            <w:webHidden/>
          </w:rPr>
          <w:fldChar w:fldCharType="begin"/>
        </w:r>
        <w:r>
          <w:rPr>
            <w:noProof/>
            <w:webHidden/>
          </w:rPr>
          <w:instrText xml:space="preserve"> PAGEREF _Toc444763197 \h </w:instrText>
        </w:r>
        <w:r>
          <w:rPr>
            <w:noProof/>
            <w:webHidden/>
          </w:rPr>
        </w:r>
      </w:ins>
      <w:r>
        <w:rPr>
          <w:noProof/>
          <w:webHidden/>
        </w:rPr>
        <w:fldChar w:fldCharType="separate"/>
      </w:r>
      <w:ins w:id="416" w:author="1139930830362" w:date="2016-03-03T10:08:00Z">
        <w:r>
          <w:rPr>
            <w:noProof/>
            <w:webHidden/>
          </w:rPr>
          <w:t>61</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17" w:author="1139930830362" w:date="2016-03-03T10:08:00Z"/>
          <w:rFonts w:eastAsiaTheme="minorEastAsia" w:cstheme="minorBidi"/>
          <w:noProof/>
          <w:sz w:val="21"/>
          <w:szCs w:val="22"/>
        </w:rPr>
      </w:pPr>
      <w:ins w:id="418" w:author="1139930830362" w:date="2016-03-03T10:08:00Z">
        <w:r w:rsidRPr="00A516C8">
          <w:rPr>
            <w:rStyle w:val="a8"/>
            <w:noProof/>
          </w:rPr>
          <w:fldChar w:fldCharType="begin"/>
        </w:r>
        <w:r w:rsidRPr="00A516C8">
          <w:rPr>
            <w:rStyle w:val="a8"/>
            <w:noProof/>
          </w:rPr>
          <w:instrText xml:space="preserve"> </w:instrText>
        </w:r>
        <w:r>
          <w:rPr>
            <w:noProof/>
          </w:rPr>
          <w:instrText>HYPERLINK \l "_Toc444763198"</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7.5.1.1.</w:t>
        </w:r>
        <w:r>
          <w:rPr>
            <w:rFonts w:eastAsiaTheme="minorEastAsia" w:cstheme="minorBidi"/>
            <w:noProof/>
            <w:sz w:val="21"/>
            <w:szCs w:val="22"/>
          </w:rPr>
          <w:tab/>
        </w:r>
        <w:r w:rsidRPr="00A516C8">
          <w:rPr>
            <w:rStyle w:val="a8"/>
            <w:noProof/>
          </w:rPr>
          <w:t>FunctionInfo</w:t>
        </w:r>
        <w:r w:rsidRPr="00A516C8">
          <w:rPr>
            <w:rStyle w:val="a8"/>
            <w:rFonts w:hint="eastAsia"/>
            <w:noProof/>
          </w:rPr>
          <w:t>クラスコンストラクタ</w:t>
        </w:r>
        <w:r>
          <w:rPr>
            <w:noProof/>
            <w:webHidden/>
          </w:rPr>
          <w:tab/>
        </w:r>
        <w:r>
          <w:rPr>
            <w:noProof/>
            <w:webHidden/>
          </w:rPr>
          <w:fldChar w:fldCharType="begin"/>
        </w:r>
        <w:r>
          <w:rPr>
            <w:noProof/>
            <w:webHidden/>
          </w:rPr>
          <w:instrText xml:space="preserve"> PAGEREF _Toc444763198 \h </w:instrText>
        </w:r>
        <w:r>
          <w:rPr>
            <w:noProof/>
            <w:webHidden/>
          </w:rPr>
        </w:r>
      </w:ins>
      <w:r>
        <w:rPr>
          <w:noProof/>
          <w:webHidden/>
        </w:rPr>
        <w:fldChar w:fldCharType="separate"/>
      </w:r>
      <w:ins w:id="419" w:author="1139930830362" w:date="2016-03-03T10:08:00Z">
        <w:r>
          <w:rPr>
            <w:noProof/>
            <w:webHidden/>
          </w:rPr>
          <w:t>62</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20" w:author="1139930830362" w:date="2016-03-03T10:08:00Z"/>
          <w:rFonts w:eastAsiaTheme="minorEastAsia" w:cstheme="minorBidi"/>
          <w:noProof/>
          <w:sz w:val="21"/>
          <w:szCs w:val="22"/>
        </w:rPr>
      </w:pPr>
      <w:ins w:id="421" w:author="1139930830362" w:date="2016-03-03T10:08:00Z">
        <w:r w:rsidRPr="00A516C8">
          <w:rPr>
            <w:rStyle w:val="a8"/>
            <w:noProof/>
          </w:rPr>
          <w:fldChar w:fldCharType="begin"/>
        </w:r>
        <w:r w:rsidRPr="00A516C8">
          <w:rPr>
            <w:rStyle w:val="a8"/>
            <w:noProof/>
          </w:rPr>
          <w:instrText xml:space="preserve"> </w:instrText>
        </w:r>
        <w:r>
          <w:rPr>
            <w:noProof/>
          </w:rPr>
          <w:instrText>HYPERLINK \l "_Toc444763199"</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7.5.1.2.</w:t>
        </w:r>
        <w:r>
          <w:rPr>
            <w:rFonts w:eastAsiaTheme="minorEastAsia" w:cstheme="minorBidi"/>
            <w:noProof/>
            <w:sz w:val="21"/>
            <w:szCs w:val="22"/>
          </w:rPr>
          <w:tab/>
        </w:r>
        <w:r w:rsidRPr="00A516C8">
          <w:rPr>
            <w:rStyle w:val="a8"/>
            <w:noProof/>
          </w:rPr>
          <w:t>FunctionInfo ::name()</w:t>
        </w:r>
        <w:r>
          <w:rPr>
            <w:noProof/>
            <w:webHidden/>
          </w:rPr>
          <w:tab/>
        </w:r>
        <w:r>
          <w:rPr>
            <w:noProof/>
            <w:webHidden/>
          </w:rPr>
          <w:fldChar w:fldCharType="begin"/>
        </w:r>
        <w:r>
          <w:rPr>
            <w:noProof/>
            <w:webHidden/>
          </w:rPr>
          <w:instrText xml:space="preserve"> PAGEREF _Toc444763199 \h </w:instrText>
        </w:r>
        <w:r>
          <w:rPr>
            <w:noProof/>
            <w:webHidden/>
          </w:rPr>
        </w:r>
      </w:ins>
      <w:r>
        <w:rPr>
          <w:noProof/>
          <w:webHidden/>
        </w:rPr>
        <w:fldChar w:fldCharType="separate"/>
      </w:r>
      <w:ins w:id="422" w:author="1139930830362" w:date="2016-03-03T10:08:00Z">
        <w:r>
          <w:rPr>
            <w:noProof/>
            <w:webHidden/>
          </w:rPr>
          <w:t>62</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23" w:author="1139930830362" w:date="2016-03-03T10:08:00Z"/>
          <w:rFonts w:eastAsiaTheme="minorEastAsia" w:cstheme="minorBidi"/>
          <w:noProof/>
          <w:sz w:val="21"/>
          <w:szCs w:val="22"/>
        </w:rPr>
      </w:pPr>
      <w:ins w:id="424" w:author="1139930830362" w:date="2016-03-03T10:08:00Z">
        <w:r w:rsidRPr="00A516C8">
          <w:rPr>
            <w:rStyle w:val="a8"/>
            <w:noProof/>
          </w:rPr>
          <w:fldChar w:fldCharType="begin"/>
        </w:r>
        <w:r w:rsidRPr="00A516C8">
          <w:rPr>
            <w:rStyle w:val="a8"/>
            <w:noProof/>
          </w:rPr>
          <w:instrText xml:space="preserve"> </w:instrText>
        </w:r>
        <w:r>
          <w:rPr>
            <w:noProof/>
          </w:rPr>
          <w:instrText>HYPERLINK \l "_Toc444763200"</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7.5.1.3.</w:t>
        </w:r>
        <w:r>
          <w:rPr>
            <w:rFonts w:eastAsiaTheme="minorEastAsia" w:cstheme="minorBidi"/>
            <w:noProof/>
            <w:sz w:val="21"/>
            <w:szCs w:val="22"/>
          </w:rPr>
          <w:tab/>
        </w:r>
        <w:r w:rsidRPr="00A516C8">
          <w:rPr>
            <w:rStyle w:val="a8"/>
            <w:noProof/>
          </w:rPr>
          <w:t>FunctionInfo ::best()</w:t>
        </w:r>
        <w:r>
          <w:rPr>
            <w:noProof/>
            <w:webHidden/>
          </w:rPr>
          <w:tab/>
        </w:r>
        <w:r>
          <w:rPr>
            <w:noProof/>
            <w:webHidden/>
          </w:rPr>
          <w:fldChar w:fldCharType="begin"/>
        </w:r>
        <w:r>
          <w:rPr>
            <w:noProof/>
            <w:webHidden/>
          </w:rPr>
          <w:instrText xml:space="preserve"> PAGEREF _Toc444763200 \h </w:instrText>
        </w:r>
        <w:r>
          <w:rPr>
            <w:noProof/>
            <w:webHidden/>
          </w:rPr>
        </w:r>
      </w:ins>
      <w:r>
        <w:rPr>
          <w:noProof/>
          <w:webHidden/>
        </w:rPr>
        <w:fldChar w:fldCharType="separate"/>
      </w:r>
      <w:ins w:id="425" w:author="1139930830362" w:date="2016-03-03T10:08:00Z">
        <w:r>
          <w:rPr>
            <w:noProof/>
            <w:webHidden/>
          </w:rPr>
          <w:t>62</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26" w:author="1139930830362" w:date="2016-03-03T10:08:00Z"/>
          <w:rFonts w:eastAsiaTheme="minorEastAsia" w:cstheme="minorBidi"/>
          <w:noProof/>
          <w:sz w:val="21"/>
          <w:szCs w:val="22"/>
        </w:rPr>
      </w:pPr>
      <w:ins w:id="427" w:author="1139930830362" w:date="2016-03-03T10:08:00Z">
        <w:r w:rsidRPr="00A516C8">
          <w:rPr>
            <w:rStyle w:val="a8"/>
            <w:noProof/>
          </w:rPr>
          <w:fldChar w:fldCharType="begin"/>
        </w:r>
        <w:r w:rsidRPr="00A516C8">
          <w:rPr>
            <w:rStyle w:val="a8"/>
            <w:noProof/>
          </w:rPr>
          <w:instrText xml:space="preserve"> </w:instrText>
        </w:r>
        <w:r>
          <w:rPr>
            <w:noProof/>
          </w:rPr>
          <w:instrText>HYPERLINK \l "_Toc444763201"</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7.5.1.4.</w:t>
        </w:r>
        <w:r>
          <w:rPr>
            <w:rFonts w:eastAsiaTheme="minorEastAsia" w:cstheme="minorBidi"/>
            <w:noProof/>
            <w:sz w:val="21"/>
            <w:szCs w:val="22"/>
          </w:rPr>
          <w:tab/>
        </w:r>
        <w:r w:rsidRPr="00A516C8">
          <w:rPr>
            <w:rStyle w:val="a8"/>
            <w:noProof/>
          </w:rPr>
          <w:t>FunctionInfo ::typical()</w:t>
        </w:r>
        <w:r>
          <w:rPr>
            <w:noProof/>
            <w:webHidden/>
          </w:rPr>
          <w:tab/>
        </w:r>
        <w:r>
          <w:rPr>
            <w:noProof/>
            <w:webHidden/>
          </w:rPr>
          <w:fldChar w:fldCharType="begin"/>
        </w:r>
        <w:r>
          <w:rPr>
            <w:noProof/>
            <w:webHidden/>
          </w:rPr>
          <w:instrText xml:space="preserve"> PAGEREF _Toc444763201 \h </w:instrText>
        </w:r>
        <w:r>
          <w:rPr>
            <w:noProof/>
            <w:webHidden/>
          </w:rPr>
        </w:r>
      </w:ins>
      <w:r>
        <w:rPr>
          <w:noProof/>
          <w:webHidden/>
        </w:rPr>
        <w:fldChar w:fldCharType="separate"/>
      </w:r>
      <w:ins w:id="428" w:author="1139930830362" w:date="2016-03-03T10:08:00Z">
        <w:r>
          <w:rPr>
            <w:noProof/>
            <w:webHidden/>
          </w:rPr>
          <w:t>62</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29" w:author="1139930830362" w:date="2016-03-03T10:08:00Z"/>
          <w:rFonts w:eastAsiaTheme="minorEastAsia" w:cstheme="minorBidi"/>
          <w:noProof/>
          <w:sz w:val="21"/>
          <w:szCs w:val="22"/>
        </w:rPr>
      </w:pPr>
      <w:ins w:id="430" w:author="1139930830362" w:date="2016-03-03T10:08:00Z">
        <w:r w:rsidRPr="00A516C8">
          <w:rPr>
            <w:rStyle w:val="a8"/>
            <w:noProof/>
          </w:rPr>
          <w:fldChar w:fldCharType="begin"/>
        </w:r>
        <w:r w:rsidRPr="00A516C8">
          <w:rPr>
            <w:rStyle w:val="a8"/>
            <w:noProof/>
          </w:rPr>
          <w:instrText xml:space="preserve"> </w:instrText>
        </w:r>
        <w:r>
          <w:rPr>
            <w:noProof/>
          </w:rPr>
          <w:instrText>HYPERLINK \l "_Toc444763202"</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7.5.1.5.</w:t>
        </w:r>
        <w:r>
          <w:rPr>
            <w:rFonts w:eastAsiaTheme="minorEastAsia" w:cstheme="minorBidi"/>
            <w:noProof/>
            <w:sz w:val="21"/>
            <w:szCs w:val="22"/>
          </w:rPr>
          <w:tab/>
        </w:r>
        <w:r w:rsidRPr="00A516C8">
          <w:rPr>
            <w:rStyle w:val="a8"/>
            <w:noProof/>
          </w:rPr>
          <w:t>FunctionInfo ::worst()</w:t>
        </w:r>
        <w:r>
          <w:rPr>
            <w:noProof/>
            <w:webHidden/>
          </w:rPr>
          <w:tab/>
        </w:r>
        <w:r>
          <w:rPr>
            <w:noProof/>
            <w:webHidden/>
          </w:rPr>
          <w:fldChar w:fldCharType="begin"/>
        </w:r>
        <w:r>
          <w:rPr>
            <w:noProof/>
            <w:webHidden/>
          </w:rPr>
          <w:instrText xml:space="preserve"> PAGEREF _Toc444763202 \h </w:instrText>
        </w:r>
        <w:r>
          <w:rPr>
            <w:noProof/>
            <w:webHidden/>
          </w:rPr>
        </w:r>
      </w:ins>
      <w:r>
        <w:rPr>
          <w:noProof/>
          <w:webHidden/>
        </w:rPr>
        <w:fldChar w:fldCharType="separate"/>
      </w:r>
      <w:ins w:id="431" w:author="1139930830362" w:date="2016-03-03T10:08:00Z">
        <w:r>
          <w:rPr>
            <w:noProof/>
            <w:webHidden/>
          </w:rPr>
          <w:t>62</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32" w:author="1139930830362" w:date="2016-03-03T10:08:00Z"/>
          <w:rFonts w:eastAsiaTheme="minorEastAsia" w:cstheme="minorBidi"/>
          <w:noProof/>
          <w:sz w:val="21"/>
          <w:szCs w:val="22"/>
        </w:rPr>
      </w:pPr>
      <w:ins w:id="433" w:author="1139930830362" w:date="2016-03-03T10:08:00Z">
        <w:r w:rsidRPr="00A516C8">
          <w:rPr>
            <w:rStyle w:val="a8"/>
            <w:noProof/>
          </w:rPr>
          <w:fldChar w:fldCharType="begin"/>
        </w:r>
        <w:r w:rsidRPr="00A516C8">
          <w:rPr>
            <w:rStyle w:val="a8"/>
            <w:noProof/>
          </w:rPr>
          <w:instrText xml:space="preserve"> </w:instrText>
        </w:r>
        <w:r>
          <w:rPr>
            <w:noProof/>
          </w:rPr>
          <w:instrText>HYPERLINK \l "_Toc444763203"</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7.5.1.6.</w:t>
        </w:r>
        <w:r>
          <w:rPr>
            <w:rFonts w:eastAsiaTheme="minorEastAsia" w:cstheme="minorBidi"/>
            <w:noProof/>
            <w:sz w:val="21"/>
            <w:szCs w:val="22"/>
          </w:rPr>
          <w:tab/>
        </w:r>
        <w:r w:rsidRPr="00A516C8">
          <w:rPr>
            <w:rStyle w:val="a8"/>
            <w:noProof/>
          </w:rPr>
          <w:t>BLXMLPerf</w:t>
        </w:r>
        <w:r w:rsidRPr="00A516C8">
          <w:rPr>
            <w:rStyle w:val="a8"/>
            <w:rFonts w:hint="eastAsia"/>
            <w:noProof/>
          </w:rPr>
          <w:t>クラスコンストラクタ</w:t>
        </w:r>
        <w:r>
          <w:rPr>
            <w:noProof/>
            <w:webHidden/>
          </w:rPr>
          <w:tab/>
        </w:r>
        <w:r>
          <w:rPr>
            <w:noProof/>
            <w:webHidden/>
          </w:rPr>
          <w:fldChar w:fldCharType="begin"/>
        </w:r>
        <w:r>
          <w:rPr>
            <w:noProof/>
            <w:webHidden/>
          </w:rPr>
          <w:instrText xml:space="preserve"> PAGEREF _Toc444763203 \h </w:instrText>
        </w:r>
        <w:r>
          <w:rPr>
            <w:noProof/>
            <w:webHidden/>
          </w:rPr>
        </w:r>
      </w:ins>
      <w:r>
        <w:rPr>
          <w:noProof/>
          <w:webHidden/>
        </w:rPr>
        <w:fldChar w:fldCharType="separate"/>
      </w:r>
      <w:ins w:id="434" w:author="1139930830362" w:date="2016-03-03T10:08:00Z">
        <w:r>
          <w:rPr>
            <w:noProof/>
            <w:webHidden/>
          </w:rPr>
          <w:t>63</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35" w:author="1139930830362" w:date="2016-03-03T10:08:00Z"/>
          <w:rFonts w:eastAsiaTheme="minorEastAsia" w:cstheme="minorBidi"/>
          <w:noProof/>
          <w:sz w:val="21"/>
          <w:szCs w:val="22"/>
        </w:rPr>
      </w:pPr>
      <w:ins w:id="436" w:author="1139930830362" w:date="2016-03-03T10:08:00Z">
        <w:r w:rsidRPr="00A516C8">
          <w:rPr>
            <w:rStyle w:val="a8"/>
            <w:noProof/>
          </w:rPr>
          <w:fldChar w:fldCharType="begin"/>
        </w:r>
        <w:r w:rsidRPr="00A516C8">
          <w:rPr>
            <w:rStyle w:val="a8"/>
            <w:noProof/>
          </w:rPr>
          <w:instrText xml:space="preserve"> </w:instrText>
        </w:r>
        <w:r>
          <w:rPr>
            <w:noProof/>
          </w:rPr>
          <w:instrText>HYPERLINK \l "_Toc444763204"</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7.5.1.7.</w:t>
        </w:r>
        <w:r>
          <w:rPr>
            <w:rFonts w:eastAsiaTheme="minorEastAsia" w:cstheme="minorBidi"/>
            <w:noProof/>
            <w:sz w:val="21"/>
            <w:szCs w:val="22"/>
          </w:rPr>
          <w:tab/>
        </w:r>
        <w:r w:rsidRPr="00A516C8">
          <w:rPr>
            <w:rStyle w:val="a8"/>
            <w:noProof/>
          </w:rPr>
          <w:t>BLXMLPerf ::doInitialization()</w:t>
        </w:r>
        <w:r>
          <w:rPr>
            <w:noProof/>
            <w:webHidden/>
          </w:rPr>
          <w:tab/>
        </w:r>
        <w:r>
          <w:rPr>
            <w:noProof/>
            <w:webHidden/>
          </w:rPr>
          <w:fldChar w:fldCharType="begin"/>
        </w:r>
        <w:r>
          <w:rPr>
            <w:noProof/>
            <w:webHidden/>
          </w:rPr>
          <w:instrText xml:space="preserve"> PAGEREF _Toc444763204 \h </w:instrText>
        </w:r>
        <w:r>
          <w:rPr>
            <w:noProof/>
            <w:webHidden/>
          </w:rPr>
        </w:r>
      </w:ins>
      <w:r>
        <w:rPr>
          <w:noProof/>
          <w:webHidden/>
        </w:rPr>
        <w:fldChar w:fldCharType="separate"/>
      </w:r>
      <w:ins w:id="437" w:author="1139930830362" w:date="2016-03-03T10:08:00Z">
        <w:r>
          <w:rPr>
            <w:noProof/>
            <w:webHidden/>
          </w:rPr>
          <w:t>63</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38" w:author="1139930830362" w:date="2016-03-03T10:08:00Z"/>
          <w:rFonts w:eastAsiaTheme="minorEastAsia" w:cstheme="minorBidi"/>
          <w:noProof/>
          <w:sz w:val="21"/>
          <w:szCs w:val="22"/>
        </w:rPr>
      </w:pPr>
      <w:ins w:id="439" w:author="1139930830362" w:date="2016-03-03T10:08:00Z">
        <w:r w:rsidRPr="00A516C8">
          <w:rPr>
            <w:rStyle w:val="a8"/>
            <w:noProof/>
          </w:rPr>
          <w:fldChar w:fldCharType="begin"/>
        </w:r>
        <w:r w:rsidRPr="00A516C8">
          <w:rPr>
            <w:rStyle w:val="a8"/>
            <w:noProof/>
          </w:rPr>
          <w:instrText xml:space="preserve"> </w:instrText>
        </w:r>
        <w:r>
          <w:rPr>
            <w:noProof/>
          </w:rPr>
          <w:instrText>HYPERLINK \l "_Toc444763205"</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7.5.1.8.</w:t>
        </w:r>
        <w:r>
          <w:rPr>
            <w:rFonts w:eastAsiaTheme="minorEastAsia" w:cstheme="minorBidi"/>
            <w:noProof/>
            <w:sz w:val="21"/>
            <w:szCs w:val="22"/>
          </w:rPr>
          <w:tab/>
        </w:r>
        <w:r w:rsidRPr="00A516C8">
          <w:rPr>
            <w:rStyle w:val="a8"/>
            <w:noProof/>
          </w:rPr>
          <w:t>BLXMLPerf ::doFinalization()</w:t>
        </w:r>
        <w:r>
          <w:rPr>
            <w:noProof/>
            <w:webHidden/>
          </w:rPr>
          <w:tab/>
        </w:r>
        <w:r>
          <w:rPr>
            <w:noProof/>
            <w:webHidden/>
          </w:rPr>
          <w:fldChar w:fldCharType="begin"/>
        </w:r>
        <w:r>
          <w:rPr>
            <w:noProof/>
            <w:webHidden/>
          </w:rPr>
          <w:instrText xml:space="preserve"> PAGEREF _Toc444763205 \h </w:instrText>
        </w:r>
        <w:r>
          <w:rPr>
            <w:noProof/>
            <w:webHidden/>
          </w:rPr>
        </w:r>
      </w:ins>
      <w:r>
        <w:rPr>
          <w:noProof/>
          <w:webHidden/>
        </w:rPr>
        <w:fldChar w:fldCharType="separate"/>
      </w:r>
      <w:ins w:id="440" w:author="1139930830362" w:date="2016-03-03T10:08:00Z">
        <w:r>
          <w:rPr>
            <w:noProof/>
            <w:webHidden/>
          </w:rPr>
          <w:t>63</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41" w:author="1139930830362" w:date="2016-03-03T10:08:00Z"/>
          <w:rFonts w:eastAsiaTheme="minorEastAsia" w:cstheme="minorBidi"/>
          <w:noProof/>
          <w:sz w:val="21"/>
          <w:szCs w:val="22"/>
        </w:rPr>
      </w:pPr>
      <w:ins w:id="442" w:author="1139930830362" w:date="2016-03-03T10:08:00Z">
        <w:r w:rsidRPr="00A516C8">
          <w:rPr>
            <w:rStyle w:val="a8"/>
            <w:noProof/>
          </w:rPr>
          <w:fldChar w:fldCharType="begin"/>
        </w:r>
        <w:r w:rsidRPr="00A516C8">
          <w:rPr>
            <w:rStyle w:val="a8"/>
            <w:noProof/>
          </w:rPr>
          <w:instrText xml:space="preserve"> </w:instrText>
        </w:r>
        <w:r>
          <w:rPr>
            <w:noProof/>
          </w:rPr>
          <w:instrText>HYPERLINK \l "_Toc444763206"</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7.5.1.9.</w:t>
        </w:r>
        <w:r>
          <w:rPr>
            <w:rFonts w:eastAsiaTheme="minorEastAsia" w:cstheme="minorBidi"/>
            <w:noProof/>
            <w:sz w:val="21"/>
            <w:szCs w:val="22"/>
          </w:rPr>
          <w:tab/>
        </w:r>
        <w:r w:rsidRPr="00A516C8">
          <w:rPr>
            <w:rStyle w:val="a8"/>
            <w:noProof/>
          </w:rPr>
          <w:t>BLXMLPerf ::runOnFunction()</w:t>
        </w:r>
        <w:r>
          <w:rPr>
            <w:noProof/>
            <w:webHidden/>
          </w:rPr>
          <w:tab/>
        </w:r>
        <w:r>
          <w:rPr>
            <w:noProof/>
            <w:webHidden/>
          </w:rPr>
          <w:fldChar w:fldCharType="begin"/>
        </w:r>
        <w:r>
          <w:rPr>
            <w:noProof/>
            <w:webHidden/>
          </w:rPr>
          <w:instrText xml:space="preserve"> PAGEREF _Toc444763206 \h </w:instrText>
        </w:r>
        <w:r>
          <w:rPr>
            <w:noProof/>
            <w:webHidden/>
          </w:rPr>
        </w:r>
      </w:ins>
      <w:r>
        <w:rPr>
          <w:noProof/>
          <w:webHidden/>
        </w:rPr>
        <w:fldChar w:fldCharType="separate"/>
      </w:r>
      <w:ins w:id="443" w:author="1139930830362" w:date="2016-03-03T10:08:00Z">
        <w:r>
          <w:rPr>
            <w:noProof/>
            <w:webHidden/>
          </w:rPr>
          <w:t>63</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444" w:author="1139930830362" w:date="2016-03-03T10:08:00Z"/>
          <w:rFonts w:eastAsiaTheme="minorEastAsia" w:cstheme="minorBidi"/>
          <w:noProof/>
          <w:sz w:val="21"/>
          <w:szCs w:val="22"/>
        </w:rPr>
      </w:pPr>
      <w:ins w:id="445" w:author="1139930830362" w:date="2016-03-03T10:08:00Z">
        <w:r w:rsidRPr="00A516C8">
          <w:rPr>
            <w:rStyle w:val="a8"/>
            <w:noProof/>
          </w:rPr>
          <w:fldChar w:fldCharType="begin"/>
        </w:r>
        <w:r w:rsidRPr="00A516C8">
          <w:rPr>
            <w:rStyle w:val="a8"/>
            <w:noProof/>
          </w:rPr>
          <w:instrText xml:space="preserve"> </w:instrText>
        </w:r>
        <w:r>
          <w:rPr>
            <w:noProof/>
          </w:rPr>
          <w:instrText>HYPERLINK \l "_Toc444763207"</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7.5.1.10.</w:t>
        </w:r>
        <w:r>
          <w:rPr>
            <w:rFonts w:eastAsiaTheme="minorEastAsia" w:cstheme="minorBidi"/>
            <w:noProof/>
            <w:sz w:val="21"/>
            <w:szCs w:val="22"/>
          </w:rPr>
          <w:tab/>
        </w:r>
        <w:r w:rsidRPr="00A516C8">
          <w:rPr>
            <w:rStyle w:val="a8"/>
            <w:noProof/>
          </w:rPr>
          <w:t>BLXMLPerf ::getAnalysusUsage()</w:t>
        </w:r>
        <w:r>
          <w:rPr>
            <w:noProof/>
            <w:webHidden/>
          </w:rPr>
          <w:tab/>
        </w:r>
        <w:r>
          <w:rPr>
            <w:noProof/>
            <w:webHidden/>
          </w:rPr>
          <w:fldChar w:fldCharType="begin"/>
        </w:r>
        <w:r>
          <w:rPr>
            <w:noProof/>
            <w:webHidden/>
          </w:rPr>
          <w:instrText xml:space="preserve"> PAGEREF _Toc444763207 \h </w:instrText>
        </w:r>
        <w:r>
          <w:rPr>
            <w:noProof/>
            <w:webHidden/>
          </w:rPr>
        </w:r>
      </w:ins>
      <w:r>
        <w:rPr>
          <w:noProof/>
          <w:webHidden/>
        </w:rPr>
        <w:fldChar w:fldCharType="separate"/>
      </w:r>
      <w:ins w:id="446" w:author="1139930830362" w:date="2016-03-03T10:08:00Z">
        <w:r>
          <w:rPr>
            <w:noProof/>
            <w:webHidden/>
          </w:rPr>
          <w:t>63</w:t>
        </w:r>
        <w:r>
          <w:rPr>
            <w:noProof/>
            <w:webHidden/>
          </w:rPr>
          <w:fldChar w:fldCharType="end"/>
        </w:r>
        <w:r w:rsidRPr="00A516C8">
          <w:rPr>
            <w:rStyle w:val="a8"/>
            <w:noProof/>
          </w:rPr>
          <w:fldChar w:fldCharType="end"/>
        </w:r>
      </w:ins>
    </w:p>
    <w:p w:rsidR="0049624E" w:rsidRDefault="0049624E">
      <w:pPr>
        <w:pStyle w:val="31"/>
        <w:tabs>
          <w:tab w:val="left" w:pos="1260"/>
          <w:tab w:val="right" w:leader="dot" w:pos="8494"/>
        </w:tabs>
        <w:rPr>
          <w:ins w:id="447" w:author="1139930830362" w:date="2016-03-03T10:08:00Z"/>
          <w:rFonts w:eastAsiaTheme="minorEastAsia" w:cstheme="minorBidi"/>
          <w:i w:val="0"/>
          <w:iCs w:val="0"/>
          <w:noProof/>
          <w:sz w:val="21"/>
          <w:szCs w:val="22"/>
        </w:rPr>
      </w:pPr>
      <w:ins w:id="448" w:author="1139930830362" w:date="2016-03-03T10:08:00Z">
        <w:r w:rsidRPr="00A516C8">
          <w:rPr>
            <w:rStyle w:val="a8"/>
            <w:noProof/>
          </w:rPr>
          <w:fldChar w:fldCharType="begin"/>
        </w:r>
        <w:r w:rsidRPr="00A516C8">
          <w:rPr>
            <w:rStyle w:val="a8"/>
            <w:noProof/>
          </w:rPr>
          <w:instrText xml:space="preserve"> </w:instrText>
        </w:r>
        <w:r>
          <w:rPr>
            <w:noProof/>
          </w:rPr>
          <w:instrText>HYPERLINK \l "_Toc444763208"</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7.5.2.</w:t>
        </w:r>
        <w:r>
          <w:rPr>
            <w:rFonts w:eastAsiaTheme="minorEastAsia" w:cstheme="minorBidi"/>
            <w:i w:val="0"/>
            <w:iCs w:val="0"/>
            <w:noProof/>
            <w:sz w:val="21"/>
            <w:szCs w:val="22"/>
          </w:rPr>
          <w:tab/>
        </w:r>
        <w:r w:rsidRPr="00A516C8">
          <w:rPr>
            <w:rStyle w:val="a8"/>
            <w:noProof/>
          </w:rPr>
          <w:t>boost_llvm</w:t>
        </w:r>
        <w:r>
          <w:rPr>
            <w:noProof/>
            <w:webHidden/>
          </w:rPr>
          <w:tab/>
        </w:r>
        <w:r>
          <w:rPr>
            <w:noProof/>
            <w:webHidden/>
          </w:rPr>
          <w:fldChar w:fldCharType="begin"/>
        </w:r>
        <w:r>
          <w:rPr>
            <w:noProof/>
            <w:webHidden/>
          </w:rPr>
          <w:instrText xml:space="preserve"> PAGEREF _Toc444763208 \h </w:instrText>
        </w:r>
        <w:r>
          <w:rPr>
            <w:noProof/>
            <w:webHidden/>
          </w:rPr>
        </w:r>
      </w:ins>
      <w:r>
        <w:rPr>
          <w:noProof/>
          <w:webHidden/>
        </w:rPr>
        <w:fldChar w:fldCharType="separate"/>
      </w:r>
      <w:ins w:id="449" w:author="1139930830362" w:date="2016-03-03T10:08:00Z">
        <w:r>
          <w:rPr>
            <w:noProof/>
            <w:webHidden/>
          </w:rPr>
          <w:t>64</w:t>
        </w:r>
        <w:r>
          <w:rPr>
            <w:noProof/>
            <w:webHidden/>
          </w:rPr>
          <w:fldChar w:fldCharType="end"/>
        </w:r>
        <w:r w:rsidRPr="00A516C8">
          <w:rPr>
            <w:rStyle w:val="a8"/>
            <w:noProof/>
          </w:rPr>
          <w:fldChar w:fldCharType="end"/>
        </w:r>
      </w:ins>
    </w:p>
    <w:p w:rsidR="0049624E" w:rsidRDefault="0049624E">
      <w:pPr>
        <w:pStyle w:val="31"/>
        <w:tabs>
          <w:tab w:val="left" w:pos="1260"/>
          <w:tab w:val="right" w:leader="dot" w:pos="8494"/>
        </w:tabs>
        <w:rPr>
          <w:ins w:id="450" w:author="1139930830362" w:date="2016-03-03T10:08:00Z"/>
          <w:rFonts w:eastAsiaTheme="minorEastAsia" w:cstheme="minorBidi"/>
          <w:i w:val="0"/>
          <w:iCs w:val="0"/>
          <w:noProof/>
          <w:sz w:val="21"/>
          <w:szCs w:val="22"/>
        </w:rPr>
      </w:pPr>
      <w:ins w:id="451" w:author="1139930830362" w:date="2016-03-03T10:08:00Z">
        <w:r w:rsidRPr="00A516C8">
          <w:rPr>
            <w:rStyle w:val="a8"/>
            <w:noProof/>
          </w:rPr>
          <w:fldChar w:fldCharType="begin"/>
        </w:r>
        <w:r w:rsidRPr="00A516C8">
          <w:rPr>
            <w:rStyle w:val="a8"/>
            <w:noProof/>
          </w:rPr>
          <w:instrText xml:space="preserve"> </w:instrText>
        </w:r>
        <w:r>
          <w:rPr>
            <w:noProof/>
          </w:rPr>
          <w:instrText>HYPERLINK \l "_Toc444763209"</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7.5.3.</w:t>
        </w:r>
        <w:r>
          <w:rPr>
            <w:rFonts w:eastAsiaTheme="minorEastAsia" w:cstheme="minorBidi"/>
            <w:i w:val="0"/>
            <w:iCs w:val="0"/>
            <w:noProof/>
            <w:sz w:val="21"/>
            <w:szCs w:val="22"/>
          </w:rPr>
          <w:tab/>
        </w:r>
        <w:r w:rsidRPr="00A516C8">
          <w:rPr>
            <w:rStyle w:val="a8"/>
            <w:noProof/>
          </w:rPr>
          <w:t>shim_llvm</w:t>
        </w:r>
        <w:r>
          <w:rPr>
            <w:noProof/>
            <w:webHidden/>
          </w:rPr>
          <w:tab/>
        </w:r>
        <w:r>
          <w:rPr>
            <w:noProof/>
            <w:webHidden/>
          </w:rPr>
          <w:fldChar w:fldCharType="begin"/>
        </w:r>
        <w:r>
          <w:rPr>
            <w:noProof/>
            <w:webHidden/>
          </w:rPr>
          <w:instrText xml:space="preserve"> PAGEREF _Toc444763209 \h </w:instrText>
        </w:r>
        <w:r>
          <w:rPr>
            <w:noProof/>
            <w:webHidden/>
          </w:rPr>
        </w:r>
      </w:ins>
      <w:r>
        <w:rPr>
          <w:noProof/>
          <w:webHidden/>
        </w:rPr>
        <w:fldChar w:fldCharType="separate"/>
      </w:r>
      <w:ins w:id="452" w:author="1139930830362" w:date="2016-03-03T10:08:00Z">
        <w:r>
          <w:rPr>
            <w:noProof/>
            <w:webHidden/>
          </w:rPr>
          <w:t>66</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53" w:author="1139930830362" w:date="2016-03-03T10:08:00Z"/>
          <w:rFonts w:eastAsiaTheme="minorEastAsia" w:cstheme="minorBidi"/>
          <w:noProof/>
          <w:sz w:val="21"/>
          <w:szCs w:val="22"/>
        </w:rPr>
      </w:pPr>
      <w:ins w:id="454" w:author="1139930830362" w:date="2016-03-03T10:08:00Z">
        <w:r w:rsidRPr="00A516C8">
          <w:rPr>
            <w:rStyle w:val="a8"/>
            <w:noProof/>
          </w:rPr>
          <w:fldChar w:fldCharType="begin"/>
        </w:r>
        <w:r w:rsidRPr="00A516C8">
          <w:rPr>
            <w:rStyle w:val="a8"/>
            <w:noProof/>
          </w:rPr>
          <w:instrText xml:space="preserve"> </w:instrText>
        </w:r>
        <w:r>
          <w:rPr>
            <w:noProof/>
          </w:rPr>
          <w:instrText>HYPERLINK \l "_Toc444763210"</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7.5.3.1.</w:t>
        </w:r>
        <w:r>
          <w:rPr>
            <w:rFonts w:eastAsiaTheme="minorEastAsia" w:cstheme="minorBidi"/>
            <w:noProof/>
            <w:sz w:val="21"/>
            <w:szCs w:val="22"/>
          </w:rPr>
          <w:tab/>
        </w:r>
        <w:r w:rsidRPr="00A516C8">
          <w:rPr>
            <w:rStyle w:val="a8"/>
            <w:noProof/>
          </w:rPr>
          <w:t>Latency</w:t>
        </w:r>
        <w:r w:rsidRPr="00A516C8">
          <w:rPr>
            <w:rStyle w:val="a8"/>
            <w:rFonts w:hint="eastAsia"/>
            <w:noProof/>
          </w:rPr>
          <w:t>クラスコンストラクタ</w:t>
        </w:r>
        <w:r>
          <w:rPr>
            <w:noProof/>
            <w:webHidden/>
          </w:rPr>
          <w:tab/>
        </w:r>
        <w:r>
          <w:rPr>
            <w:noProof/>
            <w:webHidden/>
          </w:rPr>
          <w:fldChar w:fldCharType="begin"/>
        </w:r>
        <w:r>
          <w:rPr>
            <w:noProof/>
            <w:webHidden/>
          </w:rPr>
          <w:instrText xml:space="preserve"> PAGEREF _Toc444763210 \h </w:instrText>
        </w:r>
        <w:r>
          <w:rPr>
            <w:noProof/>
            <w:webHidden/>
          </w:rPr>
        </w:r>
      </w:ins>
      <w:r>
        <w:rPr>
          <w:noProof/>
          <w:webHidden/>
        </w:rPr>
        <w:fldChar w:fldCharType="separate"/>
      </w:r>
      <w:ins w:id="455" w:author="1139930830362" w:date="2016-03-03T10:08:00Z">
        <w:r>
          <w:rPr>
            <w:noProof/>
            <w:webHidden/>
          </w:rPr>
          <w:t>67</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56" w:author="1139930830362" w:date="2016-03-03T10:08:00Z"/>
          <w:rFonts w:eastAsiaTheme="minorEastAsia" w:cstheme="minorBidi"/>
          <w:noProof/>
          <w:sz w:val="21"/>
          <w:szCs w:val="22"/>
        </w:rPr>
      </w:pPr>
      <w:ins w:id="457" w:author="1139930830362" w:date="2016-03-03T10:08:00Z">
        <w:r w:rsidRPr="00A516C8">
          <w:rPr>
            <w:rStyle w:val="a8"/>
            <w:noProof/>
          </w:rPr>
          <w:fldChar w:fldCharType="begin"/>
        </w:r>
        <w:r w:rsidRPr="00A516C8">
          <w:rPr>
            <w:rStyle w:val="a8"/>
            <w:noProof/>
          </w:rPr>
          <w:instrText xml:space="preserve"> </w:instrText>
        </w:r>
        <w:r>
          <w:rPr>
            <w:noProof/>
          </w:rPr>
          <w:instrText>HYPERLINK \l "_Toc444763211"</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7.5.3.2.</w:t>
        </w:r>
        <w:r>
          <w:rPr>
            <w:rFonts w:eastAsiaTheme="minorEastAsia" w:cstheme="minorBidi"/>
            <w:noProof/>
            <w:sz w:val="21"/>
            <w:szCs w:val="22"/>
          </w:rPr>
          <w:tab/>
        </w:r>
        <w:r w:rsidRPr="00A516C8">
          <w:rPr>
            <w:rStyle w:val="a8"/>
            <w:noProof/>
          </w:rPr>
          <w:t>Latency ::best()</w:t>
        </w:r>
        <w:r>
          <w:rPr>
            <w:noProof/>
            <w:webHidden/>
          </w:rPr>
          <w:tab/>
        </w:r>
        <w:r>
          <w:rPr>
            <w:noProof/>
            <w:webHidden/>
          </w:rPr>
          <w:fldChar w:fldCharType="begin"/>
        </w:r>
        <w:r>
          <w:rPr>
            <w:noProof/>
            <w:webHidden/>
          </w:rPr>
          <w:instrText xml:space="preserve"> PAGEREF _Toc444763211 \h </w:instrText>
        </w:r>
        <w:r>
          <w:rPr>
            <w:noProof/>
            <w:webHidden/>
          </w:rPr>
        </w:r>
      </w:ins>
      <w:r>
        <w:rPr>
          <w:noProof/>
          <w:webHidden/>
        </w:rPr>
        <w:fldChar w:fldCharType="separate"/>
      </w:r>
      <w:ins w:id="458" w:author="1139930830362" w:date="2016-03-03T10:08:00Z">
        <w:r>
          <w:rPr>
            <w:noProof/>
            <w:webHidden/>
          </w:rPr>
          <w:t>67</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59" w:author="1139930830362" w:date="2016-03-03T10:08:00Z"/>
          <w:rFonts w:eastAsiaTheme="minorEastAsia" w:cstheme="minorBidi"/>
          <w:noProof/>
          <w:sz w:val="21"/>
          <w:szCs w:val="22"/>
        </w:rPr>
      </w:pPr>
      <w:ins w:id="460" w:author="1139930830362" w:date="2016-03-03T10:08:00Z">
        <w:r w:rsidRPr="00A516C8">
          <w:rPr>
            <w:rStyle w:val="a8"/>
            <w:noProof/>
          </w:rPr>
          <w:fldChar w:fldCharType="begin"/>
        </w:r>
        <w:r w:rsidRPr="00A516C8">
          <w:rPr>
            <w:rStyle w:val="a8"/>
            <w:noProof/>
          </w:rPr>
          <w:instrText xml:space="preserve"> </w:instrText>
        </w:r>
        <w:r>
          <w:rPr>
            <w:noProof/>
          </w:rPr>
          <w:instrText>HYPERLINK \l "_Toc444763212"</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7.5.3.3.</w:t>
        </w:r>
        <w:r>
          <w:rPr>
            <w:rFonts w:eastAsiaTheme="minorEastAsia" w:cstheme="minorBidi"/>
            <w:noProof/>
            <w:sz w:val="21"/>
            <w:szCs w:val="22"/>
          </w:rPr>
          <w:tab/>
        </w:r>
        <w:r w:rsidRPr="00A516C8">
          <w:rPr>
            <w:rStyle w:val="a8"/>
            <w:noProof/>
          </w:rPr>
          <w:t>Latency ::typical()</w:t>
        </w:r>
        <w:r>
          <w:rPr>
            <w:noProof/>
            <w:webHidden/>
          </w:rPr>
          <w:tab/>
        </w:r>
        <w:r>
          <w:rPr>
            <w:noProof/>
            <w:webHidden/>
          </w:rPr>
          <w:fldChar w:fldCharType="begin"/>
        </w:r>
        <w:r>
          <w:rPr>
            <w:noProof/>
            <w:webHidden/>
          </w:rPr>
          <w:instrText xml:space="preserve"> PAGEREF _Toc444763212 \h </w:instrText>
        </w:r>
        <w:r>
          <w:rPr>
            <w:noProof/>
            <w:webHidden/>
          </w:rPr>
        </w:r>
      </w:ins>
      <w:r>
        <w:rPr>
          <w:noProof/>
          <w:webHidden/>
        </w:rPr>
        <w:fldChar w:fldCharType="separate"/>
      </w:r>
      <w:ins w:id="461" w:author="1139930830362" w:date="2016-03-03T10:08:00Z">
        <w:r>
          <w:rPr>
            <w:noProof/>
            <w:webHidden/>
          </w:rPr>
          <w:t>67</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62" w:author="1139930830362" w:date="2016-03-03T10:08:00Z"/>
          <w:rFonts w:eastAsiaTheme="minorEastAsia" w:cstheme="minorBidi"/>
          <w:noProof/>
          <w:sz w:val="21"/>
          <w:szCs w:val="22"/>
        </w:rPr>
      </w:pPr>
      <w:ins w:id="463" w:author="1139930830362" w:date="2016-03-03T10:08:00Z">
        <w:r w:rsidRPr="00A516C8">
          <w:rPr>
            <w:rStyle w:val="a8"/>
            <w:noProof/>
          </w:rPr>
          <w:fldChar w:fldCharType="begin"/>
        </w:r>
        <w:r w:rsidRPr="00A516C8">
          <w:rPr>
            <w:rStyle w:val="a8"/>
            <w:noProof/>
          </w:rPr>
          <w:instrText xml:space="preserve"> </w:instrText>
        </w:r>
        <w:r>
          <w:rPr>
            <w:noProof/>
          </w:rPr>
          <w:instrText>HYPERLINK \l "_Toc444763213"</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7.5.3.4.</w:t>
        </w:r>
        <w:r>
          <w:rPr>
            <w:rFonts w:eastAsiaTheme="minorEastAsia" w:cstheme="minorBidi"/>
            <w:noProof/>
            <w:sz w:val="21"/>
            <w:szCs w:val="22"/>
          </w:rPr>
          <w:tab/>
        </w:r>
        <w:r w:rsidRPr="00A516C8">
          <w:rPr>
            <w:rStyle w:val="a8"/>
            <w:noProof/>
          </w:rPr>
          <w:t>Latency ::worst()</w:t>
        </w:r>
        <w:r>
          <w:rPr>
            <w:noProof/>
            <w:webHidden/>
          </w:rPr>
          <w:tab/>
        </w:r>
        <w:r>
          <w:rPr>
            <w:noProof/>
            <w:webHidden/>
          </w:rPr>
          <w:fldChar w:fldCharType="begin"/>
        </w:r>
        <w:r>
          <w:rPr>
            <w:noProof/>
            <w:webHidden/>
          </w:rPr>
          <w:instrText xml:space="preserve"> PAGEREF _Toc444763213 \h </w:instrText>
        </w:r>
        <w:r>
          <w:rPr>
            <w:noProof/>
            <w:webHidden/>
          </w:rPr>
        </w:r>
      </w:ins>
      <w:r>
        <w:rPr>
          <w:noProof/>
          <w:webHidden/>
        </w:rPr>
        <w:fldChar w:fldCharType="separate"/>
      </w:r>
      <w:ins w:id="464" w:author="1139930830362" w:date="2016-03-03T10:08:00Z">
        <w:r>
          <w:rPr>
            <w:noProof/>
            <w:webHidden/>
          </w:rPr>
          <w:t>67</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65" w:author="1139930830362" w:date="2016-03-03T10:08:00Z"/>
          <w:rFonts w:eastAsiaTheme="minorEastAsia" w:cstheme="minorBidi"/>
          <w:noProof/>
          <w:sz w:val="21"/>
          <w:szCs w:val="22"/>
        </w:rPr>
      </w:pPr>
      <w:ins w:id="466" w:author="1139930830362" w:date="2016-03-03T10:08:00Z">
        <w:r w:rsidRPr="00A516C8">
          <w:rPr>
            <w:rStyle w:val="a8"/>
            <w:noProof/>
          </w:rPr>
          <w:fldChar w:fldCharType="begin"/>
        </w:r>
        <w:r w:rsidRPr="00A516C8">
          <w:rPr>
            <w:rStyle w:val="a8"/>
            <w:noProof/>
          </w:rPr>
          <w:instrText xml:space="preserve"> </w:instrText>
        </w:r>
        <w:r>
          <w:rPr>
            <w:noProof/>
          </w:rPr>
          <w:instrText>HYPERLINK \l "_Toc444763214"</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7.5.3.5.</w:t>
        </w:r>
        <w:r>
          <w:rPr>
            <w:rFonts w:eastAsiaTheme="minorEastAsia" w:cstheme="minorBidi"/>
            <w:noProof/>
            <w:sz w:val="21"/>
            <w:szCs w:val="22"/>
          </w:rPr>
          <w:tab/>
        </w:r>
        <w:r w:rsidRPr="00A516C8">
          <w:rPr>
            <w:rStyle w:val="a8"/>
            <w:noProof/>
          </w:rPr>
          <w:t>File</w:t>
        </w:r>
        <w:r w:rsidRPr="00A516C8">
          <w:rPr>
            <w:rStyle w:val="a8"/>
            <w:rFonts w:hint="eastAsia"/>
            <w:noProof/>
          </w:rPr>
          <w:t>クラスコンストラクタ</w:t>
        </w:r>
        <w:r>
          <w:rPr>
            <w:noProof/>
            <w:webHidden/>
          </w:rPr>
          <w:tab/>
        </w:r>
        <w:r>
          <w:rPr>
            <w:noProof/>
            <w:webHidden/>
          </w:rPr>
          <w:fldChar w:fldCharType="begin"/>
        </w:r>
        <w:r>
          <w:rPr>
            <w:noProof/>
            <w:webHidden/>
          </w:rPr>
          <w:instrText xml:space="preserve"> PAGEREF _Toc444763214 \h </w:instrText>
        </w:r>
        <w:r>
          <w:rPr>
            <w:noProof/>
            <w:webHidden/>
          </w:rPr>
        </w:r>
      </w:ins>
      <w:r>
        <w:rPr>
          <w:noProof/>
          <w:webHidden/>
        </w:rPr>
        <w:fldChar w:fldCharType="separate"/>
      </w:r>
      <w:ins w:id="467" w:author="1139930830362" w:date="2016-03-03T10:08:00Z">
        <w:r>
          <w:rPr>
            <w:noProof/>
            <w:webHidden/>
          </w:rPr>
          <w:t>67</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68" w:author="1139930830362" w:date="2016-03-03T10:08:00Z"/>
          <w:rFonts w:eastAsiaTheme="minorEastAsia" w:cstheme="minorBidi"/>
          <w:noProof/>
          <w:sz w:val="21"/>
          <w:szCs w:val="22"/>
        </w:rPr>
      </w:pPr>
      <w:ins w:id="469" w:author="1139930830362" w:date="2016-03-03T10:08:00Z">
        <w:r w:rsidRPr="00A516C8">
          <w:rPr>
            <w:rStyle w:val="a8"/>
            <w:noProof/>
          </w:rPr>
          <w:fldChar w:fldCharType="begin"/>
        </w:r>
        <w:r w:rsidRPr="00A516C8">
          <w:rPr>
            <w:rStyle w:val="a8"/>
            <w:noProof/>
          </w:rPr>
          <w:instrText xml:space="preserve"> </w:instrText>
        </w:r>
        <w:r>
          <w:rPr>
            <w:noProof/>
          </w:rPr>
          <w:instrText>HYPERLINK \l "_Toc444763215"</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7.5.3.6.</w:t>
        </w:r>
        <w:r>
          <w:rPr>
            <w:rFonts w:eastAsiaTheme="minorEastAsia" w:cstheme="minorBidi"/>
            <w:noProof/>
            <w:sz w:val="21"/>
            <w:szCs w:val="22"/>
          </w:rPr>
          <w:tab/>
        </w:r>
        <w:r w:rsidRPr="00A516C8">
          <w:rPr>
            <w:rStyle w:val="a8"/>
            <w:noProof/>
          </w:rPr>
          <w:t>File ::latencies()</w:t>
        </w:r>
        <w:r>
          <w:rPr>
            <w:noProof/>
            <w:webHidden/>
          </w:rPr>
          <w:tab/>
        </w:r>
        <w:r>
          <w:rPr>
            <w:noProof/>
            <w:webHidden/>
          </w:rPr>
          <w:fldChar w:fldCharType="begin"/>
        </w:r>
        <w:r>
          <w:rPr>
            <w:noProof/>
            <w:webHidden/>
          </w:rPr>
          <w:instrText xml:space="preserve"> PAGEREF _Toc444763215 \h </w:instrText>
        </w:r>
        <w:r>
          <w:rPr>
            <w:noProof/>
            <w:webHidden/>
          </w:rPr>
        </w:r>
      </w:ins>
      <w:r>
        <w:rPr>
          <w:noProof/>
          <w:webHidden/>
        </w:rPr>
        <w:fldChar w:fldCharType="separate"/>
      </w:r>
      <w:ins w:id="470" w:author="1139930830362" w:date="2016-03-03T10:08:00Z">
        <w:r>
          <w:rPr>
            <w:noProof/>
            <w:webHidden/>
          </w:rPr>
          <w:t>68</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71" w:author="1139930830362" w:date="2016-03-03T10:08:00Z"/>
          <w:rFonts w:eastAsiaTheme="minorEastAsia" w:cstheme="minorBidi"/>
          <w:noProof/>
          <w:sz w:val="21"/>
          <w:szCs w:val="22"/>
        </w:rPr>
      </w:pPr>
      <w:ins w:id="472" w:author="1139930830362" w:date="2016-03-03T10:08:00Z">
        <w:r w:rsidRPr="00A516C8">
          <w:rPr>
            <w:rStyle w:val="a8"/>
            <w:noProof/>
          </w:rPr>
          <w:fldChar w:fldCharType="begin"/>
        </w:r>
        <w:r w:rsidRPr="00A516C8">
          <w:rPr>
            <w:rStyle w:val="a8"/>
            <w:noProof/>
          </w:rPr>
          <w:instrText xml:space="preserve"> </w:instrText>
        </w:r>
        <w:r>
          <w:rPr>
            <w:noProof/>
          </w:rPr>
          <w:instrText>HYPERLINK \l "_Toc444763216"</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7.5.3.7.</w:t>
        </w:r>
        <w:r>
          <w:rPr>
            <w:rFonts w:eastAsiaTheme="minorEastAsia" w:cstheme="minorBidi"/>
            <w:noProof/>
            <w:sz w:val="21"/>
            <w:szCs w:val="22"/>
          </w:rPr>
          <w:tab/>
        </w:r>
        <w:r w:rsidRPr="00A516C8">
          <w:rPr>
            <w:rStyle w:val="a8"/>
            <w:noProof/>
          </w:rPr>
          <w:t>File ::latency()</w:t>
        </w:r>
        <w:r>
          <w:rPr>
            <w:noProof/>
            <w:webHidden/>
          </w:rPr>
          <w:tab/>
        </w:r>
        <w:r>
          <w:rPr>
            <w:noProof/>
            <w:webHidden/>
          </w:rPr>
          <w:fldChar w:fldCharType="begin"/>
        </w:r>
        <w:r>
          <w:rPr>
            <w:noProof/>
            <w:webHidden/>
          </w:rPr>
          <w:instrText xml:space="preserve"> PAGEREF _Toc444763216 \h </w:instrText>
        </w:r>
        <w:r>
          <w:rPr>
            <w:noProof/>
            <w:webHidden/>
          </w:rPr>
        </w:r>
      </w:ins>
      <w:r>
        <w:rPr>
          <w:noProof/>
          <w:webHidden/>
        </w:rPr>
        <w:fldChar w:fldCharType="separate"/>
      </w:r>
      <w:ins w:id="473" w:author="1139930830362" w:date="2016-03-03T10:08:00Z">
        <w:r>
          <w:rPr>
            <w:noProof/>
            <w:webHidden/>
          </w:rPr>
          <w:t>68</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74" w:author="1139930830362" w:date="2016-03-03T10:08:00Z"/>
          <w:rFonts w:eastAsiaTheme="minorEastAsia" w:cstheme="minorBidi"/>
          <w:noProof/>
          <w:sz w:val="21"/>
          <w:szCs w:val="22"/>
        </w:rPr>
      </w:pPr>
      <w:ins w:id="475" w:author="1139930830362" w:date="2016-03-03T10:08:00Z">
        <w:r w:rsidRPr="00A516C8">
          <w:rPr>
            <w:rStyle w:val="a8"/>
            <w:noProof/>
          </w:rPr>
          <w:fldChar w:fldCharType="begin"/>
        </w:r>
        <w:r w:rsidRPr="00A516C8">
          <w:rPr>
            <w:rStyle w:val="a8"/>
            <w:noProof/>
          </w:rPr>
          <w:instrText xml:space="preserve"> </w:instrText>
        </w:r>
        <w:r>
          <w:rPr>
            <w:noProof/>
          </w:rPr>
          <w:instrText>HYPERLINK \l "_Toc444763217"</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7.5.3.8.</w:t>
        </w:r>
        <w:r>
          <w:rPr>
            <w:rFonts w:eastAsiaTheme="minorEastAsia" w:cstheme="minorBidi"/>
            <w:noProof/>
            <w:sz w:val="21"/>
            <w:szCs w:val="22"/>
          </w:rPr>
          <w:tab/>
        </w:r>
        <w:r w:rsidRPr="00A516C8">
          <w:rPr>
            <w:rStyle w:val="a8"/>
            <w:noProof/>
          </w:rPr>
          <w:t>File ::ComponentSet()</w:t>
        </w:r>
        <w:r>
          <w:rPr>
            <w:noProof/>
            <w:webHidden/>
          </w:rPr>
          <w:tab/>
        </w:r>
        <w:r>
          <w:rPr>
            <w:noProof/>
            <w:webHidden/>
          </w:rPr>
          <w:fldChar w:fldCharType="begin"/>
        </w:r>
        <w:r>
          <w:rPr>
            <w:noProof/>
            <w:webHidden/>
          </w:rPr>
          <w:instrText xml:space="preserve"> PAGEREF _Toc444763217 \h </w:instrText>
        </w:r>
        <w:r>
          <w:rPr>
            <w:noProof/>
            <w:webHidden/>
          </w:rPr>
        </w:r>
      </w:ins>
      <w:r>
        <w:rPr>
          <w:noProof/>
          <w:webHidden/>
        </w:rPr>
        <w:fldChar w:fldCharType="separate"/>
      </w:r>
      <w:ins w:id="476" w:author="1139930830362" w:date="2016-03-03T10:08:00Z">
        <w:r>
          <w:rPr>
            <w:noProof/>
            <w:webHidden/>
          </w:rPr>
          <w:t>68</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77" w:author="1139930830362" w:date="2016-03-03T10:08:00Z"/>
          <w:rFonts w:eastAsiaTheme="minorEastAsia" w:cstheme="minorBidi"/>
          <w:noProof/>
          <w:sz w:val="21"/>
          <w:szCs w:val="22"/>
        </w:rPr>
      </w:pPr>
      <w:ins w:id="478" w:author="1139930830362" w:date="2016-03-03T10:08:00Z">
        <w:r w:rsidRPr="00A516C8">
          <w:rPr>
            <w:rStyle w:val="a8"/>
            <w:noProof/>
          </w:rPr>
          <w:fldChar w:fldCharType="begin"/>
        </w:r>
        <w:r w:rsidRPr="00A516C8">
          <w:rPr>
            <w:rStyle w:val="a8"/>
            <w:noProof/>
          </w:rPr>
          <w:instrText xml:space="preserve"> </w:instrText>
        </w:r>
        <w:r>
          <w:rPr>
            <w:noProof/>
          </w:rPr>
          <w:instrText>HYPERLINK \l "_Toc444763218"</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7.5.3.9.</w:t>
        </w:r>
        <w:r>
          <w:rPr>
            <w:rFonts w:eastAsiaTheme="minorEastAsia" w:cstheme="minorBidi"/>
            <w:noProof/>
            <w:sz w:val="21"/>
            <w:szCs w:val="22"/>
          </w:rPr>
          <w:tab/>
        </w:r>
        <w:r w:rsidRPr="00A516C8">
          <w:rPr>
            <w:rStyle w:val="a8"/>
            <w:noProof/>
          </w:rPr>
          <w:t>File ::MasterComponent()</w:t>
        </w:r>
        <w:r>
          <w:rPr>
            <w:noProof/>
            <w:webHidden/>
          </w:rPr>
          <w:tab/>
        </w:r>
        <w:r>
          <w:rPr>
            <w:noProof/>
            <w:webHidden/>
          </w:rPr>
          <w:fldChar w:fldCharType="begin"/>
        </w:r>
        <w:r>
          <w:rPr>
            <w:noProof/>
            <w:webHidden/>
          </w:rPr>
          <w:instrText xml:space="preserve"> PAGEREF _Toc444763218 \h </w:instrText>
        </w:r>
        <w:r>
          <w:rPr>
            <w:noProof/>
            <w:webHidden/>
          </w:rPr>
        </w:r>
      </w:ins>
      <w:r>
        <w:rPr>
          <w:noProof/>
          <w:webHidden/>
        </w:rPr>
        <w:fldChar w:fldCharType="separate"/>
      </w:r>
      <w:ins w:id="479" w:author="1139930830362" w:date="2016-03-03T10:08:00Z">
        <w:r>
          <w:rPr>
            <w:noProof/>
            <w:webHidden/>
          </w:rPr>
          <w:t>68</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480" w:author="1139930830362" w:date="2016-03-03T10:08:00Z"/>
          <w:rFonts w:eastAsiaTheme="minorEastAsia" w:cstheme="minorBidi"/>
          <w:noProof/>
          <w:sz w:val="21"/>
          <w:szCs w:val="22"/>
        </w:rPr>
      </w:pPr>
      <w:ins w:id="481" w:author="1139930830362" w:date="2016-03-03T10:08:00Z">
        <w:r w:rsidRPr="00A516C8">
          <w:rPr>
            <w:rStyle w:val="a8"/>
            <w:noProof/>
          </w:rPr>
          <w:fldChar w:fldCharType="begin"/>
        </w:r>
        <w:r w:rsidRPr="00A516C8">
          <w:rPr>
            <w:rStyle w:val="a8"/>
            <w:noProof/>
          </w:rPr>
          <w:instrText xml:space="preserve"> </w:instrText>
        </w:r>
        <w:r>
          <w:rPr>
            <w:noProof/>
          </w:rPr>
          <w:instrText>HYPERLINK \l "_Toc444763219"</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7.5.3.10.</w:t>
        </w:r>
        <w:r>
          <w:rPr>
            <w:rFonts w:eastAsiaTheme="minorEastAsia" w:cstheme="minorBidi"/>
            <w:noProof/>
            <w:sz w:val="21"/>
            <w:szCs w:val="22"/>
          </w:rPr>
          <w:tab/>
        </w:r>
        <w:r w:rsidRPr="00A516C8">
          <w:rPr>
            <w:rStyle w:val="a8"/>
            <w:noProof/>
          </w:rPr>
          <w:t>File ::CommonInstructionSet()</w:t>
        </w:r>
        <w:r>
          <w:rPr>
            <w:noProof/>
            <w:webHidden/>
          </w:rPr>
          <w:tab/>
        </w:r>
        <w:r>
          <w:rPr>
            <w:noProof/>
            <w:webHidden/>
          </w:rPr>
          <w:fldChar w:fldCharType="begin"/>
        </w:r>
        <w:r>
          <w:rPr>
            <w:noProof/>
            <w:webHidden/>
          </w:rPr>
          <w:instrText xml:space="preserve"> PAGEREF _Toc444763219 \h </w:instrText>
        </w:r>
        <w:r>
          <w:rPr>
            <w:noProof/>
            <w:webHidden/>
          </w:rPr>
        </w:r>
      </w:ins>
      <w:r>
        <w:rPr>
          <w:noProof/>
          <w:webHidden/>
        </w:rPr>
        <w:fldChar w:fldCharType="separate"/>
      </w:r>
      <w:ins w:id="482" w:author="1139930830362" w:date="2016-03-03T10:08:00Z">
        <w:r>
          <w:rPr>
            <w:noProof/>
            <w:webHidden/>
          </w:rPr>
          <w:t>68</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483" w:author="1139930830362" w:date="2016-03-03T10:08:00Z"/>
          <w:rFonts w:eastAsiaTheme="minorEastAsia" w:cstheme="minorBidi"/>
          <w:noProof/>
          <w:sz w:val="21"/>
          <w:szCs w:val="22"/>
        </w:rPr>
      </w:pPr>
      <w:ins w:id="484" w:author="1139930830362" w:date="2016-03-03T10:08:00Z">
        <w:r w:rsidRPr="00A516C8">
          <w:rPr>
            <w:rStyle w:val="a8"/>
            <w:noProof/>
          </w:rPr>
          <w:fldChar w:fldCharType="begin"/>
        </w:r>
        <w:r w:rsidRPr="00A516C8">
          <w:rPr>
            <w:rStyle w:val="a8"/>
            <w:noProof/>
          </w:rPr>
          <w:instrText xml:space="preserve"> </w:instrText>
        </w:r>
        <w:r>
          <w:rPr>
            <w:noProof/>
          </w:rPr>
          <w:instrText>HYPERLINK \l "_Toc444763220"</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7.5.3.11.</w:t>
        </w:r>
        <w:r>
          <w:rPr>
            <w:rFonts w:eastAsiaTheme="minorEastAsia" w:cstheme="minorBidi"/>
            <w:noProof/>
            <w:sz w:val="21"/>
            <w:szCs w:val="22"/>
          </w:rPr>
          <w:tab/>
        </w:r>
        <w:r w:rsidRPr="00A516C8">
          <w:rPr>
            <w:rStyle w:val="a8"/>
            <w:rFonts w:hint="eastAsia"/>
            <w:noProof/>
          </w:rPr>
          <w:t>キャスト</w:t>
        </w:r>
        <w:r w:rsidRPr="00A516C8">
          <w:rPr>
            <w:rStyle w:val="a8"/>
            <w:noProof/>
          </w:rPr>
          <w:t>(bool)</w:t>
        </w:r>
        <w:r>
          <w:rPr>
            <w:noProof/>
            <w:webHidden/>
          </w:rPr>
          <w:tab/>
        </w:r>
        <w:r>
          <w:rPr>
            <w:noProof/>
            <w:webHidden/>
          </w:rPr>
          <w:fldChar w:fldCharType="begin"/>
        </w:r>
        <w:r>
          <w:rPr>
            <w:noProof/>
            <w:webHidden/>
          </w:rPr>
          <w:instrText xml:space="preserve"> PAGEREF _Toc444763220 \h </w:instrText>
        </w:r>
        <w:r>
          <w:rPr>
            <w:noProof/>
            <w:webHidden/>
          </w:rPr>
        </w:r>
      </w:ins>
      <w:r>
        <w:rPr>
          <w:noProof/>
          <w:webHidden/>
        </w:rPr>
        <w:fldChar w:fldCharType="separate"/>
      </w:r>
      <w:ins w:id="485" w:author="1139930830362" w:date="2016-03-03T10:08:00Z">
        <w:r>
          <w:rPr>
            <w:noProof/>
            <w:webHidden/>
          </w:rPr>
          <w:t>68</w:t>
        </w:r>
        <w:r>
          <w:rPr>
            <w:noProof/>
            <w:webHidden/>
          </w:rPr>
          <w:fldChar w:fldCharType="end"/>
        </w:r>
        <w:r w:rsidRPr="00A516C8">
          <w:rPr>
            <w:rStyle w:val="a8"/>
            <w:noProof/>
          </w:rPr>
          <w:fldChar w:fldCharType="end"/>
        </w:r>
      </w:ins>
    </w:p>
    <w:p w:rsidR="0049624E" w:rsidRDefault="0049624E">
      <w:pPr>
        <w:pStyle w:val="41"/>
        <w:tabs>
          <w:tab w:val="left" w:pos="1680"/>
          <w:tab w:val="right" w:leader="dot" w:pos="8494"/>
        </w:tabs>
        <w:rPr>
          <w:ins w:id="486" w:author="1139930830362" w:date="2016-03-03T10:08:00Z"/>
          <w:rFonts w:eastAsiaTheme="minorEastAsia" w:cstheme="minorBidi"/>
          <w:noProof/>
          <w:sz w:val="21"/>
          <w:szCs w:val="22"/>
        </w:rPr>
      </w:pPr>
      <w:ins w:id="487" w:author="1139930830362" w:date="2016-03-03T10:08:00Z">
        <w:r w:rsidRPr="00A516C8">
          <w:rPr>
            <w:rStyle w:val="a8"/>
            <w:noProof/>
          </w:rPr>
          <w:fldChar w:fldCharType="begin"/>
        </w:r>
        <w:r w:rsidRPr="00A516C8">
          <w:rPr>
            <w:rStyle w:val="a8"/>
            <w:noProof/>
          </w:rPr>
          <w:instrText xml:space="preserve"> </w:instrText>
        </w:r>
        <w:r>
          <w:rPr>
            <w:noProof/>
          </w:rPr>
          <w:instrText>HYPERLINK \l "_Toc444763221"</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7.5.3.12.</w:t>
        </w:r>
        <w:r>
          <w:rPr>
            <w:rFonts w:eastAsiaTheme="minorEastAsia" w:cstheme="minorBidi"/>
            <w:noProof/>
            <w:sz w:val="21"/>
            <w:szCs w:val="22"/>
          </w:rPr>
          <w:tab/>
        </w:r>
        <w:r w:rsidRPr="00A516C8">
          <w:rPr>
            <w:rStyle w:val="a8"/>
            <w:rFonts w:hint="eastAsia"/>
            <w:noProof/>
          </w:rPr>
          <w:t>キャスト</w:t>
        </w:r>
        <w:r w:rsidRPr="00A516C8">
          <w:rPr>
            <w:rStyle w:val="a8"/>
            <w:noProof/>
          </w:rPr>
          <w:t>(::SHIM::SysmtemConfiguration*)</w:t>
        </w:r>
        <w:r>
          <w:rPr>
            <w:noProof/>
            <w:webHidden/>
          </w:rPr>
          <w:tab/>
        </w:r>
        <w:r>
          <w:rPr>
            <w:noProof/>
            <w:webHidden/>
          </w:rPr>
          <w:fldChar w:fldCharType="begin"/>
        </w:r>
        <w:r>
          <w:rPr>
            <w:noProof/>
            <w:webHidden/>
          </w:rPr>
          <w:instrText xml:space="preserve"> PAGEREF _Toc444763221 \h </w:instrText>
        </w:r>
        <w:r>
          <w:rPr>
            <w:noProof/>
            <w:webHidden/>
          </w:rPr>
        </w:r>
      </w:ins>
      <w:r>
        <w:rPr>
          <w:noProof/>
          <w:webHidden/>
        </w:rPr>
        <w:fldChar w:fldCharType="separate"/>
      </w:r>
      <w:ins w:id="488" w:author="1139930830362" w:date="2016-03-03T10:08:00Z">
        <w:r>
          <w:rPr>
            <w:noProof/>
            <w:webHidden/>
          </w:rPr>
          <w:t>68</w:t>
        </w:r>
        <w:r>
          <w:rPr>
            <w:noProof/>
            <w:webHidden/>
          </w:rPr>
          <w:fldChar w:fldCharType="end"/>
        </w:r>
        <w:r w:rsidRPr="00A516C8">
          <w:rPr>
            <w:rStyle w:val="a8"/>
            <w:noProof/>
          </w:rPr>
          <w:fldChar w:fldCharType="end"/>
        </w:r>
      </w:ins>
    </w:p>
    <w:p w:rsidR="0049624E" w:rsidRDefault="0049624E">
      <w:pPr>
        <w:pStyle w:val="31"/>
        <w:tabs>
          <w:tab w:val="left" w:pos="1260"/>
          <w:tab w:val="right" w:leader="dot" w:pos="8494"/>
        </w:tabs>
        <w:rPr>
          <w:ins w:id="489" w:author="1139930830362" w:date="2016-03-03T10:08:00Z"/>
          <w:rFonts w:eastAsiaTheme="minorEastAsia" w:cstheme="minorBidi"/>
          <w:i w:val="0"/>
          <w:iCs w:val="0"/>
          <w:noProof/>
          <w:sz w:val="21"/>
          <w:szCs w:val="22"/>
        </w:rPr>
      </w:pPr>
      <w:ins w:id="490" w:author="1139930830362" w:date="2016-03-03T10:08:00Z">
        <w:r w:rsidRPr="00A516C8">
          <w:rPr>
            <w:rStyle w:val="a8"/>
            <w:noProof/>
          </w:rPr>
          <w:fldChar w:fldCharType="begin"/>
        </w:r>
        <w:r w:rsidRPr="00A516C8">
          <w:rPr>
            <w:rStyle w:val="a8"/>
            <w:noProof/>
          </w:rPr>
          <w:instrText xml:space="preserve"> </w:instrText>
        </w:r>
        <w:r>
          <w:rPr>
            <w:noProof/>
          </w:rPr>
          <w:instrText>HYPERLINK \l "_Toc444763222"</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7.5.4.</w:t>
        </w:r>
        <w:r>
          <w:rPr>
            <w:rFonts w:eastAsiaTheme="minorEastAsia" w:cstheme="minorBidi"/>
            <w:i w:val="0"/>
            <w:iCs w:val="0"/>
            <w:noProof/>
            <w:sz w:val="21"/>
            <w:szCs w:val="22"/>
          </w:rPr>
          <w:tab/>
        </w:r>
        <w:r w:rsidRPr="00A516C8">
          <w:rPr>
            <w:rStyle w:val="a8"/>
            <w:noProof/>
          </w:rPr>
          <w:t>blxml_llvm</w:t>
        </w:r>
        <w:r>
          <w:rPr>
            <w:noProof/>
            <w:webHidden/>
          </w:rPr>
          <w:tab/>
        </w:r>
        <w:r>
          <w:rPr>
            <w:noProof/>
            <w:webHidden/>
          </w:rPr>
          <w:fldChar w:fldCharType="begin"/>
        </w:r>
        <w:r>
          <w:rPr>
            <w:noProof/>
            <w:webHidden/>
          </w:rPr>
          <w:instrText xml:space="preserve"> PAGEREF _Toc444763222 \h </w:instrText>
        </w:r>
        <w:r>
          <w:rPr>
            <w:noProof/>
            <w:webHidden/>
          </w:rPr>
        </w:r>
      </w:ins>
      <w:r>
        <w:rPr>
          <w:noProof/>
          <w:webHidden/>
        </w:rPr>
        <w:fldChar w:fldCharType="separate"/>
      </w:r>
      <w:ins w:id="491" w:author="1139930830362" w:date="2016-03-03T10:08:00Z">
        <w:r>
          <w:rPr>
            <w:noProof/>
            <w:webHidden/>
          </w:rPr>
          <w:t>69</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92" w:author="1139930830362" w:date="2016-03-03T10:08:00Z"/>
          <w:rFonts w:eastAsiaTheme="minorEastAsia" w:cstheme="minorBidi"/>
          <w:noProof/>
          <w:sz w:val="21"/>
          <w:szCs w:val="22"/>
        </w:rPr>
      </w:pPr>
      <w:ins w:id="493" w:author="1139930830362" w:date="2016-03-03T10:08:00Z">
        <w:r w:rsidRPr="00A516C8">
          <w:rPr>
            <w:rStyle w:val="a8"/>
            <w:noProof/>
          </w:rPr>
          <w:fldChar w:fldCharType="begin"/>
        </w:r>
        <w:r w:rsidRPr="00A516C8">
          <w:rPr>
            <w:rStyle w:val="a8"/>
            <w:noProof/>
          </w:rPr>
          <w:instrText xml:space="preserve"> </w:instrText>
        </w:r>
        <w:r>
          <w:rPr>
            <w:noProof/>
          </w:rPr>
          <w:instrText>HYPERLINK \l "_Toc444763223"</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7.5.4.1.</w:t>
        </w:r>
        <w:r>
          <w:rPr>
            <w:rFonts w:eastAsiaTheme="minorEastAsia" w:cstheme="minorBidi"/>
            <w:noProof/>
            <w:sz w:val="21"/>
            <w:szCs w:val="22"/>
          </w:rPr>
          <w:tab/>
        </w:r>
        <w:r w:rsidRPr="00A516C8">
          <w:rPr>
            <w:rStyle w:val="a8"/>
            <w:noProof/>
          </w:rPr>
          <w:t>BLXML</w:t>
        </w:r>
        <w:r w:rsidRPr="00A516C8">
          <w:rPr>
            <w:rStyle w:val="a8"/>
            <w:rFonts w:hint="eastAsia"/>
            <w:noProof/>
          </w:rPr>
          <w:t>クラスコンストラクタ</w:t>
        </w:r>
        <w:r>
          <w:rPr>
            <w:noProof/>
            <w:webHidden/>
          </w:rPr>
          <w:tab/>
        </w:r>
        <w:r>
          <w:rPr>
            <w:noProof/>
            <w:webHidden/>
          </w:rPr>
          <w:fldChar w:fldCharType="begin"/>
        </w:r>
        <w:r>
          <w:rPr>
            <w:noProof/>
            <w:webHidden/>
          </w:rPr>
          <w:instrText xml:space="preserve"> PAGEREF _Toc444763223 \h </w:instrText>
        </w:r>
        <w:r>
          <w:rPr>
            <w:noProof/>
            <w:webHidden/>
          </w:rPr>
        </w:r>
      </w:ins>
      <w:r>
        <w:rPr>
          <w:noProof/>
          <w:webHidden/>
        </w:rPr>
        <w:fldChar w:fldCharType="separate"/>
      </w:r>
      <w:ins w:id="494" w:author="1139930830362" w:date="2016-03-03T10:08:00Z">
        <w:r>
          <w:rPr>
            <w:noProof/>
            <w:webHidden/>
          </w:rPr>
          <w:t>70</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95" w:author="1139930830362" w:date="2016-03-03T10:08:00Z"/>
          <w:rFonts w:eastAsiaTheme="minorEastAsia" w:cstheme="minorBidi"/>
          <w:noProof/>
          <w:sz w:val="21"/>
          <w:szCs w:val="22"/>
        </w:rPr>
      </w:pPr>
      <w:ins w:id="496" w:author="1139930830362" w:date="2016-03-03T10:08:00Z">
        <w:r w:rsidRPr="00A516C8">
          <w:rPr>
            <w:rStyle w:val="a8"/>
            <w:noProof/>
          </w:rPr>
          <w:fldChar w:fldCharType="begin"/>
        </w:r>
        <w:r w:rsidRPr="00A516C8">
          <w:rPr>
            <w:rStyle w:val="a8"/>
            <w:noProof/>
          </w:rPr>
          <w:instrText xml:space="preserve"> </w:instrText>
        </w:r>
        <w:r>
          <w:rPr>
            <w:noProof/>
          </w:rPr>
          <w:instrText>HYPERLINK \l "_Toc444763224"</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7.5.4.2.</w:t>
        </w:r>
        <w:r>
          <w:rPr>
            <w:rFonts w:eastAsiaTheme="minorEastAsia" w:cstheme="minorBidi"/>
            <w:noProof/>
            <w:sz w:val="21"/>
            <w:szCs w:val="22"/>
          </w:rPr>
          <w:tab/>
        </w:r>
        <w:r w:rsidRPr="00A516C8">
          <w:rPr>
            <w:rStyle w:val="a8"/>
            <w:noProof/>
          </w:rPr>
          <w:t>set_performance()</w:t>
        </w:r>
        <w:r>
          <w:rPr>
            <w:noProof/>
            <w:webHidden/>
          </w:rPr>
          <w:tab/>
        </w:r>
        <w:r>
          <w:rPr>
            <w:noProof/>
            <w:webHidden/>
          </w:rPr>
          <w:fldChar w:fldCharType="begin"/>
        </w:r>
        <w:r>
          <w:rPr>
            <w:noProof/>
            <w:webHidden/>
          </w:rPr>
          <w:instrText xml:space="preserve"> PAGEREF _Toc444763224 \h </w:instrText>
        </w:r>
        <w:r>
          <w:rPr>
            <w:noProof/>
            <w:webHidden/>
          </w:rPr>
        </w:r>
      </w:ins>
      <w:r>
        <w:rPr>
          <w:noProof/>
          <w:webHidden/>
        </w:rPr>
        <w:fldChar w:fldCharType="separate"/>
      </w:r>
      <w:ins w:id="497" w:author="1139930830362" w:date="2016-03-03T10:08:00Z">
        <w:r>
          <w:rPr>
            <w:noProof/>
            <w:webHidden/>
          </w:rPr>
          <w:t>70</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498" w:author="1139930830362" w:date="2016-03-03T10:08:00Z"/>
          <w:rFonts w:eastAsiaTheme="minorEastAsia" w:cstheme="minorBidi"/>
          <w:noProof/>
          <w:sz w:val="21"/>
          <w:szCs w:val="22"/>
        </w:rPr>
      </w:pPr>
      <w:ins w:id="499" w:author="1139930830362" w:date="2016-03-03T10:08:00Z">
        <w:r w:rsidRPr="00A516C8">
          <w:rPr>
            <w:rStyle w:val="a8"/>
            <w:noProof/>
          </w:rPr>
          <w:fldChar w:fldCharType="begin"/>
        </w:r>
        <w:r w:rsidRPr="00A516C8">
          <w:rPr>
            <w:rStyle w:val="a8"/>
            <w:noProof/>
          </w:rPr>
          <w:instrText xml:space="preserve"> </w:instrText>
        </w:r>
        <w:r>
          <w:rPr>
            <w:noProof/>
          </w:rPr>
          <w:instrText>HYPERLINK \l "_Toc444763225"</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7.5.4.3.</w:t>
        </w:r>
        <w:r>
          <w:rPr>
            <w:rFonts w:eastAsiaTheme="minorEastAsia" w:cstheme="minorBidi"/>
            <w:noProof/>
            <w:sz w:val="21"/>
            <w:szCs w:val="22"/>
          </w:rPr>
          <w:tab/>
        </w:r>
        <w:r w:rsidRPr="00A516C8">
          <w:rPr>
            <w:rStyle w:val="a8"/>
            <w:noProof/>
          </w:rPr>
          <w:t>set_filename()</w:t>
        </w:r>
        <w:r>
          <w:rPr>
            <w:noProof/>
            <w:webHidden/>
          </w:rPr>
          <w:tab/>
        </w:r>
        <w:r>
          <w:rPr>
            <w:noProof/>
            <w:webHidden/>
          </w:rPr>
          <w:fldChar w:fldCharType="begin"/>
        </w:r>
        <w:r>
          <w:rPr>
            <w:noProof/>
            <w:webHidden/>
          </w:rPr>
          <w:instrText xml:space="preserve"> PAGEREF _Toc444763225 \h </w:instrText>
        </w:r>
        <w:r>
          <w:rPr>
            <w:noProof/>
            <w:webHidden/>
          </w:rPr>
        </w:r>
      </w:ins>
      <w:r>
        <w:rPr>
          <w:noProof/>
          <w:webHidden/>
        </w:rPr>
        <w:fldChar w:fldCharType="separate"/>
      </w:r>
      <w:ins w:id="500" w:author="1139930830362" w:date="2016-03-03T10:08:00Z">
        <w:r>
          <w:rPr>
            <w:noProof/>
            <w:webHidden/>
          </w:rPr>
          <w:t>70</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501" w:author="1139930830362" w:date="2016-03-03T10:08:00Z"/>
          <w:rFonts w:eastAsiaTheme="minorEastAsia" w:cstheme="minorBidi"/>
          <w:noProof/>
          <w:sz w:val="21"/>
          <w:szCs w:val="22"/>
        </w:rPr>
      </w:pPr>
      <w:ins w:id="502" w:author="1139930830362" w:date="2016-03-03T10:08:00Z">
        <w:r w:rsidRPr="00A516C8">
          <w:rPr>
            <w:rStyle w:val="a8"/>
            <w:noProof/>
          </w:rPr>
          <w:fldChar w:fldCharType="begin"/>
        </w:r>
        <w:r w:rsidRPr="00A516C8">
          <w:rPr>
            <w:rStyle w:val="a8"/>
            <w:noProof/>
          </w:rPr>
          <w:instrText xml:space="preserve"> </w:instrText>
        </w:r>
        <w:r>
          <w:rPr>
            <w:noProof/>
          </w:rPr>
          <w:instrText>HYPERLINK \l "_Toc444763226"</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7.5.4.4.</w:t>
        </w:r>
        <w:r>
          <w:rPr>
            <w:rFonts w:eastAsiaTheme="minorEastAsia" w:cstheme="minorBidi"/>
            <w:noProof/>
            <w:sz w:val="21"/>
            <w:szCs w:val="22"/>
          </w:rPr>
          <w:tab/>
        </w:r>
        <w:r w:rsidRPr="00A516C8">
          <w:rPr>
            <w:rStyle w:val="a8"/>
            <w:noProof/>
          </w:rPr>
          <w:t>set_shim_param()</w:t>
        </w:r>
        <w:r>
          <w:rPr>
            <w:noProof/>
            <w:webHidden/>
          </w:rPr>
          <w:tab/>
        </w:r>
        <w:r>
          <w:rPr>
            <w:noProof/>
            <w:webHidden/>
          </w:rPr>
          <w:fldChar w:fldCharType="begin"/>
        </w:r>
        <w:r>
          <w:rPr>
            <w:noProof/>
            <w:webHidden/>
          </w:rPr>
          <w:instrText xml:space="preserve"> PAGEREF _Toc444763226 \h </w:instrText>
        </w:r>
        <w:r>
          <w:rPr>
            <w:noProof/>
            <w:webHidden/>
          </w:rPr>
        </w:r>
      </w:ins>
      <w:r>
        <w:rPr>
          <w:noProof/>
          <w:webHidden/>
        </w:rPr>
        <w:fldChar w:fldCharType="separate"/>
      </w:r>
      <w:ins w:id="503" w:author="1139930830362" w:date="2016-03-03T10:08:00Z">
        <w:r>
          <w:rPr>
            <w:noProof/>
            <w:webHidden/>
          </w:rPr>
          <w:t>70</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504" w:author="1139930830362" w:date="2016-03-03T10:08:00Z"/>
          <w:rFonts w:eastAsiaTheme="minorEastAsia" w:cstheme="minorBidi"/>
          <w:noProof/>
          <w:sz w:val="21"/>
          <w:szCs w:val="22"/>
        </w:rPr>
      </w:pPr>
      <w:ins w:id="505" w:author="1139930830362" w:date="2016-03-03T10:08:00Z">
        <w:r w:rsidRPr="00A516C8">
          <w:rPr>
            <w:rStyle w:val="a8"/>
            <w:noProof/>
          </w:rPr>
          <w:fldChar w:fldCharType="begin"/>
        </w:r>
        <w:r w:rsidRPr="00A516C8">
          <w:rPr>
            <w:rStyle w:val="a8"/>
            <w:noProof/>
          </w:rPr>
          <w:instrText xml:space="preserve"> </w:instrText>
        </w:r>
        <w:r>
          <w:rPr>
            <w:noProof/>
          </w:rPr>
          <w:instrText>HYPERLINK \l "_Toc444763227"</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7.5.4.5.</w:t>
        </w:r>
        <w:r>
          <w:rPr>
            <w:rFonts w:eastAsiaTheme="minorEastAsia" w:cstheme="minorBidi"/>
            <w:noProof/>
            <w:sz w:val="21"/>
            <w:szCs w:val="22"/>
          </w:rPr>
          <w:tab/>
        </w:r>
        <w:r w:rsidRPr="00A516C8">
          <w:rPr>
            <w:rStyle w:val="a8"/>
            <w:noProof/>
          </w:rPr>
          <w:t>output()</w:t>
        </w:r>
        <w:r>
          <w:rPr>
            <w:noProof/>
            <w:webHidden/>
          </w:rPr>
          <w:tab/>
        </w:r>
        <w:r>
          <w:rPr>
            <w:noProof/>
            <w:webHidden/>
          </w:rPr>
          <w:fldChar w:fldCharType="begin"/>
        </w:r>
        <w:r>
          <w:rPr>
            <w:noProof/>
            <w:webHidden/>
          </w:rPr>
          <w:instrText xml:space="preserve"> PAGEREF _Toc444763227 \h </w:instrText>
        </w:r>
        <w:r>
          <w:rPr>
            <w:noProof/>
            <w:webHidden/>
          </w:rPr>
        </w:r>
      </w:ins>
      <w:r>
        <w:rPr>
          <w:noProof/>
          <w:webHidden/>
        </w:rPr>
        <w:fldChar w:fldCharType="separate"/>
      </w:r>
      <w:ins w:id="506" w:author="1139930830362" w:date="2016-03-03T10:08:00Z">
        <w:r>
          <w:rPr>
            <w:noProof/>
            <w:webHidden/>
          </w:rPr>
          <w:t>70</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507" w:author="1139930830362" w:date="2016-03-03T10:08:00Z"/>
          <w:rFonts w:eastAsiaTheme="minorEastAsia" w:cstheme="minorBidi"/>
          <w:noProof/>
          <w:sz w:val="21"/>
          <w:szCs w:val="22"/>
        </w:rPr>
      </w:pPr>
      <w:ins w:id="508" w:author="1139930830362" w:date="2016-03-03T10:08:00Z">
        <w:r w:rsidRPr="00A516C8">
          <w:rPr>
            <w:rStyle w:val="a8"/>
            <w:noProof/>
          </w:rPr>
          <w:fldChar w:fldCharType="begin"/>
        </w:r>
        <w:r w:rsidRPr="00A516C8">
          <w:rPr>
            <w:rStyle w:val="a8"/>
            <w:noProof/>
          </w:rPr>
          <w:instrText xml:space="preserve"> </w:instrText>
        </w:r>
        <w:r>
          <w:rPr>
            <w:noProof/>
          </w:rPr>
          <w:instrText>HYPERLINK \l "_Toc444763228"</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7.5.4.6.</w:t>
        </w:r>
        <w:r>
          <w:rPr>
            <w:rFonts w:eastAsiaTheme="minorEastAsia" w:cstheme="minorBidi"/>
            <w:noProof/>
            <w:sz w:val="21"/>
            <w:szCs w:val="22"/>
          </w:rPr>
          <w:tab/>
        </w:r>
        <w:r w:rsidRPr="00A516C8">
          <w:rPr>
            <w:rStyle w:val="a8"/>
            <w:rFonts w:hint="eastAsia"/>
            <w:noProof/>
          </w:rPr>
          <w:t>キャスト</w:t>
        </w:r>
        <w:r w:rsidRPr="00A516C8">
          <w:rPr>
            <w:rStyle w:val="a8"/>
            <w:noProof/>
          </w:rPr>
          <w:t>(bool)</w:t>
        </w:r>
        <w:r>
          <w:rPr>
            <w:noProof/>
            <w:webHidden/>
          </w:rPr>
          <w:tab/>
        </w:r>
        <w:r>
          <w:rPr>
            <w:noProof/>
            <w:webHidden/>
          </w:rPr>
          <w:fldChar w:fldCharType="begin"/>
        </w:r>
        <w:r>
          <w:rPr>
            <w:noProof/>
            <w:webHidden/>
          </w:rPr>
          <w:instrText xml:space="preserve"> PAGEREF _Toc444763228 \h </w:instrText>
        </w:r>
        <w:r>
          <w:rPr>
            <w:noProof/>
            <w:webHidden/>
          </w:rPr>
        </w:r>
      </w:ins>
      <w:r>
        <w:rPr>
          <w:noProof/>
          <w:webHidden/>
        </w:rPr>
        <w:fldChar w:fldCharType="separate"/>
      </w:r>
      <w:ins w:id="509" w:author="1139930830362" w:date="2016-03-03T10:08:00Z">
        <w:r>
          <w:rPr>
            <w:noProof/>
            <w:webHidden/>
          </w:rPr>
          <w:t>70</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510" w:author="1139930830362" w:date="2016-03-03T10:08:00Z"/>
          <w:rFonts w:eastAsiaTheme="minorEastAsia" w:cstheme="minorBidi"/>
          <w:noProof/>
          <w:sz w:val="21"/>
          <w:szCs w:val="22"/>
        </w:rPr>
      </w:pPr>
      <w:ins w:id="511" w:author="1139930830362" w:date="2016-03-03T10:08:00Z">
        <w:r w:rsidRPr="00A516C8">
          <w:rPr>
            <w:rStyle w:val="a8"/>
            <w:noProof/>
          </w:rPr>
          <w:fldChar w:fldCharType="begin"/>
        </w:r>
        <w:r w:rsidRPr="00A516C8">
          <w:rPr>
            <w:rStyle w:val="a8"/>
            <w:noProof/>
          </w:rPr>
          <w:instrText xml:space="preserve"> </w:instrText>
        </w:r>
        <w:r>
          <w:rPr>
            <w:noProof/>
          </w:rPr>
          <w:instrText>HYPERLINK \l "_Toc444763229"</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7.5.4.7.</w:t>
        </w:r>
        <w:r>
          <w:rPr>
            <w:rFonts w:eastAsiaTheme="minorEastAsia" w:cstheme="minorBidi"/>
            <w:noProof/>
            <w:sz w:val="21"/>
            <w:szCs w:val="22"/>
          </w:rPr>
          <w:tab/>
        </w:r>
        <w:r w:rsidRPr="00A516C8">
          <w:rPr>
            <w:rStyle w:val="a8"/>
            <w:rFonts w:hint="eastAsia"/>
            <w:noProof/>
          </w:rPr>
          <w:t>キャスト</w:t>
        </w:r>
        <w:r w:rsidRPr="00A516C8">
          <w:rPr>
            <w:rStyle w:val="a8"/>
            <w:noProof/>
          </w:rPr>
          <w:t>(blocks_T*)</w:t>
        </w:r>
        <w:r>
          <w:rPr>
            <w:noProof/>
            <w:webHidden/>
          </w:rPr>
          <w:tab/>
        </w:r>
        <w:r>
          <w:rPr>
            <w:noProof/>
            <w:webHidden/>
          </w:rPr>
          <w:fldChar w:fldCharType="begin"/>
        </w:r>
        <w:r>
          <w:rPr>
            <w:noProof/>
            <w:webHidden/>
          </w:rPr>
          <w:instrText xml:space="preserve"> PAGEREF _Toc444763229 \h </w:instrText>
        </w:r>
        <w:r>
          <w:rPr>
            <w:noProof/>
            <w:webHidden/>
          </w:rPr>
        </w:r>
      </w:ins>
      <w:r>
        <w:rPr>
          <w:noProof/>
          <w:webHidden/>
        </w:rPr>
        <w:fldChar w:fldCharType="separate"/>
      </w:r>
      <w:ins w:id="512" w:author="1139930830362" w:date="2016-03-03T10:08:00Z">
        <w:r>
          <w:rPr>
            <w:noProof/>
            <w:webHidden/>
          </w:rPr>
          <w:t>71</w:t>
        </w:r>
        <w:r>
          <w:rPr>
            <w:noProof/>
            <w:webHidden/>
          </w:rPr>
          <w:fldChar w:fldCharType="end"/>
        </w:r>
        <w:r w:rsidRPr="00A516C8">
          <w:rPr>
            <w:rStyle w:val="a8"/>
            <w:noProof/>
          </w:rPr>
          <w:fldChar w:fldCharType="end"/>
        </w:r>
      </w:ins>
    </w:p>
    <w:p w:rsidR="0049624E" w:rsidRDefault="0049624E">
      <w:pPr>
        <w:pStyle w:val="31"/>
        <w:tabs>
          <w:tab w:val="left" w:pos="1260"/>
          <w:tab w:val="right" w:leader="dot" w:pos="8494"/>
        </w:tabs>
        <w:rPr>
          <w:ins w:id="513" w:author="1139930830362" w:date="2016-03-03T10:08:00Z"/>
          <w:rFonts w:eastAsiaTheme="minorEastAsia" w:cstheme="minorBidi"/>
          <w:i w:val="0"/>
          <w:iCs w:val="0"/>
          <w:noProof/>
          <w:sz w:val="21"/>
          <w:szCs w:val="22"/>
        </w:rPr>
      </w:pPr>
      <w:ins w:id="514" w:author="1139930830362" w:date="2016-03-03T10:08:00Z">
        <w:r w:rsidRPr="00A516C8">
          <w:rPr>
            <w:rStyle w:val="a8"/>
            <w:noProof/>
          </w:rPr>
          <w:fldChar w:fldCharType="begin"/>
        </w:r>
        <w:r w:rsidRPr="00A516C8">
          <w:rPr>
            <w:rStyle w:val="a8"/>
            <w:noProof/>
          </w:rPr>
          <w:instrText xml:space="preserve"> </w:instrText>
        </w:r>
        <w:r>
          <w:rPr>
            <w:noProof/>
          </w:rPr>
          <w:instrText>HYPERLINK \l "_Toc444763230"</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7.5.5.</w:t>
        </w:r>
        <w:r>
          <w:rPr>
            <w:rFonts w:eastAsiaTheme="minorEastAsia" w:cstheme="minorBidi"/>
            <w:i w:val="0"/>
            <w:iCs w:val="0"/>
            <w:noProof/>
            <w:sz w:val="21"/>
            <w:szCs w:val="22"/>
          </w:rPr>
          <w:tab/>
        </w:r>
        <w:r w:rsidRPr="00A516C8">
          <w:rPr>
            <w:rStyle w:val="a8"/>
            <w:noProof/>
          </w:rPr>
          <w:t>Pass</w:t>
        </w:r>
        <w:r w:rsidRPr="00A516C8">
          <w:rPr>
            <w:rStyle w:val="a8"/>
            <w:rFonts w:hint="eastAsia"/>
            <w:noProof/>
          </w:rPr>
          <w:t>の処理概要</w:t>
        </w:r>
        <w:r>
          <w:rPr>
            <w:noProof/>
            <w:webHidden/>
          </w:rPr>
          <w:tab/>
        </w:r>
        <w:r>
          <w:rPr>
            <w:noProof/>
            <w:webHidden/>
          </w:rPr>
          <w:fldChar w:fldCharType="begin"/>
        </w:r>
        <w:r>
          <w:rPr>
            <w:noProof/>
            <w:webHidden/>
          </w:rPr>
          <w:instrText xml:space="preserve"> PAGEREF _Toc444763230 \h </w:instrText>
        </w:r>
        <w:r>
          <w:rPr>
            <w:noProof/>
            <w:webHidden/>
          </w:rPr>
        </w:r>
      </w:ins>
      <w:r>
        <w:rPr>
          <w:noProof/>
          <w:webHidden/>
        </w:rPr>
        <w:fldChar w:fldCharType="separate"/>
      </w:r>
      <w:ins w:id="515" w:author="1139930830362" w:date="2016-03-03T10:08:00Z">
        <w:r>
          <w:rPr>
            <w:noProof/>
            <w:webHidden/>
          </w:rPr>
          <w:t>71</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516" w:author="1139930830362" w:date="2016-03-03T10:08:00Z"/>
          <w:rFonts w:eastAsiaTheme="minorEastAsia" w:cstheme="minorBidi"/>
          <w:noProof/>
          <w:sz w:val="21"/>
          <w:szCs w:val="22"/>
        </w:rPr>
      </w:pPr>
      <w:ins w:id="517" w:author="1139930830362" w:date="2016-03-03T10:08:00Z">
        <w:r w:rsidRPr="00A516C8">
          <w:rPr>
            <w:rStyle w:val="a8"/>
            <w:noProof/>
          </w:rPr>
          <w:fldChar w:fldCharType="begin"/>
        </w:r>
        <w:r w:rsidRPr="00A516C8">
          <w:rPr>
            <w:rStyle w:val="a8"/>
            <w:noProof/>
          </w:rPr>
          <w:instrText xml:space="preserve"> </w:instrText>
        </w:r>
        <w:r>
          <w:rPr>
            <w:noProof/>
          </w:rPr>
          <w:instrText>HYPERLINK \l "_Toc444763231"</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7.5.5.1.</w:t>
        </w:r>
        <w:r>
          <w:rPr>
            <w:rFonts w:eastAsiaTheme="minorEastAsia" w:cstheme="minorBidi"/>
            <w:noProof/>
            <w:sz w:val="21"/>
            <w:szCs w:val="22"/>
          </w:rPr>
          <w:tab/>
        </w:r>
        <w:r w:rsidRPr="00A516C8">
          <w:rPr>
            <w:rStyle w:val="a8"/>
            <w:rFonts w:hint="eastAsia"/>
            <w:noProof/>
          </w:rPr>
          <w:t>関数単位の処理</w:t>
        </w:r>
        <w:r>
          <w:rPr>
            <w:noProof/>
            <w:webHidden/>
          </w:rPr>
          <w:tab/>
        </w:r>
        <w:r>
          <w:rPr>
            <w:noProof/>
            <w:webHidden/>
          </w:rPr>
          <w:fldChar w:fldCharType="begin"/>
        </w:r>
        <w:r>
          <w:rPr>
            <w:noProof/>
            <w:webHidden/>
          </w:rPr>
          <w:instrText xml:space="preserve"> PAGEREF _Toc444763231 \h </w:instrText>
        </w:r>
        <w:r>
          <w:rPr>
            <w:noProof/>
            <w:webHidden/>
          </w:rPr>
        </w:r>
      </w:ins>
      <w:r>
        <w:rPr>
          <w:noProof/>
          <w:webHidden/>
        </w:rPr>
        <w:fldChar w:fldCharType="separate"/>
      </w:r>
      <w:ins w:id="518" w:author="1139930830362" w:date="2016-03-03T10:08:00Z">
        <w:r>
          <w:rPr>
            <w:noProof/>
            <w:webHidden/>
          </w:rPr>
          <w:t>71</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519" w:author="1139930830362" w:date="2016-03-03T10:08:00Z"/>
          <w:rFonts w:eastAsiaTheme="minorEastAsia" w:cstheme="minorBidi"/>
          <w:noProof/>
          <w:sz w:val="21"/>
          <w:szCs w:val="22"/>
        </w:rPr>
      </w:pPr>
      <w:ins w:id="520" w:author="1139930830362" w:date="2016-03-03T10:08:00Z">
        <w:r w:rsidRPr="00A516C8">
          <w:rPr>
            <w:rStyle w:val="a8"/>
            <w:noProof/>
          </w:rPr>
          <w:fldChar w:fldCharType="begin"/>
        </w:r>
        <w:r w:rsidRPr="00A516C8">
          <w:rPr>
            <w:rStyle w:val="a8"/>
            <w:noProof/>
          </w:rPr>
          <w:instrText xml:space="preserve"> </w:instrText>
        </w:r>
        <w:r>
          <w:rPr>
            <w:noProof/>
          </w:rPr>
          <w:instrText>HYPERLINK \l "_Toc444763232"</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7.5.5.2.</w:t>
        </w:r>
        <w:r>
          <w:rPr>
            <w:rFonts w:eastAsiaTheme="minorEastAsia" w:cstheme="minorBidi"/>
            <w:noProof/>
            <w:sz w:val="21"/>
            <w:szCs w:val="22"/>
          </w:rPr>
          <w:tab/>
        </w:r>
        <w:r w:rsidRPr="00A516C8">
          <w:rPr>
            <w:rStyle w:val="a8"/>
            <w:rFonts w:hint="eastAsia"/>
            <w:noProof/>
          </w:rPr>
          <w:t>ループの処理</w:t>
        </w:r>
        <w:r>
          <w:rPr>
            <w:noProof/>
            <w:webHidden/>
          </w:rPr>
          <w:tab/>
        </w:r>
        <w:r>
          <w:rPr>
            <w:noProof/>
            <w:webHidden/>
          </w:rPr>
          <w:fldChar w:fldCharType="begin"/>
        </w:r>
        <w:r>
          <w:rPr>
            <w:noProof/>
            <w:webHidden/>
          </w:rPr>
          <w:instrText xml:space="preserve"> PAGEREF _Toc444763232 \h </w:instrText>
        </w:r>
        <w:r>
          <w:rPr>
            <w:noProof/>
            <w:webHidden/>
          </w:rPr>
        </w:r>
      </w:ins>
      <w:r>
        <w:rPr>
          <w:noProof/>
          <w:webHidden/>
        </w:rPr>
        <w:fldChar w:fldCharType="separate"/>
      </w:r>
      <w:ins w:id="521" w:author="1139930830362" w:date="2016-03-03T10:08:00Z">
        <w:r>
          <w:rPr>
            <w:noProof/>
            <w:webHidden/>
          </w:rPr>
          <w:t>71</w:t>
        </w:r>
        <w:r>
          <w:rPr>
            <w:noProof/>
            <w:webHidden/>
          </w:rPr>
          <w:fldChar w:fldCharType="end"/>
        </w:r>
        <w:r w:rsidRPr="00A516C8">
          <w:rPr>
            <w:rStyle w:val="a8"/>
            <w:noProof/>
          </w:rPr>
          <w:fldChar w:fldCharType="end"/>
        </w:r>
      </w:ins>
    </w:p>
    <w:p w:rsidR="0049624E" w:rsidRDefault="0049624E">
      <w:pPr>
        <w:pStyle w:val="41"/>
        <w:tabs>
          <w:tab w:val="left" w:pos="1470"/>
          <w:tab w:val="right" w:leader="dot" w:pos="8494"/>
        </w:tabs>
        <w:rPr>
          <w:ins w:id="522" w:author="1139930830362" w:date="2016-03-03T10:08:00Z"/>
          <w:rFonts w:eastAsiaTheme="minorEastAsia" w:cstheme="minorBidi"/>
          <w:noProof/>
          <w:sz w:val="21"/>
          <w:szCs w:val="22"/>
        </w:rPr>
      </w:pPr>
      <w:ins w:id="523" w:author="1139930830362" w:date="2016-03-03T10:08:00Z">
        <w:r w:rsidRPr="00A516C8">
          <w:rPr>
            <w:rStyle w:val="a8"/>
            <w:noProof/>
          </w:rPr>
          <w:fldChar w:fldCharType="begin"/>
        </w:r>
        <w:r w:rsidRPr="00A516C8">
          <w:rPr>
            <w:rStyle w:val="a8"/>
            <w:noProof/>
          </w:rPr>
          <w:instrText xml:space="preserve"> </w:instrText>
        </w:r>
        <w:r>
          <w:rPr>
            <w:noProof/>
          </w:rPr>
          <w:instrText>HYPERLINK \l "_Toc444763233"</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7.5.5.3.</w:t>
        </w:r>
        <w:r>
          <w:rPr>
            <w:rFonts w:eastAsiaTheme="minorEastAsia" w:cstheme="minorBidi"/>
            <w:noProof/>
            <w:sz w:val="21"/>
            <w:szCs w:val="22"/>
          </w:rPr>
          <w:tab/>
        </w:r>
        <w:r w:rsidRPr="00A516C8">
          <w:rPr>
            <w:rStyle w:val="a8"/>
            <w:rFonts w:hint="eastAsia"/>
            <w:noProof/>
          </w:rPr>
          <w:t>ループ内の基本ブロック</w:t>
        </w:r>
        <w:r>
          <w:rPr>
            <w:noProof/>
            <w:webHidden/>
          </w:rPr>
          <w:tab/>
        </w:r>
        <w:r>
          <w:rPr>
            <w:noProof/>
            <w:webHidden/>
          </w:rPr>
          <w:fldChar w:fldCharType="begin"/>
        </w:r>
        <w:r>
          <w:rPr>
            <w:noProof/>
            <w:webHidden/>
          </w:rPr>
          <w:instrText xml:space="preserve"> PAGEREF _Toc444763233 \h </w:instrText>
        </w:r>
        <w:r>
          <w:rPr>
            <w:noProof/>
            <w:webHidden/>
          </w:rPr>
        </w:r>
      </w:ins>
      <w:r>
        <w:rPr>
          <w:noProof/>
          <w:webHidden/>
        </w:rPr>
        <w:fldChar w:fldCharType="separate"/>
      </w:r>
      <w:ins w:id="524" w:author="1139930830362" w:date="2016-03-03T10:08:00Z">
        <w:r>
          <w:rPr>
            <w:noProof/>
            <w:webHidden/>
          </w:rPr>
          <w:t>72</w:t>
        </w:r>
        <w:r>
          <w:rPr>
            <w:noProof/>
            <w:webHidden/>
          </w:rPr>
          <w:fldChar w:fldCharType="end"/>
        </w:r>
        <w:r w:rsidRPr="00A516C8">
          <w:rPr>
            <w:rStyle w:val="a8"/>
            <w:noProof/>
          </w:rPr>
          <w:fldChar w:fldCharType="end"/>
        </w:r>
      </w:ins>
    </w:p>
    <w:p w:rsidR="0049624E" w:rsidRDefault="0049624E">
      <w:pPr>
        <w:pStyle w:val="11"/>
        <w:tabs>
          <w:tab w:val="left" w:pos="420"/>
          <w:tab w:val="right" w:leader="dot" w:pos="8494"/>
        </w:tabs>
        <w:rPr>
          <w:ins w:id="525" w:author="1139930830362" w:date="2016-03-03T10:08:00Z"/>
          <w:rFonts w:eastAsiaTheme="minorEastAsia" w:cstheme="minorBidi"/>
          <w:b w:val="0"/>
          <w:bCs w:val="0"/>
          <w:caps w:val="0"/>
          <w:noProof/>
          <w:sz w:val="21"/>
          <w:szCs w:val="22"/>
        </w:rPr>
      </w:pPr>
      <w:ins w:id="526" w:author="1139930830362" w:date="2016-03-03T10:08:00Z">
        <w:r w:rsidRPr="00A516C8">
          <w:rPr>
            <w:rStyle w:val="a8"/>
            <w:noProof/>
          </w:rPr>
          <w:fldChar w:fldCharType="begin"/>
        </w:r>
        <w:r w:rsidRPr="00A516C8">
          <w:rPr>
            <w:rStyle w:val="a8"/>
            <w:noProof/>
          </w:rPr>
          <w:instrText xml:space="preserve"> </w:instrText>
        </w:r>
        <w:r>
          <w:rPr>
            <w:noProof/>
          </w:rPr>
          <w:instrText>HYPERLINK \l "_Toc444763234"</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8.</w:t>
        </w:r>
        <w:r>
          <w:rPr>
            <w:rFonts w:eastAsiaTheme="minorEastAsia" w:cstheme="minorBidi"/>
            <w:b w:val="0"/>
            <w:bCs w:val="0"/>
            <w:caps w:val="0"/>
            <w:noProof/>
            <w:sz w:val="21"/>
            <w:szCs w:val="22"/>
          </w:rPr>
          <w:tab/>
        </w:r>
        <w:r w:rsidRPr="00A516C8">
          <w:rPr>
            <w:rStyle w:val="a8"/>
            <w:rFonts w:hint="eastAsia"/>
            <w:noProof/>
          </w:rPr>
          <w:t>制限事項と課題</w:t>
        </w:r>
        <w:r>
          <w:rPr>
            <w:noProof/>
            <w:webHidden/>
          </w:rPr>
          <w:tab/>
        </w:r>
        <w:r>
          <w:rPr>
            <w:noProof/>
            <w:webHidden/>
          </w:rPr>
          <w:fldChar w:fldCharType="begin"/>
        </w:r>
        <w:r>
          <w:rPr>
            <w:noProof/>
            <w:webHidden/>
          </w:rPr>
          <w:instrText xml:space="preserve"> PAGEREF _Toc444763234 \h </w:instrText>
        </w:r>
        <w:r>
          <w:rPr>
            <w:noProof/>
            <w:webHidden/>
          </w:rPr>
        </w:r>
      </w:ins>
      <w:r>
        <w:rPr>
          <w:noProof/>
          <w:webHidden/>
        </w:rPr>
        <w:fldChar w:fldCharType="separate"/>
      </w:r>
      <w:ins w:id="527" w:author="1139930830362" w:date="2016-03-03T10:08:00Z">
        <w:r>
          <w:rPr>
            <w:noProof/>
            <w:webHidden/>
          </w:rPr>
          <w:t>73</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528" w:author="1139930830362" w:date="2016-03-03T10:08:00Z"/>
          <w:rFonts w:eastAsiaTheme="minorEastAsia" w:cstheme="minorBidi"/>
          <w:smallCaps w:val="0"/>
          <w:noProof/>
          <w:sz w:val="21"/>
          <w:szCs w:val="22"/>
        </w:rPr>
      </w:pPr>
      <w:ins w:id="529" w:author="1139930830362" w:date="2016-03-03T10:08:00Z">
        <w:r w:rsidRPr="00A516C8">
          <w:rPr>
            <w:rStyle w:val="a8"/>
            <w:noProof/>
          </w:rPr>
          <w:fldChar w:fldCharType="begin"/>
        </w:r>
        <w:r w:rsidRPr="00A516C8">
          <w:rPr>
            <w:rStyle w:val="a8"/>
            <w:noProof/>
          </w:rPr>
          <w:instrText xml:space="preserve"> </w:instrText>
        </w:r>
        <w:r>
          <w:rPr>
            <w:noProof/>
          </w:rPr>
          <w:instrText>HYPERLINK \l "_Toc444763235"</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8.1.</w:t>
        </w:r>
        <w:r>
          <w:rPr>
            <w:rFonts w:eastAsiaTheme="minorEastAsia" w:cstheme="minorBidi"/>
            <w:smallCaps w:val="0"/>
            <w:noProof/>
            <w:sz w:val="21"/>
            <w:szCs w:val="22"/>
          </w:rPr>
          <w:tab/>
        </w:r>
        <w:r w:rsidRPr="00A516C8">
          <w:rPr>
            <w:rStyle w:val="a8"/>
            <w:rFonts w:hint="eastAsia"/>
            <w:noProof/>
          </w:rPr>
          <w:t>制限事項</w:t>
        </w:r>
        <w:r>
          <w:rPr>
            <w:noProof/>
            <w:webHidden/>
          </w:rPr>
          <w:tab/>
        </w:r>
        <w:r>
          <w:rPr>
            <w:noProof/>
            <w:webHidden/>
          </w:rPr>
          <w:fldChar w:fldCharType="begin"/>
        </w:r>
        <w:r>
          <w:rPr>
            <w:noProof/>
            <w:webHidden/>
          </w:rPr>
          <w:instrText xml:space="preserve"> PAGEREF _Toc444763235 \h </w:instrText>
        </w:r>
        <w:r>
          <w:rPr>
            <w:noProof/>
            <w:webHidden/>
          </w:rPr>
        </w:r>
      </w:ins>
      <w:r>
        <w:rPr>
          <w:noProof/>
          <w:webHidden/>
        </w:rPr>
        <w:fldChar w:fldCharType="separate"/>
      </w:r>
      <w:ins w:id="530" w:author="1139930830362" w:date="2016-03-03T10:08:00Z">
        <w:r>
          <w:rPr>
            <w:noProof/>
            <w:webHidden/>
          </w:rPr>
          <w:t>73</w:t>
        </w:r>
        <w:r>
          <w:rPr>
            <w:noProof/>
            <w:webHidden/>
          </w:rPr>
          <w:fldChar w:fldCharType="end"/>
        </w:r>
        <w:r w:rsidRPr="00A516C8">
          <w:rPr>
            <w:rStyle w:val="a8"/>
            <w:noProof/>
          </w:rPr>
          <w:fldChar w:fldCharType="end"/>
        </w:r>
      </w:ins>
    </w:p>
    <w:p w:rsidR="0049624E" w:rsidRDefault="0049624E">
      <w:pPr>
        <w:pStyle w:val="21"/>
        <w:tabs>
          <w:tab w:val="left" w:pos="840"/>
          <w:tab w:val="right" w:leader="dot" w:pos="8494"/>
        </w:tabs>
        <w:rPr>
          <w:ins w:id="531" w:author="1139930830362" w:date="2016-03-03T10:08:00Z"/>
          <w:rFonts w:eastAsiaTheme="minorEastAsia" w:cstheme="minorBidi"/>
          <w:smallCaps w:val="0"/>
          <w:noProof/>
          <w:sz w:val="21"/>
          <w:szCs w:val="22"/>
        </w:rPr>
      </w:pPr>
      <w:ins w:id="532" w:author="1139930830362" w:date="2016-03-03T10:08:00Z">
        <w:r w:rsidRPr="00A516C8">
          <w:rPr>
            <w:rStyle w:val="a8"/>
            <w:noProof/>
          </w:rPr>
          <w:fldChar w:fldCharType="begin"/>
        </w:r>
        <w:r w:rsidRPr="00A516C8">
          <w:rPr>
            <w:rStyle w:val="a8"/>
            <w:noProof/>
          </w:rPr>
          <w:instrText xml:space="preserve"> </w:instrText>
        </w:r>
        <w:r>
          <w:rPr>
            <w:noProof/>
          </w:rPr>
          <w:instrText>HYPERLINK \l "_Toc444763236"</w:instrText>
        </w:r>
        <w:r w:rsidRPr="00A516C8">
          <w:rPr>
            <w:rStyle w:val="a8"/>
            <w:noProof/>
          </w:rPr>
          <w:instrText xml:space="preserve"> </w:instrText>
        </w:r>
        <w:r w:rsidRPr="00A516C8">
          <w:rPr>
            <w:rStyle w:val="a8"/>
            <w:noProof/>
          </w:rPr>
        </w:r>
        <w:r w:rsidRPr="00A516C8">
          <w:rPr>
            <w:rStyle w:val="a8"/>
            <w:noProof/>
          </w:rPr>
          <w:fldChar w:fldCharType="separate"/>
        </w:r>
        <w:r w:rsidRPr="00A516C8">
          <w:rPr>
            <w:rStyle w:val="a8"/>
            <w:noProof/>
          </w:rPr>
          <w:t>8.2.</w:t>
        </w:r>
        <w:r>
          <w:rPr>
            <w:rFonts w:eastAsiaTheme="minorEastAsia" w:cstheme="minorBidi"/>
            <w:smallCaps w:val="0"/>
            <w:noProof/>
            <w:sz w:val="21"/>
            <w:szCs w:val="22"/>
          </w:rPr>
          <w:tab/>
        </w:r>
        <w:r w:rsidRPr="00A516C8">
          <w:rPr>
            <w:rStyle w:val="a8"/>
            <w:rFonts w:hint="eastAsia"/>
            <w:noProof/>
          </w:rPr>
          <w:t>課題</w:t>
        </w:r>
        <w:r>
          <w:rPr>
            <w:noProof/>
            <w:webHidden/>
          </w:rPr>
          <w:tab/>
        </w:r>
        <w:r>
          <w:rPr>
            <w:noProof/>
            <w:webHidden/>
          </w:rPr>
          <w:fldChar w:fldCharType="begin"/>
        </w:r>
        <w:r>
          <w:rPr>
            <w:noProof/>
            <w:webHidden/>
          </w:rPr>
          <w:instrText xml:space="preserve"> PAGEREF _Toc444763236 \h </w:instrText>
        </w:r>
        <w:r>
          <w:rPr>
            <w:noProof/>
            <w:webHidden/>
          </w:rPr>
        </w:r>
      </w:ins>
      <w:r>
        <w:rPr>
          <w:noProof/>
          <w:webHidden/>
        </w:rPr>
        <w:fldChar w:fldCharType="separate"/>
      </w:r>
      <w:ins w:id="533" w:author="1139930830362" w:date="2016-03-03T10:08:00Z">
        <w:r>
          <w:rPr>
            <w:noProof/>
            <w:webHidden/>
          </w:rPr>
          <w:t>75</w:t>
        </w:r>
        <w:r>
          <w:rPr>
            <w:noProof/>
            <w:webHidden/>
          </w:rPr>
          <w:fldChar w:fldCharType="end"/>
        </w:r>
        <w:r w:rsidRPr="00A516C8">
          <w:rPr>
            <w:rStyle w:val="a8"/>
            <w:noProof/>
          </w:rPr>
          <w:fldChar w:fldCharType="end"/>
        </w:r>
      </w:ins>
    </w:p>
    <w:p w:rsidR="00CC3D57" w:rsidDel="0049624E" w:rsidRDefault="00CC3D57">
      <w:pPr>
        <w:pStyle w:val="11"/>
        <w:tabs>
          <w:tab w:val="left" w:pos="420"/>
          <w:tab w:val="right" w:leader="dot" w:pos="8494"/>
        </w:tabs>
        <w:rPr>
          <w:del w:id="534" w:author="1139930830362" w:date="2016-03-03T10:08:00Z"/>
          <w:rFonts w:eastAsiaTheme="minorEastAsia" w:cstheme="minorBidi"/>
          <w:b w:val="0"/>
          <w:bCs w:val="0"/>
          <w:caps w:val="0"/>
          <w:noProof/>
          <w:sz w:val="21"/>
          <w:szCs w:val="22"/>
        </w:rPr>
      </w:pPr>
      <w:del w:id="535" w:author="1139930830362" w:date="2016-03-03T10:08:00Z">
        <w:r w:rsidRPr="00216C18" w:rsidDel="0049624E">
          <w:rPr>
            <w:rStyle w:val="a8"/>
            <w:noProof/>
            <w:color w:val="auto"/>
          </w:rPr>
          <w:delText>1.</w:delText>
        </w:r>
        <w:r w:rsidDel="0049624E">
          <w:rPr>
            <w:rFonts w:eastAsiaTheme="minorEastAsia" w:cstheme="minorBidi"/>
            <w:b w:val="0"/>
            <w:bCs w:val="0"/>
            <w:caps w:val="0"/>
            <w:noProof/>
            <w:sz w:val="21"/>
            <w:szCs w:val="22"/>
          </w:rPr>
          <w:tab/>
        </w:r>
        <w:r w:rsidRPr="00216C18" w:rsidDel="0049624E">
          <w:rPr>
            <w:rStyle w:val="a8"/>
            <w:rFonts w:hint="eastAsia"/>
            <w:noProof/>
            <w:color w:val="auto"/>
          </w:rPr>
          <w:delText>はじめに</w:delText>
        </w:r>
        <w:r w:rsidDel="0049624E">
          <w:rPr>
            <w:noProof/>
            <w:webHidden/>
          </w:rPr>
          <w:tab/>
          <w:delText>2</w:delText>
        </w:r>
      </w:del>
    </w:p>
    <w:p w:rsidR="00CC3D57" w:rsidDel="0049624E" w:rsidRDefault="00CC3D57">
      <w:pPr>
        <w:pStyle w:val="11"/>
        <w:tabs>
          <w:tab w:val="left" w:pos="420"/>
          <w:tab w:val="right" w:leader="dot" w:pos="8494"/>
        </w:tabs>
        <w:rPr>
          <w:del w:id="536" w:author="1139930830362" w:date="2016-03-03T10:08:00Z"/>
          <w:rFonts w:eastAsiaTheme="minorEastAsia" w:cstheme="minorBidi"/>
          <w:b w:val="0"/>
          <w:bCs w:val="0"/>
          <w:caps w:val="0"/>
          <w:noProof/>
          <w:sz w:val="21"/>
          <w:szCs w:val="22"/>
        </w:rPr>
      </w:pPr>
      <w:del w:id="537" w:author="1139930830362" w:date="2016-03-03T10:08:00Z">
        <w:r w:rsidRPr="00B00A8E" w:rsidDel="0049624E">
          <w:rPr>
            <w:rStyle w:val="a8"/>
            <w:noProof/>
            <w:color w:val="auto"/>
          </w:rPr>
          <w:delText>2.</w:delText>
        </w:r>
        <w:r w:rsidDel="0049624E">
          <w:rPr>
            <w:rFonts w:eastAsiaTheme="minorEastAsia" w:cstheme="minorBidi"/>
            <w:b w:val="0"/>
            <w:bCs w:val="0"/>
            <w:caps w:val="0"/>
            <w:noProof/>
            <w:sz w:val="21"/>
            <w:szCs w:val="22"/>
          </w:rPr>
          <w:tab/>
        </w:r>
        <w:r w:rsidRPr="00B00A8E" w:rsidDel="0049624E">
          <w:rPr>
            <w:rStyle w:val="a8"/>
            <w:rFonts w:hint="eastAsia"/>
            <w:noProof/>
            <w:color w:val="auto"/>
          </w:rPr>
          <w:delText>ソフトウェア構成</w:delText>
        </w:r>
        <w:r w:rsidDel="0049624E">
          <w:rPr>
            <w:noProof/>
            <w:webHidden/>
          </w:rPr>
          <w:tab/>
          <w:delText>3</w:delText>
        </w:r>
      </w:del>
    </w:p>
    <w:p w:rsidR="00CC3D57" w:rsidDel="0049624E" w:rsidRDefault="00CC3D57">
      <w:pPr>
        <w:pStyle w:val="21"/>
        <w:tabs>
          <w:tab w:val="left" w:pos="840"/>
          <w:tab w:val="right" w:leader="dot" w:pos="8494"/>
        </w:tabs>
        <w:rPr>
          <w:del w:id="538" w:author="1139930830362" w:date="2016-03-03T10:08:00Z"/>
          <w:rFonts w:eastAsiaTheme="minorEastAsia" w:cstheme="minorBidi"/>
          <w:smallCaps w:val="0"/>
          <w:noProof/>
          <w:sz w:val="21"/>
          <w:szCs w:val="22"/>
        </w:rPr>
      </w:pPr>
      <w:del w:id="539" w:author="1139930830362" w:date="2016-03-03T10:08:00Z">
        <w:r w:rsidRPr="00B00A8E" w:rsidDel="0049624E">
          <w:rPr>
            <w:rStyle w:val="a8"/>
            <w:noProof/>
            <w:color w:val="auto"/>
          </w:rPr>
          <w:delText>2.1.</w:delText>
        </w:r>
        <w:r w:rsidDel="0049624E">
          <w:rPr>
            <w:rFonts w:eastAsiaTheme="minorEastAsia" w:cstheme="minorBidi"/>
            <w:smallCaps w:val="0"/>
            <w:noProof/>
            <w:sz w:val="21"/>
            <w:szCs w:val="22"/>
          </w:rPr>
          <w:tab/>
        </w:r>
        <w:r w:rsidRPr="00B00A8E" w:rsidDel="0049624E">
          <w:rPr>
            <w:rStyle w:val="a8"/>
            <w:rFonts w:hint="eastAsia"/>
            <w:noProof/>
            <w:color w:val="auto"/>
          </w:rPr>
          <w:delText>実行環境</w:delText>
        </w:r>
        <w:r w:rsidDel="0049624E">
          <w:rPr>
            <w:noProof/>
            <w:webHidden/>
          </w:rPr>
          <w:tab/>
          <w:delText>4</w:delText>
        </w:r>
      </w:del>
    </w:p>
    <w:p w:rsidR="00CC3D57" w:rsidDel="0049624E" w:rsidRDefault="00CC3D57">
      <w:pPr>
        <w:pStyle w:val="21"/>
        <w:tabs>
          <w:tab w:val="left" w:pos="840"/>
          <w:tab w:val="right" w:leader="dot" w:pos="8494"/>
        </w:tabs>
        <w:rPr>
          <w:del w:id="540" w:author="1139930830362" w:date="2016-03-03T10:08:00Z"/>
          <w:rFonts w:eastAsiaTheme="minorEastAsia" w:cstheme="minorBidi"/>
          <w:smallCaps w:val="0"/>
          <w:noProof/>
          <w:sz w:val="21"/>
          <w:szCs w:val="22"/>
        </w:rPr>
      </w:pPr>
      <w:del w:id="541" w:author="1139930830362" w:date="2016-03-03T10:08:00Z">
        <w:r w:rsidRPr="00B00A8E" w:rsidDel="0049624E">
          <w:rPr>
            <w:rStyle w:val="a8"/>
            <w:noProof/>
            <w:color w:val="auto"/>
          </w:rPr>
          <w:delText>2.2.</w:delText>
        </w:r>
        <w:r w:rsidDel="0049624E">
          <w:rPr>
            <w:rFonts w:eastAsiaTheme="minorEastAsia" w:cstheme="minorBidi"/>
            <w:smallCaps w:val="0"/>
            <w:noProof/>
            <w:sz w:val="21"/>
            <w:szCs w:val="22"/>
          </w:rPr>
          <w:tab/>
        </w:r>
        <w:r w:rsidRPr="00B00A8E" w:rsidDel="0049624E">
          <w:rPr>
            <w:rStyle w:val="a8"/>
            <w:rFonts w:hint="eastAsia"/>
            <w:noProof/>
            <w:color w:val="auto"/>
          </w:rPr>
          <w:delText>ファイル一覧</w:delText>
        </w:r>
        <w:r w:rsidDel="0049624E">
          <w:rPr>
            <w:noProof/>
            <w:webHidden/>
          </w:rPr>
          <w:tab/>
          <w:delText>6</w:delText>
        </w:r>
      </w:del>
    </w:p>
    <w:p w:rsidR="00CC3D57" w:rsidDel="0049624E" w:rsidRDefault="00CC3D57">
      <w:pPr>
        <w:pStyle w:val="11"/>
        <w:tabs>
          <w:tab w:val="left" w:pos="420"/>
          <w:tab w:val="right" w:leader="dot" w:pos="8494"/>
        </w:tabs>
        <w:rPr>
          <w:del w:id="542" w:author="1139930830362" w:date="2016-03-03T10:08:00Z"/>
          <w:rFonts w:eastAsiaTheme="minorEastAsia" w:cstheme="minorBidi"/>
          <w:b w:val="0"/>
          <w:bCs w:val="0"/>
          <w:caps w:val="0"/>
          <w:noProof/>
          <w:sz w:val="21"/>
          <w:szCs w:val="22"/>
        </w:rPr>
      </w:pPr>
      <w:del w:id="543" w:author="1139930830362" w:date="2016-03-03T10:08:00Z">
        <w:r w:rsidRPr="00B00A8E" w:rsidDel="0049624E">
          <w:rPr>
            <w:rStyle w:val="a8"/>
            <w:noProof/>
            <w:color w:val="auto"/>
          </w:rPr>
          <w:delText>3.</w:delText>
        </w:r>
        <w:r w:rsidDel="0049624E">
          <w:rPr>
            <w:rFonts w:eastAsiaTheme="minorEastAsia" w:cstheme="minorBidi"/>
            <w:b w:val="0"/>
            <w:bCs w:val="0"/>
            <w:caps w:val="0"/>
            <w:noProof/>
            <w:sz w:val="21"/>
            <w:szCs w:val="22"/>
          </w:rPr>
          <w:tab/>
        </w:r>
        <w:r w:rsidRPr="00B00A8E" w:rsidDel="0049624E">
          <w:rPr>
            <w:rStyle w:val="a8"/>
            <w:rFonts w:hint="eastAsia"/>
            <w:noProof/>
            <w:color w:val="auto"/>
          </w:rPr>
          <w:delText>ビルド手順</w:delText>
        </w:r>
        <w:r w:rsidDel="0049624E">
          <w:rPr>
            <w:noProof/>
            <w:webHidden/>
          </w:rPr>
          <w:tab/>
          <w:delText>7</w:delText>
        </w:r>
      </w:del>
    </w:p>
    <w:p w:rsidR="00CC3D57" w:rsidDel="0049624E" w:rsidRDefault="00CC3D57">
      <w:pPr>
        <w:pStyle w:val="21"/>
        <w:tabs>
          <w:tab w:val="left" w:pos="840"/>
          <w:tab w:val="right" w:leader="dot" w:pos="8494"/>
        </w:tabs>
        <w:rPr>
          <w:del w:id="544" w:author="1139930830362" w:date="2016-03-03T10:08:00Z"/>
          <w:rFonts w:eastAsiaTheme="minorEastAsia" w:cstheme="minorBidi"/>
          <w:smallCaps w:val="0"/>
          <w:noProof/>
          <w:sz w:val="21"/>
          <w:szCs w:val="22"/>
        </w:rPr>
      </w:pPr>
      <w:del w:id="545" w:author="1139930830362" w:date="2016-03-03T10:08:00Z">
        <w:r w:rsidRPr="00B00A8E" w:rsidDel="0049624E">
          <w:rPr>
            <w:rStyle w:val="a8"/>
            <w:noProof/>
            <w:color w:val="auto"/>
          </w:rPr>
          <w:delText>3.1.</w:delText>
        </w:r>
        <w:r w:rsidDel="0049624E">
          <w:rPr>
            <w:rFonts w:eastAsiaTheme="minorEastAsia" w:cstheme="minorBidi"/>
            <w:smallCaps w:val="0"/>
            <w:noProof/>
            <w:sz w:val="21"/>
            <w:szCs w:val="22"/>
          </w:rPr>
          <w:tab/>
        </w:r>
        <w:r w:rsidRPr="00B00A8E" w:rsidDel="0049624E">
          <w:rPr>
            <w:rStyle w:val="a8"/>
            <w:rFonts w:hint="eastAsia"/>
            <w:noProof/>
            <w:color w:val="auto"/>
          </w:rPr>
          <w:delText>コンパイル</w:delText>
        </w:r>
        <w:r w:rsidDel="0049624E">
          <w:rPr>
            <w:noProof/>
            <w:webHidden/>
          </w:rPr>
          <w:tab/>
          <w:delText>7</w:delText>
        </w:r>
      </w:del>
    </w:p>
    <w:p w:rsidR="00CC3D57" w:rsidDel="0049624E" w:rsidRDefault="00CC3D57">
      <w:pPr>
        <w:pStyle w:val="21"/>
        <w:tabs>
          <w:tab w:val="left" w:pos="840"/>
          <w:tab w:val="right" w:leader="dot" w:pos="8494"/>
        </w:tabs>
        <w:rPr>
          <w:del w:id="546" w:author="1139930830362" w:date="2016-03-03T10:08:00Z"/>
          <w:rFonts w:eastAsiaTheme="minorEastAsia" w:cstheme="minorBidi"/>
          <w:smallCaps w:val="0"/>
          <w:noProof/>
          <w:sz w:val="21"/>
          <w:szCs w:val="22"/>
        </w:rPr>
      </w:pPr>
      <w:del w:id="547" w:author="1139930830362" w:date="2016-03-03T10:08:00Z">
        <w:r w:rsidRPr="00B00A8E" w:rsidDel="0049624E">
          <w:rPr>
            <w:rStyle w:val="a8"/>
            <w:noProof/>
            <w:color w:val="auto"/>
          </w:rPr>
          <w:delText>3.2.</w:delText>
        </w:r>
        <w:r w:rsidDel="0049624E">
          <w:rPr>
            <w:rFonts w:eastAsiaTheme="minorEastAsia" w:cstheme="minorBidi"/>
            <w:smallCaps w:val="0"/>
            <w:noProof/>
            <w:sz w:val="21"/>
            <w:szCs w:val="22"/>
          </w:rPr>
          <w:tab/>
        </w:r>
        <w:r w:rsidRPr="00B00A8E" w:rsidDel="0049624E">
          <w:rPr>
            <w:rStyle w:val="a8"/>
            <w:rFonts w:hint="eastAsia"/>
            <w:noProof/>
            <w:color w:val="auto"/>
          </w:rPr>
          <w:delText>サンプルの実行</w:delText>
        </w:r>
        <w:r w:rsidDel="0049624E">
          <w:rPr>
            <w:noProof/>
            <w:webHidden/>
          </w:rPr>
          <w:tab/>
          <w:delText>7</w:delText>
        </w:r>
      </w:del>
    </w:p>
    <w:p w:rsidR="00CC3D57" w:rsidDel="0049624E" w:rsidRDefault="00CC3D57">
      <w:pPr>
        <w:pStyle w:val="11"/>
        <w:tabs>
          <w:tab w:val="left" w:pos="420"/>
          <w:tab w:val="right" w:leader="dot" w:pos="8494"/>
        </w:tabs>
        <w:rPr>
          <w:del w:id="548" w:author="1139930830362" w:date="2016-03-03T10:08:00Z"/>
          <w:rFonts w:eastAsiaTheme="minorEastAsia" w:cstheme="minorBidi"/>
          <w:b w:val="0"/>
          <w:bCs w:val="0"/>
          <w:caps w:val="0"/>
          <w:noProof/>
          <w:sz w:val="21"/>
          <w:szCs w:val="22"/>
        </w:rPr>
      </w:pPr>
      <w:del w:id="549" w:author="1139930830362" w:date="2016-03-03T10:08:00Z">
        <w:r w:rsidRPr="00B00A8E" w:rsidDel="0049624E">
          <w:rPr>
            <w:rStyle w:val="a8"/>
            <w:noProof/>
            <w:color w:val="auto"/>
          </w:rPr>
          <w:delText>4.</w:delText>
        </w:r>
        <w:r w:rsidDel="0049624E">
          <w:rPr>
            <w:rFonts w:eastAsiaTheme="minorEastAsia" w:cstheme="minorBidi"/>
            <w:b w:val="0"/>
            <w:bCs w:val="0"/>
            <w:caps w:val="0"/>
            <w:noProof/>
            <w:sz w:val="21"/>
            <w:szCs w:val="22"/>
          </w:rPr>
          <w:tab/>
        </w:r>
        <w:r w:rsidRPr="00B00A8E" w:rsidDel="0049624E">
          <w:rPr>
            <w:rStyle w:val="a8"/>
            <w:rFonts w:hint="eastAsia"/>
            <w:noProof/>
            <w:color w:val="auto"/>
          </w:rPr>
          <w:delText>サンプルコード使用方法</w:delText>
        </w:r>
        <w:r w:rsidDel="0049624E">
          <w:rPr>
            <w:noProof/>
            <w:webHidden/>
          </w:rPr>
          <w:tab/>
          <w:delText>8</w:delText>
        </w:r>
      </w:del>
    </w:p>
    <w:p w:rsidR="00CC3D57" w:rsidDel="0049624E" w:rsidRDefault="00CC3D57">
      <w:pPr>
        <w:pStyle w:val="21"/>
        <w:tabs>
          <w:tab w:val="left" w:pos="840"/>
          <w:tab w:val="right" w:leader="dot" w:pos="8494"/>
        </w:tabs>
        <w:rPr>
          <w:del w:id="550" w:author="1139930830362" w:date="2016-03-03T10:08:00Z"/>
          <w:rFonts w:eastAsiaTheme="minorEastAsia" w:cstheme="minorBidi"/>
          <w:smallCaps w:val="0"/>
          <w:noProof/>
          <w:sz w:val="21"/>
          <w:szCs w:val="22"/>
        </w:rPr>
      </w:pPr>
      <w:del w:id="551" w:author="1139930830362" w:date="2016-03-03T10:08:00Z">
        <w:r w:rsidRPr="00B00A8E" w:rsidDel="0049624E">
          <w:rPr>
            <w:rStyle w:val="a8"/>
            <w:noProof/>
            <w:color w:val="auto"/>
          </w:rPr>
          <w:delText>4.1.</w:delText>
        </w:r>
        <w:r w:rsidDel="0049624E">
          <w:rPr>
            <w:rFonts w:eastAsiaTheme="minorEastAsia" w:cstheme="minorBidi"/>
            <w:smallCaps w:val="0"/>
            <w:noProof/>
            <w:sz w:val="21"/>
            <w:szCs w:val="22"/>
          </w:rPr>
          <w:tab/>
        </w:r>
        <w:r w:rsidRPr="00B00A8E" w:rsidDel="0049624E">
          <w:rPr>
            <w:rStyle w:val="a8"/>
            <w:noProof/>
            <w:color w:val="auto"/>
          </w:rPr>
          <w:delText>rtw_test</w:delText>
        </w:r>
        <w:r w:rsidRPr="00B00A8E" w:rsidDel="0049624E">
          <w:rPr>
            <w:rStyle w:val="a8"/>
            <w:rFonts w:hint="eastAsia"/>
            <w:noProof/>
            <w:color w:val="auto"/>
          </w:rPr>
          <w:delText>コマンド仕様</w:delText>
        </w:r>
        <w:r w:rsidDel="0049624E">
          <w:rPr>
            <w:noProof/>
            <w:webHidden/>
          </w:rPr>
          <w:tab/>
          <w:delText>8</w:delText>
        </w:r>
      </w:del>
    </w:p>
    <w:p w:rsidR="00CC3D57" w:rsidDel="0049624E" w:rsidRDefault="00CC3D57">
      <w:pPr>
        <w:pStyle w:val="21"/>
        <w:tabs>
          <w:tab w:val="left" w:pos="840"/>
          <w:tab w:val="right" w:leader="dot" w:pos="8494"/>
        </w:tabs>
        <w:rPr>
          <w:del w:id="552" w:author="1139930830362" w:date="2016-03-03T10:08:00Z"/>
          <w:rFonts w:eastAsiaTheme="minorEastAsia" w:cstheme="minorBidi"/>
          <w:smallCaps w:val="0"/>
          <w:noProof/>
          <w:sz w:val="21"/>
          <w:szCs w:val="22"/>
        </w:rPr>
      </w:pPr>
      <w:del w:id="553" w:author="1139930830362" w:date="2016-03-03T10:08:00Z">
        <w:r w:rsidRPr="00B00A8E" w:rsidDel="0049624E">
          <w:rPr>
            <w:rStyle w:val="a8"/>
            <w:noProof/>
            <w:color w:val="auto"/>
          </w:rPr>
          <w:delText>4.2.</w:delText>
        </w:r>
        <w:r w:rsidDel="0049624E">
          <w:rPr>
            <w:rFonts w:eastAsiaTheme="minorEastAsia" w:cstheme="minorBidi"/>
            <w:smallCaps w:val="0"/>
            <w:noProof/>
            <w:sz w:val="21"/>
            <w:szCs w:val="22"/>
          </w:rPr>
          <w:tab/>
        </w:r>
        <w:r w:rsidRPr="00B00A8E" w:rsidDel="0049624E">
          <w:rPr>
            <w:rStyle w:val="a8"/>
            <w:noProof/>
            <w:color w:val="auto"/>
          </w:rPr>
          <w:delText>xml_test</w:delText>
        </w:r>
        <w:r w:rsidRPr="00B00A8E" w:rsidDel="0049624E">
          <w:rPr>
            <w:rStyle w:val="a8"/>
            <w:rFonts w:hint="eastAsia"/>
            <w:noProof/>
            <w:color w:val="auto"/>
          </w:rPr>
          <w:delText>コマンド仕様</w:delText>
        </w:r>
        <w:r w:rsidDel="0049624E">
          <w:rPr>
            <w:noProof/>
            <w:webHidden/>
          </w:rPr>
          <w:tab/>
          <w:delText>8</w:delText>
        </w:r>
      </w:del>
    </w:p>
    <w:p w:rsidR="00CC3D57" w:rsidDel="0049624E" w:rsidRDefault="00CC3D57">
      <w:pPr>
        <w:pStyle w:val="21"/>
        <w:tabs>
          <w:tab w:val="left" w:pos="840"/>
          <w:tab w:val="right" w:leader="dot" w:pos="8494"/>
        </w:tabs>
        <w:rPr>
          <w:del w:id="554" w:author="1139930830362" w:date="2016-03-03T10:08:00Z"/>
          <w:rFonts w:eastAsiaTheme="minorEastAsia" w:cstheme="minorBidi"/>
          <w:smallCaps w:val="0"/>
          <w:noProof/>
          <w:sz w:val="21"/>
          <w:szCs w:val="22"/>
        </w:rPr>
      </w:pPr>
      <w:del w:id="555" w:author="1139930830362" w:date="2016-03-03T10:08:00Z">
        <w:r w:rsidRPr="00B00A8E" w:rsidDel="0049624E">
          <w:rPr>
            <w:rStyle w:val="a8"/>
            <w:noProof/>
            <w:color w:val="auto"/>
          </w:rPr>
          <w:delText>4.3.</w:delText>
        </w:r>
        <w:r w:rsidDel="0049624E">
          <w:rPr>
            <w:rFonts w:eastAsiaTheme="minorEastAsia" w:cstheme="minorBidi"/>
            <w:smallCaps w:val="0"/>
            <w:noProof/>
            <w:sz w:val="21"/>
            <w:szCs w:val="22"/>
          </w:rPr>
          <w:tab/>
        </w:r>
        <w:r w:rsidRPr="00B00A8E" w:rsidDel="0049624E">
          <w:rPr>
            <w:rStyle w:val="a8"/>
            <w:noProof/>
            <w:color w:val="auto"/>
          </w:rPr>
          <w:delText>xsd_driver</w:delText>
        </w:r>
        <w:r w:rsidRPr="00B00A8E" w:rsidDel="0049624E">
          <w:rPr>
            <w:rStyle w:val="a8"/>
            <w:rFonts w:hint="eastAsia"/>
            <w:noProof/>
            <w:color w:val="auto"/>
          </w:rPr>
          <w:delText>コマンド仕様</w:delText>
        </w:r>
        <w:r w:rsidDel="0049624E">
          <w:rPr>
            <w:noProof/>
            <w:webHidden/>
          </w:rPr>
          <w:tab/>
          <w:delText>8</w:delText>
        </w:r>
      </w:del>
    </w:p>
    <w:p w:rsidR="00CC3D57" w:rsidDel="0049624E" w:rsidRDefault="00CC3D57">
      <w:pPr>
        <w:pStyle w:val="21"/>
        <w:tabs>
          <w:tab w:val="left" w:pos="840"/>
          <w:tab w:val="right" w:leader="dot" w:pos="8494"/>
        </w:tabs>
        <w:rPr>
          <w:del w:id="556" w:author="1139930830362" w:date="2016-03-03T10:08:00Z"/>
          <w:rFonts w:eastAsiaTheme="minorEastAsia" w:cstheme="minorBidi"/>
          <w:smallCaps w:val="0"/>
          <w:noProof/>
          <w:sz w:val="21"/>
          <w:szCs w:val="22"/>
        </w:rPr>
      </w:pPr>
      <w:del w:id="557" w:author="1139930830362" w:date="2016-03-03T10:08:00Z">
        <w:r w:rsidRPr="00B00A8E" w:rsidDel="0049624E">
          <w:rPr>
            <w:rStyle w:val="a8"/>
            <w:noProof/>
            <w:color w:val="auto"/>
          </w:rPr>
          <w:delText>4.4.</w:delText>
        </w:r>
        <w:r w:rsidDel="0049624E">
          <w:rPr>
            <w:rFonts w:eastAsiaTheme="minorEastAsia" w:cstheme="minorBidi"/>
            <w:smallCaps w:val="0"/>
            <w:noProof/>
            <w:sz w:val="21"/>
            <w:szCs w:val="22"/>
          </w:rPr>
          <w:tab/>
        </w:r>
        <w:r w:rsidRPr="00B00A8E" w:rsidDel="0049624E">
          <w:rPr>
            <w:rStyle w:val="a8"/>
            <w:noProof/>
            <w:color w:val="auto"/>
          </w:rPr>
          <w:delText>add_block_info</w:delText>
        </w:r>
        <w:r w:rsidRPr="00B00A8E" w:rsidDel="0049624E">
          <w:rPr>
            <w:rStyle w:val="a8"/>
            <w:rFonts w:hint="eastAsia"/>
            <w:noProof/>
            <w:color w:val="auto"/>
          </w:rPr>
          <w:delText>コマンド仕様</w:delText>
        </w:r>
        <w:r w:rsidDel="0049624E">
          <w:rPr>
            <w:noProof/>
            <w:webHidden/>
          </w:rPr>
          <w:tab/>
          <w:delText>9</w:delText>
        </w:r>
      </w:del>
    </w:p>
    <w:p w:rsidR="00CC3D57" w:rsidDel="0049624E" w:rsidRDefault="00CC3D57">
      <w:pPr>
        <w:pStyle w:val="21"/>
        <w:tabs>
          <w:tab w:val="left" w:pos="840"/>
          <w:tab w:val="right" w:leader="dot" w:pos="8494"/>
        </w:tabs>
        <w:rPr>
          <w:del w:id="558" w:author="1139930830362" w:date="2016-03-03T10:08:00Z"/>
          <w:rFonts w:eastAsiaTheme="minorEastAsia" w:cstheme="minorBidi"/>
          <w:smallCaps w:val="0"/>
          <w:noProof/>
          <w:sz w:val="21"/>
          <w:szCs w:val="22"/>
        </w:rPr>
      </w:pPr>
      <w:del w:id="559" w:author="1139930830362" w:date="2016-03-03T10:08:00Z">
        <w:r w:rsidRPr="00B00A8E" w:rsidDel="0049624E">
          <w:rPr>
            <w:rStyle w:val="a8"/>
            <w:noProof/>
            <w:color w:val="auto"/>
          </w:rPr>
          <w:delText>4.5.</w:delText>
        </w:r>
        <w:r w:rsidDel="0049624E">
          <w:rPr>
            <w:rFonts w:eastAsiaTheme="minorEastAsia" w:cstheme="minorBidi"/>
            <w:smallCaps w:val="0"/>
            <w:noProof/>
            <w:sz w:val="21"/>
            <w:szCs w:val="22"/>
          </w:rPr>
          <w:tab/>
        </w:r>
        <w:r w:rsidRPr="00B00A8E" w:rsidDel="0049624E">
          <w:rPr>
            <w:rStyle w:val="a8"/>
            <w:noProof/>
            <w:color w:val="auto"/>
          </w:rPr>
          <w:delText>dump_block_list</w:delText>
        </w:r>
        <w:r w:rsidRPr="00B00A8E" w:rsidDel="0049624E">
          <w:rPr>
            <w:rStyle w:val="a8"/>
            <w:rFonts w:hint="eastAsia"/>
            <w:noProof/>
            <w:color w:val="auto"/>
          </w:rPr>
          <w:delText>コマンド仕様</w:delText>
        </w:r>
        <w:r w:rsidDel="0049624E">
          <w:rPr>
            <w:noProof/>
            <w:webHidden/>
          </w:rPr>
          <w:tab/>
          <w:delText>9</w:delText>
        </w:r>
      </w:del>
    </w:p>
    <w:p w:rsidR="00CC3D57" w:rsidDel="0049624E" w:rsidRDefault="00CC3D57">
      <w:pPr>
        <w:pStyle w:val="11"/>
        <w:tabs>
          <w:tab w:val="left" w:pos="420"/>
          <w:tab w:val="right" w:leader="dot" w:pos="8494"/>
        </w:tabs>
        <w:rPr>
          <w:del w:id="560" w:author="1139930830362" w:date="2016-03-03T10:08:00Z"/>
          <w:rFonts w:eastAsiaTheme="minorEastAsia" w:cstheme="minorBidi"/>
          <w:b w:val="0"/>
          <w:bCs w:val="0"/>
          <w:caps w:val="0"/>
          <w:noProof/>
          <w:sz w:val="21"/>
          <w:szCs w:val="22"/>
        </w:rPr>
      </w:pPr>
      <w:del w:id="561" w:author="1139930830362" w:date="2016-03-03T10:08:00Z">
        <w:r w:rsidRPr="00B00A8E" w:rsidDel="0049624E">
          <w:rPr>
            <w:rStyle w:val="a8"/>
            <w:noProof/>
            <w:color w:val="auto"/>
          </w:rPr>
          <w:delText>5.</w:delText>
        </w:r>
        <w:r w:rsidDel="0049624E">
          <w:rPr>
            <w:rFonts w:eastAsiaTheme="minorEastAsia" w:cstheme="minorBidi"/>
            <w:b w:val="0"/>
            <w:bCs w:val="0"/>
            <w:caps w:val="0"/>
            <w:noProof/>
            <w:sz w:val="21"/>
            <w:szCs w:val="22"/>
          </w:rPr>
          <w:tab/>
        </w:r>
        <w:r w:rsidRPr="00B00A8E" w:rsidDel="0049624E">
          <w:rPr>
            <w:rStyle w:val="a8"/>
            <w:rFonts w:hint="eastAsia"/>
            <w:noProof/>
            <w:color w:val="auto"/>
          </w:rPr>
          <w:delText>性能情報付き</w:delText>
        </w:r>
        <w:r w:rsidRPr="00B00A8E" w:rsidDel="0049624E">
          <w:rPr>
            <w:rStyle w:val="a8"/>
            <w:noProof/>
            <w:color w:val="auto"/>
          </w:rPr>
          <w:delText>XML</w:delText>
        </w:r>
        <w:r w:rsidRPr="00B00A8E" w:rsidDel="0049624E">
          <w:rPr>
            <w:rStyle w:val="a8"/>
            <w:rFonts w:hint="eastAsia"/>
            <w:noProof/>
            <w:color w:val="auto"/>
          </w:rPr>
          <w:delText>機能の使用方法</w:delText>
        </w:r>
        <w:r w:rsidDel="0049624E">
          <w:rPr>
            <w:noProof/>
            <w:webHidden/>
          </w:rPr>
          <w:tab/>
          <w:delText>10</w:delText>
        </w:r>
      </w:del>
    </w:p>
    <w:p w:rsidR="00CC3D57" w:rsidDel="0049624E" w:rsidRDefault="00CC3D57">
      <w:pPr>
        <w:pStyle w:val="21"/>
        <w:tabs>
          <w:tab w:val="left" w:pos="840"/>
          <w:tab w:val="right" w:leader="dot" w:pos="8494"/>
        </w:tabs>
        <w:rPr>
          <w:del w:id="562" w:author="1139930830362" w:date="2016-03-03T10:08:00Z"/>
          <w:rFonts w:eastAsiaTheme="minorEastAsia" w:cstheme="minorBidi"/>
          <w:smallCaps w:val="0"/>
          <w:noProof/>
          <w:sz w:val="21"/>
          <w:szCs w:val="22"/>
        </w:rPr>
      </w:pPr>
      <w:del w:id="563" w:author="1139930830362" w:date="2016-03-03T10:08:00Z">
        <w:r w:rsidRPr="00B00A8E" w:rsidDel="0049624E">
          <w:rPr>
            <w:rStyle w:val="a8"/>
            <w:noProof/>
            <w:color w:val="auto"/>
          </w:rPr>
          <w:delText>5.1.</w:delText>
        </w:r>
        <w:r w:rsidDel="0049624E">
          <w:rPr>
            <w:rFonts w:eastAsiaTheme="minorEastAsia" w:cstheme="minorBidi"/>
            <w:smallCaps w:val="0"/>
            <w:noProof/>
            <w:sz w:val="21"/>
            <w:szCs w:val="22"/>
          </w:rPr>
          <w:tab/>
        </w:r>
        <w:r w:rsidRPr="00B00A8E" w:rsidDel="0049624E">
          <w:rPr>
            <w:rStyle w:val="a8"/>
            <w:noProof/>
            <w:color w:val="auto"/>
          </w:rPr>
          <w:delText>blxml-perf.sh</w:delText>
        </w:r>
        <w:r w:rsidDel="0049624E">
          <w:rPr>
            <w:noProof/>
            <w:webHidden/>
          </w:rPr>
          <w:tab/>
          <w:delText>10</w:delText>
        </w:r>
      </w:del>
    </w:p>
    <w:p w:rsidR="00CC3D57" w:rsidDel="0049624E" w:rsidRDefault="00CC3D57">
      <w:pPr>
        <w:pStyle w:val="21"/>
        <w:tabs>
          <w:tab w:val="left" w:pos="840"/>
          <w:tab w:val="right" w:leader="dot" w:pos="8494"/>
        </w:tabs>
        <w:rPr>
          <w:del w:id="564" w:author="1139930830362" w:date="2016-03-03T10:08:00Z"/>
          <w:rFonts w:eastAsiaTheme="minorEastAsia" w:cstheme="minorBidi"/>
          <w:smallCaps w:val="0"/>
          <w:noProof/>
          <w:sz w:val="21"/>
          <w:szCs w:val="22"/>
        </w:rPr>
      </w:pPr>
      <w:del w:id="565" w:author="1139930830362" w:date="2016-03-03T10:08:00Z">
        <w:r w:rsidRPr="00B00A8E" w:rsidDel="0049624E">
          <w:rPr>
            <w:rStyle w:val="a8"/>
            <w:noProof/>
            <w:color w:val="auto"/>
          </w:rPr>
          <w:delText>5.2.</w:delText>
        </w:r>
        <w:r w:rsidDel="0049624E">
          <w:rPr>
            <w:rFonts w:eastAsiaTheme="minorEastAsia" w:cstheme="minorBidi"/>
            <w:smallCaps w:val="0"/>
            <w:noProof/>
            <w:sz w:val="21"/>
            <w:szCs w:val="22"/>
          </w:rPr>
          <w:tab/>
        </w:r>
        <w:r w:rsidRPr="00B00A8E" w:rsidDel="0049624E">
          <w:rPr>
            <w:rStyle w:val="a8"/>
            <w:noProof/>
            <w:color w:val="auto"/>
          </w:rPr>
          <w:delText>blxml2code</w:delText>
        </w:r>
        <w:r w:rsidDel="0049624E">
          <w:rPr>
            <w:noProof/>
            <w:webHidden/>
          </w:rPr>
          <w:tab/>
          <w:delText>11</w:delText>
        </w:r>
      </w:del>
    </w:p>
    <w:p w:rsidR="00CC3D57" w:rsidDel="0049624E" w:rsidRDefault="00CC3D57">
      <w:pPr>
        <w:pStyle w:val="21"/>
        <w:tabs>
          <w:tab w:val="left" w:pos="840"/>
          <w:tab w:val="right" w:leader="dot" w:pos="8494"/>
        </w:tabs>
        <w:rPr>
          <w:del w:id="566" w:author="1139930830362" w:date="2016-03-03T10:08:00Z"/>
          <w:rFonts w:eastAsiaTheme="minorEastAsia" w:cstheme="minorBidi"/>
          <w:smallCaps w:val="0"/>
          <w:noProof/>
          <w:sz w:val="21"/>
          <w:szCs w:val="22"/>
        </w:rPr>
      </w:pPr>
      <w:del w:id="567" w:author="1139930830362" w:date="2016-03-03T10:08:00Z">
        <w:r w:rsidRPr="00B00A8E" w:rsidDel="0049624E">
          <w:rPr>
            <w:rStyle w:val="a8"/>
            <w:noProof/>
            <w:color w:val="auto"/>
          </w:rPr>
          <w:delText>5.3.</w:delText>
        </w:r>
        <w:r w:rsidDel="0049624E">
          <w:rPr>
            <w:rFonts w:eastAsiaTheme="minorEastAsia" w:cstheme="minorBidi"/>
            <w:smallCaps w:val="0"/>
            <w:noProof/>
            <w:sz w:val="21"/>
            <w:szCs w:val="22"/>
          </w:rPr>
          <w:tab/>
        </w:r>
        <w:r w:rsidRPr="00B00A8E" w:rsidDel="0049624E">
          <w:rPr>
            <w:rStyle w:val="a8"/>
            <w:noProof/>
            <w:color w:val="auto"/>
          </w:rPr>
          <w:delText>opt(llvm-BLXMLperf.so)</w:delText>
        </w:r>
        <w:r w:rsidDel="0049624E">
          <w:rPr>
            <w:noProof/>
            <w:webHidden/>
          </w:rPr>
          <w:tab/>
          <w:delText>12</w:delText>
        </w:r>
      </w:del>
    </w:p>
    <w:p w:rsidR="00CC3D57" w:rsidDel="0049624E" w:rsidRDefault="00CC3D57">
      <w:pPr>
        <w:pStyle w:val="11"/>
        <w:tabs>
          <w:tab w:val="left" w:pos="420"/>
          <w:tab w:val="right" w:leader="dot" w:pos="8494"/>
        </w:tabs>
        <w:rPr>
          <w:del w:id="568" w:author="1139930830362" w:date="2016-03-03T10:08:00Z"/>
          <w:rFonts w:eastAsiaTheme="minorEastAsia" w:cstheme="minorBidi"/>
          <w:b w:val="0"/>
          <w:bCs w:val="0"/>
          <w:caps w:val="0"/>
          <w:noProof/>
          <w:sz w:val="21"/>
          <w:szCs w:val="22"/>
        </w:rPr>
      </w:pPr>
      <w:del w:id="569" w:author="1139930830362" w:date="2016-03-03T10:08:00Z">
        <w:r w:rsidRPr="00B00A8E" w:rsidDel="0049624E">
          <w:rPr>
            <w:rStyle w:val="a8"/>
            <w:noProof/>
            <w:color w:val="auto"/>
          </w:rPr>
          <w:delText>6.</w:delText>
        </w:r>
        <w:r w:rsidDel="0049624E">
          <w:rPr>
            <w:rFonts w:eastAsiaTheme="minorEastAsia" w:cstheme="minorBidi"/>
            <w:b w:val="0"/>
            <w:bCs w:val="0"/>
            <w:caps w:val="0"/>
            <w:noProof/>
            <w:sz w:val="21"/>
            <w:szCs w:val="22"/>
          </w:rPr>
          <w:tab/>
        </w:r>
        <w:r w:rsidRPr="00B00A8E" w:rsidDel="0049624E">
          <w:rPr>
            <w:rStyle w:val="a8"/>
            <w:rFonts w:hint="eastAsia"/>
            <w:noProof/>
            <w:color w:val="auto"/>
          </w:rPr>
          <w:delText>ファイル形式</w:delText>
        </w:r>
        <w:r w:rsidDel="0049624E">
          <w:rPr>
            <w:noProof/>
            <w:webHidden/>
          </w:rPr>
          <w:tab/>
          <w:delText>13</w:delText>
        </w:r>
      </w:del>
    </w:p>
    <w:p w:rsidR="00CC3D57" w:rsidDel="0049624E" w:rsidRDefault="00CC3D57">
      <w:pPr>
        <w:pStyle w:val="21"/>
        <w:tabs>
          <w:tab w:val="left" w:pos="840"/>
          <w:tab w:val="right" w:leader="dot" w:pos="8494"/>
        </w:tabs>
        <w:rPr>
          <w:del w:id="570" w:author="1139930830362" w:date="2016-03-03T10:08:00Z"/>
          <w:rFonts w:eastAsiaTheme="minorEastAsia" w:cstheme="minorBidi"/>
          <w:smallCaps w:val="0"/>
          <w:noProof/>
          <w:sz w:val="21"/>
          <w:szCs w:val="22"/>
        </w:rPr>
      </w:pPr>
      <w:del w:id="571" w:author="1139930830362" w:date="2016-03-03T10:08:00Z">
        <w:r w:rsidRPr="00B00A8E" w:rsidDel="0049624E">
          <w:rPr>
            <w:rStyle w:val="a8"/>
            <w:noProof/>
            <w:color w:val="auto"/>
          </w:rPr>
          <w:delText>6.1.</w:delText>
        </w:r>
        <w:r w:rsidDel="0049624E">
          <w:rPr>
            <w:rFonts w:eastAsiaTheme="minorEastAsia" w:cstheme="minorBidi"/>
            <w:smallCaps w:val="0"/>
            <w:noProof/>
            <w:sz w:val="21"/>
            <w:szCs w:val="22"/>
          </w:rPr>
          <w:tab/>
        </w:r>
        <w:r w:rsidRPr="00B00A8E" w:rsidDel="0049624E">
          <w:rPr>
            <w:rStyle w:val="a8"/>
            <w:noProof/>
            <w:color w:val="auto"/>
          </w:rPr>
          <w:delText>XML</w:delText>
        </w:r>
        <w:r w:rsidRPr="00B00A8E" w:rsidDel="0049624E">
          <w:rPr>
            <w:rStyle w:val="a8"/>
            <w:rFonts w:hint="eastAsia"/>
            <w:noProof/>
            <w:color w:val="auto"/>
          </w:rPr>
          <w:delText>ファイル</w:delText>
        </w:r>
        <w:r w:rsidDel="0049624E">
          <w:rPr>
            <w:noProof/>
            <w:webHidden/>
          </w:rPr>
          <w:tab/>
          <w:delText>13</w:delText>
        </w:r>
      </w:del>
    </w:p>
    <w:p w:rsidR="00CC3D57" w:rsidDel="0049624E" w:rsidRDefault="00CC3D57">
      <w:pPr>
        <w:pStyle w:val="21"/>
        <w:tabs>
          <w:tab w:val="left" w:pos="840"/>
          <w:tab w:val="right" w:leader="dot" w:pos="8494"/>
        </w:tabs>
        <w:rPr>
          <w:del w:id="572" w:author="1139930830362" w:date="2016-03-03T10:08:00Z"/>
          <w:rFonts w:eastAsiaTheme="minorEastAsia" w:cstheme="minorBidi"/>
          <w:smallCaps w:val="0"/>
          <w:noProof/>
          <w:sz w:val="21"/>
          <w:szCs w:val="22"/>
        </w:rPr>
      </w:pPr>
      <w:del w:id="573" w:author="1139930830362" w:date="2016-03-03T10:08:00Z">
        <w:r w:rsidRPr="00B00A8E" w:rsidDel="0049624E">
          <w:rPr>
            <w:rStyle w:val="a8"/>
            <w:noProof/>
            <w:color w:val="auto"/>
          </w:rPr>
          <w:delText>6.2.</w:delText>
        </w:r>
        <w:r w:rsidDel="0049624E">
          <w:rPr>
            <w:rFonts w:eastAsiaTheme="minorEastAsia" w:cstheme="minorBidi"/>
            <w:smallCaps w:val="0"/>
            <w:noProof/>
            <w:sz w:val="21"/>
            <w:szCs w:val="22"/>
          </w:rPr>
          <w:tab/>
        </w:r>
        <w:r w:rsidRPr="00B00A8E" w:rsidDel="0049624E">
          <w:rPr>
            <w:rStyle w:val="a8"/>
            <w:noProof/>
            <w:color w:val="auto"/>
          </w:rPr>
          <w:delText>SHIM</w:delText>
        </w:r>
        <w:r w:rsidDel="0049624E">
          <w:rPr>
            <w:noProof/>
            <w:webHidden/>
          </w:rPr>
          <w:tab/>
          <w:delText>13</w:delText>
        </w:r>
      </w:del>
    </w:p>
    <w:p w:rsidR="00CC3D57" w:rsidDel="0049624E" w:rsidRDefault="00CC3D57">
      <w:pPr>
        <w:pStyle w:val="21"/>
        <w:tabs>
          <w:tab w:val="left" w:pos="840"/>
          <w:tab w:val="right" w:leader="dot" w:pos="8494"/>
        </w:tabs>
        <w:rPr>
          <w:del w:id="574" w:author="1139930830362" w:date="2016-03-03T10:08:00Z"/>
          <w:rFonts w:eastAsiaTheme="minorEastAsia" w:cstheme="minorBidi"/>
          <w:smallCaps w:val="0"/>
          <w:noProof/>
          <w:sz w:val="21"/>
          <w:szCs w:val="22"/>
        </w:rPr>
      </w:pPr>
      <w:del w:id="575" w:author="1139930830362" w:date="2016-03-03T10:08:00Z">
        <w:r w:rsidRPr="00B00A8E" w:rsidDel="0049624E">
          <w:rPr>
            <w:rStyle w:val="a8"/>
            <w:noProof/>
            <w:color w:val="auto"/>
          </w:rPr>
          <w:delText>6.3.</w:delText>
        </w:r>
        <w:r w:rsidDel="0049624E">
          <w:rPr>
            <w:rFonts w:eastAsiaTheme="minorEastAsia" w:cstheme="minorBidi"/>
            <w:smallCaps w:val="0"/>
            <w:noProof/>
            <w:sz w:val="21"/>
            <w:szCs w:val="22"/>
          </w:rPr>
          <w:tab/>
        </w:r>
        <w:r w:rsidRPr="00B00A8E" w:rsidDel="0049624E">
          <w:rPr>
            <w:rStyle w:val="a8"/>
            <w:noProof/>
            <w:color w:val="auto"/>
          </w:rPr>
          <w:delText>DOT</w:delText>
        </w:r>
        <w:r w:rsidDel="0049624E">
          <w:rPr>
            <w:noProof/>
            <w:webHidden/>
          </w:rPr>
          <w:tab/>
          <w:delText>13</w:delText>
        </w:r>
      </w:del>
    </w:p>
    <w:p w:rsidR="00CC3D57" w:rsidDel="0049624E" w:rsidRDefault="00CC3D57">
      <w:pPr>
        <w:pStyle w:val="31"/>
        <w:tabs>
          <w:tab w:val="left" w:pos="1260"/>
          <w:tab w:val="right" w:leader="dot" w:pos="8494"/>
        </w:tabs>
        <w:rPr>
          <w:del w:id="576" w:author="1139930830362" w:date="2016-03-03T10:08:00Z"/>
          <w:rFonts w:eastAsiaTheme="minorEastAsia" w:cstheme="minorBidi"/>
          <w:i w:val="0"/>
          <w:iCs w:val="0"/>
          <w:noProof/>
          <w:sz w:val="21"/>
          <w:szCs w:val="22"/>
        </w:rPr>
      </w:pPr>
      <w:del w:id="577" w:author="1139930830362" w:date="2016-03-03T10:08:00Z">
        <w:r w:rsidRPr="00B00A8E" w:rsidDel="0049624E">
          <w:rPr>
            <w:rStyle w:val="a8"/>
            <w:noProof/>
            <w:color w:val="auto"/>
          </w:rPr>
          <w:delText>6.3.1.</w:delText>
        </w:r>
        <w:r w:rsidDel="0049624E">
          <w:rPr>
            <w:rFonts w:eastAsiaTheme="minorEastAsia" w:cstheme="minorBidi"/>
            <w:i w:val="0"/>
            <w:iCs w:val="0"/>
            <w:noProof/>
            <w:sz w:val="21"/>
            <w:szCs w:val="22"/>
          </w:rPr>
          <w:tab/>
        </w:r>
        <w:r w:rsidRPr="00B00A8E" w:rsidDel="0049624E">
          <w:rPr>
            <w:rStyle w:val="a8"/>
            <w:noProof/>
            <w:color w:val="auto"/>
          </w:rPr>
          <w:delText>xml_test</w:delText>
        </w:r>
        <w:r w:rsidRPr="00B00A8E" w:rsidDel="0049624E">
          <w:rPr>
            <w:rStyle w:val="a8"/>
            <w:rFonts w:hint="eastAsia"/>
            <w:noProof/>
            <w:color w:val="auto"/>
          </w:rPr>
          <w:delText>コマンドの</w:delText>
        </w:r>
        <w:r w:rsidRPr="00B00A8E" w:rsidDel="0049624E">
          <w:rPr>
            <w:rStyle w:val="a8"/>
            <w:noProof/>
            <w:color w:val="auto"/>
          </w:rPr>
          <w:delText>DOT</w:delText>
        </w:r>
        <w:r w:rsidRPr="00B00A8E" w:rsidDel="0049624E">
          <w:rPr>
            <w:rStyle w:val="a8"/>
            <w:rFonts w:hint="eastAsia"/>
            <w:noProof/>
            <w:color w:val="auto"/>
          </w:rPr>
          <w:delText>ファイル</w:delText>
        </w:r>
        <w:r w:rsidDel="0049624E">
          <w:rPr>
            <w:noProof/>
            <w:webHidden/>
          </w:rPr>
          <w:tab/>
          <w:delText>13</w:delText>
        </w:r>
      </w:del>
    </w:p>
    <w:p w:rsidR="00CC3D57" w:rsidDel="0049624E" w:rsidRDefault="00CC3D57">
      <w:pPr>
        <w:pStyle w:val="31"/>
        <w:tabs>
          <w:tab w:val="left" w:pos="1260"/>
          <w:tab w:val="right" w:leader="dot" w:pos="8494"/>
        </w:tabs>
        <w:rPr>
          <w:del w:id="578" w:author="1139930830362" w:date="2016-03-03T10:08:00Z"/>
          <w:rFonts w:eastAsiaTheme="minorEastAsia" w:cstheme="minorBidi"/>
          <w:i w:val="0"/>
          <w:iCs w:val="0"/>
          <w:noProof/>
          <w:sz w:val="21"/>
          <w:szCs w:val="22"/>
        </w:rPr>
      </w:pPr>
      <w:del w:id="579" w:author="1139930830362" w:date="2016-03-03T10:08:00Z">
        <w:r w:rsidRPr="00B00A8E" w:rsidDel="0049624E">
          <w:rPr>
            <w:rStyle w:val="a8"/>
            <w:noProof/>
            <w:color w:val="auto"/>
          </w:rPr>
          <w:delText>6.3.2.</w:delText>
        </w:r>
        <w:r w:rsidDel="0049624E">
          <w:rPr>
            <w:rFonts w:eastAsiaTheme="minorEastAsia" w:cstheme="minorBidi"/>
            <w:i w:val="0"/>
            <w:iCs w:val="0"/>
            <w:noProof/>
            <w:sz w:val="21"/>
            <w:szCs w:val="22"/>
          </w:rPr>
          <w:tab/>
        </w:r>
        <w:r w:rsidRPr="00B00A8E" w:rsidDel="0049624E">
          <w:rPr>
            <w:rStyle w:val="a8"/>
            <w:noProof/>
            <w:color w:val="auto"/>
          </w:rPr>
          <w:delText>opt(llvm-BLXMLPerf.so)</w:delText>
        </w:r>
        <w:r w:rsidRPr="00B00A8E" w:rsidDel="0049624E">
          <w:rPr>
            <w:rStyle w:val="a8"/>
            <w:rFonts w:hint="eastAsia"/>
            <w:noProof/>
            <w:color w:val="auto"/>
          </w:rPr>
          <w:delText>の</w:delText>
        </w:r>
        <w:r w:rsidRPr="00B00A8E" w:rsidDel="0049624E">
          <w:rPr>
            <w:rStyle w:val="a8"/>
            <w:noProof/>
            <w:color w:val="auto"/>
          </w:rPr>
          <w:delText>DOT</w:delText>
        </w:r>
        <w:r w:rsidRPr="00B00A8E" w:rsidDel="0049624E">
          <w:rPr>
            <w:rStyle w:val="a8"/>
            <w:rFonts w:hint="eastAsia"/>
            <w:noProof/>
            <w:color w:val="auto"/>
          </w:rPr>
          <w:delText>ファイル</w:delText>
        </w:r>
        <w:r w:rsidDel="0049624E">
          <w:rPr>
            <w:noProof/>
            <w:webHidden/>
          </w:rPr>
          <w:tab/>
          <w:delText>14</w:delText>
        </w:r>
      </w:del>
    </w:p>
    <w:p w:rsidR="00CC3D57" w:rsidDel="0049624E" w:rsidRDefault="00CC3D57">
      <w:pPr>
        <w:pStyle w:val="41"/>
        <w:tabs>
          <w:tab w:val="left" w:pos="1470"/>
          <w:tab w:val="right" w:leader="dot" w:pos="8494"/>
        </w:tabs>
        <w:rPr>
          <w:del w:id="580" w:author="1139930830362" w:date="2016-03-03T10:08:00Z"/>
          <w:rFonts w:eastAsiaTheme="minorEastAsia" w:cstheme="minorBidi"/>
          <w:noProof/>
          <w:sz w:val="21"/>
          <w:szCs w:val="22"/>
        </w:rPr>
      </w:pPr>
      <w:del w:id="581" w:author="1139930830362" w:date="2016-03-03T10:08:00Z">
        <w:r w:rsidRPr="00B00A8E" w:rsidDel="0049624E">
          <w:rPr>
            <w:rStyle w:val="a8"/>
            <w:noProof/>
            <w:color w:val="auto"/>
          </w:rPr>
          <w:delText>6.3.2.1.</w:delText>
        </w:r>
        <w:r w:rsidDel="0049624E">
          <w:rPr>
            <w:rFonts w:eastAsiaTheme="minorEastAsia" w:cstheme="minorBidi"/>
            <w:noProof/>
            <w:sz w:val="21"/>
            <w:szCs w:val="22"/>
          </w:rPr>
          <w:tab/>
        </w:r>
        <w:r w:rsidRPr="00B00A8E" w:rsidDel="0049624E">
          <w:rPr>
            <w:rStyle w:val="a8"/>
            <w:rFonts w:hint="eastAsia"/>
            <w:noProof/>
            <w:color w:val="auto"/>
          </w:rPr>
          <w:delText>ノード</w:delText>
        </w:r>
        <w:r w:rsidDel="0049624E">
          <w:rPr>
            <w:noProof/>
            <w:webHidden/>
          </w:rPr>
          <w:tab/>
          <w:delText>14</w:delText>
        </w:r>
      </w:del>
    </w:p>
    <w:p w:rsidR="00CC3D57" w:rsidDel="0049624E" w:rsidRDefault="00CC3D57">
      <w:pPr>
        <w:pStyle w:val="41"/>
        <w:tabs>
          <w:tab w:val="left" w:pos="1470"/>
          <w:tab w:val="right" w:leader="dot" w:pos="8494"/>
        </w:tabs>
        <w:rPr>
          <w:del w:id="582" w:author="1139930830362" w:date="2016-03-03T10:08:00Z"/>
          <w:rFonts w:eastAsiaTheme="minorEastAsia" w:cstheme="minorBidi"/>
          <w:noProof/>
          <w:sz w:val="21"/>
          <w:szCs w:val="22"/>
        </w:rPr>
      </w:pPr>
      <w:del w:id="583" w:author="1139930830362" w:date="2016-03-03T10:08:00Z">
        <w:r w:rsidRPr="00B00A8E" w:rsidDel="0049624E">
          <w:rPr>
            <w:rStyle w:val="a8"/>
            <w:noProof/>
            <w:color w:val="auto"/>
          </w:rPr>
          <w:delText>6.3.2.2.</w:delText>
        </w:r>
        <w:r w:rsidDel="0049624E">
          <w:rPr>
            <w:rFonts w:eastAsiaTheme="minorEastAsia" w:cstheme="minorBidi"/>
            <w:noProof/>
            <w:sz w:val="21"/>
            <w:szCs w:val="22"/>
          </w:rPr>
          <w:tab/>
        </w:r>
        <w:r w:rsidRPr="00B00A8E" w:rsidDel="0049624E">
          <w:rPr>
            <w:rStyle w:val="a8"/>
            <w:rFonts w:hint="eastAsia"/>
            <w:noProof/>
            <w:color w:val="auto"/>
          </w:rPr>
          <w:delText>エッジ</w:delText>
        </w:r>
        <w:r w:rsidDel="0049624E">
          <w:rPr>
            <w:noProof/>
            <w:webHidden/>
          </w:rPr>
          <w:tab/>
          <w:delText>14</w:delText>
        </w:r>
      </w:del>
    </w:p>
    <w:p w:rsidR="00CC3D57" w:rsidDel="0049624E" w:rsidRDefault="00CC3D57">
      <w:pPr>
        <w:pStyle w:val="21"/>
        <w:tabs>
          <w:tab w:val="left" w:pos="840"/>
          <w:tab w:val="right" w:leader="dot" w:pos="8494"/>
        </w:tabs>
        <w:rPr>
          <w:del w:id="584" w:author="1139930830362" w:date="2016-03-03T10:08:00Z"/>
          <w:rFonts w:eastAsiaTheme="minorEastAsia" w:cstheme="minorBidi"/>
          <w:smallCaps w:val="0"/>
          <w:noProof/>
          <w:sz w:val="21"/>
          <w:szCs w:val="22"/>
        </w:rPr>
      </w:pPr>
      <w:del w:id="585" w:author="1139930830362" w:date="2016-03-03T10:08:00Z">
        <w:r w:rsidRPr="00B00A8E" w:rsidDel="0049624E">
          <w:rPr>
            <w:rStyle w:val="a8"/>
            <w:noProof/>
            <w:color w:val="auto"/>
          </w:rPr>
          <w:delText>6.4.</w:delText>
        </w:r>
        <w:r w:rsidDel="0049624E">
          <w:rPr>
            <w:rFonts w:eastAsiaTheme="minorEastAsia" w:cstheme="minorBidi"/>
            <w:smallCaps w:val="0"/>
            <w:noProof/>
            <w:sz w:val="21"/>
            <w:szCs w:val="22"/>
          </w:rPr>
          <w:tab/>
        </w:r>
        <w:r w:rsidRPr="00B00A8E" w:rsidDel="0049624E">
          <w:rPr>
            <w:rStyle w:val="a8"/>
            <w:rFonts w:hint="eastAsia"/>
            <w:noProof/>
            <w:color w:val="auto"/>
          </w:rPr>
          <w:delText>ブロック情報</w:delText>
        </w:r>
        <w:r w:rsidRPr="00B00A8E" w:rsidDel="0049624E">
          <w:rPr>
            <w:rStyle w:val="a8"/>
            <w:noProof/>
            <w:color w:val="auto"/>
          </w:rPr>
          <w:delText>CSV</w:delText>
        </w:r>
        <w:r w:rsidRPr="00B00A8E" w:rsidDel="0049624E">
          <w:rPr>
            <w:rStyle w:val="a8"/>
            <w:rFonts w:hint="eastAsia"/>
            <w:noProof/>
            <w:color w:val="auto"/>
          </w:rPr>
          <w:delText>ファイル</w:delText>
        </w:r>
        <w:r w:rsidDel="0049624E">
          <w:rPr>
            <w:noProof/>
            <w:webHidden/>
          </w:rPr>
          <w:tab/>
          <w:delText>15</w:delText>
        </w:r>
      </w:del>
    </w:p>
    <w:p w:rsidR="00CC3D57" w:rsidDel="0049624E" w:rsidRDefault="00CC3D57">
      <w:pPr>
        <w:pStyle w:val="11"/>
        <w:tabs>
          <w:tab w:val="left" w:pos="420"/>
          <w:tab w:val="right" w:leader="dot" w:pos="8494"/>
        </w:tabs>
        <w:rPr>
          <w:del w:id="586" w:author="1139930830362" w:date="2016-03-03T10:08:00Z"/>
          <w:rFonts w:eastAsiaTheme="minorEastAsia" w:cstheme="minorBidi"/>
          <w:b w:val="0"/>
          <w:bCs w:val="0"/>
          <w:caps w:val="0"/>
          <w:noProof/>
          <w:sz w:val="21"/>
          <w:szCs w:val="22"/>
        </w:rPr>
      </w:pPr>
      <w:del w:id="587" w:author="1139930830362" w:date="2016-03-03T10:08:00Z">
        <w:r w:rsidRPr="00B00A8E" w:rsidDel="0049624E">
          <w:rPr>
            <w:rStyle w:val="a8"/>
            <w:noProof/>
            <w:color w:val="auto"/>
          </w:rPr>
          <w:delText>7.</w:delText>
        </w:r>
        <w:r w:rsidDel="0049624E">
          <w:rPr>
            <w:rFonts w:eastAsiaTheme="minorEastAsia" w:cstheme="minorBidi"/>
            <w:b w:val="0"/>
            <w:bCs w:val="0"/>
            <w:caps w:val="0"/>
            <w:noProof/>
            <w:sz w:val="21"/>
            <w:szCs w:val="22"/>
          </w:rPr>
          <w:tab/>
        </w:r>
        <w:r w:rsidRPr="00B00A8E" w:rsidDel="0049624E">
          <w:rPr>
            <w:rStyle w:val="a8"/>
            <w:rFonts w:hint="eastAsia"/>
            <w:noProof/>
            <w:color w:val="auto"/>
          </w:rPr>
          <w:delText>モジュール仕様</w:delText>
        </w:r>
        <w:r w:rsidDel="0049624E">
          <w:rPr>
            <w:noProof/>
            <w:webHidden/>
          </w:rPr>
          <w:tab/>
          <w:delText>16</w:delText>
        </w:r>
      </w:del>
    </w:p>
    <w:p w:rsidR="00CC3D57" w:rsidDel="0049624E" w:rsidRDefault="00CC3D57">
      <w:pPr>
        <w:pStyle w:val="21"/>
        <w:tabs>
          <w:tab w:val="left" w:pos="840"/>
          <w:tab w:val="right" w:leader="dot" w:pos="8494"/>
        </w:tabs>
        <w:rPr>
          <w:del w:id="588" w:author="1139930830362" w:date="2016-03-03T10:08:00Z"/>
          <w:rFonts w:eastAsiaTheme="minorEastAsia" w:cstheme="minorBidi"/>
          <w:smallCaps w:val="0"/>
          <w:noProof/>
          <w:sz w:val="21"/>
          <w:szCs w:val="22"/>
        </w:rPr>
      </w:pPr>
      <w:del w:id="589" w:author="1139930830362" w:date="2016-03-03T10:08:00Z">
        <w:r w:rsidRPr="00B00A8E" w:rsidDel="0049624E">
          <w:rPr>
            <w:rStyle w:val="a8"/>
            <w:noProof/>
            <w:color w:val="auto"/>
          </w:rPr>
          <w:delText>7.1.</w:delText>
        </w:r>
        <w:r w:rsidDel="0049624E">
          <w:rPr>
            <w:rFonts w:eastAsiaTheme="minorEastAsia" w:cstheme="minorBidi"/>
            <w:smallCaps w:val="0"/>
            <w:noProof/>
            <w:sz w:val="21"/>
            <w:szCs w:val="22"/>
          </w:rPr>
          <w:tab/>
        </w:r>
        <w:r w:rsidRPr="00B00A8E" w:rsidDel="0049624E">
          <w:rPr>
            <w:rStyle w:val="a8"/>
            <w:noProof/>
            <w:color w:val="auto"/>
          </w:rPr>
          <w:delText>SimulinkModel(</w:delText>
        </w:r>
        <w:r w:rsidRPr="00B00A8E" w:rsidDel="0049624E">
          <w:rPr>
            <w:rStyle w:val="a8"/>
            <w:rFonts w:hint="eastAsia"/>
            <w:noProof/>
            <w:color w:val="auto"/>
          </w:rPr>
          <w:delText>データバインディング</w:delText>
        </w:r>
        <w:r w:rsidRPr="00B00A8E" w:rsidDel="0049624E">
          <w:rPr>
            <w:rStyle w:val="a8"/>
            <w:noProof/>
            <w:color w:val="auto"/>
          </w:rPr>
          <w:delText>)</w:delText>
        </w:r>
        <w:r w:rsidDel="0049624E">
          <w:rPr>
            <w:noProof/>
            <w:webHidden/>
          </w:rPr>
          <w:tab/>
          <w:delText>16</w:delText>
        </w:r>
      </w:del>
    </w:p>
    <w:p w:rsidR="00CC3D57" w:rsidDel="0049624E" w:rsidRDefault="00CC3D57">
      <w:pPr>
        <w:pStyle w:val="31"/>
        <w:tabs>
          <w:tab w:val="left" w:pos="1260"/>
          <w:tab w:val="right" w:leader="dot" w:pos="8494"/>
        </w:tabs>
        <w:rPr>
          <w:del w:id="590" w:author="1139930830362" w:date="2016-03-03T10:08:00Z"/>
          <w:rFonts w:eastAsiaTheme="minorEastAsia" w:cstheme="minorBidi"/>
          <w:i w:val="0"/>
          <w:iCs w:val="0"/>
          <w:noProof/>
          <w:sz w:val="21"/>
          <w:szCs w:val="22"/>
        </w:rPr>
      </w:pPr>
      <w:del w:id="591" w:author="1139930830362" w:date="2016-03-03T10:08:00Z">
        <w:r w:rsidRPr="00B00A8E" w:rsidDel="0049624E">
          <w:rPr>
            <w:rStyle w:val="a8"/>
            <w:noProof/>
            <w:color w:val="auto"/>
          </w:rPr>
          <w:delText>7.1.1.</w:delText>
        </w:r>
        <w:r w:rsidDel="0049624E">
          <w:rPr>
            <w:rFonts w:eastAsiaTheme="minorEastAsia" w:cstheme="minorBidi"/>
            <w:i w:val="0"/>
            <w:iCs w:val="0"/>
            <w:noProof/>
            <w:sz w:val="21"/>
            <w:szCs w:val="22"/>
          </w:rPr>
          <w:tab/>
        </w:r>
        <w:r w:rsidRPr="00B00A8E" w:rsidDel="0049624E">
          <w:rPr>
            <w:rStyle w:val="a8"/>
            <w:rFonts w:hint="eastAsia"/>
            <w:noProof/>
            <w:color w:val="auto"/>
          </w:rPr>
          <w:delText>タグと型</w:delText>
        </w:r>
        <w:r w:rsidRPr="00B00A8E" w:rsidDel="0049624E">
          <w:rPr>
            <w:rStyle w:val="a8"/>
            <w:noProof/>
            <w:color w:val="auto"/>
          </w:rPr>
          <w:delText>(</w:delText>
        </w:r>
        <w:r w:rsidRPr="00B00A8E" w:rsidDel="0049624E">
          <w:rPr>
            <w:rStyle w:val="a8"/>
            <w:rFonts w:hint="eastAsia"/>
            <w:noProof/>
            <w:color w:val="auto"/>
          </w:rPr>
          <w:delText>クラス、イテレータ</w:delText>
        </w:r>
        <w:r w:rsidRPr="00B00A8E" w:rsidDel="0049624E">
          <w:rPr>
            <w:rStyle w:val="a8"/>
            <w:noProof/>
            <w:color w:val="auto"/>
          </w:rPr>
          <w:delText>)</w:delText>
        </w:r>
        <w:r w:rsidRPr="00B00A8E" w:rsidDel="0049624E">
          <w:rPr>
            <w:rStyle w:val="a8"/>
            <w:rFonts w:hint="eastAsia"/>
            <w:noProof/>
            <w:color w:val="auto"/>
          </w:rPr>
          <w:delText>の対応</w:delText>
        </w:r>
        <w:r w:rsidDel="0049624E">
          <w:rPr>
            <w:noProof/>
            <w:webHidden/>
          </w:rPr>
          <w:tab/>
          <w:delText>17</w:delText>
        </w:r>
      </w:del>
    </w:p>
    <w:p w:rsidR="00CC3D57" w:rsidDel="0049624E" w:rsidRDefault="00CC3D57">
      <w:pPr>
        <w:pStyle w:val="31"/>
        <w:tabs>
          <w:tab w:val="left" w:pos="1260"/>
          <w:tab w:val="right" w:leader="dot" w:pos="8494"/>
        </w:tabs>
        <w:rPr>
          <w:del w:id="592" w:author="1139930830362" w:date="2016-03-03T10:08:00Z"/>
          <w:rFonts w:eastAsiaTheme="minorEastAsia" w:cstheme="minorBidi"/>
          <w:i w:val="0"/>
          <w:iCs w:val="0"/>
          <w:noProof/>
          <w:sz w:val="21"/>
          <w:szCs w:val="22"/>
        </w:rPr>
      </w:pPr>
      <w:del w:id="593" w:author="1139930830362" w:date="2016-03-03T10:08:00Z">
        <w:r w:rsidRPr="00B00A8E" w:rsidDel="0049624E">
          <w:rPr>
            <w:rStyle w:val="a8"/>
            <w:noProof/>
            <w:color w:val="auto"/>
          </w:rPr>
          <w:lastRenderedPageBreak/>
          <w:delText>7.1.2.</w:delText>
        </w:r>
        <w:r w:rsidDel="0049624E">
          <w:rPr>
            <w:rFonts w:eastAsiaTheme="minorEastAsia" w:cstheme="minorBidi"/>
            <w:i w:val="0"/>
            <w:iCs w:val="0"/>
            <w:noProof/>
            <w:sz w:val="21"/>
            <w:szCs w:val="22"/>
          </w:rPr>
          <w:tab/>
        </w:r>
        <w:r w:rsidRPr="00B00A8E" w:rsidDel="0049624E">
          <w:rPr>
            <w:rStyle w:val="a8"/>
            <w:noProof/>
            <w:color w:val="auto"/>
          </w:rPr>
          <w:delText>XML</w:delText>
        </w:r>
        <w:r w:rsidRPr="00B00A8E" w:rsidDel="0049624E">
          <w:rPr>
            <w:rStyle w:val="a8"/>
            <w:rFonts w:hint="eastAsia"/>
            <w:noProof/>
            <w:color w:val="auto"/>
          </w:rPr>
          <w:delText>入力関数</w:delText>
        </w:r>
        <w:r w:rsidDel="0049624E">
          <w:rPr>
            <w:noProof/>
            <w:webHidden/>
          </w:rPr>
          <w:tab/>
          <w:delText>21</w:delText>
        </w:r>
      </w:del>
    </w:p>
    <w:p w:rsidR="00CC3D57" w:rsidDel="0049624E" w:rsidRDefault="00CC3D57">
      <w:pPr>
        <w:pStyle w:val="31"/>
        <w:tabs>
          <w:tab w:val="left" w:pos="1260"/>
          <w:tab w:val="right" w:leader="dot" w:pos="8494"/>
        </w:tabs>
        <w:rPr>
          <w:del w:id="594" w:author="1139930830362" w:date="2016-03-03T10:08:00Z"/>
          <w:rFonts w:eastAsiaTheme="minorEastAsia" w:cstheme="minorBidi"/>
          <w:i w:val="0"/>
          <w:iCs w:val="0"/>
          <w:noProof/>
          <w:sz w:val="21"/>
          <w:szCs w:val="22"/>
        </w:rPr>
      </w:pPr>
      <w:del w:id="595" w:author="1139930830362" w:date="2016-03-03T10:08:00Z">
        <w:r w:rsidRPr="00B00A8E" w:rsidDel="0049624E">
          <w:rPr>
            <w:rStyle w:val="a8"/>
            <w:noProof/>
            <w:color w:val="auto"/>
          </w:rPr>
          <w:delText>7.1.3.</w:delText>
        </w:r>
        <w:r w:rsidDel="0049624E">
          <w:rPr>
            <w:rFonts w:eastAsiaTheme="minorEastAsia" w:cstheme="minorBidi"/>
            <w:i w:val="0"/>
            <w:iCs w:val="0"/>
            <w:noProof/>
            <w:sz w:val="21"/>
            <w:szCs w:val="22"/>
          </w:rPr>
          <w:tab/>
        </w:r>
        <w:r w:rsidRPr="00B00A8E" w:rsidDel="0049624E">
          <w:rPr>
            <w:rStyle w:val="a8"/>
            <w:noProof/>
            <w:color w:val="auto"/>
          </w:rPr>
          <w:delText>XML</w:delText>
        </w:r>
        <w:r w:rsidRPr="00B00A8E" w:rsidDel="0049624E">
          <w:rPr>
            <w:rStyle w:val="a8"/>
            <w:rFonts w:hint="eastAsia"/>
            <w:noProof/>
            <w:color w:val="auto"/>
          </w:rPr>
          <w:delText>出力関数</w:delText>
        </w:r>
        <w:r w:rsidDel="0049624E">
          <w:rPr>
            <w:noProof/>
            <w:webHidden/>
          </w:rPr>
          <w:tab/>
          <w:delText>21</w:delText>
        </w:r>
      </w:del>
    </w:p>
    <w:p w:rsidR="00CC3D57" w:rsidDel="0049624E" w:rsidRDefault="00CC3D57">
      <w:pPr>
        <w:pStyle w:val="21"/>
        <w:tabs>
          <w:tab w:val="left" w:pos="840"/>
          <w:tab w:val="right" w:leader="dot" w:pos="8494"/>
        </w:tabs>
        <w:rPr>
          <w:del w:id="596" w:author="1139930830362" w:date="2016-03-03T10:08:00Z"/>
          <w:rFonts w:eastAsiaTheme="minorEastAsia" w:cstheme="minorBidi"/>
          <w:smallCaps w:val="0"/>
          <w:noProof/>
          <w:sz w:val="21"/>
          <w:szCs w:val="22"/>
        </w:rPr>
      </w:pPr>
      <w:del w:id="597" w:author="1139930830362" w:date="2016-03-03T10:08:00Z">
        <w:r w:rsidRPr="00B00A8E" w:rsidDel="0049624E">
          <w:rPr>
            <w:rStyle w:val="a8"/>
            <w:noProof/>
            <w:color w:val="auto"/>
          </w:rPr>
          <w:delText>7.2.</w:delText>
        </w:r>
        <w:r w:rsidDel="0049624E">
          <w:rPr>
            <w:rFonts w:eastAsiaTheme="minorEastAsia" w:cstheme="minorBidi"/>
            <w:smallCaps w:val="0"/>
            <w:noProof/>
            <w:sz w:val="21"/>
            <w:szCs w:val="22"/>
          </w:rPr>
          <w:tab/>
        </w:r>
        <w:r w:rsidRPr="00B00A8E" w:rsidDel="0049624E">
          <w:rPr>
            <w:rStyle w:val="a8"/>
            <w:noProof/>
            <w:color w:val="auto"/>
          </w:rPr>
          <w:delText>SimulinkXML(SimulinkModel</w:delText>
        </w:r>
        <w:r w:rsidRPr="00B00A8E" w:rsidDel="0049624E">
          <w:rPr>
            <w:rStyle w:val="a8"/>
            <w:rFonts w:hint="eastAsia"/>
            <w:noProof/>
            <w:color w:val="auto"/>
          </w:rPr>
          <w:delText>の支援モジュール</w:delText>
        </w:r>
        <w:r w:rsidRPr="00B00A8E" w:rsidDel="0049624E">
          <w:rPr>
            <w:rStyle w:val="a8"/>
            <w:noProof/>
            <w:color w:val="auto"/>
          </w:rPr>
          <w:delText>)</w:delText>
        </w:r>
        <w:r w:rsidDel="0049624E">
          <w:rPr>
            <w:noProof/>
            <w:webHidden/>
          </w:rPr>
          <w:tab/>
          <w:delText>22</w:delText>
        </w:r>
      </w:del>
    </w:p>
    <w:p w:rsidR="00CC3D57" w:rsidDel="0049624E" w:rsidRDefault="00CC3D57">
      <w:pPr>
        <w:pStyle w:val="31"/>
        <w:tabs>
          <w:tab w:val="left" w:pos="1260"/>
          <w:tab w:val="right" w:leader="dot" w:pos="8494"/>
        </w:tabs>
        <w:rPr>
          <w:del w:id="598" w:author="1139930830362" w:date="2016-03-03T10:08:00Z"/>
          <w:rFonts w:eastAsiaTheme="minorEastAsia" w:cstheme="minorBidi"/>
          <w:i w:val="0"/>
          <w:iCs w:val="0"/>
          <w:noProof/>
          <w:sz w:val="21"/>
          <w:szCs w:val="22"/>
        </w:rPr>
      </w:pPr>
      <w:del w:id="599" w:author="1139930830362" w:date="2016-03-03T10:08:00Z">
        <w:r w:rsidRPr="00B00A8E" w:rsidDel="0049624E">
          <w:rPr>
            <w:rStyle w:val="a8"/>
            <w:noProof/>
            <w:color w:val="auto"/>
          </w:rPr>
          <w:delText>7.2.1.</w:delText>
        </w:r>
        <w:r w:rsidDel="0049624E">
          <w:rPr>
            <w:rFonts w:eastAsiaTheme="minorEastAsia" w:cstheme="minorBidi"/>
            <w:i w:val="0"/>
            <w:iCs w:val="0"/>
            <w:noProof/>
            <w:sz w:val="21"/>
            <w:szCs w:val="22"/>
          </w:rPr>
          <w:tab/>
        </w:r>
        <w:r w:rsidRPr="00B00A8E" w:rsidDel="0049624E">
          <w:rPr>
            <w:rStyle w:val="a8"/>
            <w:noProof/>
            <w:color w:val="auto"/>
          </w:rPr>
          <w:delText>Reader</w:delText>
        </w:r>
        <w:r w:rsidRPr="00B00A8E" w:rsidDel="0049624E">
          <w:rPr>
            <w:rStyle w:val="a8"/>
            <w:rFonts w:hint="eastAsia"/>
            <w:noProof/>
            <w:color w:val="auto"/>
          </w:rPr>
          <w:delText>クラス</w:delText>
        </w:r>
        <w:r w:rsidDel="0049624E">
          <w:rPr>
            <w:noProof/>
            <w:webHidden/>
          </w:rPr>
          <w:tab/>
          <w:delText>30</w:delText>
        </w:r>
      </w:del>
    </w:p>
    <w:p w:rsidR="00CC3D57" w:rsidDel="0049624E" w:rsidRDefault="00CC3D57">
      <w:pPr>
        <w:pStyle w:val="41"/>
        <w:tabs>
          <w:tab w:val="left" w:pos="1470"/>
          <w:tab w:val="right" w:leader="dot" w:pos="8494"/>
        </w:tabs>
        <w:rPr>
          <w:del w:id="600" w:author="1139930830362" w:date="2016-03-03T10:08:00Z"/>
          <w:rFonts w:eastAsiaTheme="minorEastAsia" w:cstheme="minorBidi"/>
          <w:noProof/>
          <w:sz w:val="21"/>
          <w:szCs w:val="22"/>
        </w:rPr>
      </w:pPr>
      <w:del w:id="601" w:author="1139930830362" w:date="2016-03-03T10:08:00Z">
        <w:r w:rsidRPr="00B00A8E" w:rsidDel="0049624E">
          <w:rPr>
            <w:rStyle w:val="a8"/>
            <w:noProof/>
            <w:color w:val="auto"/>
          </w:rPr>
          <w:delText>7.2.1.1.</w:delText>
        </w:r>
        <w:r w:rsidDel="0049624E">
          <w:rPr>
            <w:rFonts w:eastAsiaTheme="minorEastAsia" w:cstheme="minorBidi"/>
            <w:noProof/>
            <w:sz w:val="21"/>
            <w:szCs w:val="22"/>
          </w:rPr>
          <w:tab/>
        </w:r>
        <w:r w:rsidRPr="00B00A8E" w:rsidDel="0049624E">
          <w:rPr>
            <w:rStyle w:val="a8"/>
            <w:noProof/>
            <w:color w:val="auto"/>
          </w:rPr>
          <w:delText>Reader</w:delText>
        </w:r>
        <w:r w:rsidRPr="00B00A8E" w:rsidDel="0049624E">
          <w:rPr>
            <w:rStyle w:val="a8"/>
            <w:rFonts w:hint="eastAsia"/>
            <w:noProof/>
            <w:color w:val="auto"/>
          </w:rPr>
          <w:delText>クラスコンストラクタ</w:delText>
        </w:r>
        <w:r w:rsidDel="0049624E">
          <w:rPr>
            <w:noProof/>
            <w:webHidden/>
          </w:rPr>
          <w:tab/>
          <w:delText>30</w:delText>
        </w:r>
      </w:del>
    </w:p>
    <w:p w:rsidR="00CC3D57" w:rsidDel="0049624E" w:rsidRDefault="00CC3D57">
      <w:pPr>
        <w:pStyle w:val="41"/>
        <w:tabs>
          <w:tab w:val="left" w:pos="1470"/>
          <w:tab w:val="right" w:leader="dot" w:pos="8494"/>
        </w:tabs>
        <w:rPr>
          <w:del w:id="602" w:author="1139930830362" w:date="2016-03-03T10:08:00Z"/>
          <w:rFonts w:eastAsiaTheme="minorEastAsia" w:cstheme="minorBidi"/>
          <w:noProof/>
          <w:sz w:val="21"/>
          <w:szCs w:val="22"/>
        </w:rPr>
      </w:pPr>
      <w:del w:id="603" w:author="1139930830362" w:date="2016-03-03T10:08:00Z">
        <w:r w:rsidRPr="00B00A8E" w:rsidDel="0049624E">
          <w:rPr>
            <w:rStyle w:val="a8"/>
            <w:noProof/>
            <w:color w:val="auto"/>
          </w:rPr>
          <w:delText>7.2.1.2.</w:delText>
        </w:r>
        <w:r w:rsidDel="0049624E">
          <w:rPr>
            <w:rFonts w:eastAsiaTheme="minorEastAsia" w:cstheme="minorBidi"/>
            <w:noProof/>
            <w:sz w:val="21"/>
            <w:szCs w:val="22"/>
          </w:rPr>
          <w:tab/>
        </w:r>
        <w:r w:rsidRPr="00B00A8E" w:rsidDel="0049624E">
          <w:rPr>
            <w:rStyle w:val="a8"/>
            <w:noProof/>
            <w:color w:val="auto"/>
          </w:rPr>
          <w:delText>load_xml()</w:delText>
        </w:r>
        <w:r w:rsidDel="0049624E">
          <w:rPr>
            <w:noProof/>
            <w:webHidden/>
          </w:rPr>
          <w:tab/>
          <w:delText>30</w:delText>
        </w:r>
      </w:del>
    </w:p>
    <w:p w:rsidR="00CC3D57" w:rsidDel="0049624E" w:rsidRDefault="00CC3D57">
      <w:pPr>
        <w:pStyle w:val="41"/>
        <w:tabs>
          <w:tab w:val="left" w:pos="1470"/>
          <w:tab w:val="right" w:leader="dot" w:pos="8494"/>
        </w:tabs>
        <w:rPr>
          <w:del w:id="604" w:author="1139930830362" w:date="2016-03-03T10:08:00Z"/>
          <w:rFonts w:eastAsiaTheme="minorEastAsia" w:cstheme="minorBidi"/>
          <w:noProof/>
          <w:sz w:val="21"/>
          <w:szCs w:val="22"/>
        </w:rPr>
      </w:pPr>
      <w:del w:id="605" w:author="1139930830362" w:date="2016-03-03T10:08:00Z">
        <w:r w:rsidRPr="00B00A8E" w:rsidDel="0049624E">
          <w:rPr>
            <w:rStyle w:val="a8"/>
            <w:noProof/>
            <w:color w:val="auto"/>
          </w:rPr>
          <w:delText>7.2.1.3.</w:delText>
        </w:r>
        <w:r w:rsidDel="0049624E">
          <w:rPr>
            <w:rFonts w:eastAsiaTheme="minorEastAsia" w:cstheme="minorBidi"/>
            <w:noProof/>
            <w:sz w:val="21"/>
            <w:szCs w:val="22"/>
          </w:rPr>
          <w:tab/>
        </w:r>
        <w:r w:rsidRPr="00B00A8E" w:rsidDel="0049624E">
          <w:rPr>
            <w:rStyle w:val="a8"/>
            <w:noProof/>
            <w:color w:val="auto"/>
          </w:rPr>
          <w:delText>find_input_port()</w:delText>
        </w:r>
        <w:r w:rsidDel="0049624E">
          <w:rPr>
            <w:noProof/>
            <w:webHidden/>
          </w:rPr>
          <w:tab/>
          <w:delText>31</w:delText>
        </w:r>
      </w:del>
    </w:p>
    <w:p w:rsidR="00CC3D57" w:rsidDel="0049624E" w:rsidRDefault="00CC3D57">
      <w:pPr>
        <w:pStyle w:val="41"/>
        <w:tabs>
          <w:tab w:val="left" w:pos="1470"/>
          <w:tab w:val="right" w:leader="dot" w:pos="8494"/>
        </w:tabs>
        <w:rPr>
          <w:del w:id="606" w:author="1139930830362" w:date="2016-03-03T10:08:00Z"/>
          <w:rFonts w:eastAsiaTheme="minorEastAsia" w:cstheme="minorBidi"/>
          <w:noProof/>
          <w:sz w:val="21"/>
          <w:szCs w:val="22"/>
        </w:rPr>
      </w:pPr>
      <w:del w:id="607" w:author="1139930830362" w:date="2016-03-03T10:08:00Z">
        <w:r w:rsidRPr="00B00A8E" w:rsidDel="0049624E">
          <w:rPr>
            <w:rStyle w:val="a8"/>
            <w:noProof/>
            <w:color w:val="auto"/>
          </w:rPr>
          <w:delText>7.2.1.4.</w:delText>
        </w:r>
        <w:r w:rsidDel="0049624E">
          <w:rPr>
            <w:rFonts w:eastAsiaTheme="minorEastAsia" w:cstheme="minorBidi"/>
            <w:noProof/>
            <w:sz w:val="21"/>
            <w:szCs w:val="22"/>
          </w:rPr>
          <w:tab/>
        </w:r>
        <w:r w:rsidRPr="00B00A8E" w:rsidDel="0049624E">
          <w:rPr>
            <w:rStyle w:val="a8"/>
            <w:noProof/>
            <w:color w:val="auto"/>
          </w:rPr>
          <w:delText>find_output_port()</w:delText>
        </w:r>
        <w:r w:rsidDel="0049624E">
          <w:rPr>
            <w:noProof/>
            <w:webHidden/>
          </w:rPr>
          <w:tab/>
          <w:delText>31</w:delText>
        </w:r>
      </w:del>
    </w:p>
    <w:p w:rsidR="00CC3D57" w:rsidDel="0049624E" w:rsidRDefault="00CC3D57">
      <w:pPr>
        <w:pStyle w:val="41"/>
        <w:tabs>
          <w:tab w:val="left" w:pos="1470"/>
          <w:tab w:val="right" w:leader="dot" w:pos="8494"/>
        </w:tabs>
        <w:rPr>
          <w:del w:id="608" w:author="1139930830362" w:date="2016-03-03T10:08:00Z"/>
          <w:rFonts w:eastAsiaTheme="minorEastAsia" w:cstheme="minorBidi"/>
          <w:noProof/>
          <w:sz w:val="21"/>
          <w:szCs w:val="22"/>
        </w:rPr>
      </w:pPr>
      <w:del w:id="609" w:author="1139930830362" w:date="2016-03-03T10:08:00Z">
        <w:r w:rsidRPr="00B00A8E" w:rsidDel="0049624E">
          <w:rPr>
            <w:rStyle w:val="a8"/>
            <w:noProof/>
            <w:color w:val="auto"/>
          </w:rPr>
          <w:delText>7.2.1.5.</w:delText>
        </w:r>
        <w:r w:rsidDel="0049624E">
          <w:rPr>
            <w:rFonts w:eastAsiaTheme="minorEastAsia" w:cstheme="minorBidi"/>
            <w:noProof/>
            <w:sz w:val="21"/>
            <w:szCs w:val="22"/>
          </w:rPr>
          <w:tab/>
        </w:r>
        <w:r w:rsidRPr="00B00A8E" w:rsidDel="0049624E">
          <w:rPr>
            <w:rStyle w:val="a8"/>
            <w:noProof/>
            <w:color w:val="auto"/>
          </w:rPr>
          <w:delText>find_block()</w:delText>
        </w:r>
        <w:r w:rsidDel="0049624E">
          <w:rPr>
            <w:noProof/>
            <w:webHidden/>
          </w:rPr>
          <w:tab/>
          <w:delText>31</w:delText>
        </w:r>
      </w:del>
    </w:p>
    <w:p w:rsidR="00CC3D57" w:rsidDel="0049624E" w:rsidRDefault="00CC3D57">
      <w:pPr>
        <w:pStyle w:val="41"/>
        <w:tabs>
          <w:tab w:val="left" w:pos="1470"/>
          <w:tab w:val="right" w:leader="dot" w:pos="8494"/>
        </w:tabs>
        <w:rPr>
          <w:del w:id="610" w:author="1139930830362" w:date="2016-03-03T10:08:00Z"/>
          <w:rFonts w:eastAsiaTheme="minorEastAsia" w:cstheme="minorBidi"/>
          <w:noProof/>
          <w:sz w:val="21"/>
          <w:szCs w:val="22"/>
        </w:rPr>
      </w:pPr>
      <w:del w:id="611" w:author="1139930830362" w:date="2016-03-03T10:08:00Z">
        <w:r w:rsidRPr="00B00A8E" w:rsidDel="0049624E">
          <w:rPr>
            <w:rStyle w:val="a8"/>
            <w:noProof/>
            <w:color w:val="auto"/>
          </w:rPr>
          <w:delText>7.2.1.6.</w:delText>
        </w:r>
        <w:r w:rsidDel="0049624E">
          <w:rPr>
            <w:rFonts w:eastAsiaTheme="minorEastAsia" w:cstheme="minorBidi"/>
            <w:noProof/>
            <w:sz w:val="21"/>
            <w:szCs w:val="22"/>
          </w:rPr>
          <w:tab/>
        </w:r>
        <w:r w:rsidRPr="00B00A8E" w:rsidDel="0049624E">
          <w:rPr>
            <w:rStyle w:val="a8"/>
            <w:noProof/>
            <w:color w:val="auto"/>
          </w:rPr>
          <w:delText>xml_blocks()</w:delText>
        </w:r>
        <w:r w:rsidDel="0049624E">
          <w:rPr>
            <w:noProof/>
            <w:webHidden/>
          </w:rPr>
          <w:tab/>
          <w:delText>31</w:delText>
        </w:r>
      </w:del>
    </w:p>
    <w:p w:rsidR="00CC3D57" w:rsidDel="0049624E" w:rsidRDefault="00CC3D57">
      <w:pPr>
        <w:pStyle w:val="41"/>
        <w:tabs>
          <w:tab w:val="left" w:pos="1470"/>
          <w:tab w:val="right" w:leader="dot" w:pos="8494"/>
        </w:tabs>
        <w:rPr>
          <w:del w:id="612" w:author="1139930830362" w:date="2016-03-03T10:08:00Z"/>
          <w:rFonts w:eastAsiaTheme="minorEastAsia" w:cstheme="minorBidi"/>
          <w:noProof/>
          <w:sz w:val="21"/>
          <w:szCs w:val="22"/>
        </w:rPr>
      </w:pPr>
      <w:del w:id="613" w:author="1139930830362" w:date="2016-03-03T10:08:00Z">
        <w:r w:rsidRPr="00B00A8E" w:rsidDel="0049624E">
          <w:rPr>
            <w:rStyle w:val="a8"/>
            <w:noProof/>
            <w:color w:val="auto"/>
          </w:rPr>
          <w:delText>7.2.1.7.</w:delText>
        </w:r>
        <w:r w:rsidDel="0049624E">
          <w:rPr>
            <w:rFonts w:eastAsiaTheme="minorEastAsia" w:cstheme="minorBidi"/>
            <w:noProof/>
            <w:sz w:val="21"/>
            <w:szCs w:val="22"/>
          </w:rPr>
          <w:tab/>
        </w:r>
        <w:r w:rsidRPr="00B00A8E" w:rsidDel="0049624E">
          <w:rPr>
            <w:rStyle w:val="a8"/>
            <w:noProof/>
            <w:color w:val="auto"/>
          </w:rPr>
          <w:delText>block_map()</w:delText>
        </w:r>
        <w:r w:rsidDel="0049624E">
          <w:rPr>
            <w:noProof/>
            <w:webHidden/>
          </w:rPr>
          <w:tab/>
          <w:delText>32</w:delText>
        </w:r>
      </w:del>
    </w:p>
    <w:p w:rsidR="00CC3D57" w:rsidDel="0049624E" w:rsidRDefault="00CC3D57">
      <w:pPr>
        <w:pStyle w:val="41"/>
        <w:tabs>
          <w:tab w:val="left" w:pos="1470"/>
          <w:tab w:val="right" w:leader="dot" w:pos="8494"/>
        </w:tabs>
        <w:rPr>
          <w:del w:id="614" w:author="1139930830362" w:date="2016-03-03T10:08:00Z"/>
          <w:rFonts w:eastAsiaTheme="minorEastAsia" w:cstheme="minorBidi"/>
          <w:noProof/>
          <w:sz w:val="21"/>
          <w:szCs w:val="22"/>
        </w:rPr>
      </w:pPr>
      <w:del w:id="615" w:author="1139930830362" w:date="2016-03-03T10:08:00Z">
        <w:r w:rsidRPr="00B00A8E" w:rsidDel="0049624E">
          <w:rPr>
            <w:rStyle w:val="a8"/>
            <w:noProof/>
            <w:color w:val="auto"/>
          </w:rPr>
          <w:delText>7.2.1.8.</w:delText>
        </w:r>
        <w:r w:rsidDel="0049624E">
          <w:rPr>
            <w:rFonts w:eastAsiaTheme="minorEastAsia" w:cstheme="minorBidi"/>
            <w:noProof/>
            <w:sz w:val="21"/>
            <w:szCs w:val="22"/>
          </w:rPr>
          <w:tab/>
        </w:r>
        <w:r w:rsidRPr="00B00A8E" w:rsidDel="0049624E">
          <w:rPr>
            <w:rStyle w:val="a8"/>
            <w:noProof/>
            <w:color w:val="auto"/>
          </w:rPr>
          <w:delText>input_map()</w:delText>
        </w:r>
        <w:r w:rsidDel="0049624E">
          <w:rPr>
            <w:noProof/>
            <w:webHidden/>
          </w:rPr>
          <w:tab/>
          <w:delText>32</w:delText>
        </w:r>
      </w:del>
    </w:p>
    <w:p w:rsidR="00CC3D57" w:rsidDel="0049624E" w:rsidRDefault="00CC3D57">
      <w:pPr>
        <w:pStyle w:val="41"/>
        <w:tabs>
          <w:tab w:val="left" w:pos="1470"/>
          <w:tab w:val="right" w:leader="dot" w:pos="8494"/>
        </w:tabs>
        <w:rPr>
          <w:del w:id="616" w:author="1139930830362" w:date="2016-03-03T10:08:00Z"/>
          <w:rFonts w:eastAsiaTheme="minorEastAsia" w:cstheme="minorBidi"/>
          <w:noProof/>
          <w:sz w:val="21"/>
          <w:szCs w:val="22"/>
        </w:rPr>
      </w:pPr>
      <w:del w:id="617" w:author="1139930830362" w:date="2016-03-03T10:08:00Z">
        <w:r w:rsidRPr="00B00A8E" w:rsidDel="0049624E">
          <w:rPr>
            <w:rStyle w:val="a8"/>
            <w:noProof/>
            <w:color w:val="auto"/>
          </w:rPr>
          <w:delText>7.2.1.9.</w:delText>
        </w:r>
        <w:r w:rsidDel="0049624E">
          <w:rPr>
            <w:rFonts w:eastAsiaTheme="minorEastAsia" w:cstheme="minorBidi"/>
            <w:noProof/>
            <w:sz w:val="21"/>
            <w:szCs w:val="22"/>
          </w:rPr>
          <w:tab/>
        </w:r>
        <w:r w:rsidRPr="00B00A8E" w:rsidDel="0049624E">
          <w:rPr>
            <w:rStyle w:val="a8"/>
            <w:noProof/>
            <w:color w:val="auto"/>
          </w:rPr>
          <w:delText>output_map()</w:delText>
        </w:r>
        <w:r w:rsidDel="0049624E">
          <w:rPr>
            <w:noProof/>
            <w:webHidden/>
          </w:rPr>
          <w:tab/>
          <w:delText>33</w:delText>
        </w:r>
      </w:del>
    </w:p>
    <w:p w:rsidR="00CC3D57" w:rsidDel="0049624E" w:rsidRDefault="00CC3D57">
      <w:pPr>
        <w:pStyle w:val="41"/>
        <w:tabs>
          <w:tab w:val="left" w:pos="1680"/>
          <w:tab w:val="right" w:leader="dot" w:pos="8494"/>
        </w:tabs>
        <w:rPr>
          <w:del w:id="618" w:author="1139930830362" w:date="2016-03-03T10:08:00Z"/>
          <w:rFonts w:eastAsiaTheme="minorEastAsia" w:cstheme="minorBidi"/>
          <w:noProof/>
          <w:sz w:val="21"/>
          <w:szCs w:val="22"/>
        </w:rPr>
      </w:pPr>
      <w:del w:id="619" w:author="1139930830362" w:date="2016-03-03T10:08:00Z">
        <w:r w:rsidRPr="00B00A8E" w:rsidDel="0049624E">
          <w:rPr>
            <w:rStyle w:val="a8"/>
            <w:noProof/>
            <w:color w:val="auto"/>
          </w:rPr>
          <w:delText>7.2.1.10.</w:delText>
        </w:r>
        <w:r w:rsidDel="0049624E">
          <w:rPr>
            <w:rFonts w:eastAsiaTheme="minorEastAsia" w:cstheme="minorBidi"/>
            <w:noProof/>
            <w:sz w:val="21"/>
            <w:szCs w:val="22"/>
          </w:rPr>
          <w:tab/>
        </w:r>
        <w:r w:rsidRPr="00B00A8E" w:rsidDel="0049624E">
          <w:rPr>
            <w:rStyle w:val="a8"/>
            <w:noProof/>
            <w:color w:val="auto"/>
          </w:rPr>
          <w:delText>block_list()</w:delText>
        </w:r>
        <w:r w:rsidDel="0049624E">
          <w:rPr>
            <w:noProof/>
            <w:webHidden/>
          </w:rPr>
          <w:tab/>
          <w:delText>33</w:delText>
        </w:r>
      </w:del>
    </w:p>
    <w:p w:rsidR="00CC3D57" w:rsidDel="0049624E" w:rsidRDefault="00CC3D57">
      <w:pPr>
        <w:pStyle w:val="41"/>
        <w:tabs>
          <w:tab w:val="left" w:pos="1680"/>
          <w:tab w:val="right" w:leader="dot" w:pos="8494"/>
        </w:tabs>
        <w:rPr>
          <w:del w:id="620" w:author="1139930830362" w:date="2016-03-03T10:08:00Z"/>
          <w:rFonts w:eastAsiaTheme="minorEastAsia" w:cstheme="minorBidi"/>
          <w:noProof/>
          <w:sz w:val="21"/>
          <w:szCs w:val="22"/>
        </w:rPr>
      </w:pPr>
      <w:del w:id="621" w:author="1139930830362" w:date="2016-03-03T10:08:00Z">
        <w:r w:rsidRPr="00B00A8E" w:rsidDel="0049624E">
          <w:rPr>
            <w:rStyle w:val="a8"/>
            <w:noProof/>
            <w:color w:val="auto"/>
          </w:rPr>
          <w:delText>7.2.1.11.</w:delText>
        </w:r>
        <w:r w:rsidDel="0049624E">
          <w:rPr>
            <w:rFonts w:eastAsiaTheme="minorEastAsia" w:cstheme="minorBidi"/>
            <w:noProof/>
            <w:sz w:val="21"/>
            <w:szCs w:val="22"/>
          </w:rPr>
          <w:tab/>
        </w:r>
        <w:r w:rsidRPr="00B00A8E" w:rsidDel="0049624E">
          <w:rPr>
            <w:rStyle w:val="a8"/>
            <w:noProof/>
            <w:color w:val="auto"/>
          </w:rPr>
          <w:delText>find_loop()</w:delText>
        </w:r>
        <w:r w:rsidDel="0049624E">
          <w:rPr>
            <w:noProof/>
            <w:webHidden/>
          </w:rPr>
          <w:tab/>
          <w:delText>33</w:delText>
        </w:r>
      </w:del>
    </w:p>
    <w:p w:rsidR="00CC3D57" w:rsidDel="0049624E" w:rsidRDefault="00CC3D57">
      <w:pPr>
        <w:pStyle w:val="41"/>
        <w:tabs>
          <w:tab w:val="left" w:pos="1680"/>
          <w:tab w:val="right" w:leader="dot" w:pos="8494"/>
        </w:tabs>
        <w:rPr>
          <w:del w:id="622" w:author="1139930830362" w:date="2016-03-03T10:08:00Z"/>
          <w:rFonts w:eastAsiaTheme="minorEastAsia" w:cstheme="minorBidi"/>
          <w:noProof/>
          <w:sz w:val="21"/>
          <w:szCs w:val="22"/>
        </w:rPr>
      </w:pPr>
      <w:del w:id="623" w:author="1139930830362" w:date="2016-03-03T10:08:00Z">
        <w:r w:rsidRPr="00B00A8E" w:rsidDel="0049624E">
          <w:rPr>
            <w:rStyle w:val="a8"/>
            <w:noProof/>
            <w:color w:val="auto"/>
          </w:rPr>
          <w:delText>7.2.1.12.</w:delText>
        </w:r>
        <w:r w:rsidDel="0049624E">
          <w:rPr>
            <w:rFonts w:eastAsiaTheme="minorEastAsia" w:cstheme="minorBidi"/>
            <w:noProof/>
            <w:sz w:val="21"/>
            <w:szCs w:val="22"/>
          </w:rPr>
          <w:tab/>
        </w:r>
        <w:r w:rsidRPr="00B00A8E" w:rsidDel="0049624E">
          <w:rPr>
            <w:rStyle w:val="a8"/>
            <w:noProof/>
            <w:color w:val="auto"/>
          </w:rPr>
          <w:delText>dump()</w:delText>
        </w:r>
        <w:r w:rsidDel="0049624E">
          <w:rPr>
            <w:noProof/>
            <w:webHidden/>
          </w:rPr>
          <w:tab/>
          <w:delText>34</w:delText>
        </w:r>
      </w:del>
    </w:p>
    <w:p w:rsidR="00CC3D57" w:rsidDel="0049624E" w:rsidRDefault="00CC3D57">
      <w:pPr>
        <w:pStyle w:val="41"/>
        <w:tabs>
          <w:tab w:val="left" w:pos="1680"/>
          <w:tab w:val="right" w:leader="dot" w:pos="8494"/>
        </w:tabs>
        <w:rPr>
          <w:del w:id="624" w:author="1139930830362" w:date="2016-03-03T10:08:00Z"/>
          <w:rFonts w:eastAsiaTheme="minorEastAsia" w:cstheme="minorBidi"/>
          <w:noProof/>
          <w:sz w:val="21"/>
          <w:szCs w:val="22"/>
        </w:rPr>
      </w:pPr>
      <w:del w:id="625" w:author="1139930830362" w:date="2016-03-03T10:08:00Z">
        <w:r w:rsidRPr="00B00A8E" w:rsidDel="0049624E">
          <w:rPr>
            <w:rStyle w:val="a8"/>
            <w:noProof/>
            <w:color w:val="auto"/>
          </w:rPr>
          <w:delText>7.2.1.13.</w:delText>
        </w:r>
        <w:r w:rsidDel="0049624E">
          <w:rPr>
            <w:rFonts w:eastAsiaTheme="minorEastAsia" w:cstheme="minorBidi"/>
            <w:noProof/>
            <w:sz w:val="21"/>
            <w:szCs w:val="22"/>
          </w:rPr>
          <w:tab/>
        </w:r>
        <w:r w:rsidRPr="00B00A8E" w:rsidDel="0049624E">
          <w:rPr>
            <w:rStyle w:val="a8"/>
            <w:rFonts w:hint="eastAsia"/>
            <w:noProof/>
            <w:color w:val="auto"/>
          </w:rPr>
          <w:delText>キャスト</w:delText>
        </w:r>
        <w:r w:rsidRPr="00B00A8E" w:rsidDel="0049624E">
          <w:rPr>
            <w:rStyle w:val="a8"/>
            <w:noProof/>
            <w:color w:val="auto"/>
          </w:rPr>
          <w:delText>(bool)</w:delText>
        </w:r>
        <w:r w:rsidDel="0049624E">
          <w:rPr>
            <w:noProof/>
            <w:webHidden/>
          </w:rPr>
          <w:tab/>
          <w:delText>34</w:delText>
        </w:r>
      </w:del>
    </w:p>
    <w:p w:rsidR="00CC3D57" w:rsidDel="0049624E" w:rsidRDefault="00CC3D57">
      <w:pPr>
        <w:pStyle w:val="31"/>
        <w:tabs>
          <w:tab w:val="left" w:pos="1260"/>
          <w:tab w:val="right" w:leader="dot" w:pos="8494"/>
        </w:tabs>
        <w:rPr>
          <w:del w:id="626" w:author="1139930830362" w:date="2016-03-03T10:08:00Z"/>
          <w:rFonts w:eastAsiaTheme="minorEastAsia" w:cstheme="minorBidi"/>
          <w:i w:val="0"/>
          <w:iCs w:val="0"/>
          <w:noProof/>
          <w:sz w:val="21"/>
          <w:szCs w:val="22"/>
        </w:rPr>
      </w:pPr>
      <w:del w:id="627" w:author="1139930830362" w:date="2016-03-03T10:08:00Z">
        <w:r w:rsidRPr="00B00A8E" w:rsidDel="0049624E">
          <w:rPr>
            <w:rStyle w:val="a8"/>
            <w:noProof/>
            <w:color w:val="auto"/>
          </w:rPr>
          <w:delText>7.2.2.</w:delText>
        </w:r>
        <w:r w:rsidDel="0049624E">
          <w:rPr>
            <w:rFonts w:eastAsiaTheme="minorEastAsia" w:cstheme="minorBidi"/>
            <w:i w:val="0"/>
            <w:iCs w:val="0"/>
            <w:noProof/>
            <w:sz w:val="21"/>
            <w:szCs w:val="22"/>
          </w:rPr>
          <w:tab/>
        </w:r>
        <w:r w:rsidRPr="00B00A8E" w:rsidDel="0049624E">
          <w:rPr>
            <w:rStyle w:val="a8"/>
            <w:noProof/>
            <w:color w:val="auto"/>
          </w:rPr>
          <w:delText>BlockInfo</w:delText>
        </w:r>
        <w:r w:rsidRPr="00B00A8E" w:rsidDel="0049624E">
          <w:rPr>
            <w:rStyle w:val="a8"/>
            <w:rFonts w:hint="eastAsia"/>
            <w:noProof/>
            <w:color w:val="auto"/>
          </w:rPr>
          <w:delText>クラス</w:delText>
        </w:r>
        <w:r w:rsidDel="0049624E">
          <w:rPr>
            <w:noProof/>
            <w:webHidden/>
          </w:rPr>
          <w:tab/>
          <w:delText>35</w:delText>
        </w:r>
      </w:del>
    </w:p>
    <w:p w:rsidR="00CC3D57" w:rsidDel="0049624E" w:rsidRDefault="00CC3D57">
      <w:pPr>
        <w:pStyle w:val="41"/>
        <w:tabs>
          <w:tab w:val="left" w:pos="1470"/>
          <w:tab w:val="right" w:leader="dot" w:pos="8494"/>
        </w:tabs>
        <w:rPr>
          <w:del w:id="628" w:author="1139930830362" w:date="2016-03-03T10:08:00Z"/>
          <w:rFonts w:eastAsiaTheme="minorEastAsia" w:cstheme="minorBidi"/>
          <w:noProof/>
          <w:sz w:val="21"/>
          <w:szCs w:val="22"/>
        </w:rPr>
      </w:pPr>
      <w:del w:id="629" w:author="1139930830362" w:date="2016-03-03T10:08:00Z">
        <w:r w:rsidRPr="00B00A8E" w:rsidDel="0049624E">
          <w:rPr>
            <w:rStyle w:val="a8"/>
            <w:noProof/>
            <w:color w:val="auto"/>
          </w:rPr>
          <w:delText>7.2.2.1.</w:delText>
        </w:r>
        <w:r w:rsidDel="0049624E">
          <w:rPr>
            <w:rFonts w:eastAsiaTheme="minorEastAsia" w:cstheme="minorBidi"/>
            <w:noProof/>
            <w:sz w:val="21"/>
            <w:szCs w:val="22"/>
          </w:rPr>
          <w:tab/>
        </w:r>
        <w:r w:rsidRPr="00B00A8E" w:rsidDel="0049624E">
          <w:rPr>
            <w:rStyle w:val="a8"/>
            <w:noProof/>
            <w:color w:val="auto"/>
          </w:rPr>
          <w:delText>BlockInfo</w:delText>
        </w:r>
        <w:r w:rsidRPr="00B00A8E" w:rsidDel="0049624E">
          <w:rPr>
            <w:rStyle w:val="a8"/>
            <w:rFonts w:hint="eastAsia"/>
            <w:noProof/>
            <w:color w:val="auto"/>
          </w:rPr>
          <w:delText>クラスコンストラクタ</w:delText>
        </w:r>
        <w:r w:rsidDel="0049624E">
          <w:rPr>
            <w:noProof/>
            <w:webHidden/>
          </w:rPr>
          <w:tab/>
          <w:delText>35</w:delText>
        </w:r>
      </w:del>
    </w:p>
    <w:p w:rsidR="00CC3D57" w:rsidDel="0049624E" w:rsidRDefault="00CC3D57">
      <w:pPr>
        <w:pStyle w:val="41"/>
        <w:tabs>
          <w:tab w:val="left" w:pos="1470"/>
          <w:tab w:val="right" w:leader="dot" w:pos="8494"/>
        </w:tabs>
        <w:rPr>
          <w:del w:id="630" w:author="1139930830362" w:date="2016-03-03T10:08:00Z"/>
          <w:rFonts w:eastAsiaTheme="minorEastAsia" w:cstheme="minorBidi"/>
          <w:noProof/>
          <w:sz w:val="21"/>
          <w:szCs w:val="22"/>
        </w:rPr>
      </w:pPr>
      <w:del w:id="631" w:author="1139930830362" w:date="2016-03-03T10:08:00Z">
        <w:r w:rsidRPr="00B00A8E" w:rsidDel="0049624E">
          <w:rPr>
            <w:rStyle w:val="a8"/>
            <w:noProof/>
            <w:color w:val="auto"/>
          </w:rPr>
          <w:delText>7.2.2.2.</w:delText>
        </w:r>
        <w:r w:rsidDel="0049624E">
          <w:rPr>
            <w:rFonts w:eastAsiaTheme="minorEastAsia" w:cstheme="minorBidi"/>
            <w:noProof/>
            <w:sz w:val="21"/>
            <w:szCs w:val="22"/>
          </w:rPr>
          <w:tab/>
        </w:r>
        <w:r w:rsidRPr="00B00A8E" w:rsidDel="0049624E">
          <w:rPr>
            <w:rStyle w:val="a8"/>
            <w:noProof/>
            <w:color w:val="auto"/>
          </w:rPr>
          <w:delText>id()</w:delText>
        </w:r>
        <w:r w:rsidDel="0049624E">
          <w:rPr>
            <w:noProof/>
            <w:webHidden/>
          </w:rPr>
          <w:tab/>
          <w:delText>35</w:delText>
        </w:r>
      </w:del>
    </w:p>
    <w:p w:rsidR="00CC3D57" w:rsidDel="0049624E" w:rsidRDefault="00CC3D57">
      <w:pPr>
        <w:pStyle w:val="41"/>
        <w:tabs>
          <w:tab w:val="left" w:pos="1470"/>
          <w:tab w:val="right" w:leader="dot" w:pos="8494"/>
        </w:tabs>
        <w:rPr>
          <w:del w:id="632" w:author="1139930830362" w:date="2016-03-03T10:08:00Z"/>
          <w:rFonts w:eastAsiaTheme="minorEastAsia" w:cstheme="minorBidi"/>
          <w:noProof/>
          <w:sz w:val="21"/>
          <w:szCs w:val="22"/>
        </w:rPr>
      </w:pPr>
      <w:del w:id="633" w:author="1139930830362" w:date="2016-03-03T10:08:00Z">
        <w:r w:rsidRPr="00B00A8E" w:rsidDel="0049624E">
          <w:rPr>
            <w:rStyle w:val="a8"/>
            <w:noProof/>
            <w:color w:val="auto"/>
          </w:rPr>
          <w:delText>7.2.2.3.</w:delText>
        </w:r>
        <w:r w:rsidDel="0049624E">
          <w:rPr>
            <w:rFonts w:eastAsiaTheme="minorEastAsia" w:cstheme="minorBidi"/>
            <w:noProof/>
            <w:sz w:val="21"/>
            <w:szCs w:val="22"/>
          </w:rPr>
          <w:tab/>
        </w:r>
        <w:r w:rsidRPr="00B00A8E" w:rsidDel="0049624E">
          <w:rPr>
            <w:rStyle w:val="a8"/>
            <w:noProof/>
            <w:color w:val="auto"/>
          </w:rPr>
          <w:delText>block()</w:delText>
        </w:r>
        <w:r w:rsidDel="0049624E">
          <w:rPr>
            <w:noProof/>
            <w:webHidden/>
          </w:rPr>
          <w:tab/>
          <w:delText>35</w:delText>
        </w:r>
      </w:del>
    </w:p>
    <w:p w:rsidR="00CC3D57" w:rsidDel="0049624E" w:rsidRDefault="00CC3D57">
      <w:pPr>
        <w:pStyle w:val="41"/>
        <w:tabs>
          <w:tab w:val="left" w:pos="1470"/>
          <w:tab w:val="right" w:leader="dot" w:pos="8494"/>
        </w:tabs>
        <w:rPr>
          <w:del w:id="634" w:author="1139930830362" w:date="2016-03-03T10:08:00Z"/>
          <w:rFonts w:eastAsiaTheme="minorEastAsia" w:cstheme="minorBidi"/>
          <w:noProof/>
          <w:sz w:val="21"/>
          <w:szCs w:val="22"/>
        </w:rPr>
      </w:pPr>
      <w:del w:id="635" w:author="1139930830362" w:date="2016-03-03T10:08:00Z">
        <w:r w:rsidRPr="00B00A8E" w:rsidDel="0049624E">
          <w:rPr>
            <w:rStyle w:val="a8"/>
            <w:noProof/>
            <w:color w:val="auto"/>
          </w:rPr>
          <w:delText>7.2.2.4.</w:delText>
        </w:r>
        <w:r w:rsidDel="0049624E">
          <w:rPr>
            <w:rFonts w:eastAsiaTheme="minorEastAsia" w:cstheme="minorBidi"/>
            <w:noProof/>
            <w:sz w:val="21"/>
            <w:szCs w:val="22"/>
          </w:rPr>
          <w:tab/>
        </w:r>
        <w:r w:rsidRPr="00B00A8E" w:rsidDel="0049624E">
          <w:rPr>
            <w:rStyle w:val="a8"/>
            <w:noProof/>
            <w:color w:val="auto"/>
          </w:rPr>
          <w:delText>upper()</w:delText>
        </w:r>
        <w:r w:rsidDel="0049624E">
          <w:rPr>
            <w:noProof/>
            <w:webHidden/>
          </w:rPr>
          <w:tab/>
          <w:delText>35</w:delText>
        </w:r>
      </w:del>
    </w:p>
    <w:p w:rsidR="00CC3D57" w:rsidDel="0049624E" w:rsidRDefault="00CC3D57">
      <w:pPr>
        <w:pStyle w:val="41"/>
        <w:tabs>
          <w:tab w:val="left" w:pos="1470"/>
          <w:tab w:val="right" w:leader="dot" w:pos="8494"/>
        </w:tabs>
        <w:rPr>
          <w:del w:id="636" w:author="1139930830362" w:date="2016-03-03T10:08:00Z"/>
          <w:rFonts w:eastAsiaTheme="minorEastAsia" w:cstheme="minorBidi"/>
          <w:noProof/>
          <w:sz w:val="21"/>
          <w:szCs w:val="22"/>
        </w:rPr>
      </w:pPr>
      <w:del w:id="637" w:author="1139930830362" w:date="2016-03-03T10:08:00Z">
        <w:r w:rsidRPr="00B00A8E" w:rsidDel="0049624E">
          <w:rPr>
            <w:rStyle w:val="a8"/>
            <w:noProof/>
            <w:color w:val="auto"/>
          </w:rPr>
          <w:delText>7.2.2.5.</w:delText>
        </w:r>
        <w:r w:rsidDel="0049624E">
          <w:rPr>
            <w:rFonts w:eastAsiaTheme="minorEastAsia" w:cstheme="minorBidi"/>
            <w:noProof/>
            <w:sz w:val="21"/>
            <w:szCs w:val="22"/>
          </w:rPr>
          <w:tab/>
        </w:r>
        <w:r w:rsidRPr="00B00A8E" w:rsidDel="0049624E">
          <w:rPr>
            <w:rStyle w:val="a8"/>
            <w:noProof/>
            <w:color w:val="auto"/>
          </w:rPr>
          <w:delText>is_subsystem()</w:delText>
        </w:r>
        <w:r w:rsidDel="0049624E">
          <w:rPr>
            <w:noProof/>
            <w:webHidden/>
          </w:rPr>
          <w:tab/>
          <w:delText>36</w:delText>
        </w:r>
      </w:del>
    </w:p>
    <w:p w:rsidR="00CC3D57" w:rsidDel="0049624E" w:rsidRDefault="00CC3D57">
      <w:pPr>
        <w:pStyle w:val="41"/>
        <w:tabs>
          <w:tab w:val="left" w:pos="1470"/>
          <w:tab w:val="right" w:leader="dot" w:pos="8494"/>
        </w:tabs>
        <w:rPr>
          <w:del w:id="638" w:author="1139930830362" w:date="2016-03-03T10:08:00Z"/>
          <w:rFonts w:eastAsiaTheme="minorEastAsia" w:cstheme="minorBidi"/>
          <w:noProof/>
          <w:sz w:val="21"/>
          <w:szCs w:val="22"/>
        </w:rPr>
      </w:pPr>
      <w:del w:id="639" w:author="1139930830362" w:date="2016-03-03T10:08:00Z">
        <w:r w:rsidRPr="00B00A8E" w:rsidDel="0049624E">
          <w:rPr>
            <w:rStyle w:val="a8"/>
            <w:noProof/>
            <w:color w:val="auto"/>
          </w:rPr>
          <w:delText>7.2.2.6.</w:delText>
        </w:r>
        <w:r w:rsidDel="0049624E">
          <w:rPr>
            <w:rFonts w:eastAsiaTheme="minorEastAsia" w:cstheme="minorBidi"/>
            <w:noProof/>
            <w:sz w:val="21"/>
            <w:szCs w:val="22"/>
          </w:rPr>
          <w:tab/>
        </w:r>
        <w:r w:rsidRPr="00B00A8E" w:rsidDel="0049624E">
          <w:rPr>
            <w:rStyle w:val="a8"/>
            <w:noProof/>
            <w:color w:val="auto"/>
          </w:rPr>
          <w:delText>has_update()</w:delText>
        </w:r>
        <w:r w:rsidDel="0049624E">
          <w:rPr>
            <w:noProof/>
            <w:webHidden/>
          </w:rPr>
          <w:tab/>
          <w:delText>36</w:delText>
        </w:r>
      </w:del>
    </w:p>
    <w:p w:rsidR="00CC3D57" w:rsidDel="0049624E" w:rsidRDefault="00CC3D57">
      <w:pPr>
        <w:pStyle w:val="41"/>
        <w:tabs>
          <w:tab w:val="left" w:pos="1470"/>
          <w:tab w:val="right" w:leader="dot" w:pos="8494"/>
        </w:tabs>
        <w:rPr>
          <w:del w:id="640" w:author="1139930830362" w:date="2016-03-03T10:08:00Z"/>
          <w:rFonts w:eastAsiaTheme="minorEastAsia" w:cstheme="minorBidi"/>
          <w:noProof/>
          <w:sz w:val="21"/>
          <w:szCs w:val="22"/>
        </w:rPr>
      </w:pPr>
      <w:del w:id="641" w:author="1139930830362" w:date="2016-03-03T10:08:00Z">
        <w:r w:rsidRPr="00B00A8E" w:rsidDel="0049624E">
          <w:rPr>
            <w:rStyle w:val="a8"/>
            <w:noProof/>
            <w:color w:val="auto"/>
          </w:rPr>
          <w:delText>7.2.2.7.</w:delText>
        </w:r>
        <w:r w:rsidDel="0049624E">
          <w:rPr>
            <w:rFonts w:eastAsiaTheme="minorEastAsia" w:cstheme="minorBidi"/>
            <w:noProof/>
            <w:sz w:val="21"/>
            <w:szCs w:val="22"/>
          </w:rPr>
          <w:tab/>
        </w:r>
        <w:r w:rsidRPr="00B00A8E" w:rsidDel="0049624E">
          <w:rPr>
            <w:rStyle w:val="a8"/>
            <w:noProof/>
            <w:color w:val="auto"/>
          </w:rPr>
          <w:delText>is_sfunction()</w:delText>
        </w:r>
        <w:r w:rsidDel="0049624E">
          <w:rPr>
            <w:noProof/>
            <w:webHidden/>
          </w:rPr>
          <w:tab/>
          <w:delText>36</w:delText>
        </w:r>
      </w:del>
    </w:p>
    <w:p w:rsidR="00CC3D57" w:rsidDel="0049624E" w:rsidRDefault="00CC3D57">
      <w:pPr>
        <w:pStyle w:val="41"/>
        <w:tabs>
          <w:tab w:val="left" w:pos="1470"/>
          <w:tab w:val="right" w:leader="dot" w:pos="8494"/>
        </w:tabs>
        <w:rPr>
          <w:del w:id="642" w:author="1139930830362" w:date="2016-03-03T10:08:00Z"/>
          <w:rFonts w:eastAsiaTheme="minorEastAsia" w:cstheme="minorBidi"/>
          <w:noProof/>
          <w:sz w:val="21"/>
          <w:szCs w:val="22"/>
        </w:rPr>
      </w:pPr>
      <w:del w:id="643" w:author="1139930830362" w:date="2016-03-03T10:08:00Z">
        <w:r w:rsidRPr="00B00A8E" w:rsidDel="0049624E">
          <w:rPr>
            <w:rStyle w:val="a8"/>
            <w:noProof/>
            <w:color w:val="auto"/>
          </w:rPr>
          <w:delText>7.2.2.8.</w:delText>
        </w:r>
        <w:r w:rsidDel="0049624E">
          <w:rPr>
            <w:rFonts w:eastAsiaTheme="minorEastAsia" w:cstheme="minorBidi"/>
            <w:noProof/>
            <w:sz w:val="21"/>
            <w:szCs w:val="22"/>
          </w:rPr>
          <w:tab/>
        </w:r>
        <w:r w:rsidRPr="00B00A8E" w:rsidDel="0049624E">
          <w:rPr>
            <w:rStyle w:val="a8"/>
            <w:noProof/>
            <w:color w:val="auto"/>
          </w:rPr>
          <w:delText>subsystem_type()</w:delText>
        </w:r>
        <w:r w:rsidDel="0049624E">
          <w:rPr>
            <w:noProof/>
            <w:webHidden/>
          </w:rPr>
          <w:tab/>
          <w:delText>36</w:delText>
        </w:r>
      </w:del>
    </w:p>
    <w:p w:rsidR="00CC3D57" w:rsidDel="0049624E" w:rsidRDefault="00CC3D57">
      <w:pPr>
        <w:pStyle w:val="41"/>
        <w:tabs>
          <w:tab w:val="left" w:pos="1470"/>
          <w:tab w:val="right" w:leader="dot" w:pos="8494"/>
        </w:tabs>
        <w:rPr>
          <w:del w:id="644" w:author="1139930830362" w:date="2016-03-03T10:08:00Z"/>
          <w:rFonts w:eastAsiaTheme="minorEastAsia" w:cstheme="minorBidi"/>
          <w:noProof/>
          <w:sz w:val="21"/>
          <w:szCs w:val="22"/>
        </w:rPr>
      </w:pPr>
      <w:del w:id="645" w:author="1139930830362" w:date="2016-03-03T10:08:00Z">
        <w:r w:rsidRPr="00B00A8E" w:rsidDel="0049624E">
          <w:rPr>
            <w:rStyle w:val="a8"/>
            <w:noProof/>
            <w:color w:val="auto"/>
          </w:rPr>
          <w:delText>7.2.2.9.</w:delText>
        </w:r>
        <w:r w:rsidDel="0049624E">
          <w:rPr>
            <w:rFonts w:eastAsiaTheme="minorEastAsia" w:cstheme="minorBidi"/>
            <w:noProof/>
            <w:sz w:val="21"/>
            <w:szCs w:val="22"/>
          </w:rPr>
          <w:tab/>
        </w:r>
        <w:r w:rsidRPr="00B00A8E" w:rsidDel="0049624E">
          <w:rPr>
            <w:rStyle w:val="a8"/>
            <w:noProof/>
            <w:color w:val="auto"/>
          </w:rPr>
          <w:delText>upper_subsystem()</w:delText>
        </w:r>
        <w:r w:rsidDel="0049624E">
          <w:rPr>
            <w:noProof/>
            <w:webHidden/>
          </w:rPr>
          <w:tab/>
          <w:delText>36</w:delText>
        </w:r>
      </w:del>
    </w:p>
    <w:p w:rsidR="00CC3D57" w:rsidDel="0049624E" w:rsidRDefault="00CC3D57">
      <w:pPr>
        <w:pStyle w:val="41"/>
        <w:tabs>
          <w:tab w:val="left" w:pos="1680"/>
          <w:tab w:val="right" w:leader="dot" w:pos="8494"/>
        </w:tabs>
        <w:rPr>
          <w:del w:id="646" w:author="1139930830362" w:date="2016-03-03T10:08:00Z"/>
          <w:rFonts w:eastAsiaTheme="minorEastAsia" w:cstheme="minorBidi"/>
          <w:noProof/>
          <w:sz w:val="21"/>
          <w:szCs w:val="22"/>
        </w:rPr>
      </w:pPr>
      <w:del w:id="647" w:author="1139930830362" w:date="2016-03-03T10:08:00Z">
        <w:r w:rsidRPr="00B00A8E" w:rsidDel="0049624E">
          <w:rPr>
            <w:rStyle w:val="a8"/>
            <w:noProof/>
            <w:color w:val="auto"/>
          </w:rPr>
          <w:delText>7.2.2.10.</w:delText>
        </w:r>
        <w:r w:rsidDel="0049624E">
          <w:rPr>
            <w:rFonts w:eastAsiaTheme="minorEastAsia" w:cstheme="minorBidi"/>
            <w:noProof/>
            <w:sz w:val="21"/>
            <w:szCs w:val="22"/>
          </w:rPr>
          <w:tab/>
        </w:r>
        <w:r w:rsidRPr="00B00A8E" w:rsidDel="0049624E">
          <w:rPr>
            <w:rStyle w:val="a8"/>
            <w:noProof/>
            <w:color w:val="auto"/>
          </w:rPr>
          <w:delText>lower_block()</w:delText>
        </w:r>
        <w:r w:rsidDel="0049624E">
          <w:rPr>
            <w:noProof/>
            <w:webHidden/>
          </w:rPr>
          <w:tab/>
          <w:delText>37</w:delText>
        </w:r>
      </w:del>
    </w:p>
    <w:p w:rsidR="00CC3D57" w:rsidDel="0049624E" w:rsidRDefault="00CC3D57">
      <w:pPr>
        <w:pStyle w:val="41"/>
        <w:tabs>
          <w:tab w:val="left" w:pos="1680"/>
          <w:tab w:val="right" w:leader="dot" w:pos="8494"/>
        </w:tabs>
        <w:rPr>
          <w:del w:id="648" w:author="1139930830362" w:date="2016-03-03T10:08:00Z"/>
          <w:rFonts w:eastAsiaTheme="minorEastAsia" w:cstheme="minorBidi"/>
          <w:noProof/>
          <w:sz w:val="21"/>
          <w:szCs w:val="22"/>
        </w:rPr>
      </w:pPr>
      <w:del w:id="649" w:author="1139930830362" w:date="2016-03-03T10:08:00Z">
        <w:r w:rsidRPr="00B00A8E" w:rsidDel="0049624E">
          <w:rPr>
            <w:rStyle w:val="a8"/>
            <w:noProof/>
            <w:color w:val="auto"/>
          </w:rPr>
          <w:delText>7.2.2.11.</w:delText>
        </w:r>
        <w:r w:rsidDel="0049624E">
          <w:rPr>
            <w:rFonts w:eastAsiaTheme="minorEastAsia" w:cstheme="minorBidi"/>
            <w:noProof/>
            <w:sz w:val="21"/>
            <w:szCs w:val="22"/>
          </w:rPr>
          <w:tab/>
        </w:r>
        <w:r w:rsidRPr="00B00A8E" w:rsidDel="0049624E">
          <w:rPr>
            <w:rStyle w:val="a8"/>
            <w:noProof/>
            <w:color w:val="auto"/>
          </w:rPr>
          <w:delText>forward()</w:delText>
        </w:r>
        <w:r w:rsidDel="0049624E">
          <w:rPr>
            <w:noProof/>
            <w:webHidden/>
          </w:rPr>
          <w:tab/>
          <w:delText>37</w:delText>
        </w:r>
      </w:del>
    </w:p>
    <w:p w:rsidR="00CC3D57" w:rsidDel="0049624E" w:rsidRDefault="00CC3D57">
      <w:pPr>
        <w:pStyle w:val="41"/>
        <w:tabs>
          <w:tab w:val="left" w:pos="1680"/>
          <w:tab w:val="right" w:leader="dot" w:pos="8494"/>
        </w:tabs>
        <w:rPr>
          <w:del w:id="650" w:author="1139930830362" w:date="2016-03-03T10:08:00Z"/>
          <w:rFonts w:eastAsiaTheme="minorEastAsia" w:cstheme="minorBidi"/>
          <w:noProof/>
          <w:sz w:val="21"/>
          <w:szCs w:val="22"/>
        </w:rPr>
      </w:pPr>
      <w:del w:id="651" w:author="1139930830362" w:date="2016-03-03T10:08:00Z">
        <w:r w:rsidRPr="00FD1C06" w:rsidDel="0049624E">
          <w:rPr>
            <w:rStyle w:val="a8"/>
            <w:noProof/>
          </w:rPr>
          <w:delText>7.2.2.12.</w:delText>
        </w:r>
        <w:r w:rsidDel="0049624E">
          <w:rPr>
            <w:rFonts w:eastAsiaTheme="minorEastAsia" w:cstheme="minorBidi"/>
            <w:noProof/>
            <w:sz w:val="21"/>
            <w:szCs w:val="22"/>
          </w:rPr>
          <w:tab/>
        </w:r>
        <w:r w:rsidRPr="00FD1C06" w:rsidDel="0049624E">
          <w:rPr>
            <w:rStyle w:val="a8"/>
            <w:noProof/>
          </w:rPr>
          <w:delText>()</w:delText>
        </w:r>
        <w:r w:rsidDel="0049624E">
          <w:rPr>
            <w:noProof/>
            <w:webHidden/>
          </w:rPr>
          <w:tab/>
          <w:delText>37</w:delText>
        </w:r>
      </w:del>
    </w:p>
    <w:p w:rsidR="00CC3D57" w:rsidDel="0049624E" w:rsidRDefault="00CC3D57">
      <w:pPr>
        <w:pStyle w:val="41"/>
        <w:tabs>
          <w:tab w:val="left" w:pos="1680"/>
          <w:tab w:val="right" w:leader="dot" w:pos="8494"/>
        </w:tabs>
        <w:rPr>
          <w:del w:id="652" w:author="1139930830362" w:date="2016-03-03T10:08:00Z"/>
          <w:rFonts w:eastAsiaTheme="minorEastAsia" w:cstheme="minorBidi"/>
          <w:noProof/>
          <w:sz w:val="21"/>
          <w:szCs w:val="22"/>
        </w:rPr>
      </w:pPr>
      <w:del w:id="653" w:author="1139930830362" w:date="2016-03-03T10:08:00Z">
        <w:r w:rsidRPr="00B00A8E" w:rsidDel="0049624E">
          <w:rPr>
            <w:rStyle w:val="a8"/>
            <w:noProof/>
            <w:color w:val="auto"/>
          </w:rPr>
          <w:delText>7.2.2.13.</w:delText>
        </w:r>
        <w:r w:rsidDel="0049624E">
          <w:rPr>
            <w:rFonts w:eastAsiaTheme="minorEastAsia" w:cstheme="minorBidi"/>
            <w:noProof/>
            <w:sz w:val="21"/>
            <w:szCs w:val="22"/>
          </w:rPr>
          <w:tab/>
        </w:r>
        <w:r w:rsidRPr="00B00A8E" w:rsidDel="0049624E">
          <w:rPr>
            <w:rStyle w:val="a8"/>
            <w:noProof/>
            <w:color w:val="auto"/>
          </w:rPr>
          <w:delText>top_subsystem()</w:delText>
        </w:r>
        <w:r w:rsidDel="0049624E">
          <w:rPr>
            <w:noProof/>
            <w:webHidden/>
          </w:rPr>
          <w:tab/>
          <w:delText>37</w:delText>
        </w:r>
      </w:del>
    </w:p>
    <w:p w:rsidR="00CC3D57" w:rsidDel="0049624E" w:rsidRDefault="00CC3D57">
      <w:pPr>
        <w:pStyle w:val="41"/>
        <w:tabs>
          <w:tab w:val="left" w:pos="1680"/>
          <w:tab w:val="right" w:leader="dot" w:pos="8494"/>
        </w:tabs>
        <w:rPr>
          <w:del w:id="654" w:author="1139930830362" w:date="2016-03-03T10:08:00Z"/>
          <w:rFonts w:eastAsiaTheme="minorEastAsia" w:cstheme="minorBidi"/>
          <w:noProof/>
          <w:sz w:val="21"/>
          <w:szCs w:val="22"/>
        </w:rPr>
      </w:pPr>
      <w:del w:id="655" w:author="1139930830362" w:date="2016-03-03T10:08:00Z">
        <w:r w:rsidRPr="00B00A8E" w:rsidDel="0049624E">
          <w:rPr>
            <w:rStyle w:val="a8"/>
            <w:noProof/>
            <w:color w:val="auto"/>
          </w:rPr>
          <w:delText>7.2.2.14.</w:delText>
        </w:r>
        <w:r w:rsidDel="0049624E">
          <w:rPr>
            <w:rFonts w:eastAsiaTheme="minorEastAsia" w:cstheme="minorBidi"/>
            <w:noProof/>
            <w:sz w:val="21"/>
            <w:szCs w:val="22"/>
          </w:rPr>
          <w:tab/>
        </w:r>
        <w:r w:rsidRPr="00B00A8E" w:rsidDel="0049624E">
          <w:rPr>
            <w:rStyle w:val="a8"/>
            <w:noProof/>
            <w:color w:val="auto"/>
          </w:rPr>
          <w:delText>top()</w:delText>
        </w:r>
        <w:r w:rsidDel="0049624E">
          <w:rPr>
            <w:noProof/>
            <w:webHidden/>
          </w:rPr>
          <w:tab/>
          <w:delText>38</w:delText>
        </w:r>
      </w:del>
    </w:p>
    <w:p w:rsidR="00CC3D57" w:rsidDel="0049624E" w:rsidRDefault="00CC3D57">
      <w:pPr>
        <w:pStyle w:val="41"/>
        <w:tabs>
          <w:tab w:val="left" w:pos="1680"/>
          <w:tab w:val="right" w:leader="dot" w:pos="8494"/>
        </w:tabs>
        <w:rPr>
          <w:del w:id="656" w:author="1139930830362" w:date="2016-03-03T10:08:00Z"/>
          <w:rFonts w:eastAsiaTheme="minorEastAsia" w:cstheme="minorBidi"/>
          <w:noProof/>
          <w:sz w:val="21"/>
          <w:szCs w:val="22"/>
        </w:rPr>
      </w:pPr>
      <w:del w:id="657" w:author="1139930830362" w:date="2016-03-03T10:08:00Z">
        <w:r w:rsidRPr="00B00A8E" w:rsidDel="0049624E">
          <w:rPr>
            <w:rStyle w:val="a8"/>
            <w:noProof/>
            <w:color w:val="auto"/>
          </w:rPr>
          <w:delText>7.2.2.15.</w:delText>
        </w:r>
        <w:r w:rsidDel="0049624E">
          <w:rPr>
            <w:rFonts w:eastAsiaTheme="minorEastAsia" w:cstheme="minorBidi"/>
            <w:noProof/>
            <w:sz w:val="21"/>
            <w:szCs w:val="22"/>
          </w:rPr>
          <w:tab/>
        </w:r>
        <w:r w:rsidRPr="00B00A8E" w:rsidDel="0049624E">
          <w:rPr>
            <w:rStyle w:val="a8"/>
            <w:noProof/>
            <w:color w:val="auto"/>
          </w:rPr>
          <w:delText>contain_block()</w:delText>
        </w:r>
        <w:r w:rsidDel="0049624E">
          <w:rPr>
            <w:noProof/>
            <w:webHidden/>
          </w:rPr>
          <w:tab/>
          <w:delText>38</w:delText>
        </w:r>
      </w:del>
    </w:p>
    <w:p w:rsidR="00CC3D57" w:rsidDel="0049624E" w:rsidRDefault="00CC3D57">
      <w:pPr>
        <w:pStyle w:val="41"/>
        <w:tabs>
          <w:tab w:val="left" w:pos="1680"/>
          <w:tab w:val="right" w:leader="dot" w:pos="8494"/>
        </w:tabs>
        <w:rPr>
          <w:del w:id="658" w:author="1139930830362" w:date="2016-03-03T10:08:00Z"/>
          <w:rFonts w:eastAsiaTheme="minorEastAsia" w:cstheme="minorBidi"/>
          <w:noProof/>
          <w:sz w:val="21"/>
          <w:szCs w:val="22"/>
        </w:rPr>
      </w:pPr>
      <w:del w:id="659" w:author="1139930830362" w:date="2016-03-03T10:08:00Z">
        <w:r w:rsidRPr="00B00A8E" w:rsidDel="0049624E">
          <w:rPr>
            <w:rStyle w:val="a8"/>
            <w:noProof/>
            <w:color w:val="auto"/>
          </w:rPr>
          <w:delText>7.2.2.16.</w:delText>
        </w:r>
        <w:r w:rsidDel="0049624E">
          <w:rPr>
            <w:rFonts w:eastAsiaTheme="minorEastAsia" w:cstheme="minorBidi"/>
            <w:noProof/>
            <w:sz w:val="21"/>
            <w:szCs w:val="22"/>
          </w:rPr>
          <w:tab/>
        </w:r>
        <w:r w:rsidRPr="00B00A8E" w:rsidDel="0049624E">
          <w:rPr>
            <w:rStyle w:val="a8"/>
            <w:noProof/>
            <w:color w:val="auto"/>
          </w:rPr>
          <w:delText>is_contained()</w:delText>
        </w:r>
        <w:r w:rsidDel="0049624E">
          <w:rPr>
            <w:noProof/>
            <w:webHidden/>
          </w:rPr>
          <w:tab/>
          <w:delText>38</w:delText>
        </w:r>
      </w:del>
    </w:p>
    <w:p w:rsidR="00CC3D57" w:rsidDel="0049624E" w:rsidRDefault="00CC3D57">
      <w:pPr>
        <w:pStyle w:val="41"/>
        <w:tabs>
          <w:tab w:val="left" w:pos="1680"/>
          <w:tab w:val="right" w:leader="dot" w:pos="8494"/>
        </w:tabs>
        <w:rPr>
          <w:del w:id="660" w:author="1139930830362" w:date="2016-03-03T10:08:00Z"/>
          <w:rFonts w:eastAsiaTheme="minorEastAsia" w:cstheme="minorBidi"/>
          <w:noProof/>
          <w:sz w:val="21"/>
          <w:szCs w:val="22"/>
        </w:rPr>
      </w:pPr>
      <w:del w:id="661" w:author="1139930830362" w:date="2016-03-03T10:08:00Z">
        <w:r w:rsidRPr="00B00A8E" w:rsidDel="0049624E">
          <w:rPr>
            <w:rStyle w:val="a8"/>
            <w:noProof/>
            <w:color w:val="auto"/>
          </w:rPr>
          <w:delText>7.2.2.17.</w:delText>
        </w:r>
        <w:r w:rsidDel="0049624E">
          <w:rPr>
            <w:rFonts w:eastAsiaTheme="minorEastAsia" w:cstheme="minorBidi"/>
            <w:noProof/>
            <w:sz w:val="21"/>
            <w:szCs w:val="22"/>
          </w:rPr>
          <w:tab/>
        </w:r>
        <w:r w:rsidRPr="00B00A8E" w:rsidDel="0049624E">
          <w:rPr>
            <w:rStyle w:val="a8"/>
            <w:noProof/>
            <w:color w:val="auto"/>
          </w:rPr>
          <w:delText>merged_to()</w:delText>
        </w:r>
        <w:r w:rsidDel="0049624E">
          <w:rPr>
            <w:noProof/>
            <w:webHidden/>
          </w:rPr>
          <w:tab/>
          <w:delText>38</w:delText>
        </w:r>
      </w:del>
    </w:p>
    <w:p w:rsidR="00CC3D57" w:rsidDel="0049624E" w:rsidRDefault="00CC3D57">
      <w:pPr>
        <w:pStyle w:val="41"/>
        <w:tabs>
          <w:tab w:val="left" w:pos="1680"/>
          <w:tab w:val="right" w:leader="dot" w:pos="8494"/>
        </w:tabs>
        <w:rPr>
          <w:del w:id="662" w:author="1139930830362" w:date="2016-03-03T10:08:00Z"/>
          <w:rFonts w:eastAsiaTheme="minorEastAsia" w:cstheme="minorBidi"/>
          <w:noProof/>
          <w:sz w:val="21"/>
          <w:szCs w:val="22"/>
        </w:rPr>
      </w:pPr>
      <w:del w:id="663" w:author="1139930830362" w:date="2016-03-03T10:08:00Z">
        <w:r w:rsidRPr="00B00A8E" w:rsidDel="0049624E">
          <w:rPr>
            <w:rStyle w:val="a8"/>
            <w:noProof/>
            <w:color w:val="auto"/>
          </w:rPr>
          <w:delText>7.2.2.18.</w:delText>
        </w:r>
        <w:r w:rsidDel="0049624E">
          <w:rPr>
            <w:rFonts w:eastAsiaTheme="minorEastAsia" w:cstheme="minorBidi"/>
            <w:noProof/>
            <w:sz w:val="21"/>
            <w:szCs w:val="22"/>
          </w:rPr>
          <w:tab/>
        </w:r>
        <w:r w:rsidRPr="00B00A8E" w:rsidDel="0049624E">
          <w:rPr>
            <w:rStyle w:val="a8"/>
            <w:noProof/>
            <w:color w:val="auto"/>
          </w:rPr>
          <w:delText>merge_blocks()</w:delText>
        </w:r>
        <w:r w:rsidDel="0049624E">
          <w:rPr>
            <w:noProof/>
            <w:webHidden/>
          </w:rPr>
          <w:tab/>
          <w:delText>38</w:delText>
        </w:r>
      </w:del>
    </w:p>
    <w:p w:rsidR="00CC3D57" w:rsidDel="0049624E" w:rsidRDefault="00CC3D57">
      <w:pPr>
        <w:pStyle w:val="41"/>
        <w:tabs>
          <w:tab w:val="left" w:pos="1680"/>
          <w:tab w:val="right" w:leader="dot" w:pos="8494"/>
        </w:tabs>
        <w:rPr>
          <w:del w:id="664" w:author="1139930830362" w:date="2016-03-03T10:08:00Z"/>
          <w:rFonts w:eastAsiaTheme="minorEastAsia" w:cstheme="minorBidi"/>
          <w:noProof/>
          <w:sz w:val="21"/>
          <w:szCs w:val="22"/>
        </w:rPr>
      </w:pPr>
      <w:del w:id="665" w:author="1139930830362" w:date="2016-03-03T10:08:00Z">
        <w:r w:rsidRPr="00B00A8E" w:rsidDel="0049624E">
          <w:rPr>
            <w:rStyle w:val="a8"/>
            <w:noProof/>
            <w:color w:val="auto"/>
          </w:rPr>
          <w:lastRenderedPageBreak/>
          <w:delText>7.2.2.19.</w:delText>
        </w:r>
        <w:r w:rsidDel="0049624E">
          <w:rPr>
            <w:rFonts w:eastAsiaTheme="minorEastAsia" w:cstheme="minorBidi"/>
            <w:noProof/>
            <w:sz w:val="21"/>
            <w:szCs w:val="22"/>
          </w:rPr>
          <w:tab/>
        </w:r>
        <w:r w:rsidRPr="00B00A8E" w:rsidDel="0049624E">
          <w:rPr>
            <w:rStyle w:val="a8"/>
            <w:noProof/>
            <w:color w:val="auto"/>
          </w:rPr>
          <w:delText>bound_to()</w:delText>
        </w:r>
        <w:r w:rsidDel="0049624E">
          <w:rPr>
            <w:noProof/>
            <w:webHidden/>
          </w:rPr>
          <w:tab/>
          <w:delText>39</w:delText>
        </w:r>
      </w:del>
    </w:p>
    <w:p w:rsidR="00CC3D57" w:rsidDel="0049624E" w:rsidRDefault="00CC3D57">
      <w:pPr>
        <w:pStyle w:val="41"/>
        <w:tabs>
          <w:tab w:val="left" w:pos="1680"/>
          <w:tab w:val="right" w:leader="dot" w:pos="8494"/>
        </w:tabs>
        <w:rPr>
          <w:del w:id="666" w:author="1139930830362" w:date="2016-03-03T10:08:00Z"/>
          <w:rFonts w:eastAsiaTheme="minorEastAsia" w:cstheme="minorBidi"/>
          <w:noProof/>
          <w:sz w:val="21"/>
          <w:szCs w:val="22"/>
        </w:rPr>
      </w:pPr>
      <w:del w:id="667" w:author="1139930830362" w:date="2016-03-03T10:08:00Z">
        <w:r w:rsidRPr="00B00A8E" w:rsidDel="0049624E">
          <w:rPr>
            <w:rStyle w:val="a8"/>
            <w:noProof/>
            <w:color w:val="auto"/>
          </w:rPr>
          <w:delText>7.2.2.20.</w:delText>
        </w:r>
        <w:r w:rsidDel="0049624E">
          <w:rPr>
            <w:rFonts w:eastAsiaTheme="minorEastAsia" w:cstheme="minorBidi"/>
            <w:noProof/>
            <w:sz w:val="21"/>
            <w:szCs w:val="22"/>
          </w:rPr>
          <w:tab/>
        </w:r>
        <w:r w:rsidRPr="00B00A8E" w:rsidDel="0049624E">
          <w:rPr>
            <w:rStyle w:val="a8"/>
            <w:noProof/>
            <w:color w:val="auto"/>
          </w:rPr>
          <w:delText>bind_blocks()</w:delText>
        </w:r>
        <w:r w:rsidDel="0049624E">
          <w:rPr>
            <w:noProof/>
            <w:webHidden/>
          </w:rPr>
          <w:tab/>
          <w:delText>39</w:delText>
        </w:r>
      </w:del>
    </w:p>
    <w:p w:rsidR="00CC3D57" w:rsidDel="0049624E" w:rsidRDefault="00CC3D57">
      <w:pPr>
        <w:pStyle w:val="41"/>
        <w:tabs>
          <w:tab w:val="left" w:pos="1680"/>
          <w:tab w:val="right" w:leader="dot" w:pos="8494"/>
        </w:tabs>
        <w:rPr>
          <w:del w:id="668" w:author="1139930830362" w:date="2016-03-03T10:08:00Z"/>
          <w:rFonts w:eastAsiaTheme="minorEastAsia" w:cstheme="minorBidi"/>
          <w:noProof/>
          <w:sz w:val="21"/>
          <w:szCs w:val="22"/>
        </w:rPr>
      </w:pPr>
      <w:del w:id="669" w:author="1139930830362" w:date="2016-03-03T10:08:00Z">
        <w:r w:rsidRPr="00B00A8E" w:rsidDel="0049624E">
          <w:rPr>
            <w:rStyle w:val="a8"/>
            <w:noProof/>
            <w:color w:val="auto"/>
          </w:rPr>
          <w:delText>7.2.2.21.</w:delText>
        </w:r>
        <w:r w:rsidDel="0049624E">
          <w:rPr>
            <w:rFonts w:eastAsiaTheme="minorEastAsia" w:cstheme="minorBidi"/>
            <w:noProof/>
            <w:sz w:val="21"/>
            <w:szCs w:val="22"/>
          </w:rPr>
          <w:tab/>
        </w:r>
        <w:r w:rsidRPr="00B00A8E" w:rsidDel="0049624E">
          <w:rPr>
            <w:rStyle w:val="a8"/>
            <w:noProof/>
            <w:color w:val="auto"/>
          </w:rPr>
          <w:delText>trigger_port()</w:delText>
        </w:r>
        <w:r w:rsidDel="0049624E">
          <w:rPr>
            <w:noProof/>
            <w:webHidden/>
          </w:rPr>
          <w:tab/>
          <w:delText>39</w:delText>
        </w:r>
      </w:del>
    </w:p>
    <w:p w:rsidR="00CC3D57" w:rsidDel="0049624E" w:rsidRDefault="00CC3D57">
      <w:pPr>
        <w:pStyle w:val="41"/>
        <w:tabs>
          <w:tab w:val="left" w:pos="1680"/>
          <w:tab w:val="right" w:leader="dot" w:pos="8494"/>
        </w:tabs>
        <w:rPr>
          <w:del w:id="670" w:author="1139930830362" w:date="2016-03-03T10:08:00Z"/>
          <w:rFonts w:eastAsiaTheme="minorEastAsia" w:cstheme="minorBidi"/>
          <w:noProof/>
          <w:sz w:val="21"/>
          <w:szCs w:val="22"/>
        </w:rPr>
      </w:pPr>
      <w:del w:id="671" w:author="1139930830362" w:date="2016-03-03T10:08:00Z">
        <w:r w:rsidRPr="00B00A8E" w:rsidDel="0049624E">
          <w:rPr>
            <w:rStyle w:val="a8"/>
            <w:noProof/>
            <w:color w:val="auto"/>
          </w:rPr>
          <w:delText>7.2.2.22.</w:delText>
        </w:r>
        <w:r w:rsidDel="0049624E">
          <w:rPr>
            <w:rFonts w:eastAsiaTheme="minorEastAsia" w:cstheme="minorBidi"/>
            <w:noProof/>
            <w:sz w:val="21"/>
            <w:szCs w:val="22"/>
          </w:rPr>
          <w:tab/>
        </w:r>
        <w:r w:rsidRPr="00B00A8E" w:rsidDel="0049624E">
          <w:rPr>
            <w:rStyle w:val="a8"/>
            <w:noProof/>
            <w:color w:val="auto"/>
          </w:rPr>
          <w:delText>enable_port()</w:delText>
        </w:r>
        <w:r w:rsidDel="0049624E">
          <w:rPr>
            <w:noProof/>
            <w:webHidden/>
          </w:rPr>
          <w:tab/>
          <w:delText>39</w:delText>
        </w:r>
      </w:del>
    </w:p>
    <w:p w:rsidR="00CC3D57" w:rsidDel="0049624E" w:rsidRDefault="00CC3D57">
      <w:pPr>
        <w:pStyle w:val="41"/>
        <w:tabs>
          <w:tab w:val="left" w:pos="1680"/>
          <w:tab w:val="right" w:leader="dot" w:pos="8494"/>
        </w:tabs>
        <w:rPr>
          <w:del w:id="672" w:author="1139930830362" w:date="2016-03-03T10:08:00Z"/>
          <w:rFonts w:eastAsiaTheme="minorEastAsia" w:cstheme="minorBidi"/>
          <w:noProof/>
          <w:sz w:val="21"/>
          <w:szCs w:val="22"/>
        </w:rPr>
      </w:pPr>
      <w:del w:id="673" w:author="1139930830362" w:date="2016-03-03T10:08:00Z">
        <w:r w:rsidRPr="00B00A8E" w:rsidDel="0049624E">
          <w:rPr>
            <w:rStyle w:val="a8"/>
            <w:noProof/>
            <w:color w:val="auto"/>
          </w:rPr>
          <w:delText>7.2.2.23.</w:delText>
        </w:r>
        <w:r w:rsidDel="0049624E">
          <w:rPr>
            <w:rFonts w:eastAsiaTheme="minorEastAsia" w:cstheme="minorBidi"/>
            <w:noProof/>
            <w:sz w:val="21"/>
            <w:szCs w:val="22"/>
          </w:rPr>
          <w:tab/>
        </w:r>
        <w:r w:rsidRPr="00B00A8E" w:rsidDel="0049624E">
          <w:rPr>
            <w:rStyle w:val="a8"/>
            <w:noProof/>
            <w:color w:val="auto"/>
          </w:rPr>
          <w:delText>action_port()</w:delText>
        </w:r>
        <w:r w:rsidDel="0049624E">
          <w:rPr>
            <w:noProof/>
            <w:webHidden/>
          </w:rPr>
          <w:tab/>
          <w:delText>39</w:delText>
        </w:r>
      </w:del>
    </w:p>
    <w:p w:rsidR="00CC3D57" w:rsidDel="0049624E" w:rsidRDefault="00CC3D57">
      <w:pPr>
        <w:pStyle w:val="41"/>
        <w:tabs>
          <w:tab w:val="left" w:pos="1680"/>
          <w:tab w:val="right" w:leader="dot" w:pos="8494"/>
        </w:tabs>
        <w:rPr>
          <w:del w:id="674" w:author="1139930830362" w:date="2016-03-03T10:08:00Z"/>
          <w:rFonts w:eastAsiaTheme="minorEastAsia" w:cstheme="minorBidi"/>
          <w:noProof/>
          <w:sz w:val="21"/>
          <w:szCs w:val="22"/>
        </w:rPr>
      </w:pPr>
      <w:del w:id="675" w:author="1139930830362" w:date="2016-03-03T10:08:00Z">
        <w:r w:rsidRPr="00B00A8E" w:rsidDel="0049624E">
          <w:rPr>
            <w:rStyle w:val="a8"/>
            <w:noProof/>
            <w:color w:val="auto"/>
          </w:rPr>
          <w:delText>7.2.2.24.</w:delText>
        </w:r>
        <w:r w:rsidDel="0049624E">
          <w:rPr>
            <w:rFonts w:eastAsiaTheme="minorEastAsia" w:cstheme="minorBidi"/>
            <w:noProof/>
            <w:sz w:val="21"/>
            <w:szCs w:val="22"/>
          </w:rPr>
          <w:tab/>
        </w:r>
        <w:r w:rsidRPr="00B00A8E" w:rsidDel="0049624E">
          <w:rPr>
            <w:rStyle w:val="a8"/>
            <w:noProof/>
            <w:color w:val="auto"/>
          </w:rPr>
          <w:delText>dump()</w:delText>
        </w:r>
        <w:r w:rsidDel="0049624E">
          <w:rPr>
            <w:noProof/>
            <w:webHidden/>
          </w:rPr>
          <w:tab/>
          <w:delText>40</w:delText>
        </w:r>
      </w:del>
    </w:p>
    <w:p w:rsidR="00CC3D57" w:rsidDel="0049624E" w:rsidRDefault="00CC3D57">
      <w:pPr>
        <w:pStyle w:val="41"/>
        <w:tabs>
          <w:tab w:val="left" w:pos="1680"/>
          <w:tab w:val="right" w:leader="dot" w:pos="8494"/>
        </w:tabs>
        <w:rPr>
          <w:del w:id="676" w:author="1139930830362" w:date="2016-03-03T10:08:00Z"/>
          <w:rFonts w:eastAsiaTheme="minorEastAsia" w:cstheme="minorBidi"/>
          <w:noProof/>
          <w:sz w:val="21"/>
          <w:szCs w:val="22"/>
        </w:rPr>
      </w:pPr>
      <w:del w:id="677" w:author="1139930830362" w:date="2016-03-03T10:08:00Z">
        <w:r w:rsidRPr="00B00A8E" w:rsidDel="0049624E">
          <w:rPr>
            <w:rStyle w:val="a8"/>
            <w:noProof/>
            <w:color w:val="auto"/>
          </w:rPr>
          <w:delText>7.2.2.25.</w:delText>
        </w:r>
        <w:r w:rsidDel="0049624E">
          <w:rPr>
            <w:rFonts w:eastAsiaTheme="minorEastAsia" w:cstheme="minorBidi"/>
            <w:noProof/>
            <w:sz w:val="21"/>
            <w:szCs w:val="22"/>
          </w:rPr>
          <w:tab/>
        </w:r>
        <w:r w:rsidRPr="00B00A8E" w:rsidDel="0049624E">
          <w:rPr>
            <w:rStyle w:val="a8"/>
            <w:rFonts w:hint="eastAsia"/>
            <w:noProof/>
            <w:color w:val="auto"/>
          </w:rPr>
          <w:delText>オペレータ</w:delText>
        </w:r>
        <w:r w:rsidRPr="00B00A8E" w:rsidDel="0049624E">
          <w:rPr>
            <w:rStyle w:val="a8"/>
            <w:noProof/>
            <w:color w:val="auto"/>
          </w:rPr>
          <w:delText>(==)</w:delText>
        </w:r>
        <w:r w:rsidDel="0049624E">
          <w:rPr>
            <w:noProof/>
            <w:webHidden/>
          </w:rPr>
          <w:tab/>
          <w:delText>40</w:delText>
        </w:r>
      </w:del>
    </w:p>
    <w:p w:rsidR="00CC3D57" w:rsidDel="0049624E" w:rsidRDefault="00CC3D57">
      <w:pPr>
        <w:pStyle w:val="41"/>
        <w:tabs>
          <w:tab w:val="left" w:pos="1680"/>
          <w:tab w:val="right" w:leader="dot" w:pos="8494"/>
        </w:tabs>
        <w:rPr>
          <w:del w:id="678" w:author="1139930830362" w:date="2016-03-03T10:08:00Z"/>
          <w:rFonts w:eastAsiaTheme="minorEastAsia" w:cstheme="minorBidi"/>
          <w:noProof/>
          <w:sz w:val="21"/>
          <w:szCs w:val="22"/>
        </w:rPr>
      </w:pPr>
      <w:del w:id="679" w:author="1139930830362" w:date="2016-03-03T10:08:00Z">
        <w:r w:rsidRPr="00B00A8E" w:rsidDel="0049624E">
          <w:rPr>
            <w:rStyle w:val="a8"/>
            <w:noProof/>
            <w:color w:val="auto"/>
          </w:rPr>
          <w:delText>7.2.2.26.</w:delText>
        </w:r>
        <w:r w:rsidDel="0049624E">
          <w:rPr>
            <w:rFonts w:eastAsiaTheme="minorEastAsia" w:cstheme="minorBidi"/>
            <w:noProof/>
            <w:sz w:val="21"/>
            <w:szCs w:val="22"/>
          </w:rPr>
          <w:tab/>
        </w:r>
        <w:r w:rsidRPr="00B00A8E" w:rsidDel="0049624E">
          <w:rPr>
            <w:rStyle w:val="a8"/>
            <w:rFonts w:hint="eastAsia"/>
            <w:noProof/>
            <w:color w:val="auto"/>
          </w:rPr>
          <w:delText>静的メンバ</w:delText>
        </w:r>
        <w:r w:rsidRPr="00B00A8E" w:rsidDel="0049624E">
          <w:rPr>
            <w:rStyle w:val="a8"/>
            <w:noProof/>
            <w:color w:val="auto"/>
          </w:rPr>
          <w:delText>max_id()</w:delText>
        </w:r>
        <w:r w:rsidDel="0049624E">
          <w:rPr>
            <w:noProof/>
            <w:webHidden/>
          </w:rPr>
          <w:tab/>
          <w:delText>40</w:delText>
        </w:r>
      </w:del>
    </w:p>
    <w:p w:rsidR="00CC3D57" w:rsidDel="0049624E" w:rsidRDefault="00CC3D57">
      <w:pPr>
        <w:pStyle w:val="31"/>
        <w:tabs>
          <w:tab w:val="left" w:pos="1260"/>
          <w:tab w:val="right" w:leader="dot" w:pos="8494"/>
        </w:tabs>
        <w:rPr>
          <w:del w:id="680" w:author="1139930830362" w:date="2016-03-03T10:08:00Z"/>
          <w:rFonts w:eastAsiaTheme="minorEastAsia" w:cstheme="minorBidi"/>
          <w:i w:val="0"/>
          <w:iCs w:val="0"/>
          <w:noProof/>
          <w:sz w:val="21"/>
          <w:szCs w:val="22"/>
        </w:rPr>
      </w:pPr>
      <w:del w:id="681" w:author="1139930830362" w:date="2016-03-03T10:08:00Z">
        <w:r w:rsidRPr="00B00A8E" w:rsidDel="0049624E">
          <w:rPr>
            <w:rStyle w:val="a8"/>
            <w:noProof/>
            <w:color w:val="auto"/>
          </w:rPr>
          <w:delText>7.2.3.</w:delText>
        </w:r>
        <w:r w:rsidDel="0049624E">
          <w:rPr>
            <w:rFonts w:eastAsiaTheme="minorEastAsia" w:cstheme="minorBidi"/>
            <w:i w:val="0"/>
            <w:iCs w:val="0"/>
            <w:noProof/>
            <w:sz w:val="21"/>
            <w:szCs w:val="22"/>
          </w:rPr>
          <w:tab/>
        </w:r>
        <w:r w:rsidRPr="00B00A8E" w:rsidDel="0049624E">
          <w:rPr>
            <w:rStyle w:val="a8"/>
            <w:noProof/>
            <w:color w:val="auto"/>
          </w:rPr>
          <w:delText>IOPort</w:delText>
        </w:r>
        <w:r w:rsidRPr="00B00A8E" w:rsidDel="0049624E">
          <w:rPr>
            <w:rStyle w:val="a8"/>
            <w:rFonts w:hint="eastAsia"/>
            <w:noProof/>
            <w:color w:val="auto"/>
          </w:rPr>
          <w:delText>クラス</w:delText>
        </w:r>
        <w:r w:rsidDel="0049624E">
          <w:rPr>
            <w:noProof/>
            <w:webHidden/>
          </w:rPr>
          <w:tab/>
          <w:delText>41</w:delText>
        </w:r>
      </w:del>
    </w:p>
    <w:p w:rsidR="00CC3D57" w:rsidDel="0049624E" w:rsidRDefault="00CC3D57">
      <w:pPr>
        <w:pStyle w:val="41"/>
        <w:tabs>
          <w:tab w:val="left" w:pos="1470"/>
          <w:tab w:val="right" w:leader="dot" w:pos="8494"/>
        </w:tabs>
        <w:rPr>
          <w:del w:id="682" w:author="1139930830362" w:date="2016-03-03T10:08:00Z"/>
          <w:rFonts w:eastAsiaTheme="minorEastAsia" w:cstheme="minorBidi"/>
          <w:noProof/>
          <w:sz w:val="21"/>
          <w:szCs w:val="22"/>
        </w:rPr>
      </w:pPr>
      <w:del w:id="683" w:author="1139930830362" w:date="2016-03-03T10:08:00Z">
        <w:r w:rsidRPr="00B00A8E" w:rsidDel="0049624E">
          <w:rPr>
            <w:rStyle w:val="a8"/>
            <w:noProof/>
            <w:color w:val="auto"/>
          </w:rPr>
          <w:delText>7.2.3.1.</w:delText>
        </w:r>
        <w:r w:rsidDel="0049624E">
          <w:rPr>
            <w:rFonts w:eastAsiaTheme="minorEastAsia" w:cstheme="minorBidi"/>
            <w:noProof/>
            <w:sz w:val="21"/>
            <w:szCs w:val="22"/>
          </w:rPr>
          <w:tab/>
        </w:r>
        <w:r w:rsidRPr="00B00A8E" w:rsidDel="0049624E">
          <w:rPr>
            <w:rStyle w:val="a8"/>
            <w:noProof/>
            <w:color w:val="auto"/>
          </w:rPr>
          <w:delText>IOPort</w:delText>
        </w:r>
        <w:r w:rsidRPr="00B00A8E" w:rsidDel="0049624E">
          <w:rPr>
            <w:rStyle w:val="a8"/>
            <w:rFonts w:hint="eastAsia"/>
            <w:noProof/>
            <w:color w:val="auto"/>
          </w:rPr>
          <w:delText>クラスコンストラクタ</w:delText>
        </w:r>
        <w:r w:rsidDel="0049624E">
          <w:rPr>
            <w:noProof/>
            <w:webHidden/>
          </w:rPr>
          <w:tab/>
          <w:delText>41</w:delText>
        </w:r>
      </w:del>
    </w:p>
    <w:p w:rsidR="00CC3D57" w:rsidDel="0049624E" w:rsidRDefault="00CC3D57">
      <w:pPr>
        <w:pStyle w:val="41"/>
        <w:tabs>
          <w:tab w:val="left" w:pos="1470"/>
          <w:tab w:val="right" w:leader="dot" w:pos="8494"/>
        </w:tabs>
        <w:rPr>
          <w:del w:id="684" w:author="1139930830362" w:date="2016-03-03T10:08:00Z"/>
          <w:rFonts w:eastAsiaTheme="minorEastAsia" w:cstheme="minorBidi"/>
          <w:noProof/>
          <w:sz w:val="21"/>
          <w:szCs w:val="22"/>
        </w:rPr>
      </w:pPr>
      <w:del w:id="685" w:author="1139930830362" w:date="2016-03-03T10:08:00Z">
        <w:r w:rsidRPr="00B00A8E" w:rsidDel="0049624E">
          <w:rPr>
            <w:rStyle w:val="a8"/>
            <w:noProof/>
            <w:color w:val="auto"/>
          </w:rPr>
          <w:delText>7.2.3.2.</w:delText>
        </w:r>
        <w:r w:rsidDel="0049624E">
          <w:rPr>
            <w:rFonts w:eastAsiaTheme="minorEastAsia" w:cstheme="minorBidi"/>
            <w:noProof/>
            <w:sz w:val="21"/>
            <w:szCs w:val="22"/>
          </w:rPr>
          <w:tab/>
        </w:r>
        <w:r w:rsidRPr="00B00A8E" w:rsidDel="0049624E">
          <w:rPr>
            <w:rStyle w:val="a8"/>
            <w:noProof/>
            <w:color w:val="auto"/>
          </w:rPr>
          <w:delText>block_tag()</w:delText>
        </w:r>
        <w:r w:rsidDel="0049624E">
          <w:rPr>
            <w:noProof/>
            <w:webHidden/>
          </w:rPr>
          <w:tab/>
          <w:delText>41</w:delText>
        </w:r>
      </w:del>
    </w:p>
    <w:p w:rsidR="00CC3D57" w:rsidDel="0049624E" w:rsidRDefault="00CC3D57">
      <w:pPr>
        <w:pStyle w:val="41"/>
        <w:tabs>
          <w:tab w:val="left" w:pos="1470"/>
          <w:tab w:val="right" w:leader="dot" w:pos="8494"/>
        </w:tabs>
        <w:rPr>
          <w:del w:id="686" w:author="1139930830362" w:date="2016-03-03T10:08:00Z"/>
          <w:rFonts w:eastAsiaTheme="minorEastAsia" w:cstheme="minorBidi"/>
          <w:noProof/>
          <w:sz w:val="21"/>
          <w:szCs w:val="22"/>
        </w:rPr>
      </w:pPr>
      <w:del w:id="687" w:author="1139930830362" w:date="2016-03-03T10:08:00Z">
        <w:r w:rsidRPr="00B00A8E" w:rsidDel="0049624E">
          <w:rPr>
            <w:rStyle w:val="a8"/>
            <w:noProof/>
            <w:color w:val="auto"/>
          </w:rPr>
          <w:delText>7.2.3.3.</w:delText>
        </w:r>
        <w:r w:rsidDel="0049624E">
          <w:rPr>
            <w:rFonts w:eastAsiaTheme="minorEastAsia" w:cstheme="minorBidi"/>
            <w:noProof/>
            <w:sz w:val="21"/>
            <w:szCs w:val="22"/>
          </w:rPr>
          <w:tab/>
        </w:r>
        <w:r w:rsidRPr="00B00A8E" w:rsidDel="0049624E">
          <w:rPr>
            <w:rStyle w:val="a8"/>
            <w:noProof/>
            <w:color w:val="auto"/>
          </w:rPr>
          <w:delText>ioport_tag()</w:delText>
        </w:r>
        <w:r w:rsidDel="0049624E">
          <w:rPr>
            <w:noProof/>
            <w:webHidden/>
          </w:rPr>
          <w:tab/>
          <w:delText>41</w:delText>
        </w:r>
      </w:del>
    </w:p>
    <w:p w:rsidR="00CC3D57" w:rsidDel="0049624E" w:rsidRDefault="00CC3D57">
      <w:pPr>
        <w:pStyle w:val="41"/>
        <w:tabs>
          <w:tab w:val="left" w:pos="1470"/>
          <w:tab w:val="right" w:leader="dot" w:pos="8494"/>
        </w:tabs>
        <w:rPr>
          <w:del w:id="688" w:author="1139930830362" w:date="2016-03-03T10:08:00Z"/>
          <w:rFonts w:eastAsiaTheme="minorEastAsia" w:cstheme="minorBidi"/>
          <w:noProof/>
          <w:sz w:val="21"/>
          <w:szCs w:val="22"/>
        </w:rPr>
      </w:pPr>
      <w:del w:id="689" w:author="1139930830362" w:date="2016-03-03T10:08:00Z">
        <w:r w:rsidRPr="00B00A8E" w:rsidDel="0049624E">
          <w:rPr>
            <w:rStyle w:val="a8"/>
            <w:noProof/>
            <w:color w:val="auto"/>
          </w:rPr>
          <w:delText>7.2.3.4.</w:delText>
        </w:r>
        <w:r w:rsidDel="0049624E">
          <w:rPr>
            <w:rFonts w:eastAsiaTheme="minorEastAsia" w:cstheme="minorBidi"/>
            <w:noProof/>
            <w:sz w:val="21"/>
            <w:szCs w:val="22"/>
          </w:rPr>
          <w:tab/>
        </w:r>
        <w:r w:rsidRPr="00B00A8E" w:rsidDel="0049624E">
          <w:rPr>
            <w:rStyle w:val="a8"/>
            <w:noProof/>
            <w:color w:val="auto"/>
          </w:rPr>
          <w:delText>blockname()</w:delText>
        </w:r>
        <w:r w:rsidDel="0049624E">
          <w:rPr>
            <w:noProof/>
            <w:webHidden/>
          </w:rPr>
          <w:tab/>
          <w:delText>41</w:delText>
        </w:r>
      </w:del>
    </w:p>
    <w:p w:rsidR="00CC3D57" w:rsidDel="0049624E" w:rsidRDefault="00CC3D57">
      <w:pPr>
        <w:pStyle w:val="41"/>
        <w:tabs>
          <w:tab w:val="left" w:pos="1470"/>
          <w:tab w:val="right" w:leader="dot" w:pos="8494"/>
        </w:tabs>
        <w:rPr>
          <w:del w:id="690" w:author="1139930830362" w:date="2016-03-03T10:08:00Z"/>
          <w:rFonts w:eastAsiaTheme="minorEastAsia" w:cstheme="minorBidi"/>
          <w:noProof/>
          <w:sz w:val="21"/>
          <w:szCs w:val="22"/>
        </w:rPr>
      </w:pPr>
      <w:del w:id="691" w:author="1139930830362" w:date="2016-03-03T10:08:00Z">
        <w:r w:rsidRPr="00B00A8E" w:rsidDel="0049624E">
          <w:rPr>
            <w:rStyle w:val="a8"/>
            <w:noProof/>
            <w:color w:val="auto"/>
          </w:rPr>
          <w:delText>7.2.3.5.</w:delText>
        </w:r>
        <w:r w:rsidDel="0049624E">
          <w:rPr>
            <w:rFonts w:eastAsiaTheme="minorEastAsia" w:cstheme="minorBidi"/>
            <w:noProof/>
            <w:sz w:val="21"/>
            <w:szCs w:val="22"/>
          </w:rPr>
          <w:tab/>
        </w:r>
        <w:r w:rsidRPr="00B00A8E" w:rsidDel="0049624E">
          <w:rPr>
            <w:rStyle w:val="a8"/>
            <w:noProof/>
            <w:color w:val="auto"/>
          </w:rPr>
          <w:delText>port()</w:delText>
        </w:r>
        <w:r w:rsidDel="0049624E">
          <w:rPr>
            <w:noProof/>
            <w:webHidden/>
          </w:rPr>
          <w:tab/>
          <w:delText>41</w:delText>
        </w:r>
      </w:del>
    </w:p>
    <w:p w:rsidR="00CC3D57" w:rsidDel="0049624E" w:rsidRDefault="00CC3D57">
      <w:pPr>
        <w:pStyle w:val="41"/>
        <w:tabs>
          <w:tab w:val="left" w:pos="1470"/>
          <w:tab w:val="right" w:leader="dot" w:pos="8494"/>
        </w:tabs>
        <w:rPr>
          <w:del w:id="692" w:author="1139930830362" w:date="2016-03-03T10:08:00Z"/>
          <w:rFonts w:eastAsiaTheme="minorEastAsia" w:cstheme="minorBidi"/>
          <w:noProof/>
          <w:sz w:val="21"/>
          <w:szCs w:val="22"/>
        </w:rPr>
      </w:pPr>
      <w:del w:id="693" w:author="1139930830362" w:date="2016-03-03T10:08:00Z">
        <w:r w:rsidRPr="00B00A8E" w:rsidDel="0049624E">
          <w:rPr>
            <w:rStyle w:val="a8"/>
            <w:noProof/>
            <w:color w:val="auto"/>
          </w:rPr>
          <w:delText>7.2.3.6.</w:delText>
        </w:r>
        <w:r w:rsidDel="0049624E">
          <w:rPr>
            <w:rFonts w:eastAsiaTheme="minorEastAsia" w:cstheme="minorBidi"/>
            <w:noProof/>
            <w:sz w:val="21"/>
            <w:szCs w:val="22"/>
          </w:rPr>
          <w:tab/>
        </w:r>
        <w:r w:rsidRPr="00B00A8E" w:rsidDel="0049624E">
          <w:rPr>
            <w:rStyle w:val="a8"/>
            <w:noProof/>
            <w:color w:val="auto"/>
          </w:rPr>
          <w:delText>line()</w:delText>
        </w:r>
        <w:r w:rsidDel="0049624E">
          <w:rPr>
            <w:noProof/>
            <w:webHidden/>
          </w:rPr>
          <w:tab/>
          <w:delText>42</w:delText>
        </w:r>
      </w:del>
    </w:p>
    <w:p w:rsidR="00CC3D57" w:rsidDel="0049624E" w:rsidRDefault="00CC3D57">
      <w:pPr>
        <w:pStyle w:val="41"/>
        <w:tabs>
          <w:tab w:val="left" w:pos="1470"/>
          <w:tab w:val="right" w:leader="dot" w:pos="8494"/>
        </w:tabs>
        <w:rPr>
          <w:del w:id="694" w:author="1139930830362" w:date="2016-03-03T10:08:00Z"/>
          <w:rFonts w:eastAsiaTheme="minorEastAsia" w:cstheme="minorBidi"/>
          <w:noProof/>
          <w:sz w:val="21"/>
          <w:szCs w:val="22"/>
        </w:rPr>
      </w:pPr>
      <w:del w:id="695" w:author="1139930830362" w:date="2016-03-03T10:08:00Z">
        <w:r w:rsidRPr="00B00A8E" w:rsidDel="0049624E">
          <w:rPr>
            <w:rStyle w:val="a8"/>
            <w:noProof/>
            <w:color w:val="auto"/>
          </w:rPr>
          <w:delText>7.2.3.7.</w:delText>
        </w:r>
        <w:r w:rsidDel="0049624E">
          <w:rPr>
            <w:rFonts w:eastAsiaTheme="minorEastAsia" w:cstheme="minorBidi"/>
            <w:noProof/>
            <w:sz w:val="21"/>
            <w:szCs w:val="22"/>
          </w:rPr>
          <w:tab/>
        </w:r>
        <w:r w:rsidRPr="00B00A8E" w:rsidDel="0049624E">
          <w:rPr>
            <w:rStyle w:val="a8"/>
            <w:noProof/>
            <w:color w:val="auto"/>
          </w:rPr>
          <w:delText>match()</w:delText>
        </w:r>
        <w:r w:rsidDel="0049624E">
          <w:rPr>
            <w:noProof/>
            <w:webHidden/>
          </w:rPr>
          <w:tab/>
          <w:delText>42</w:delText>
        </w:r>
      </w:del>
    </w:p>
    <w:p w:rsidR="00CC3D57" w:rsidDel="0049624E" w:rsidRDefault="00CC3D57">
      <w:pPr>
        <w:pStyle w:val="41"/>
        <w:tabs>
          <w:tab w:val="left" w:pos="1470"/>
          <w:tab w:val="right" w:leader="dot" w:pos="8494"/>
        </w:tabs>
        <w:rPr>
          <w:del w:id="696" w:author="1139930830362" w:date="2016-03-03T10:08:00Z"/>
          <w:rFonts w:eastAsiaTheme="minorEastAsia" w:cstheme="minorBidi"/>
          <w:noProof/>
          <w:sz w:val="21"/>
          <w:szCs w:val="22"/>
        </w:rPr>
      </w:pPr>
      <w:del w:id="697" w:author="1139930830362" w:date="2016-03-03T10:08:00Z">
        <w:r w:rsidRPr="00B00A8E" w:rsidDel="0049624E">
          <w:rPr>
            <w:rStyle w:val="a8"/>
            <w:noProof/>
            <w:color w:val="auto"/>
          </w:rPr>
          <w:delText>7.2.3.8.</w:delText>
        </w:r>
        <w:r w:rsidDel="0049624E">
          <w:rPr>
            <w:rFonts w:eastAsiaTheme="minorEastAsia" w:cstheme="minorBidi"/>
            <w:noProof/>
            <w:sz w:val="21"/>
            <w:szCs w:val="22"/>
          </w:rPr>
          <w:tab/>
        </w:r>
        <w:r w:rsidRPr="00B00A8E" w:rsidDel="0049624E">
          <w:rPr>
            <w:rStyle w:val="a8"/>
            <w:noProof/>
            <w:color w:val="auto"/>
          </w:rPr>
          <w:delText>dump()</w:delText>
        </w:r>
        <w:r w:rsidDel="0049624E">
          <w:rPr>
            <w:noProof/>
            <w:webHidden/>
          </w:rPr>
          <w:tab/>
          <w:delText>42</w:delText>
        </w:r>
      </w:del>
    </w:p>
    <w:p w:rsidR="00CC3D57" w:rsidDel="0049624E" w:rsidRDefault="00CC3D57">
      <w:pPr>
        <w:pStyle w:val="31"/>
        <w:tabs>
          <w:tab w:val="left" w:pos="1260"/>
          <w:tab w:val="right" w:leader="dot" w:pos="8494"/>
        </w:tabs>
        <w:rPr>
          <w:del w:id="698" w:author="1139930830362" w:date="2016-03-03T10:08:00Z"/>
          <w:rFonts w:eastAsiaTheme="minorEastAsia" w:cstheme="minorBidi"/>
          <w:i w:val="0"/>
          <w:iCs w:val="0"/>
          <w:noProof/>
          <w:sz w:val="21"/>
          <w:szCs w:val="22"/>
        </w:rPr>
      </w:pPr>
      <w:del w:id="699" w:author="1139930830362" w:date="2016-03-03T10:08:00Z">
        <w:r w:rsidRPr="00B00A8E" w:rsidDel="0049624E">
          <w:rPr>
            <w:rStyle w:val="a8"/>
            <w:noProof/>
            <w:color w:val="auto"/>
          </w:rPr>
          <w:delText>7.2.4.</w:delText>
        </w:r>
        <w:r w:rsidDel="0049624E">
          <w:rPr>
            <w:rFonts w:eastAsiaTheme="minorEastAsia" w:cstheme="minorBidi"/>
            <w:i w:val="0"/>
            <w:iCs w:val="0"/>
            <w:noProof/>
            <w:sz w:val="21"/>
            <w:szCs w:val="22"/>
          </w:rPr>
          <w:tab/>
        </w:r>
        <w:r w:rsidRPr="00B00A8E" w:rsidDel="0049624E">
          <w:rPr>
            <w:rStyle w:val="a8"/>
            <w:noProof/>
            <w:color w:val="auto"/>
          </w:rPr>
          <w:delText>BlockConnect</w:delText>
        </w:r>
        <w:r w:rsidRPr="00B00A8E" w:rsidDel="0049624E">
          <w:rPr>
            <w:rStyle w:val="a8"/>
            <w:rFonts w:hint="eastAsia"/>
            <w:noProof/>
            <w:color w:val="auto"/>
          </w:rPr>
          <w:delText>クラス</w:delText>
        </w:r>
        <w:r w:rsidDel="0049624E">
          <w:rPr>
            <w:noProof/>
            <w:webHidden/>
          </w:rPr>
          <w:tab/>
          <w:delText>43</w:delText>
        </w:r>
      </w:del>
    </w:p>
    <w:p w:rsidR="00CC3D57" w:rsidDel="0049624E" w:rsidRDefault="00CC3D57">
      <w:pPr>
        <w:pStyle w:val="41"/>
        <w:tabs>
          <w:tab w:val="left" w:pos="1470"/>
          <w:tab w:val="right" w:leader="dot" w:pos="8494"/>
        </w:tabs>
        <w:rPr>
          <w:del w:id="700" w:author="1139930830362" w:date="2016-03-03T10:08:00Z"/>
          <w:rFonts w:eastAsiaTheme="minorEastAsia" w:cstheme="minorBidi"/>
          <w:noProof/>
          <w:sz w:val="21"/>
          <w:szCs w:val="22"/>
        </w:rPr>
      </w:pPr>
      <w:del w:id="701" w:author="1139930830362" w:date="2016-03-03T10:08:00Z">
        <w:r w:rsidRPr="00B00A8E" w:rsidDel="0049624E">
          <w:rPr>
            <w:rStyle w:val="a8"/>
            <w:noProof/>
            <w:color w:val="auto"/>
          </w:rPr>
          <w:delText>7.2.4.1.</w:delText>
        </w:r>
        <w:r w:rsidDel="0049624E">
          <w:rPr>
            <w:rFonts w:eastAsiaTheme="minorEastAsia" w:cstheme="minorBidi"/>
            <w:noProof/>
            <w:sz w:val="21"/>
            <w:szCs w:val="22"/>
          </w:rPr>
          <w:tab/>
        </w:r>
        <w:r w:rsidRPr="00B00A8E" w:rsidDel="0049624E">
          <w:rPr>
            <w:rStyle w:val="a8"/>
            <w:noProof/>
            <w:color w:val="auto"/>
          </w:rPr>
          <w:delText>BlockConnect</w:delText>
        </w:r>
        <w:r w:rsidRPr="00B00A8E" w:rsidDel="0049624E">
          <w:rPr>
            <w:rStyle w:val="a8"/>
            <w:rFonts w:hint="eastAsia"/>
            <w:noProof/>
            <w:color w:val="auto"/>
          </w:rPr>
          <w:delText>クラスコンストラクタ</w:delText>
        </w:r>
        <w:r w:rsidDel="0049624E">
          <w:rPr>
            <w:noProof/>
            <w:webHidden/>
          </w:rPr>
          <w:tab/>
          <w:delText>43</w:delText>
        </w:r>
      </w:del>
    </w:p>
    <w:p w:rsidR="00CC3D57" w:rsidDel="0049624E" w:rsidRDefault="00CC3D57">
      <w:pPr>
        <w:pStyle w:val="41"/>
        <w:tabs>
          <w:tab w:val="left" w:pos="1470"/>
          <w:tab w:val="right" w:leader="dot" w:pos="8494"/>
        </w:tabs>
        <w:rPr>
          <w:del w:id="702" w:author="1139930830362" w:date="2016-03-03T10:08:00Z"/>
          <w:rFonts w:eastAsiaTheme="minorEastAsia" w:cstheme="minorBidi"/>
          <w:noProof/>
          <w:sz w:val="21"/>
          <w:szCs w:val="22"/>
        </w:rPr>
      </w:pPr>
      <w:del w:id="703" w:author="1139930830362" w:date="2016-03-03T10:08:00Z">
        <w:r w:rsidRPr="00B00A8E" w:rsidDel="0049624E">
          <w:rPr>
            <w:rStyle w:val="a8"/>
            <w:noProof/>
            <w:color w:val="auto"/>
          </w:rPr>
          <w:delText>7.2.4.2.</w:delText>
        </w:r>
        <w:r w:rsidDel="0049624E">
          <w:rPr>
            <w:rFonts w:eastAsiaTheme="minorEastAsia" w:cstheme="minorBidi"/>
            <w:noProof/>
            <w:sz w:val="21"/>
            <w:szCs w:val="22"/>
          </w:rPr>
          <w:tab/>
        </w:r>
        <w:r w:rsidRPr="00B00A8E" w:rsidDel="0049624E">
          <w:rPr>
            <w:rStyle w:val="a8"/>
            <w:noProof/>
            <w:color w:val="auto"/>
          </w:rPr>
          <w:delText>var_list()</w:delText>
        </w:r>
        <w:r w:rsidDel="0049624E">
          <w:rPr>
            <w:noProof/>
            <w:webHidden/>
          </w:rPr>
          <w:tab/>
          <w:delText>43</w:delText>
        </w:r>
      </w:del>
    </w:p>
    <w:p w:rsidR="00CC3D57" w:rsidDel="0049624E" w:rsidRDefault="00CC3D57">
      <w:pPr>
        <w:pStyle w:val="41"/>
        <w:tabs>
          <w:tab w:val="left" w:pos="1470"/>
          <w:tab w:val="right" w:leader="dot" w:pos="8494"/>
        </w:tabs>
        <w:rPr>
          <w:del w:id="704" w:author="1139930830362" w:date="2016-03-03T10:08:00Z"/>
          <w:rFonts w:eastAsiaTheme="minorEastAsia" w:cstheme="minorBidi"/>
          <w:noProof/>
          <w:sz w:val="21"/>
          <w:szCs w:val="22"/>
        </w:rPr>
      </w:pPr>
      <w:del w:id="705" w:author="1139930830362" w:date="2016-03-03T10:08:00Z">
        <w:r w:rsidRPr="00B00A8E" w:rsidDel="0049624E">
          <w:rPr>
            <w:rStyle w:val="a8"/>
            <w:noProof/>
            <w:color w:val="auto"/>
          </w:rPr>
          <w:delText>7.2.4.3.</w:delText>
        </w:r>
        <w:r w:rsidDel="0049624E">
          <w:rPr>
            <w:rFonts w:eastAsiaTheme="minorEastAsia" w:cstheme="minorBidi"/>
            <w:noProof/>
            <w:sz w:val="21"/>
            <w:szCs w:val="22"/>
          </w:rPr>
          <w:tab/>
        </w:r>
        <w:r w:rsidRPr="00B00A8E" w:rsidDel="0049624E">
          <w:rPr>
            <w:rStyle w:val="a8"/>
            <w:noProof/>
            <w:color w:val="auto"/>
          </w:rPr>
          <w:delText>head()</w:delText>
        </w:r>
        <w:r w:rsidDel="0049624E">
          <w:rPr>
            <w:noProof/>
            <w:webHidden/>
          </w:rPr>
          <w:tab/>
          <w:delText>43</w:delText>
        </w:r>
      </w:del>
    </w:p>
    <w:p w:rsidR="00CC3D57" w:rsidDel="0049624E" w:rsidRDefault="00CC3D57">
      <w:pPr>
        <w:pStyle w:val="41"/>
        <w:tabs>
          <w:tab w:val="left" w:pos="1470"/>
          <w:tab w:val="right" w:leader="dot" w:pos="8494"/>
        </w:tabs>
        <w:rPr>
          <w:del w:id="706" w:author="1139930830362" w:date="2016-03-03T10:08:00Z"/>
          <w:rFonts w:eastAsiaTheme="minorEastAsia" w:cstheme="minorBidi"/>
          <w:noProof/>
          <w:sz w:val="21"/>
          <w:szCs w:val="22"/>
        </w:rPr>
      </w:pPr>
      <w:del w:id="707" w:author="1139930830362" w:date="2016-03-03T10:08:00Z">
        <w:r w:rsidRPr="00B00A8E" w:rsidDel="0049624E">
          <w:rPr>
            <w:rStyle w:val="a8"/>
            <w:noProof/>
            <w:color w:val="auto"/>
          </w:rPr>
          <w:delText>7.2.4.4.</w:delText>
        </w:r>
        <w:r w:rsidDel="0049624E">
          <w:rPr>
            <w:rFonts w:eastAsiaTheme="minorEastAsia" w:cstheme="minorBidi"/>
            <w:noProof/>
            <w:sz w:val="21"/>
            <w:szCs w:val="22"/>
          </w:rPr>
          <w:tab/>
        </w:r>
        <w:r w:rsidRPr="00B00A8E" w:rsidDel="0049624E">
          <w:rPr>
            <w:rStyle w:val="a8"/>
            <w:noProof/>
            <w:color w:val="auto"/>
          </w:rPr>
          <w:delText>tail()</w:delText>
        </w:r>
        <w:r w:rsidDel="0049624E">
          <w:rPr>
            <w:noProof/>
            <w:webHidden/>
          </w:rPr>
          <w:tab/>
          <w:delText>43</w:delText>
        </w:r>
      </w:del>
    </w:p>
    <w:p w:rsidR="00CC3D57" w:rsidDel="0049624E" w:rsidRDefault="00CC3D57">
      <w:pPr>
        <w:pStyle w:val="41"/>
        <w:tabs>
          <w:tab w:val="left" w:pos="1470"/>
          <w:tab w:val="right" w:leader="dot" w:pos="8494"/>
        </w:tabs>
        <w:rPr>
          <w:del w:id="708" w:author="1139930830362" w:date="2016-03-03T10:08:00Z"/>
          <w:rFonts w:eastAsiaTheme="minorEastAsia" w:cstheme="minorBidi"/>
          <w:noProof/>
          <w:sz w:val="21"/>
          <w:szCs w:val="22"/>
        </w:rPr>
      </w:pPr>
      <w:del w:id="709" w:author="1139930830362" w:date="2016-03-03T10:08:00Z">
        <w:r w:rsidRPr="00B00A8E" w:rsidDel="0049624E">
          <w:rPr>
            <w:rStyle w:val="a8"/>
            <w:noProof/>
            <w:color w:val="auto"/>
          </w:rPr>
          <w:delText>7.2.4.5.</w:delText>
        </w:r>
        <w:r w:rsidDel="0049624E">
          <w:rPr>
            <w:rFonts w:eastAsiaTheme="minorEastAsia" w:cstheme="minorBidi"/>
            <w:noProof/>
            <w:sz w:val="21"/>
            <w:szCs w:val="22"/>
          </w:rPr>
          <w:tab/>
        </w:r>
        <w:r w:rsidRPr="00B00A8E" w:rsidDel="0049624E">
          <w:rPr>
            <w:rStyle w:val="a8"/>
            <w:rFonts w:hint="eastAsia"/>
            <w:noProof/>
            <w:color w:val="auto"/>
          </w:rPr>
          <w:delText>オペレータ</w:delText>
        </w:r>
        <w:r w:rsidRPr="00B00A8E" w:rsidDel="0049624E">
          <w:rPr>
            <w:rStyle w:val="a8"/>
            <w:noProof/>
            <w:color w:val="auto"/>
          </w:rPr>
          <w:delText>(==)</w:delText>
        </w:r>
        <w:r w:rsidDel="0049624E">
          <w:rPr>
            <w:noProof/>
            <w:webHidden/>
          </w:rPr>
          <w:tab/>
          <w:delText>44</w:delText>
        </w:r>
      </w:del>
    </w:p>
    <w:p w:rsidR="00CC3D57" w:rsidDel="0049624E" w:rsidRDefault="00CC3D57">
      <w:pPr>
        <w:pStyle w:val="31"/>
        <w:tabs>
          <w:tab w:val="left" w:pos="1260"/>
          <w:tab w:val="right" w:leader="dot" w:pos="8494"/>
        </w:tabs>
        <w:rPr>
          <w:del w:id="710" w:author="1139930830362" w:date="2016-03-03T10:08:00Z"/>
          <w:rFonts w:eastAsiaTheme="minorEastAsia" w:cstheme="minorBidi"/>
          <w:i w:val="0"/>
          <w:iCs w:val="0"/>
          <w:noProof/>
          <w:sz w:val="21"/>
          <w:szCs w:val="22"/>
        </w:rPr>
      </w:pPr>
      <w:del w:id="711" w:author="1139930830362" w:date="2016-03-03T10:08:00Z">
        <w:r w:rsidRPr="00B00A8E" w:rsidDel="0049624E">
          <w:rPr>
            <w:rStyle w:val="a8"/>
            <w:noProof/>
            <w:color w:val="auto"/>
          </w:rPr>
          <w:delText>7.2.5.</w:delText>
        </w:r>
        <w:r w:rsidDel="0049624E">
          <w:rPr>
            <w:rFonts w:eastAsiaTheme="minorEastAsia" w:cstheme="minorBidi"/>
            <w:i w:val="0"/>
            <w:iCs w:val="0"/>
            <w:noProof/>
            <w:sz w:val="21"/>
            <w:szCs w:val="22"/>
          </w:rPr>
          <w:tab/>
        </w:r>
        <w:r w:rsidRPr="00B00A8E" w:rsidDel="0049624E">
          <w:rPr>
            <w:rStyle w:val="a8"/>
            <w:noProof/>
            <w:color w:val="auto"/>
          </w:rPr>
          <w:delText>codelist</w:delText>
        </w:r>
        <w:r w:rsidRPr="00B00A8E" w:rsidDel="0049624E">
          <w:rPr>
            <w:rStyle w:val="a8"/>
            <w:rFonts w:hint="eastAsia"/>
            <w:noProof/>
            <w:color w:val="auto"/>
          </w:rPr>
          <w:delText>クラス</w:delText>
        </w:r>
        <w:r w:rsidDel="0049624E">
          <w:rPr>
            <w:noProof/>
            <w:webHidden/>
          </w:rPr>
          <w:tab/>
          <w:delText>45</w:delText>
        </w:r>
      </w:del>
    </w:p>
    <w:p w:rsidR="00CC3D57" w:rsidDel="0049624E" w:rsidRDefault="00CC3D57">
      <w:pPr>
        <w:pStyle w:val="41"/>
        <w:tabs>
          <w:tab w:val="left" w:pos="1470"/>
          <w:tab w:val="right" w:leader="dot" w:pos="8494"/>
        </w:tabs>
        <w:rPr>
          <w:del w:id="712" w:author="1139930830362" w:date="2016-03-03T10:08:00Z"/>
          <w:rFonts w:eastAsiaTheme="minorEastAsia" w:cstheme="minorBidi"/>
          <w:noProof/>
          <w:sz w:val="21"/>
          <w:szCs w:val="22"/>
        </w:rPr>
      </w:pPr>
      <w:del w:id="713" w:author="1139930830362" w:date="2016-03-03T10:08:00Z">
        <w:r w:rsidRPr="00B00A8E" w:rsidDel="0049624E">
          <w:rPr>
            <w:rStyle w:val="a8"/>
            <w:noProof/>
            <w:color w:val="auto"/>
          </w:rPr>
          <w:delText>7.2.5.1.</w:delText>
        </w:r>
        <w:r w:rsidDel="0049624E">
          <w:rPr>
            <w:rFonts w:eastAsiaTheme="minorEastAsia" w:cstheme="minorBidi"/>
            <w:noProof/>
            <w:sz w:val="21"/>
            <w:szCs w:val="22"/>
          </w:rPr>
          <w:tab/>
        </w:r>
        <w:r w:rsidRPr="00B00A8E" w:rsidDel="0049624E">
          <w:rPr>
            <w:rStyle w:val="a8"/>
            <w:noProof/>
            <w:color w:val="auto"/>
          </w:rPr>
          <w:delText>codelist</w:delText>
        </w:r>
        <w:r w:rsidRPr="00B00A8E" w:rsidDel="0049624E">
          <w:rPr>
            <w:rStyle w:val="a8"/>
            <w:rFonts w:hint="eastAsia"/>
            <w:noProof/>
            <w:color w:val="auto"/>
          </w:rPr>
          <w:delText>クラスコンストラクタ</w:delText>
        </w:r>
        <w:r w:rsidDel="0049624E">
          <w:rPr>
            <w:noProof/>
            <w:webHidden/>
          </w:rPr>
          <w:tab/>
          <w:delText>46</w:delText>
        </w:r>
      </w:del>
    </w:p>
    <w:p w:rsidR="00CC3D57" w:rsidDel="0049624E" w:rsidRDefault="00CC3D57">
      <w:pPr>
        <w:pStyle w:val="41"/>
        <w:tabs>
          <w:tab w:val="left" w:pos="1470"/>
          <w:tab w:val="right" w:leader="dot" w:pos="8494"/>
        </w:tabs>
        <w:rPr>
          <w:del w:id="714" w:author="1139930830362" w:date="2016-03-03T10:08:00Z"/>
          <w:rFonts w:eastAsiaTheme="minorEastAsia" w:cstheme="minorBidi"/>
          <w:noProof/>
          <w:sz w:val="21"/>
          <w:szCs w:val="22"/>
        </w:rPr>
      </w:pPr>
      <w:del w:id="715" w:author="1139930830362" w:date="2016-03-03T10:08:00Z">
        <w:r w:rsidRPr="00B00A8E" w:rsidDel="0049624E">
          <w:rPr>
            <w:rStyle w:val="a8"/>
            <w:noProof/>
            <w:color w:val="auto"/>
          </w:rPr>
          <w:delText>7.2.5.2.</w:delText>
        </w:r>
        <w:r w:rsidDel="0049624E">
          <w:rPr>
            <w:rFonts w:eastAsiaTheme="minorEastAsia" w:cstheme="minorBidi"/>
            <w:noProof/>
            <w:sz w:val="21"/>
            <w:szCs w:val="22"/>
          </w:rPr>
          <w:tab/>
        </w:r>
        <w:r w:rsidRPr="00B00A8E" w:rsidDel="0049624E">
          <w:rPr>
            <w:rStyle w:val="a8"/>
            <w:noProof/>
            <w:color w:val="auto"/>
          </w:rPr>
          <w:delText>process()</w:delText>
        </w:r>
        <w:r w:rsidDel="0049624E">
          <w:rPr>
            <w:noProof/>
            <w:webHidden/>
          </w:rPr>
          <w:tab/>
          <w:delText>46</w:delText>
        </w:r>
      </w:del>
    </w:p>
    <w:p w:rsidR="00CC3D57" w:rsidDel="0049624E" w:rsidRDefault="00CC3D57">
      <w:pPr>
        <w:pStyle w:val="41"/>
        <w:tabs>
          <w:tab w:val="left" w:pos="1470"/>
          <w:tab w:val="right" w:leader="dot" w:pos="8494"/>
        </w:tabs>
        <w:rPr>
          <w:del w:id="716" w:author="1139930830362" w:date="2016-03-03T10:08:00Z"/>
          <w:rFonts w:eastAsiaTheme="minorEastAsia" w:cstheme="minorBidi"/>
          <w:noProof/>
          <w:sz w:val="21"/>
          <w:szCs w:val="22"/>
        </w:rPr>
      </w:pPr>
      <w:del w:id="717" w:author="1139930830362" w:date="2016-03-03T10:08:00Z">
        <w:r w:rsidRPr="00B00A8E" w:rsidDel="0049624E">
          <w:rPr>
            <w:rStyle w:val="a8"/>
            <w:noProof/>
            <w:color w:val="auto"/>
          </w:rPr>
          <w:delText>7.2.5.3.</w:delText>
        </w:r>
        <w:r w:rsidDel="0049624E">
          <w:rPr>
            <w:rFonts w:eastAsiaTheme="minorEastAsia" w:cstheme="minorBidi"/>
            <w:noProof/>
            <w:sz w:val="21"/>
            <w:szCs w:val="22"/>
          </w:rPr>
          <w:tab/>
        </w:r>
        <w:r w:rsidRPr="00B00A8E" w:rsidDel="0049624E">
          <w:rPr>
            <w:rStyle w:val="a8"/>
            <w:noProof/>
            <w:color w:val="auto"/>
          </w:rPr>
          <w:delText>mark_list()</w:delText>
        </w:r>
        <w:r w:rsidDel="0049624E">
          <w:rPr>
            <w:noProof/>
            <w:webHidden/>
          </w:rPr>
          <w:tab/>
          <w:delText>46</w:delText>
        </w:r>
      </w:del>
    </w:p>
    <w:p w:rsidR="00CC3D57" w:rsidDel="0049624E" w:rsidRDefault="00CC3D57">
      <w:pPr>
        <w:pStyle w:val="31"/>
        <w:tabs>
          <w:tab w:val="left" w:pos="1260"/>
          <w:tab w:val="right" w:leader="dot" w:pos="8494"/>
        </w:tabs>
        <w:rPr>
          <w:del w:id="718" w:author="1139930830362" w:date="2016-03-03T10:08:00Z"/>
          <w:rFonts w:eastAsiaTheme="minorEastAsia" w:cstheme="minorBidi"/>
          <w:i w:val="0"/>
          <w:iCs w:val="0"/>
          <w:noProof/>
          <w:sz w:val="21"/>
          <w:szCs w:val="22"/>
        </w:rPr>
      </w:pPr>
      <w:del w:id="719" w:author="1139930830362" w:date="2016-03-03T10:08:00Z">
        <w:r w:rsidRPr="00B00A8E" w:rsidDel="0049624E">
          <w:rPr>
            <w:rStyle w:val="a8"/>
            <w:noProof/>
            <w:color w:val="auto"/>
          </w:rPr>
          <w:delText>7.2.6.</w:delText>
        </w:r>
        <w:r w:rsidDel="0049624E">
          <w:rPr>
            <w:rFonts w:eastAsiaTheme="minorEastAsia" w:cstheme="minorBidi"/>
            <w:i w:val="0"/>
            <w:iCs w:val="0"/>
            <w:noProof/>
            <w:sz w:val="21"/>
            <w:szCs w:val="22"/>
          </w:rPr>
          <w:tab/>
        </w:r>
        <w:r w:rsidRPr="00B00A8E" w:rsidDel="0049624E">
          <w:rPr>
            <w:rStyle w:val="a8"/>
            <w:noProof/>
            <w:color w:val="auto"/>
          </w:rPr>
          <w:delText>c_mark</w:delText>
        </w:r>
        <w:r w:rsidRPr="00B00A8E" w:rsidDel="0049624E">
          <w:rPr>
            <w:rStyle w:val="a8"/>
            <w:rFonts w:hint="eastAsia"/>
            <w:noProof/>
            <w:color w:val="auto"/>
          </w:rPr>
          <w:delText>クラス</w:delText>
        </w:r>
        <w:r w:rsidDel="0049624E">
          <w:rPr>
            <w:noProof/>
            <w:webHidden/>
          </w:rPr>
          <w:tab/>
          <w:delText>47</w:delText>
        </w:r>
      </w:del>
    </w:p>
    <w:p w:rsidR="00CC3D57" w:rsidDel="0049624E" w:rsidRDefault="00CC3D57">
      <w:pPr>
        <w:pStyle w:val="41"/>
        <w:tabs>
          <w:tab w:val="left" w:pos="1470"/>
          <w:tab w:val="right" w:leader="dot" w:pos="8494"/>
        </w:tabs>
        <w:rPr>
          <w:del w:id="720" w:author="1139930830362" w:date="2016-03-03T10:08:00Z"/>
          <w:rFonts w:eastAsiaTheme="minorEastAsia" w:cstheme="minorBidi"/>
          <w:noProof/>
          <w:sz w:val="21"/>
          <w:szCs w:val="22"/>
        </w:rPr>
      </w:pPr>
      <w:del w:id="721" w:author="1139930830362" w:date="2016-03-03T10:08:00Z">
        <w:r w:rsidRPr="00B00A8E" w:rsidDel="0049624E">
          <w:rPr>
            <w:rStyle w:val="a8"/>
            <w:noProof/>
            <w:color w:val="auto"/>
          </w:rPr>
          <w:delText>7.2.6.1.</w:delText>
        </w:r>
        <w:r w:rsidDel="0049624E">
          <w:rPr>
            <w:rFonts w:eastAsiaTheme="minorEastAsia" w:cstheme="minorBidi"/>
            <w:noProof/>
            <w:sz w:val="21"/>
            <w:szCs w:val="22"/>
          </w:rPr>
          <w:tab/>
        </w:r>
        <w:r w:rsidRPr="00B00A8E" w:rsidDel="0049624E">
          <w:rPr>
            <w:rStyle w:val="a8"/>
            <w:noProof/>
            <w:color w:val="auto"/>
          </w:rPr>
          <w:delText>c_mark</w:delText>
        </w:r>
        <w:r w:rsidRPr="00B00A8E" w:rsidDel="0049624E">
          <w:rPr>
            <w:rStyle w:val="a8"/>
            <w:rFonts w:hint="eastAsia"/>
            <w:noProof/>
            <w:color w:val="auto"/>
          </w:rPr>
          <w:delText>クラスコンストラクタ</w:delText>
        </w:r>
        <w:r w:rsidDel="0049624E">
          <w:rPr>
            <w:noProof/>
            <w:webHidden/>
          </w:rPr>
          <w:tab/>
          <w:delText>47</w:delText>
        </w:r>
      </w:del>
    </w:p>
    <w:p w:rsidR="00CC3D57" w:rsidDel="0049624E" w:rsidRDefault="00CC3D57">
      <w:pPr>
        <w:pStyle w:val="41"/>
        <w:tabs>
          <w:tab w:val="left" w:pos="1470"/>
          <w:tab w:val="right" w:leader="dot" w:pos="8494"/>
        </w:tabs>
        <w:rPr>
          <w:del w:id="722" w:author="1139930830362" w:date="2016-03-03T10:08:00Z"/>
          <w:rFonts w:eastAsiaTheme="minorEastAsia" w:cstheme="minorBidi"/>
          <w:noProof/>
          <w:sz w:val="21"/>
          <w:szCs w:val="22"/>
        </w:rPr>
      </w:pPr>
      <w:del w:id="723" w:author="1139930830362" w:date="2016-03-03T10:08:00Z">
        <w:r w:rsidRPr="00B00A8E" w:rsidDel="0049624E">
          <w:rPr>
            <w:rStyle w:val="a8"/>
            <w:noProof/>
            <w:color w:val="auto"/>
          </w:rPr>
          <w:delText>7.2.6.2.</w:delText>
        </w:r>
        <w:r w:rsidDel="0049624E">
          <w:rPr>
            <w:rFonts w:eastAsiaTheme="minorEastAsia" w:cstheme="minorBidi"/>
            <w:noProof/>
            <w:sz w:val="21"/>
            <w:szCs w:val="22"/>
          </w:rPr>
          <w:tab/>
        </w:r>
        <w:r w:rsidRPr="00B00A8E" w:rsidDel="0049624E">
          <w:rPr>
            <w:rStyle w:val="a8"/>
            <w:noProof/>
            <w:color w:val="auto"/>
          </w:rPr>
          <w:delText>set()</w:delText>
        </w:r>
        <w:r w:rsidDel="0049624E">
          <w:rPr>
            <w:noProof/>
            <w:webHidden/>
          </w:rPr>
          <w:tab/>
          <w:delText>47</w:delText>
        </w:r>
      </w:del>
    </w:p>
    <w:p w:rsidR="00CC3D57" w:rsidDel="0049624E" w:rsidRDefault="00CC3D57">
      <w:pPr>
        <w:pStyle w:val="41"/>
        <w:tabs>
          <w:tab w:val="left" w:pos="1470"/>
          <w:tab w:val="right" w:leader="dot" w:pos="8494"/>
        </w:tabs>
        <w:rPr>
          <w:del w:id="724" w:author="1139930830362" w:date="2016-03-03T10:08:00Z"/>
          <w:rFonts w:eastAsiaTheme="minorEastAsia" w:cstheme="minorBidi"/>
          <w:noProof/>
          <w:sz w:val="21"/>
          <w:szCs w:val="22"/>
        </w:rPr>
      </w:pPr>
      <w:del w:id="725" w:author="1139930830362" w:date="2016-03-03T10:08:00Z">
        <w:r w:rsidRPr="00B00A8E" w:rsidDel="0049624E">
          <w:rPr>
            <w:rStyle w:val="a8"/>
            <w:noProof/>
            <w:color w:val="auto"/>
          </w:rPr>
          <w:delText>7.2.6.3.</w:delText>
        </w:r>
        <w:r w:rsidDel="0049624E">
          <w:rPr>
            <w:rFonts w:eastAsiaTheme="minorEastAsia" w:cstheme="minorBidi"/>
            <w:noProof/>
            <w:sz w:val="21"/>
            <w:szCs w:val="22"/>
          </w:rPr>
          <w:tab/>
        </w:r>
        <w:r w:rsidRPr="00B00A8E" w:rsidDel="0049624E">
          <w:rPr>
            <w:rStyle w:val="a8"/>
            <w:noProof/>
            <w:color w:val="auto"/>
          </w:rPr>
          <w:delText>text_beg()</w:delText>
        </w:r>
        <w:r w:rsidDel="0049624E">
          <w:rPr>
            <w:noProof/>
            <w:webHidden/>
          </w:rPr>
          <w:tab/>
          <w:delText>47</w:delText>
        </w:r>
      </w:del>
    </w:p>
    <w:p w:rsidR="00CC3D57" w:rsidDel="0049624E" w:rsidRDefault="00CC3D57">
      <w:pPr>
        <w:pStyle w:val="41"/>
        <w:tabs>
          <w:tab w:val="left" w:pos="1470"/>
          <w:tab w:val="right" w:leader="dot" w:pos="8494"/>
        </w:tabs>
        <w:rPr>
          <w:del w:id="726" w:author="1139930830362" w:date="2016-03-03T10:08:00Z"/>
          <w:rFonts w:eastAsiaTheme="minorEastAsia" w:cstheme="minorBidi"/>
          <w:noProof/>
          <w:sz w:val="21"/>
          <w:szCs w:val="22"/>
        </w:rPr>
      </w:pPr>
      <w:del w:id="727" w:author="1139930830362" w:date="2016-03-03T10:08:00Z">
        <w:r w:rsidRPr="00B00A8E" w:rsidDel="0049624E">
          <w:rPr>
            <w:rStyle w:val="a8"/>
            <w:noProof/>
            <w:color w:val="auto"/>
          </w:rPr>
          <w:delText>7.2.6.4.</w:delText>
        </w:r>
        <w:r w:rsidDel="0049624E">
          <w:rPr>
            <w:rFonts w:eastAsiaTheme="minorEastAsia" w:cstheme="minorBidi"/>
            <w:noProof/>
            <w:sz w:val="21"/>
            <w:szCs w:val="22"/>
          </w:rPr>
          <w:tab/>
        </w:r>
        <w:r w:rsidRPr="00B00A8E" w:rsidDel="0049624E">
          <w:rPr>
            <w:rStyle w:val="a8"/>
            <w:noProof/>
            <w:color w:val="auto"/>
          </w:rPr>
          <w:delText>text_end()</w:delText>
        </w:r>
        <w:r w:rsidDel="0049624E">
          <w:rPr>
            <w:noProof/>
            <w:webHidden/>
          </w:rPr>
          <w:tab/>
          <w:delText>47</w:delText>
        </w:r>
      </w:del>
    </w:p>
    <w:p w:rsidR="00CC3D57" w:rsidDel="0049624E" w:rsidRDefault="00CC3D57">
      <w:pPr>
        <w:pStyle w:val="41"/>
        <w:tabs>
          <w:tab w:val="left" w:pos="1470"/>
          <w:tab w:val="right" w:leader="dot" w:pos="8494"/>
        </w:tabs>
        <w:rPr>
          <w:del w:id="728" w:author="1139930830362" w:date="2016-03-03T10:08:00Z"/>
          <w:rFonts w:eastAsiaTheme="minorEastAsia" w:cstheme="minorBidi"/>
          <w:noProof/>
          <w:sz w:val="21"/>
          <w:szCs w:val="22"/>
        </w:rPr>
      </w:pPr>
      <w:del w:id="729" w:author="1139930830362" w:date="2016-03-03T10:08:00Z">
        <w:r w:rsidRPr="00B00A8E" w:rsidDel="0049624E">
          <w:rPr>
            <w:rStyle w:val="a8"/>
            <w:noProof/>
            <w:color w:val="auto"/>
          </w:rPr>
          <w:delText>7.2.6.5.</w:delText>
        </w:r>
        <w:r w:rsidDel="0049624E">
          <w:rPr>
            <w:rFonts w:eastAsiaTheme="minorEastAsia" w:cstheme="minorBidi"/>
            <w:noProof/>
            <w:sz w:val="21"/>
            <w:szCs w:val="22"/>
          </w:rPr>
          <w:tab/>
        </w:r>
        <w:r w:rsidRPr="00B00A8E" w:rsidDel="0049624E">
          <w:rPr>
            <w:rStyle w:val="a8"/>
            <w:noProof/>
            <w:color w:val="auto"/>
          </w:rPr>
          <w:delText>beg()</w:delText>
        </w:r>
        <w:r w:rsidDel="0049624E">
          <w:rPr>
            <w:noProof/>
            <w:webHidden/>
          </w:rPr>
          <w:tab/>
          <w:delText>47</w:delText>
        </w:r>
      </w:del>
    </w:p>
    <w:p w:rsidR="00CC3D57" w:rsidDel="0049624E" w:rsidRDefault="00CC3D57">
      <w:pPr>
        <w:pStyle w:val="41"/>
        <w:tabs>
          <w:tab w:val="left" w:pos="1470"/>
          <w:tab w:val="right" w:leader="dot" w:pos="8494"/>
        </w:tabs>
        <w:rPr>
          <w:del w:id="730" w:author="1139930830362" w:date="2016-03-03T10:08:00Z"/>
          <w:rFonts w:eastAsiaTheme="minorEastAsia" w:cstheme="minorBidi"/>
          <w:noProof/>
          <w:sz w:val="21"/>
          <w:szCs w:val="22"/>
        </w:rPr>
      </w:pPr>
      <w:del w:id="731" w:author="1139930830362" w:date="2016-03-03T10:08:00Z">
        <w:r w:rsidRPr="00B00A8E" w:rsidDel="0049624E">
          <w:rPr>
            <w:rStyle w:val="a8"/>
            <w:noProof/>
            <w:color w:val="auto"/>
          </w:rPr>
          <w:delText>7.2.6.6.</w:delText>
        </w:r>
        <w:r w:rsidDel="0049624E">
          <w:rPr>
            <w:rFonts w:eastAsiaTheme="minorEastAsia" w:cstheme="minorBidi"/>
            <w:noProof/>
            <w:sz w:val="21"/>
            <w:szCs w:val="22"/>
          </w:rPr>
          <w:tab/>
        </w:r>
        <w:r w:rsidRPr="00B00A8E" w:rsidDel="0049624E">
          <w:rPr>
            <w:rStyle w:val="a8"/>
            <w:noProof/>
            <w:color w:val="auto"/>
          </w:rPr>
          <w:delText>end()</w:delText>
        </w:r>
        <w:r w:rsidDel="0049624E">
          <w:rPr>
            <w:noProof/>
            <w:webHidden/>
          </w:rPr>
          <w:tab/>
          <w:delText>48</w:delText>
        </w:r>
      </w:del>
    </w:p>
    <w:p w:rsidR="00CC3D57" w:rsidDel="0049624E" w:rsidRDefault="00CC3D57">
      <w:pPr>
        <w:pStyle w:val="41"/>
        <w:tabs>
          <w:tab w:val="left" w:pos="1470"/>
          <w:tab w:val="right" w:leader="dot" w:pos="8494"/>
        </w:tabs>
        <w:rPr>
          <w:del w:id="732" w:author="1139930830362" w:date="2016-03-03T10:08:00Z"/>
          <w:rFonts w:eastAsiaTheme="minorEastAsia" w:cstheme="minorBidi"/>
          <w:noProof/>
          <w:sz w:val="21"/>
          <w:szCs w:val="22"/>
        </w:rPr>
      </w:pPr>
      <w:del w:id="733" w:author="1139930830362" w:date="2016-03-03T10:08:00Z">
        <w:r w:rsidRPr="00B00A8E" w:rsidDel="0049624E">
          <w:rPr>
            <w:rStyle w:val="a8"/>
            <w:noProof/>
            <w:color w:val="auto"/>
          </w:rPr>
          <w:delText>7.2.6.7.</w:delText>
        </w:r>
        <w:r w:rsidDel="0049624E">
          <w:rPr>
            <w:rFonts w:eastAsiaTheme="minorEastAsia" w:cstheme="minorBidi"/>
            <w:noProof/>
            <w:sz w:val="21"/>
            <w:szCs w:val="22"/>
          </w:rPr>
          <w:tab/>
        </w:r>
        <w:r w:rsidRPr="00B00A8E" w:rsidDel="0049624E">
          <w:rPr>
            <w:rStyle w:val="a8"/>
            <w:noProof/>
            <w:color w:val="auto"/>
          </w:rPr>
          <w:delText>type()</w:delText>
        </w:r>
        <w:r w:rsidDel="0049624E">
          <w:rPr>
            <w:noProof/>
            <w:webHidden/>
          </w:rPr>
          <w:tab/>
          <w:delText>48</w:delText>
        </w:r>
      </w:del>
    </w:p>
    <w:p w:rsidR="00CC3D57" w:rsidDel="0049624E" w:rsidRDefault="00CC3D57">
      <w:pPr>
        <w:pStyle w:val="41"/>
        <w:tabs>
          <w:tab w:val="left" w:pos="1470"/>
          <w:tab w:val="right" w:leader="dot" w:pos="8494"/>
        </w:tabs>
        <w:rPr>
          <w:del w:id="734" w:author="1139930830362" w:date="2016-03-03T10:08:00Z"/>
          <w:rFonts w:eastAsiaTheme="minorEastAsia" w:cstheme="minorBidi"/>
          <w:noProof/>
          <w:sz w:val="21"/>
          <w:szCs w:val="22"/>
        </w:rPr>
      </w:pPr>
      <w:del w:id="735" w:author="1139930830362" w:date="2016-03-03T10:08:00Z">
        <w:r w:rsidRPr="00B00A8E" w:rsidDel="0049624E">
          <w:rPr>
            <w:rStyle w:val="a8"/>
            <w:noProof/>
            <w:color w:val="auto"/>
          </w:rPr>
          <w:delText>7.2.6.8.</w:delText>
        </w:r>
        <w:r w:rsidDel="0049624E">
          <w:rPr>
            <w:rFonts w:eastAsiaTheme="minorEastAsia" w:cstheme="minorBidi"/>
            <w:noProof/>
            <w:sz w:val="21"/>
            <w:szCs w:val="22"/>
          </w:rPr>
          <w:tab/>
        </w:r>
        <w:r w:rsidRPr="00B00A8E" w:rsidDel="0049624E">
          <w:rPr>
            <w:rStyle w:val="a8"/>
            <w:noProof/>
            <w:color w:val="auto"/>
          </w:rPr>
          <w:delText>num()</w:delText>
        </w:r>
        <w:r w:rsidDel="0049624E">
          <w:rPr>
            <w:noProof/>
            <w:webHidden/>
          </w:rPr>
          <w:tab/>
          <w:delText>48</w:delText>
        </w:r>
      </w:del>
    </w:p>
    <w:p w:rsidR="00CC3D57" w:rsidDel="0049624E" w:rsidRDefault="00CC3D57">
      <w:pPr>
        <w:pStyle w:val="41"/>
        <w:tabs>
          <w:tab w:val="left" w:pos="1470"/>
          <w:tab w:val="right" w:leader="dot" w:pos="8494"/>
        </w:tabs>
        <w:rPr>
          <w:del w:id="736" w:author="1139930830362" w:date="2016-03-03T10:08:00Z"/>
          <w:rFonts w:eastAsiaTheme="minorEastAsia" w:cstheme="minorBidi"/>
          <w:noProof/>
          <w:sz w:val="21"/>
          <w:szCs w:val="22"/>
        </w:rPr>
      </w:pPr>
      <w:del w:id="737" w:author="1139930830362" w:date="2016-03-03T10:08:00Z">
        <w:r w:rsidRPr="00B00A8E" w:rsidDel="0049624E">
          <w:rPr>
            <w:rStyle w:val="a8"/>
            <w:noProof/>
            <w:color w:val="auto"/>
          </w:rPr>
          <w:delText>7.2.6.9.</w:delText>
        </w:r>
        <w:r w:rsidDel="0049624E">
          <w:rPr>
            <w:rFonts w:eastAsiaTheme="minorEastAsia" w:cstheme="minorBidi"/>
            <w:noProof/>
            <w:sz w:val="21"/>
            <w:szCs w:val="22"/>
          </w:rPr>
          <w:tab/>
        </w:r>
        <w:r w:rsidRPr="00B00A8E" w:rsidDel="0049624E">
          <w:rPr>
            <w:rStyle w:val="a8"/>
            <w:noProof/>
            <w:color w:val="auto"/>
          </w:rPr>
          <w:delText>name()</w:delText>
        </w:r>
        <w:r w:rsidDel="0049624E">
          <w:rPr>
            <w:noProof/>
            <w:webHidden/>
          </w:rPr>
          <w:tab/>
          <w:delText>48</w:delText>
        </w:r>
      </w:del>
    </w:p>
    <w:p w:rsidR="00CC3D57" w:rsidDel="0049624E" w:rsidRDefault="00CC3D57">
      <w:pPr>
        <w:pStyle w:val="41"/>
        <w:tabs>
          <w:tab w:val="left" w:pos="1680"/>
          <w:tab w:val="right" w:leader="dot" w:pos="8494"/>
        </w:tabs>
        <w:rPr>
          <w:del w:id="738" w:author="1139930830362" w:date="2016-03-03T10:08:00Z"/>
          <w:rFonts w:eastAsiaTheme="minorEastAsia" w:cstheme="minorBidi"/>
          <w:noProof/>
          <w:sz w:val="21"/>
          <w:szCs w:val="22"/>
        </w:rPr>
      </w:pPr>
      <w:del w:id="739" w:author="1139930830362" w:date="2016-03-03T10:08:00Z">
        <w:r w:rsidRPr="00B00A8E" w:rsidDel="0049624E">
          <w:rPr>
            <w:rStyle w:val="a8"/>
            <w:noProof/>
            <w:color w:val="auto"/>
          </w:rPr>
          <w:delText>7.2.6.10.</w:delText>
        </w:r>
        <w:r w:rsidDel="0049624E">
          <w:rPr>
            <w:rFonts w:eastAsiaTheme="minorEastAsia" w:cstheme="minorBidi"/>
            <w:noProof/>
            <w:sz w:val="21"/>
            <w:szCs w:val="22"/>
          </w:rPr>
          <w:tab/>
        </w:r>
        <w:r w:rsidRPr="00B00A8E" w:rsidDel="0049624E">
          <w:rPr>
            <w:rStyle w:val="a8"/>
            <w:rFonts w:hint="eastAsia"/>
            <w:noProof/>
            <w:color w:val="auto"/>
          </w:rPr>
          <w:delText>キャスト</w:delText>
        </w:r>
        <w:r w:rsidRPr="00B00A8E" w:rsidDel="0049624E">
          <w:rPr>
            <w:rStyle w:val="a8"/>
            <w:noProof/>
            <w:color w:val="auto"/>
          </w:rPr>
          <w:delText>(string)</w:delText>
        </w:r>
        <w:r w:rsidDel="0049624E">
          <w:rPr>
            <w:noProof/>
            <w:webHidden/>
          </w:rPr>
          <w:tab/>
          <w:delText>48</w:delText>
        </w:r>
      </w:del>
    </w:p>
    <w:p w:rsidR="00CC3D57" w:rsidDel="0049624E" w:rsidRDefault="00CC3D57">
      <w:pPr>
        <w:pStyle w:val="31"/>
        <w:tabs>
          <w:tab w:val="left" w:pos="1260"/>
          <w:tab w:val="right" w:leader="dot" w:pos="8494"/>
        </w:tabs>
        <w:rPr>
          <w:del w:id="740" w:author="1139930830362" w:date="2016-03-03T10:08:00Z"/>
          <w:rFonts w:eastAsiaTheme="minorEastAsia" w:cstheme="minorBidi"/>
          <w:i w:val="0"/>
          <w:iCs w:val="0"/>
          <w:noProof/>
          <w:sz w:val="21"/>
          <w:szCs w:val="22"/>
        </w:rPr>
      </w:pPr>
      <w:del w:id="741" w:author="1139930830362" w:date="2016-03-03T10:08:00Z">
        <w:r w:rsidRPr="00B00A8E" w:rsidDel="0049624E">
          <w:rPr>
            <w:rStyle w:val="a8"/>
            <w:noProof/>
            <w:color w:val="auto"/>
          </w:rPr>
          <w:delText>7.2.7.</w:delText>
        </w:r>
        <w:r w:rsidDel="0049624E">
          <w:rPr>
            <w:rFonts w:eastAsiaTheme="minorEastAsia" w:cstheme="minorBidi"/>
            <w:i w:val="0"/>
            <w:iCs w:val="0"/>
            <w:noProof/>
            <w:sz w:val="21"/>
            <w:szCs w:val="22"/>
          </w:rPr>
          <w:tab/>
        </w:r>
        <w:r w:rsidRPr="00B00A8E" w:rsidDel="0049624E">
          <w:rPr>
            <w:rStyle w:val="a8"/>
            <w:noProof/>
            <w:color w:val="auto"/>
          </w:rPr>
          <w:delText>const_block_list_T</w:delText>
        </w:r>
        <w:r w:rsidRPr="00B00A8E" w:rsidDel="0049624E">
          <w:rPr>
            <w:rStyle w:val="a8"/>
            <w:rFonts w:hint="eastAsia"/>
            <w:noProof/>
            <w:color w:val="auto"/>
          </w:rPr>
          <w:delText>クラス</w:delText>
        </w:r>
        <w:r w:rsidDel="0049624E">
          <w:rPr>
            <w:noProof/>
            <w:webHidden/>
          </w:rPr>
          <w:tab/>
          <w:delText>49</w:delText>
        </w:r>
      </w:del>
    </w:p>
    <w:p w:rsidR="00CC3D57" w:rsidDel="0049624E" w:rsidRDefault="00CC3D57">
      <w:pPr>
        <w:pStyle w:val="41"/>
        <w:tabs>
          <w:tab w:val="left" w:pos="1470"/>
          <w:tab w:val="right" w:leader="dot" w:pos="8494"/>
        </w:tabs>
        <w:rPr>
          <w:del w:id="742" w:author="1139930830362" w:date="2016-03-03T10:08:00Z"/>
          <w:rFonts w:eastAsiaTheme="minorEastAsia" w:cstheme="minorBidi"/>
          <w:noProof/>
          <w:sz w:val="21"/>
          <w:szCs w:val="22"/>
        </w:rPr>
      </w:pPr>
      <w:del w:id="743" w:author="1139930830362" w:date="2016-03-03T10:08:00Z">
        <w:r w:rsidRPr="00B00A8E" w:rsidDel="0049624E">
          <w:rPr>
            <w:rStyle w:val="a8"/>
            <w:noProof/>
            <w:color w:val="auto"/>
          </w:rPr>
          <w:delText>7.2.7.1.</w:delText>
        </w:r>
        <w:r w:rsidDel="0049624E">
          <w:rPr>
            <w:rFonts w:eastAsiaTheme="minorEastAsia" w:cstheme="minorBidi"/>
            <w:noProof/>
            <w:sz w:val="21"/>
            <w:szCs w:val="22"/>
          </w:rPr>
          <w:tab/>
        </w:r>
        <w:r w:rsidRPr="00B00A8E" w:rsidDel="0049624E">
          <w:rPr>
            <w:rStyle w:val="a8"/>
            <w:noProof/>
            <w:color w:val="auto"/>
          </w:rPr>
          <w:delText>const_block_list_T</w:delText>
        </w:r>
        <w:r w:rsidRPr="00B00A8E" w:rsidDel="0049624E">
          <w:rPr>
            <w:rStyle w:val="a8"/>
            <w:rFonts w:hint="eastAsia"/>
            <w:noProof/>
            <w:color w:val="auto"/>
          </w:rPr>
          <w:delText>クラスコンストラクタ</w:delText>
        </w:r>
        <w:r w:rsidDel="0049624E">
          <w:rPr>
            <w:noProof/>
            <w:webHidden/>
          </w:rPr>
          <w:tab/>
          <w:delText>49</w:delText>
        </w:r>
      </w:del>
    </w:p>
    <w:p w:rsidR="00CC3D57" w:rsidDel="0049624E" w:rsidRDefault="00CC3D57">
      <w:pPr>
        <w:pStyle w:val="41"/>
        <w:tabs>
          <w:tab w:val="left" w:pos="1470"/>
          <w:tab w:val="right" w:leader="dot" w:pos="8494"/>
        </w:tabs>
        <w:rPr>
          <w:del w:id="744" w:author="1139930830362" w:date="2016-03-03T10:08:00Z"/>
          <w:rFonts w:eastAsiaTheme="minorEastAsia" w:cstheme="minorBidi"/>
          <w:noProof/>
          <w:sz w:val="21"/>
          <w:szCs w:val="22"/>
        </w:rPr>
      </w:pPr>
      <w:del w:id="745" w:author="1139930830362" w:date="2016-03-03T10:08:00Z">
        <w:r w:rsidRPr="00B00A8E" w:rsidDel="0049624E">
          <w:rPr>
            <w:rStyle w:val="a8"/>
            <w:noProof/>
            <w:color w:val="auto"/>
          </w:rPr>
          <w:delText>7.2.7.2.</w:delText>
        </w:r>
        <w:r w:rsidDel="0049624E">
          <w:rPr>
            <w:rFonts w:eastAsiaTheme="minorEastAsia" w:cstheme="minorBidi"/>
            <w:noProof/>
            <w:sz w:val="21"/>
            <w:szCs w:val="22"/>
          </w:rPr>
          <w:tab/>
        </w:r>
        <w:r w:rsidRPr="00B00A8E" w:rsidDel="0049624E">
          <w:rPr>
            <w:rStyle w:val="a8"/>
            <w:noProof/>
            <w:color w:val="auto"/>
          </w:rPr>
          <w:delText>checkinfo()</w:delText>
        </w:r>
        <w:r w:rsidDel="0049624E">
          <w:rPr>
            <w:noProof/>
            <w:webHidden/>
          </w:rPr>
          <w:tab/>
          <w:delText>49</w:delText>
        </w:r>
      </w:del>
    </w:p>
    <w:p w:rsidR="00CC3D57" w:rsidDel="0049624E" w:rsidRDefault="00CC3D57">
      <w:pPr>
        <w:pStyle w:val="41"/>
        <w:tabs>
          <w:tab w:val="left" w:pos="1470"/>
          <w:tab w:val="right" w:leader="dot" w:pos="8494"/>
        </w:tabs>
        <w:rPr>
          <w:del w:id="746" w:author="1139930830362" w:date="2016-03-03T10:08:00Z"/>
          <w:rFonts w:eastAsiaTheme="minorEastAsia" w:cstheme="minorBidi"/>
          <w:noProof/>
          <w:sz w:val="21"/>
          <w:szCs w:val="22"/>
        </w:rPr>
      </w:pPr>
      <w:del w:id="747" w:author="1139930830362" w:date="2016-03-03T10:08:00Z">
        <w:r w:rsidRPr="00B00A8E" w:rsidDel="0049624E">
          <w:rPr>
            <w:rStyle w:val="a8"/>
            <w:noProof/>
            <w:color w:val="auto"/>
          </w:rPr>
          <w:delText>7.2.7.3.</w:delText>
        </w:r>
        <w:r w:rsidDel="0049624E">
          <w:rPr>
            <w:rFonts w:eastAsiaTheme="minorEastAsia" w:cstheme="minorBidi"/>
            <w:noProof/>
            <w:sz w:val="21"/>
            <w:szCs w:val="22"/>
          </w:rPr>
          <w:tab/>
        </w:r>
        <w:r w:rsidRPr="00B00A8E" w:rsidDel="0049624E">
          <w:rPr>
            <w:rStyle w:val="a8"/>
            <w:noProof/>
            <w:color w:val="auto"/>
          </w:rPr>
          <w:delText>any()</w:delText>
        </w:r>
        <w:r w:rsidDel="0049624E">
          <w:rPr>
            <w:noProof/>
            <w:webHidden/>
          </w:rPr>
          <w:tab/>
          <w:delText>49</w:delText>
        </w:r>
      </w:del>
    </w:p>
    <w:p w:rsidR="00CC3D57" w:rsidDel="0049624E" w:rsidRDefault="00CC3D57">
      <w:pPr>
        <w:pStyle w:val="41"/>
        <w:tabs>
          <w:tab w:val="left" w:pos="1470"/>
          <w:tab w:val="right" w:leader="dot" w:pos="8494"/>
        </w:tabs>
        <w:rPr>
          <w:del w:id="748" w:author="1139930830362" w:date="2016-03-03T10:08:00Z"/>
          <w:rFonts w:eastAsiaTheme="minorEastAsia" w:cstheme="minorBidi"/>
          <w:noProof/>
          <w:sz w:val="21"/>
          <w:szCs w:val="22"/>
        </w:rPr>
      </w:pPr>
      <w:del w:id="749" w:author="1139930830362" w:date="2016-03-03T10:08:00Z">
        <w:r w:rsidRPr="00B00A8E" w:rsidDel="0049624E">
          <w:rPr>
            <w:rStyle w:val="a8"/>
            <w:noProof/>
            <w:color w:val="auto"/>
          </w:rPr>
          <w:delText>7.2.7.4.</w:delText>
        </w:r>
        <w:r w:rsidDel="0049624E">
          <w:rPr>
            <w:rFonts w:eastAsiaTheme="minorEastAsia" w:cstheme="minorBidi"/>
            <w:noProof/>
            <w:sz w:val="21"/>
            <w:szCs w:val="22"/>
          </w:rPr>
          <w:tab/>
        </w:r>
        <w:r w:rsidRPr="00B00A8E" w:rsidDel="0049624E">
          <w:rPr>
            <w:rStyle w:val="a8"/>
            <w:noProof/>
            <w:color w:val="auto"/>
          </w:rPr>
          <w:delText>addinfo()</w:delText>
        </w:r>
        <w:r w:rsidDel="0049624E">
          <w:rPr>
            <w:noProof/>
            <w:webHidden/>
          </w:rPr>
          <w:tab/>
          <w:delText>49</w:delText>
        </w:r>
      </w:del>
    </w:p>
    <w:p w:rsidR="00CC3D57" w:rsidDel="0049624E" w:rsidRDefault="00CC3D57">
      <w:pPr>
        <w:pStyle w:val="41"/>
        <w:tabs>
          <w:tab w:val="left" w:pos="1470"/>
          <w:tab w:val="right" w:leader="dot" w:pos="8494"/>
        </w:tabs>
        <w:rPr>
          <w:del w:id="750" w:author="1139930830362" w:date="2016-03-03T10:08:00Z"/>
          <w:rFonts w:eastAsiaTheme="minorEastAsia" w:cstheme="minorBidi"/>
          <w:noProof/>
          <w:sz w:val="21"/>
          <w:szCs w:val="22"/>
        </w:rPr>
      </w:pPr>
      <w:del w:id="751" w:author="1139930830362" w:date="2016-03-03T10:08:00Z">
        <w:r w:rsidRPr="00B00A8E" w:rsidDel="0049624E">
          <w:rPr>
            <w:rStyle w:val="a8"/>
            <w:noProof/>
            <w:color w:val="auto"/>
          </w:rPr>
          <w:delText>7.2.7.5.</w:delText>
        </w:r>
        <w:r w:rsidDel="0049624E">
          <w:rPr>
            <w:rFonts w:eastAsiaTheme="minorEastAsia" w:cstheme="minorBidi"/>
            <w:noProof/>
            <w:sz w:val="21"/>
            <w:szCs w:val="22"/>
          </w:rPr>
          <w:tab/>
        </w:r>
        <w:r w:rsidRPr="00B00A8E" w:rsidDel="0049624E">
          <w:rPr>
            <w:rStyle w:val="a8"/>
            <w:rFonts w:hint="eastAsia"/>
            <w:noProof/>
            <w:color w:val="auto"/>
          </w:rPr>
          <w:delText>オペレータ</w:delText>
        </w:r>
        <w:r w:rsidRPr="00B00A8E" w:rsidDel="0049624E">
          <w:rPr>
            <w:rStyle w:val="a8"/>
            <w:noProof/>
            <w:color w:val="auto"/>
          </w:rPr>
          <w:delText>(+=)</w:delText>
        </w:r>
        <w:r w:rsidDel="0049624E">
          <w:rPr>
            <w:noProof/>
            <w:webHidden/>
          </w:rPr>
          <w:tab/>
          <w:delText>49</w:delText>
        </w:r>
      </w:del>
    </w:p>
    <w:p w:rsidR="00CC3D57" w:rsidDel="0049624E" w:rsidRDefault="00CC3D57">
      <w:pPr>
        <w:pStyle w:val="31"/>
        <w:tabs>
          <w:tab w:val="left" w:pos="1260"/>
          <w:tab w:val="right" w:leader="dot" w:pos="8494"/>
        </w:tabs>
        <w:rPr>
          <w:del w:id="752" w:author="1139930830362" w:date="2016-03-03T10:08:00Z"/>
          <w:rFonts w:eastAsiaTheme="minorEastAsia" w:cstheme="minorBidi"/>
          <w:i w:val="0"/>
          <w:iCs w:val="0"/>
          <w:noProof/>
          <w:sz w:val="21"/>
          <w:szCs w:val="22"/>
        </w:rPr>
      </w:pPr>
      <w:del w:id="753" w:author="1139930830362" w:date="2016-03-03T10:08:00Z">
        <w:r w:rsidRPr="00B00A8E" w:rsidDel="0049624E">
          <w:rPr>
            <w:rStyle w:val="a8"/>
            <w:noProof/>
            <w:color w:val="auto"/>
          </w:rPr>
          <w:delText>7.2.8.</w:delText>
        </w:r>
        <w:r w:rsidDel="0049624E">
          <w:rPr>
            <w:rFonts w:eastAsiaTheme="minorEastAsia" w:cstheme="minorBidi"/>
            <w:i w:val="0"/>
            <w:iCs w:val="0"/>
            <w:noProof/>
            <w:sz w:val="21"/>
            <w:szCs w:val="22"/>
          </w:rPr>
          <w:tab/>
        </w:r>
        <w:r w:rsidRPr="00B00A8E" w:rsidDel="0049624E">
          <w:rPr>
            <w:rStyle w:val="a8"/>
            <w:rFonts w:hint="eastAsia"/>
            <w:noProof/>
            <w:color w:val="auto"/>
          </w:rPr>
          <w:delText>関数</w:delText>
        </w:r>
        <w:r w:rsidDel="0049624E">
          <w:rPr>
            <w:noProof/>
            <w:webHidden/>
          </w:rPr>
          <w:tab/>
          <w:delText>50</w:delText>
        </w:r>
      </w:del>
    </w:p>
    <w:p w:rsidR="00CC3D57" w:rsidDel="0049624E" w:rsidRDefault="00CC3D57">
      <w:pPr>
        <w:pStyle w:val="41"/>
        <w:tabs>
          <w:tab w:val="left" w:pos="1470"/>
          <w:tab w:val="right" w:leader="dot" w:pos="8494"/>
        </w:tabs>
        <w:rPr>
          <w:del w:id="754" w:author="1139930830362" w:date="2016-03-03T10:08:00Z"/>
          <w:rFonts w:eastAsiaTheme="minorEastAsia" w:cstheme="minorBidi"/>
          <w:noProof/>
          <w:sz w:val="21"/>
          <w:szCs w:val="22"/>
        </w:rPr>
      </w:pPr>
      <w:del w:id="755" w:author="1139930830362" w:date="2016-03-03T10:08:00Z">
        <w:r w:rsidRPr="00B00A8E" w:rsidDel="0049624E">
          <w:rPr>
            <w:rStyle w:val="a8"/>
            <w:noProof/>
            <w:color w:val="auto"/>
          </w:rPr>
          <w:delText>7.2.8.1.</w:delText>
        </w:r>
        <w:r w:rsidDel="0049624E">
          <w:rPr>
            <w:rFonts w:eastAsiaTheme="minorEastAsia" w:cstheme="minorBidi"/>
            <w:noProof/>
            <w:sz w:val="21"/>
            <w:szCs w:val="22"/>
          </w:rPr>
          <w:tab/>
        </w:r>
        <w:r w:rsidRPr="00B00A8E" w:rsidDel="0049624E">
          <w:rPr>
            <w:rStyle w:val="a8"/>
            <w:noProof/>
            <w:color w:val="auto"/>
          </w:rPr>
          <w:delText>find_multirate_subsystem()</w:delText>
        </w:r>
        <w:r w:rsidDel="0049624E">
          <w:rPr>
            <w:noProof/>
            <w:webHidden/>
          </w:rPr>
          <w:tab/>
          <w:delText>50</w:delText>
        </w:r>
      </w:del>
    </w:p>
    <w:p w:rsidR="00CC3D57" w:rsidDel="0049624E" w:rsidRDefault="00CC3D57">
      <w:pPr>
        <w:pStyle w:val="21"/>
        <w:tabs>
          <w:tab w:val="left" w:pos="840"/>
          <w:tab w:val="right" w:leader="dot" w:pos="8494"/>
        </w:tabs>
        <w:rPr>
          <w:del w:id="756" w:author="1139930830362" w:date="2016-03-03T10:08:00Z"/>
          <w:rFonts w:eastAsiaTheme="minorEastAsia" w:cstheme="minorBidi"/>
          <w:smallCaps w:val="0"/>
          <w:noProof/>
          <w:sz w:val="21"/>
          <w:szCs w:val="22"/>
        </w:rPr>
      </w:pPr>
      <w:del w:id="757" w:author="1139930830362" w:date="2016-03-03T10:08:00Z">
        <w:r w:rsidRPr="00B00A8E" w:rsidDel="0049624E">
          <w:rPr>
            <w:rStyle w:val="a8"/>
            <w:noProof/>
            <w:color w:val="auto"/>
          </w:rPr>
          <w:delText>7.3.</w:delText>
        </w:r>
        <w:r w:rsidDel="0049624E">
          <w:rPr>
            <w:rFonts w:eastAsiaTheme="minorEastAsia" w:cstheme="minorBidi"/>
            <w:smallCaps w:val="0"/>
            <w:noProof/>
            <w:sz w:val="21"/>
            <w:szCs w:val="22"/>
          </w:rPr>
          <w:tab/>
        </w:r>
        <w:r w:rsidRPr="00B00A8E" w:rsidDel="0049624E">
          <w:rPr>
            <w:rStyle w:val="a8"/>
            <w:noProof/>
            <w:color w:val="auto"/>
          </w:rPr>
          <w:delText>SimulinkRTW(Simulink</w:delText>
        </w:r>
        <w:r w:rsidRPr="00B00A8E" w:rsidDel="0049624E">
          <w:rPr>
            <w:rStyle w:val="a8"/>
            <w:rFonts w:hint="eastAsia"/>
            <w:noProof/>
            <w:color w:val="auto"/>
          </w:rPr>
          <w:delText>モデルと</w:delText>
        </w:r>
        <w:r w:rsidRPr="00B00A8E" w:rsidDel="0049624E">
          <w:rPr>
            <w:rStyle w:val="a8"/>
            <w:noProof/>
            <w:color w:val="auto"/>
          </w:rPr>
          <w:delText>RTW-EC</w:delText>
        </w:r>
        <w:r w:rsidRPr="00B00A8E" w:rsidDel="0049624E">
          <w:rPr>
            <w:rStyle w:val="a8"/>
            <w:rFonts w:hint="eastAsia"/>
            <w:noProof/>
            <w:color w:val="auto"/>
          </w:rPr>
          <w:delText>のコード処理</w:delText>
        </w:r>
        <w:r w:rsidRPr="00B00A8E" w:rsidDel="0049624E">
          <w:rPr>
            <w:rStyle w:val="a8"/>
            <w:noProof/>
            <w:color w:val="auto"/>
          </w:rPr>
          <w:delText>)</w:delText>
        </w:r>
        <w:r w:rsidDel="0049624E">
          <w:rPr>
            <w:noProof/>
            <w:webHidden/>
          </w:rPr>
          <w:tab/>
          <w:delText>51</w:delText>
        </w:r>
      </w:del>
    </w:p>
    <w:p w:rsidR="00CC3D57" w:rsidDel="0049624E" w:rsidRDefault="00CC3D57">
      <w:pPr>
        <w:pStyle w:val="41"/>
        <w:tabs>
          <w:tab w:val="left" w:pos="1470"/>
          <w:tab w:val="right" w:leader="dot" w:pos="8494"/>
        </w:tabs>
        <w:rPr>
          <w:del w:id="758" w:author="1139930830362" w:date="2016-03-03T10:08:00Z"/>
          <w:rFonts w:eastAsiaTheme="minorEastAsia" w:cstheme="minorBidi"/>
          <w:noProof/>
          <w:sz w:val="21"/>
          <w:szCs w:val="22"/>
        </w:rPr>
      </w:pPr>
      <w:del w:id="759" w:author="1139930830362" w:date="2016-03-03T10:08:00Z">
        <w:r w:rsidRPr="00B00A8E" w:rsidDel="0049624E">
          <w:rPr>
            <w:rStyle w:val="a8"/>
            <w:noProof/>
            <w:color w:val="auto"/>
          </w:rPr>
          <w:delText>7.3.1.1.</w:delText>
        </w:r>
        <w:r w:rsidDel="0049624E">
          <w:rPr>
            <w:rFonts w:eastAsiaTheme="minorEastAsia" w:cstheme="minorBidi"/>
            <w:noProof/>
            <w:sz w:val="21"/>
            <w:szCs w:val="22"/>
          </w:rPr>
          <w:tab/>
        </w:r>
        <w:r w:rsidRPr="00B00A8E" w:rsidDel="0049624E">
          <w:rPr>
            <w:rStyle w:val="a8"/>
            <w:rFonts w:hint="eastAsia"/>
            <w:noProof/>
            <w:color w:val="auto"/>
          </w:rPr>
          <w:delText>入力処理関数</w:delText>
        </w:r>
        <w:r w:rsidDel="0049624E">
          <w:rPr>
            <w:noProof/>
            <w:webHidden/>
          </w:rPr>
          <w:tab/>
          <w:delText>51</w:delText>
        </w:r>
      </w:del>
    </w:p>
    <w:p w:rsidR="00CC3D57" w:rsidDel="0049624E" w:rsidRDefault="00CC3D57">
      <w:pPr>
        <w:pStyle w:val="41"/>
        <w:tabs>
          <w:tab w:val="left" w:pos="1470"/>
          <w:tab w:val="right" w:leader="dot" w:pos="8494"/>
        </w:tabs>
        <w:rPr>
          <w:del w:id="760" w:author="1139930830362" w:date="2016-03-03T10:08:00Z"/>
          <w:rFonts w:eastAsiaTheme="minorEastAsia" w:cstheme="minorBidi"/>
          <w:noProof/>
          <w:sz w:val="21"/>
          <w:szCs w:val="22"/>
        </w:rPr>
      </w:pPr>
      <w:del w:id="761" w:author="1139930830362" w:date="2016-03-03T10:08:00Z">
        <w:r w:rsidRPr="00B00A8E" w:rsidDel="0049624E">
          <w:rPr>
            <w:rStyle w:val="a8"/>
            <w:noProof/>
            <w:color w:val="auto"/>
          </w:rPr>
          <w:delText>7.3.1.2.</w:delText>
        </w:r>
        <w:r w:rsidDel="0049624E">
          <w:rPr>
            <w:rFonts w:eastAsiaTheme="minorEastAsia" w:cstheme="minorBidi"/>
            <w:noProof/>
            <w:sz w:val="21"/>
            <w:szCs w:val="22"/>
          </w:rPr>
          <w:tab/>
        </w:r>
        <w:r w:rsidRPr="00B00A8E" w:rsidDel="0049624E">
          <w:rPr>
            <w:rStyle w:val="a8"/>
            <w:noProof/>
            <w:color w:val="auto"/>
          </w:rPr>
          <w:delText>XML</w:delText>
        </w:r>
        <w:r w:rsidRPr="00B00A8E" w:rsidDel="0049624E">
          <w:rPr>
            <w:rStyle w:val="a8"/>
            <w:rFonts w:hint="eastAsia"/>
            <w:noProof/>
            <w:color w:val="auto"/>
          </w:rPr>
          <w:delText>出力</w:delText>
        </w:r>
        <w:r w:rsidDel="0049624E">
          <w:rPr>
            <w:noProof/>
            <w:webHidden/>
          </w:rPr>
          <w:tab/>
          <w:delText>52</w:delText>
        </w:r>
      </w:del>
    </w:p>
    <w:p w:rsidR="00CC3D57" w:rsidDel="0049624E" w:rsidRDefault="00CC3D57">
      <w:pPr>
        <w:pStyle w:val="41"/>
        <w:tabs>
          <w:tab w:val="left" w:pos="1470"/>
          <w:tab w:val="right" w:leader="dot" w:pos="8494"/>
        </w:tabs>
        <w:rPr>
          <w:del w:id="762" w:author="1139930830362" w:date="2016-03-03T10:08:00Z"/>
          <w:rFonts w:eastAsiaTheme="minorEastAsia" w:cstheme="minorBidi"/>
          <w:noProof/>
          <w:sz w:val="21"/>
          <w:szCs w:val="22"/>
        </w:rPr>
      </w:pPr>
      <w:del w:id="763" w:author="1139930830362" w:date="2016-03-03T10:08:00Z">
        <w:r w:rsidRPr="00B00A8E" w:rsidDel="0049624E">
          <w:rPr>
            <w:rStyle w:val="a8"/>
            <w:noProof/>
            <w:color w:val="auto"/>
          </w:rPr>
          <w:delText>7.3.1.3.</w:delText>
        </w:r>
        <w:r w:rsidDel="0049624E">
          <w:rPr>
            <w:rFonts w:eastAsiaTheme="minorEastAsia" w:cstheme="minorBidi"/>
            <w:noProof/>
            <w:sz w:val="21"/>
            <w:szCs w:val="22"/>
          </w:rPr>
          <w:tab/>
        </w:r>
        <w:r w:rsidRPr="00B00A8E" w:rsidDel="0049624E">
          <w:rPr>
            <w:rStyle w:val="a8"/>
            <w:rFonts w:hint="eastAsia"/>
            <w:noProof/>
            <w:color w:val="auto"/>
          </w:rPr>
          <w:delText>使用例</w:delText>
        </w:r>
        <w:r w:rsidDel="0049624E">
          <w:rPr>
            <w:noProof/>
            <w:webHidden/>
          </w:rPr>
          <w:tab/>
          <w:delText>53</w:delText>
        </w:r>
      </w:del>
    </w:p>
    <w:p w:rsidR="00CC3D57" w:rsidDel="0049624E" w:rsidRDefault="00CC3D57">
      <w:pPr>
        <w:pStyle w:val="21"/>
        <w:tabs>
          <w:tab w:val="left" w:pos="840"/>
          <w:tab w:val="right" w:leader="dot" w:pos="8494"/>
        </w:tabs>
        <w:rPr>
          <w:del w:id="764" w:author="1139930830362" w:date="2016-03-03T10:08:00Z"/>
          <w:rFonts w:eastAsiaTheme="minorEastAsia" w:cstheme="minorBidi"/>
          <w:smallCaps w:val="0"/>
          <w:noProof/>
          <w:sz w:val="21"/>
          <w:szCs w:val="22"/>
        </w:rPr>
      </w:pPr>
      <w:del w:id="765" w:author="1139930830362" w:date="2016-03-03T10:08:00Z">
        <w:r w:rsidRPr="00B00A8E" w:rsidDel="0049624E">
          <w:rPr>
            <w:rStyle w:val="a8"/>
            <w:noProof/>
            <w:color w:val="auto"/>
          </w:rPr>
          <w:delText>7.4.</w:delText>
        </w:r>
        <w:r w:rsidDel="0049624E">
          <w:rPr>
            <w:rFonts w:eastAsiaTheme="minorEastAsia" w:cstheme="minorBidi"/>
            <w:smallCaps w:val="0"/>
            <w:noProof/>
            <w:sz w:val="21"/>
            <w:szCs w:val="22"/>
          </w:rPr>
          <w:tab/>
        </w:r>
        <w:r w:rsidRPr="00B00A8E" w:rsidDel="0049624E">
          <w:rPr>
            <w:rStyle w:val="a8"/>
            <w:noProof/>
            <w:color w:val="auto"/>
          </w:rPr>
          <w:delText>blxml2code</w:delText>
        </w:r>
        <w:r w:rsidDel="0049624E">
          <w:rPr>
            <w:noProof/>
            <w:webHidden/>
          </w:rPr>
          <w:tab/>
          <w:delText>54</w:delText>
        </w:r>
      </w:del>
    </w:p>
    <w:p w:rsidR="00CC3D57" w:rsidDel="0049624E" w:rsidRDefault="00CC3D57">
      <w:pPr>
        <w:pStyle w:val="41"/>
        <w:tabs>
          <w:tab w:val="left" w:pos="1470"/>
          <w:tab w:val="right" w:leader="dot" w:pos="8494"/>
        </w:tabs>
        <w:rPr>
          <w:del w:id="766" w:author="1139930830362" w:date="2016-03-03T10:08:00Z"/>
          <w:rFonts w:eastAsiaTheme="minorEastAsia" w:cstheme="minorBidi"/>
          <w:noProof/>
          <w:sz w:val="21"/>
          <w:szCs w:val="22"/>
        </w:rPr>
      </w:pPr>
      <w:del w:id="767" w:author="1139930830362" w:date="2016-03-03T10:08:00Z">
        <w:r w:rsidRPr="00B00A8E" w:rsidDel="0049624E">
          <w:rPr>
            <w:rStyle w:val="a8"/>
            <w:noProof/>
            <w:color w:val="auto"/>
          </w:rPr>
          <w:delText>7.4.1.1.</w:delText>
        </w:r>
        <w:r w:rsidDel="0049624E">
          <w:rPr>
            <w:rFonts w:eastAsiaTheme="minorEastAsia" w:cstheme="minorBidi"/>
            <w:noProof/>
            <w:sz w:val="21"/>
            <w:szCs w:val="22"/>
          </w:rPr>
          <w:tab/>
        </w:r>
        <w:r w:rsidRPr="00B00A8E" w:rsidDel="0049624E">
          <w:rPr>
            <w:rStyle w:val="a8"/>
            <w:noProof/>
            <w:color w:val="auto"/>
          </w:rPr>
          <w:delText>block_attr</w:delText>
        </w:r>
        <w:r w:rsidRPr="00B00A8E" w:rsidDel="0049624E">
          <w:rPr>
            <w:rStyle w:val="a8"/>
            <w:rFonts w:hint="eastAsia"/>
            <w:noProof/>
            <w:color w:val="auto"/>
          </w:rPr>
          <w:delText>クラスコンストラクタ</w:delText>
        </w:r>
        <w:r w:rsidDel="0049624E">
          <w:rPr>
            <w:noProof/>
            <w:webHidden/>
          </w:rPr>
          <w:tab/>
          <w:delText>56</w:delText>
        </w:r>
      </w:del>
    </w:p>
    <w:p w:rsidR="00CC3D57" w:rsidDel="0049624E" w:rsidRDefault="00CC3D57">
      <w:pPr>
        <w:pStyle w:val="41"/>
        <w:tabs>
          <w:tab w:val="left" w:pos="1470"/>
          <w:tab w:val="right" w:leader="dot" w:pos="8494"/>
        </w:tabs>
        <w:rPr>
          <w:del w:id="768" w:author="1139930830362" w:date="2016-03-03T10:08:00Z"/>
          <w:rFonts w:eastAsiaTheme="minorEastAsia" w:cstheme="minorBidi"/>
          <w:noProof/>
          <w:sz w:val="21"/>
          <w:szCs w:val="22"/>
        </w:rPr>
      </w:pPr>
      <w:del w:id="769" w:author="1139930830362" w:date="2016-03-03T10:08:00Z">
        <w:r w:rsidRPr="00B00A8E" w:rsidDel="0049624E">
          <w:rPr>
            <w:rStyle w:val="a8"/>
            <w:noProof/>
            <w:color w:val="auto"/>
          </w:rPr>
          <w:delText>7.4.1.2.</w:delText>
        </w:r>
        <w:r w:rsidDel="0049624E">
          <w:rPr>
            <w:rFonts w:eastAsiaTheme="minorEastAsia" w:cstheme="minorBidi"/>
            <w:noProof/>
            <w:sz w:val="21"/>
            <w:szCs w:val="22"/>
          </w:rPr>
          <w:tab/>
        </w:r>
        <w:r w:rsidRPr="00B00A8E" w:rsidDel="0049624E">
          <w:rPr>
            <w:rStyle w:val="a8"/>
            <w:noProof/>
            <w:color w:val="auto"/>
          </w:rPr>
          <w:delText>block_attr ::id()</w:delText>
        </w:r>
        <w:r w:rsidDel="0049624E">
          <w:rPr>
            <w:noProof/>
            <w:webHidden/>
          </w:rPr>
          <w:tab/>
          <w:delText>56</w:delText>
        </w:r>
      </w:del>
    </w:p>
    <w:p w:rsidR="00CC3D57" w:rsidDel="0049624E" w:rsidRDefault="00CC3D57">
      <w:pPr>
        <w:pStyle w:val="41"/>
        <w:tabs>
          <w:tab w:val="left" w:pos="1470"/>
          <w:tab w:val="right" w:leader="dot" w:pos="8494"/>
        </w:tabs>
        <w:rPr>
          <w:del w:id="770" w:author="1139930830362" w:date="2016-03-03T10:08:00Z"/>
          <w:rFonts w:eastAsiaTheme="minorEastAsia" w:cstheme="minorBidi"/>
          <w:noProof/>
          <w:sz w:val="21"/>
          <w:szCs w:val="22"/>
        </w:rPr>
      </w:pPr>
      <w:del w:id="771" w:author="1139930830362" w:date="2016-03-03T10:08:00Z">
        <w:r w:rsidRPr="00B00A8E" w:rsidDel="0049624E">
          <w:rPr>
            <w:rStyle w:val="a8"/>
            <w:noProof/>
            <w:color w:val="auto"/>
          </w:rPr>
          <w:delText>7.4.1.3.</w:delText>
        </w:r>
        <w:r w:rsidDel="0049624E">
          <w:rPr>
            <w:rFonts w:eastAsiaTheme="minorEastAsia" w:cstheme="minorBidi"/>
            <w:noProof/>
            <w:sz w:val="21"/>
            <w:szCs w:val="22"/>
          </w:rPr>
          <w:tab/>
        </w:r>
        <w:r w:rsidRPr="00B00A8E" w:rsidDel="0049624E">
          <w:rPr>
            <w:rStyle w:val="a8"/>
            <w:noProof/>
            <w:color w:val="auto"/>
          </w:rPr>
          <w:delText>block_attr ::block()</w:delText>
        </w:r>
        <w:r w:rsidDel="0049624E">
          <w:rPr>
            <w:noProof/>
            <w:webHidden/>
          </w:rPr>
          <w:tab/>
          <w:delText>56</w:delText>
        </w:r>
      </w:del>
    </w:p>
    <w:p w:rsidR="00CC3D57" w:rsidDel="0049624E" w:rsidRDefault="00CC3D57">
      <w:pPr>
        <w:pStyle w:val="41"/>
        <w:tabs>
          <w:tab w:val="left" w:pos="1470"/>
          <w:tab w:val="right" w:leader="dot" w:pos="8494"/>
        </w:tabs>
        <w:rPr>
          <w:del w:id="772" w:author="1139930830362" w:date="2016-03-03T10:08:00Z"/>
          <w:rFonts w:eastAsiaTheme="minorEastAsia" w:cstheme="minorBidi"/>
          <w:noProof/>
          <w:sz w:val="21"/>
          <w:szCs w:val="22"/>
        </w:rPr>
      </w:pPr>
      <w:del w:id="773" w:author="1139930830362" w:date="2016-03-03T10:08:00Z">
        <w:r w:rsidRPr="00B00A8E" w:rsidDel="0049624E">
          <w:rPr>
            <w:rStyle w:val="a8"/>
            <w:noProof/>
            <w:color w:val="auto"/>
          </w:rPr>
          <w:delText>7.4.1.4.</w:delText>
        </w:r>
        <w:r w:rsidDel="0049624E">
          <w:rPr>
            <w:rFonts w:eastAsiaTheme="minorEastAsia" w:cstheme="minorBidi"/>
            <w:noProof/>
            <w:sz w:val="21"/>
            <w:szCs w:val="22"/>
          </w:rPr>
          <w:tab/>
        </w:r>
        <w:r w:rsidRPr="00B00A8E" w:rsidDel="0049624E">
          <w:rPr>
            <w:rStyle w:val="a8"/>
            <w:noProof/>
            <w:color w:val="auto"/>
          </w:rPr>
          <w:delText>block_attr ::ignore()</w:delText>
        </w:r>
        <w:r w:rsidDel="0049624E">
          <w:rPr>
            <w:noProof/>
            <w:webHidden/>
          </w:rPr>
          <w:tab/>
          <w:delText>56</w:delText>
        </w:r>
      </w:del>
    </w:p>
    <w:p w:rsidR="00CC3D57" w:rsidDel="0049624E" w:rsidRDefault="00CC3D57">
      <w:pPr>
        <w:pStyle w:val="41"/>
        <w:tabs>
          <w:tab w:val="left" w:pos="1470"/>
          <w:tab w:val="right" w:leader="dot" w:pos="8494"/>
        </w:tabs>
        <w:rPr>
          <w:del w:id="774" w:author="1139930830362" w:date="2016-03-03T10:08:00Z"/>
          <w:rFonts w:eastAsiaTheme="minorEastAsia" w:cstheme="minorBidi"/>
          <w:noProof/>
          <w:sz w:val="21"/>
          <w:szCs w:val="22"/>
        </w:rPr>
      </w:pPr>
      <w:del w:id="775" w:author="1139930830362" w:date="2016-03-03T10:08:00Z">
        <w:r w:rsidRPr="00B00A8E" w:rsidDel="0049624E">
          <w:rPr>
            <w:rStyle w:val="a8"/>
            <w:noProof/>
            <w:color w:val="auto"/>
          </w:rPr>
          <w:delText>7.4.1.5.</w:delText>
        </w:r>
        <w:r w:rsidDel="0049624E">
          <w:rPr>
            <w:rFonts w:eastAsiaTheme="minorEastAsia" w:cstheme="minorBidi"/>
            <w:noProof/>
            <w:sz w:val="21"/>
            <w:szCs w:val="22"/>
          </w:rPr>
          <w:tab/>
        </w:r>
        <w:r w:rsidRPr="00B00A8E" w:rsidDel="0049624E">
          <w:rPr>
            <w:rStyle w:val="a8"/>
            <w:noProof/>
            <w:color w:val="auto"/>
          </w:rPr>
          <w:delText>block_attr ::set_ignore()</w:delText>
        </w:r>
        <w:r w:rsidDel="0049624E">
          <w:rPr>
            <w:noProof/>
            <w:webHidden/>
          </w:rPr>
          <w:tab/>
          <w:delText>56</w:delText>
        </w:r>
      </w:del>
    </w:p>
    <w:p w:rsidR="00CC3D57" w:rsidDel="0049624E" w:rsidRDefault="00CC3D57">
      <w:pPr>
        <w:pStyle w:val="41"/>
        <w:tabs>
          <w:tab w:val="left" w:pos="1470"/>
          <w:tab w:val="right" w:leader="dot" w:pos="8494"/>
        </w:tabs>
        <w:rPr>
          <w:del w:id="776" w:author="1139930830362" w:date="2016-03-03T10:08:00Z"/>
          <w:rFonts w:eastAsiaTheme="minorEastAsia" w:cstheme="minorBidi"/>
          <w:noProof/>
          <w:sz w:val="21"/>
          <w:szCs w:val="22"/>
        </w:rPr>
      </w:pPr>
      <w:del w:id="777" w:author="1139930830362" w:date="2016-03-03T10:08:00Z">
        <w:r w:rsidRPr="00B00A8E" w:rsidDel="0049624E">
          <w:rPr>
            <w:rStyle w:val="a8"/>
            <w:noProof/>
            <w:color w:val="auto"/>
          </w:rPr>
          <w:delText>7.4.1.6.</w:delText>
        </w:r>
        <w:r w:rsidDel="0049624E">
          <w:rPr>
            <w:rFonts w:eastAsiaTheme="minorEastAsia" w:cstheme="minorBidi"/>
            <w:noProof/>
            <w:sz w:val="21"/>
            <w:szCs w:val="22"/>
          </w:rPr>
          <w:tab/>
        </w:r>
        <w:r w:rsidRPr="00B00A8E" w:rsidDel="0049624E">
          <w:rPr>
            <w:rStyle w:val="a8"/>
            <w:noProof/>
            <w:color w:val="auto"/>
          </w:rPr>
          <w:delText>block_attr ::lowers()</w:delText>
        </w:r>
        <w:r w:rsidDel="0049624E">
          <w:rPr>
            <w:noProof/>
            <w:webHidden/>
          </w:rPr>
          <w:tab/>
          <w:delText>57</w:delText>
        </w:r>
      </w:del>
    </w:p>
    <w:p w:rsidR="00CC3D57" w:rsidDel="0049624E" w:rsidRDefault="00CC3D57">
      <w:pPr>
        <w:pStyle w:val="41"/>
        <w:tabs>
          <w:tab w:val="left" w:pos="1470"/>
          <w:tab w:val="right" w:leader="dot" w:pos="8494"/>
        </w:tabs>
        <w:rPr>
          <w:del w:id="778" w:author="1139930830362" w:date="2016-03-03T10:08:00Z"/>
          <w:rFonts w:eastAsiaTheme="minorEastAsia" w:cstheme="minorBidi"/>
          <w:noProof/>
          <w:sz w:val="21"/>
          <w:szCs w:val="22"/>
        </w:rPr>
      </w:pPr>
      <w:del w:id="779" w:author="1139930830362" w:date="2016-03-03T10:08:00Z">
        <w:r w:rsidRPr="00B00A8E" w:rsidDel="0049624E">
          <w:rPr>
            <w:rStyle w:val="a8"/>
            <w:noProof/>
            <w:color w:val="auto"/>
          </w:rPr>
          <w:delText>7.4.1.7.</w:delText>
        </w:r>
        <w:r w:rsidDel="0049624E">
          <w:rPr>
            <w:rFonts w:eastAsiaTheme="minorEastAsia" w:cstheme="minorBidi"/>
            <w:noProof/>
            <w:sz w:val="21"/>
            <w:szCs w:val="22"/>
          </w:rPr>
          <w:tab/>
        </w:r>
        <w:r w:rsidRPr="00B00A8E" w:rsidDel="0049624E">
          <w:rPr>
            <w:rStyle w:val="a8"/>
            <w:noProof/>
            <w:color w:val="auto"/>
          </w:rPr>
          <w:delText>block_attr ::merged</w:delText>
        </w:r>
        <w:r w:rsidDel="0049624E">
          <w:rPr>
            <w:noProof/>
            <w:webHidden/>
          </w:rPr>
          <w:tab/>
          <w:delText>57</w:delText>
        </w:r>
      </w:del>
    </w:p>
    <w:p w:rsidR="00CC3D57" w:rsidDel="0049624E" w:rsidRDefault="00CC3D57">
      <w:pPr>
        <w:pStyle w:val="41"/>
        <w:tabs>
          <w:tab w:val="left" w:pos="1470"/>
          <w:tab w:val="right" w:leader="dot" w:pos="8494"/>
        </w:tabs>
        <w:rPr>
          <w:del w:id="780" w:author="1139930830362" w:date="2016-03-03T10:08:00Z"/>
          <w:rFonts w:eastAsiaTheme="minorEastAsia" w:cstheme="minorBidi"/>
          <w:noProof/>
          <w:sz w:val="21"/>
          <w:szCs w:val="22"/>
        </w:rPr>
      </w:pPr>
      <w:del w:id="781" w:author="1139930830362" w:date="2016-03-03T10:08:00Z">
        <w:r w:rsidRPr="00B00A8E" w:rsidDel="0049624E">
          <w:rPr>
            <w:rStyle w:val="a8"/>
            <w:noProof/>
            <w:color w:val="auto"/>
          </w:rPr>
          <w:delText>7.4.1.8.</w:delText>
        </w:r>
        <w:r w:rsidDel="0049624E">
          <w:rPr>
            <w:rFonts w:eastAsiaTheme="minorEastAsia" w:cstheme="minorBidi"/>
            <w:noProof/>
            <w:sz w:val="21"/>
            <w:szCs w:val="22"/>
          </w:rPr>
          <w:tab/>
        </w:r>
        <w:r w:rsidRPr="00B00A8E" w:rsidDel="0049624E">
          <w:rPr>
            <w:rStyle w:val="a8"/>
            <w:rFonts w:hint="eastAsia"/>
            <w:noProof/>
            <w:color w:val="auto"/>
          </w:rPr>
          <w:delText>キャスト</w:delText>
        </w:r>
        <w:r w:rsidRPr="00B00A8E" w:rsidDel="0049624E">
          <w:rPr>
            <w:rStyle w:val="a8"/>
            <w:noProof/>
            <w:color w:val="auto"/>
          </w:rPr>
          <w:delText>(bool)</w:delText>
        </w:r>
        <w:r w:rsidDel="0049624E">
          <w:rPr>
            <w:noProof/>
            <w:webHidden/>
          </w:rPr>
          <w:tab/>
          <w:delText>57</w:delText>
        </w:r>
      </w:del>
    </w:p>
    <w:p w:rsidR="00CC3D57" w:rsidDel="0049624E" w:rsidRDefault="00CC3D57">
      <w:pPr>
        <w:pStyle w:val="41"/>
        <w:tabs>
          <w:tab w:val="left" w:pos="1470"/>
          <w:tab w:val="right" w:leader="dot" w:pos="8494"/>
        </w:tabs>
        <w:rPr>
          <w:del w:id="782" w:author="1139930830362" w:date="2016-03-03T10:08:00Z"/>
          <w:rFonts w:eastAsiaTheme="minorEastAsia" w:cstheme="minorBidi"/>
          <w:noProof/>
          <w:sz w:val="21"/>
          <w:szCs w:val="22"/>
        </w:rPr>
      </w:pPr>
      <w:del w:id="783" w:author="1139930830362" w:date="2016-03-03T10:08:00Z">
        <w:r w:rsidRPr="00B00A8E" w:rsidDel="0049624E">
          <w:rPr>
            <w:rStyle w:val="a8"/>
            <w:noProof/>
            <w:color w:val="auto"/>
          </w:rPr>
          <w:delText>7.4.1.9.</w:delText>
        </w:r>
        <w:r w:rsidDel="0049624E">
          <w:rPr>
            <w:rFonts w:eastAsiaTheme="minorEastAsia" w:cstheme="minorBidi"/>
            <w:noProof/>
            <w:sz w:val="21"/>
            <w:szCs w:val="22"/>
          </w:rPr>
          <w:tab/>
        </w:r>
        <w:r w:rsidRPr="00B00A8E" w:rsidDel="0049624E">
          <w:rPr>
            <w:rStyle w:val="a8"/>
            <w:noProof/>
            <w:color w:val="auto"/>
          </w:rPr>
          <w:delText>attr_map ::get</w:delText>
        </w:r>
        <w:r w:rsidDel="0049624E">
          <w:rPr>
            <w:noProof/>
            <w:webHidden/>
          </w:rPr>
          <w:tab/>
          <w:delText>57</w:delText>
        </w:r>
      </w:del>
    </w:p>
    <w:p w:rsidR="00CC3D57" w:rsidDel="0049624E" w:rsidRDefault="00CC3D57">
      <w:pPr>
        <w:pStyle w:val="41"/>
        <w:tabs>
          <w:tab w:val="left" w:pos="1680"/>
          <w:tab w:val="right" w:leader="dot" w:pos="8494"/>
        </w:tabs>
        <w:rPr>
          <w:del w:id="784" w:author="1139930830362" w:date="2016-03-03T10:08:00Z"/>
          <w:rFonts w:eastAsiaTheme="minorEastAsia" w:cstheme="minorBidi"/>
          <w:noProof/>
          <w:sz w:val="21"/>
          <w:szCs w:val="22"/>
        </w:rPr>
      </w:pPr>
      <w:del w:id="785" w:author="1139930830362" w:date="2016-03-03T10:08:00Z">
        <w:r w:rsidRPr="00B00A8E" w:rsidDel="0049624E">
          <w:rPr>
            <w:rStyle w:val="a8"/>
            <w:noProof/>
            <w:color w:val="auto"/>
          </w:rPr>
          <w:delText>7.4.1.10.</w:delText>
        </w:r>
        <w:r w:rsidDel="0049624E">
          <w:rPr>
            <w:rFonts w:eastAsiaTheme="minorEastAsia" w:cstheme="minorBidi"/>
            <w:noProof/>
            <w:sz w:val="21"/>
            <w:szCs w:val="22"/>
          </w:rPr>
          <w:tab/>
        </w:r>
        <w:r w:rsidRPr="00B00A8E" w:rsidDel="0049624E">
          <w:rPr>
            <w:rStyle w:val="a8"/>
            <w:noProof/>
            <w:color w:val="auto"/>
          </w:rPr>
          <w:delText>attr_map::get_id</w:delText>
        </w:r>
        <w:r w:rsidDel="0049624E">
          <w:rPr>
            <w:noProof/>
            <w:webHidden/>
          </w:rPr>
          <w:tab/>
          <w:delText>57</w:delText>
        </w:r>
      </w:del>
    </w:p>
    <w:p w:rsidR="00CC3D57" w:rsidDel="0049624E" w:rsidRDefault="00CC3D57">
      <w:pPr>
        <w:pStyle w:val="41"/>
        <w:tabs>
          <w:tab w:val="left" w:pos="1680"/>
          <w:tab w:val="right" w:leader="dot" w:pos="8494"/>
        </w:tabs>
        <w:rPr>
          <w:del w:id="786" w:author="1139930830362" w:date="2016-03-03T10:08:00Z"/>
          <w:rFonts w:eastAsiaTheme="minorEastAsia" w:cstheme="minorBidi"/>
          <w:noProof/>
          <w:sz w:val="21"/>
          <w:szCs w:val="22"/>
        </w:rPr>
      </w:pPr>
      <w:del w:id="787" w:author="1139930830362" w:date="2016-03-03T10:08:00Z">
        <w:r w:rsidRPr="00B00A8E" w:rsidDel="0049624E">
          <w:rPr>
            <w:rStyle w:val="a8"/>
            <w:noProof/>
            <w:color w:val="auto"/>
          </w:rPr>
          <w:delText>7.4.1.11.</w:delText>
        </w:r>
        <w:r w:rsidDel="0049624E">
          <w:rPr>
            <w:rFonts w:eastAsiaTheme="minorEastAsia" w:cstheme="minorBidi"/>
            <w:noProof/>
            <w:sz w:val="21"/>
            <w:szCs w:val="22"/>
          </w:rPr>
          <w:tab/>
        </w:r>
        <w:r w:rsidRPr="00B00A8E" w:rsidDel="0049624E">
          <w:rPr>
            <w:rStyle w:val="a8"/>
            <w:noProof/>
            <w:color w:val="auto"/>
          </w:rPr>
          <w:delText>attr_map::add()</w:delText>
        </w:r>
        <w:r w:rsidDel="0049624E">
          <w:rPr>
            <w:noProof/>
            <w:webHidden/>
          </w:rPr>
          <w:tab/>
          <w:delText>58</w:delText>
        </w:r>
      </w:del>
    </w:p>
    <w:p w:rsidR="00CC3D57" w:rsidDel="0049624E" w:rsidRDefault="00CC3D57">
      <w:pPr>
        <w:pStyle w:val="41"/>
        <w:tabs>
          <w:tab w:val="left" w:pos="1680"/>
          <w:tab w:val="right" w:leader="dot" w:pos="8494"/>
        </w:tabs>
        <w:rPr>
          <w:del w:id="788" w:author="1139930830362" w:date="2016-03-03T10:08:00Z"/>
          <w:rFonts w:eastAsiaTheme="minorEastAsia" w:cstheme="minorBidi"/>
          <w:noProof/>
          <w:sz w:val="21"/>
          <w:szCs w:val="22"/>
        </w:rPr>
      </w:pPr>
      <w:del w:id="789" w:author="1139930830362" w:date="2016-03-03T10:08:00Z">
        <w:r w:rsidRPr="00B00A8E" w:rsidDel="0049624E">
          <w:rPr>
            <w:rStyle w:val="a8"/>
            <w:noProof/>
            <w:color w:val="auto"/>
          </w:rPr>
          <w:delText>7.4.1.12.</w:delText>
        </w:r>
        <w:r w:rsidDel="0049624E">
          <w:rPr>
            <w:rFonts w:eastAsiaTheme="minorEastAsia" w:cstheme="minorBidi"/>
            <w:noProof/>
            <w:sz w:val="21"/>
            <w:szCs w:val="22"/>
          </w:rPr>
          <w:tab/>
        </w:r>
        <w:r w:rsidRPr="00B00A8E" w:rsidDel="0049624E">
          <w:rPr>
            <w:rStyle w:val="a8"/>
            <w:noProof/>
            <w:color w:val="auto"/>
          </w:rPr>
          <w:delText>BLXML</w:delText>
        </w:r>
        <w:r w:rsidRPr="00B00A8E" w:rsidDel="0049624E">
          <w:rPr>
            <w:rStyle w:val="a8"/>
            <w:rFonts w:hint="eastAsia"/>
            <w:noProof/>
            <w:color w:val="auto"/>
          </w:rPr>
          <w:delText>クラスコンストラクタ</w:delText>
        </w:r>
        <w:r w:rsidDel="0049624E">
          <w:rPr>
            <w:noProof/>
            <w:webHidden/>
          </w:rPr>
          <w:tab/>
          <w:delText>58</w:delText>
        </w:r>
      </w:del>
    </w:p>
    <w:p w:rsidR="00CC3D57" w:rsidDel="0049624E" w:rsidRDefault="00CC3D57">
      <w:pPr>
        <w:pStyle w:val="41"/>
        <w:tabs>
          <w:tab w:val="left" w:pos="1680"/>
          <w:tab w:val="right" w:leader="dot" w:pos="8494"/>
        </w:tabs>
        <w:rPr>
          <w:del w:id="790" w:author="1139930830362" w:date="2016-03-03T10:08:00Z"/>
          <w:rFonts w:eastAsiaTheme="minorEastAsia" w:cstheme="minorBidi"/>
          <w:noProof/>
          <w:sz w:val="21"/>
          <w:szCs w:val="22"/>
        </w:rPr>
      </w:pPr>
      <w:del w:id="791" w:author="1139930830362" w:date="2016-03-03T10:08:00Z">
        <w:r w:rsidRPr="00B00A8E" w:rsidDel="0049624E">
          <w:rPr>
            <w:rStyle w:val="a8"/>
            <w:noProof/>
            <w:color w:val="auto"/>
          </w:rPr>
          <w:delText>7.4.1.13.</w:delText>
        </w:r>
        <w:r w:rsidDel="0049624E">
          <w:rPr>
            <w:rFonts w:eastAsiaTheme="minorEastAsia" w:cstheme="minorBidi"/>
            <w:noProof/>
            <w:sz w:val="21"/>
            <w:szCs w:val="22"/>
          </w:rPr>
          <w:tab/>
        </w:r>
        <w:r w:rsidRPr="00B00A8E" w:rsidDel="0049624E">
          <w:rPr>
            <w:rStyle w:val="a8"/>
            <w:noProof/>
            <w:color w:val="auto"/>
          </w:rPr>
          <w:delText>BLXML::load()</w:delText>
        </w:r>
        <w:r w:rsidDel="0049624E">
          <w:rPr>
            <w:noProof/>
            <w:webHidden/>
          </w:rPr>
          <w:tab/>
          <w:delText>58</w:delText>
        </w:r>
      </w:del>
    </w:p>
    <w:p w:rsidR="00CC3D57" w:rsidDel="0049624E" w:rsidRDefault="00CC3D57">
      <w:pPr>
        <w:pStyle w:val="41"/>
        <w:tabs>
          <w:tab w:val="left" w:pos="1680"/>
          <w:tab w:val="right" w:leader="dot" w:pos="8494"/>
        </w:tabs>
        <w:rPr>
          <w:del w:id="792" w:author="1139930830362" w:date="2016-03-03T10:08:00Z"/>
          <w:rFonts w:eastAsiaTheme="minorEastAsia" w:cstheme="minorBidi"/>
          <w:noProof/>
          <w:sz w:val="21"/>
          <w:szCs w:val="22"/>
        </w:rPr>
      </w:pPr>
      <w:del w:id="793" w:author="1139930830362" w:date="2016-03-03T10:08:00Z">
        <w:r w:rsidRPr="00B00A8E" w:rsidDel="0049624E">
          <w:rPr>
            <w:rStyle w:val="a8"/>
            <w:noProof/>
            <w:color w:val="auto"/>
          </w:rPr>
          <w:delText>7.4.1.14.</w:delText>
        </w:r>
        <w:r w:rsidDel="0049624E">
          <w:rPr>
            <w:rFonts w:eastAsiaTheme="minorEastAsia" w:cstheme="minorBidi"/>
            <w:noProof/>
            <w:sz w:val="21"/>
            <w:szCs w:val="22"/>
          </w:rPr>
          <w:tab/>
        </w:r>
        <w:r w:rsidRPr="00B00A8E" w:rsidDel="0049624E">
          <w:rPr>
            <w:rStyle w:val="a8"/>
            <w:noProof/>
            <w:color w:val="auto"/>
          </w:rPr>
          <w:delText>BLXML::gencode()</w:delText>
        </w:r>
        <w:r w:rsidDel="0049624E">
          <w:rPr>
            <w:noProof/>
            <w:webHidden/>
          </w:rPr>
          <w:tab/>
          <w:delText>58</w:delText>
        </w:r>
      </w:del>
    </w:p>
    <w:p w:rsidR="00CC3D57" w:rsidDel="0049624E" w:rsidRDefault="00CC3D57">
      <w:pPr>
        <w:pStyle w:val="41"/>
        <w:tabs>
          <w:tab w:val="left" w:pos="1680"/>
          <w:tab w:val="right" w:leader="dot" w:pos="8494"/>
        </w:tabs>
        <w:rPr>
          <w:del w:id="794" w:author="1139930830362" w:date="2016-03-03T10:08:00Z"/>
          <w:rFonts w:eastAsiaTheme="minorEastAsia" w:cstheme="minorBidi"/>
          <w:noProof/>
          <w:sz w:val="21"/>
          <w:szCs w:val="22"/>
        </w:rPr>
      </w:pPr>
      <w:del w:id="795" w:author="1139930830362" w:date="2016-03-03T10:08:00Z">
        <w:r w:rsidRPr="00B00A8E" w:rsidDel="0049624E">
          <w:rPr>
            <w:rStyle w:val="a8"/>
            <w:noProof/>
            <w:color w:val="auto"/>
          </w:rPr>
          <w:delText>7.4.1.15.</w:delText>
        </w:r>
        <w:r w:rsidDel="0049624E">
          <w:rPr>
            <w:rFonts w:eastAsiaTheme="minorEastAsia" w:cstheme="minorBidi"/>
            <w:noProof/>
            <w:sz w:val="21"/>
            <w:szCs w:val="22"/>
          </w:rPr>
          <w:tab/>
        </w:r>
        <w:r w:rsidRPr="00B00A8E" w:rsidDel="0049624E">
          <w:rPr>
            <w:rStyle w:val="a8"/>
            <w:noProof/>
            <w:color w:val="auto"/>
          </w:rPr>
          <w:delText>BLXML::check_switchcase_if_block()</w:delText>
        </w:r>
        <w:r w:rsidDel="0049624E">
          <w:rPr>
            <w:noProof/>
            <w:webHidden/>
          </w:rPr>
          <w:tab/>
          <w:delText>58</w:delText>
        </w:r>
      </w:del>
    </w:p>
    <w:p w:rsidR="00CC3D57" w:rsidDel="0049624E" w:rsidRDefault="00CC3D57">
      <w:pPr>
        <w:pStyle w:val="41"/>
        <w:tabs>
          <w:tab w:val="left" w:pos="1680"/>
          <w:tab w:val="right" w:leader="dot" w:pos="8494"/>
        </w:tabs>
        <w:rPr>
          <w:del w:id="796" w:author="1139930830362" w:date="2016-03-03T10:08:00Z"/>
          <w:rFonts w:eastAsiaTheme="minorEastAsia" w:cstheme="minorBidi"/>
          <w:noProof/>
          <w:sz w:val="21"/>
          <w:szCs w:val="22"/>
        </w:rPr>
      </w:pPr>
      <w:del w:id="797" w:author="1139930830362" w:date="2016-03-03T10:08:00Z">
        <w:r w:rsidRPr="00B00A8E" w:rsidDel="0049624E">
          <w:rPr>
            <w:rStyle w:val="a8"/>
            <w:noProof/>
            <w:color w:val="auto"/>
          </w:rPr>
          <w:delText>7.4.1.16.</w:delText>
        </w:r>
        <w:r w:rsidDel="0049624E">
          <w:rPr>
            <w:rFonts w:eastAsiaTheme="minorEastAsia" w:cstheme="minorBidi"/>
            <w:noProof/>
            <w:sz w:val="21"/>
            <w:szCs w:val="22"/>
          </w:rPr>
          <w:tab/>
        </w:r>
        <w:r w:rsidRPr="00B00A8E" w:rsidDel="0049624E">
          <w:rPr>
            <w:rStyle w:val="a8"/>
            <w:noProof/>
            <w:color w:val="auto"/>
          </w:rPr>
          <w:delText>BLXML::dump()</w:delText>
        </w:r>
        <w:r w:rsidDel="0049624E">
          <w:rPr>
            <w:noProof/>
            <w:webHidden/>
          </w:rPr>
          <w:tab/>
          <w:delText>58</w:delText>
        </w:r>
      </w:del>
    </w:p>
    <w:p w:rsidR="00CC3D57" w:rsidDel="0049624E" w:rsidRDefault="00CC3D57">
      <w:pPr>
        <w:pStyle w:val="41"/>
        <w:tabs>
          <w:tab w:val="left" w:pos="1680"/>
          <w:tab w:val="right" w:leader="dot" w:pos="8494"/>
        </w:tabs>
        <w:rPr>
          <w:del w:id="798" w:author="1139930830362" w:date="2016-03-03T10:08:00Z"/>
          <w:rFonts w:eastAsiaTheme="minorEastAsia" w:cstheme="minorBidi"/>
          <w:noProof/>
          <w:sz w:val="21"/>
          <w:szCs w:val="22"/>
        </w:rPr>
      </w:pPr>
      <w:del w:id="799" w:author="1139930830362" w:date="2016-03-03T10:08:00Z">
        <w:r w:rsidRPr="00B00A8E" w:rsidDel="0049624E">
          <w:rPr>
            <w:rStyle w:val="a8"/>
            <w:noProof/>
            <w:color w:val="auto"/>
          </w:rPr>
          <w:delText>7.4.1.17.</w:delText>
        </w:r>
        <w:r w:rsidDel="0049624E">
          <w:rPr>
            <w:rFonts w:eastAsiaTheme="minorEastAsia" w:cstheme="minorBidi"/>
            <w:noProof/>
            <w:sz w:val="21"/>
            <w:szCs w:val="22"/>
          </w:rPr>
          <w:tab/>
        </w:r>
        <w:r w:rsidRPr="00B00A8E" w:rsidDel="0049624E">
          <w:rPr>
            <w:rStyle w:val="a8"/>
            <w:rFonts w:hint="eastAsia"/>
            <w:noProof/>
            <w:color w:val="auto"/>
          </w:rPr>
          <w:delText>キャスト</w:delText>
        </w:r>
        <w:r w:rsidRPr="00B00A8E" w:rsidDel="0049624E">
          <w:rPr>
            <w:rStyle w:val="a8"/>
            <w:noProof/>
            <w:color w:val="auto"/>
          </w:rPr>
          <w:delText>(bool)</w:delText>
        </w:r>
        <w:r w:rsidDel="0049624E">
          <w:rPr>
            <w:noProof/>
            <w:webHidden/>
          </w:rPr>
          <w:tab/>
          <w:delText>59</w:delText>
        </w:r>
      </w:del>
    </w:p>
    <w:p w:rsidR="00CC3D57" w:rsidDel="0049624E" w:rsidRDefault="00CC3D57">
      <w:pPr>
        <w:pStyle w:val="21"/>
        <w:tabs>
          <w:tab w:val="left" w:pos="840"/>
          <w:tab w:val="right" w:leader="dot" w:pos="8494"/>
        </w:tabs>
        <w:rPr>
          <w:del w:id="800" w:author="1139930830362" w:date="2016-03-03T10:08:00Z"/>
          <w:rFonts w:eastAsiaTheme="minorEastAsia" w:cstheme="minorBidi"/>
          <w:smallCaps w:val="0"/>
          <w:noProof/>
          <w:sz w:val="21"/>
          <w:szCs w:val="22"/>
        </w:rPr>
      </w:pPr>
      <w:del w:id="801" w:author="1139930830362" w:date="2016-03-03T10:08:00Z">
        <w:r w:rsidRPr="00B00A8E" w:rsidDel="0049624E">
          <w:rPr>
            <w:rStyle w:val="a8"/>
            <w:noProof/>
            <w:color w:val="auto"/>
          </w:rPr>
          <w:delText>7.5.</w:delText>
        </w:r>
        <w:r w:rsidDel="0049624E">
          <w:rPr>
            <w:rFonts w:eastAsiaTheme="minorEastAsia" w:cstheme="minorBidi"/>
            <w:smallCaps w:val="0"/>
            <w:noProof/>
            <w:sz w:val="21"/>
            <w:szCs w:val="22"/>
          </w:rPr>
          <w:tab/>
        </w:r>
        <w:r w:rsidRPr="00B00A8E" w:rsidDel="0049624E">
          <w:rPr>
            <w:rStyle w:val="a8"/>
            <w:noProof/>
            <w:color w:val="auto"/>
          </w:rPr>
          <w:delText>llvm-BLXMLPerf</w:delText>
        </w:r>
        <w:r w:rsidDel="0049624E">
          <w:rPr>
            <w:noProof/>
            <w:webHidden/>
          </w:rPr>
          <w:tab/>
          <w:delText>60</w:delText>
        </w:r>
      </w:del>
    </w:p>
    <w:p w:rsidR="00CC3D57" w:rsidDel="0049624E" w:rsidRDefault="00CC3D57">
      <w:pPr>
        <w:pStyle w:val="41"/>
        <w:tabs>
          <w:tab w:val="left" w:pos="1470"/>
          <w:tab w:val="right" w:leader="dot" w:pos="8494"/>
        </w:tabs>
        <w:rPr>
          <w:del w:id="802" w:author="1139930830362" w:date="2016-03-03T10:08:00Z"/>
          <w:rFonts w:eastAsiaTheme="minorEastAsia" w:cstheme="minorBidi"/>
          <w:noProof/>
          <w:sz w:val="21"/>
          <w:szCs w:val="22"/>
        </w:rPr>
      </w:pPr>
      <w:del w:id="803" w:author="1139930830362" w:date="2016-03-03T10:08:00Z">
        <w:r w:rsidRPr="00B00A8E" w:rsidDel="0049624E">
          <w:rPr>
            <w:rStyle w:val="a8"/>
            <w:noProof/>
            <w:color w:val="auto"/>
          </w:rPr>
          <w:delText>7.5.1.1.</w:delText>
        </w:r>
        <w:r w:rsidDel="0049624E">
          <w:rPr>
            <w:rFonts w:eastAsiaTheme="minorEastAsia" w:cstheme="minorBidi"/>
            <w:noProof/>
            <w:sz w:val="21"/>
            <w:szCs w:val="22"/>
          </w:rPr>
          <w:tab/>
        </w:r>
        <w:r w:rsidRPr="00B00A8E" w:rsidDel="0049624E">
          <w:rPr>
            <w:rStyle w:val="a8"/>
            <w:noProof/>
            <w:color w:val="auto"/>
          </w:rPr>
          <w:delText>FunctionInfo</w:delText>
        </w:r>
        <w:r w:rsidRPr="00B00A8E" w:rsidDel="0049624E">
          <w:rPr>
            <w:rStyle w:val="a8"/>
            <w:rFonts w:hint="eastAsia"/>
            <w:noProof/>
            <w:color w:val="auto"/>
          </w:rPr>
          <w:delText>クラスコンストラクタ</w:delText>
        </w:r>
        <w:r w:rsidDel="0049624E">
          <w:rPr>
            <w:noProof/>
            <w:webHidden/>
          </w:rPr>
          <w:tab/>
          <w:delText>61</w:delText>
        </w:r>
      </w:del>
    </w:p>
    <w:p w:rsidR="00CC3D57" w:rsidDel="0049624E" w:rsidRDefault="00CC3D57">
      <w:pPr>
        <w:pStyle w:val="41"/>
        <w:tabs>
          <w:tab w:val="left" w:pos="1470"/>
          <w:tab w:val="right" w:leader="dot" w:pos="8494"/>
        </w:tabs>
        <w:rPr>
          <w:del w:id="804" w:author="1139930830362" w:date="2016-03-03T10:08:00Z"/>
          <w:rFonts w:eastAsiaTheme="minorEastAsia" w:cstheme="minorBidi"/>
          <w:noProof/>
          <w:sz w:val="21"/>
          <w:szCs w:val="22"/>
        </w:rPr>
      </w:pPr>
      <w:del w:id="805" w:author="1139930830362" w:date="2016-03-03T10:08:00Z">
        <w:r w:rsidRPr="00B00A8E" w:rsidDel="0049624E">
          <w:rPr>
            <w:rStyle w:val="a8"/>
            <w:noProof/>
            <w:color w:val="auto"/>
          </w:rPr>
          <w:delText>7.5.1.2.</w:delText>
        </w:r>
        <w:r w:rsidDel="0049624E">
          <w:rPr>
            <w:rFonts w:eastAsiaTheme="minorEastAsia" w:cstheme="minorBidi"/>
            <w:noProof/>
            <w:sz w:val="21"/>
            <w:szCs w:val="22"/>
          </w:rPr>
          <w:tab/>
        </w:r>
        <w:r w:rsidRPr="00B00A8E" w:rsidDel="0049624E">
          <w:rPr>
            <w:rStyle w:val="a8"/>
            <w:noProof/>
            <w:color w:val="auto"/>
          </w:rPr>
          <w:delText>FunctionInfo ::name()</w:delText>
        </w:r>
        <w:r w:rsidDel="0049624E">
          <w:rPr>
            <w:noProof/>
            <w:webHidden/>
          </w:rPr>
          <w:tab/>
          <w:delText>61</w:delText>
        </w:r>
      </w:del>
    </w:p>
    <w:p w:rsidR="00CC3D57" w:rsidDel="0049624E" w:rsidRDefault="00CC3D57">
      <w:pPr>
        <w:pStyle w:val="41"/>
        <w:tabs>
          <w:tab w:val="left" w:pos="1470"/>
          <w:tab w:val="right" w:leader="dot" w:pos="8494"/>
        </w:tabs>
        <w:rPr>
          <w:del w:id="806" w:author="1139930830362" w:date="2016-03-03T10:08:00Z"/>
          <w:rFonts w:eastAsiaTheme="minorEastAsia" w:cstheme="minorBidi"/>
          <w:noProof/>
          <w:sz w:val="21"/>
          <w:szCs w:val="22"/>
        </w:rPr>
      </w:pPr>
      <w:del w:id="807" w:author="1139930830362" w:date="2016-03-03T10:08:00Z">
        <w:r w:rsidRPr="00B00A8E" w:rsidDel="0049624E">
          <w:rPr>
            <w:rStyle w:val="a8"/>
            <w:noProof/>
            <w:color w:val="auto"/>
          </w:rPr>
          <w:delText>7.5.1.3.</w:delText>
        </w:r>
        <w:r w:rsidDel="0049624E">
          <w:rPr>
            <w:rFonts w:eastAsiaTheme="minorEastAsia" w:cstheme="minorBidi"/>
            <w:noProof/>
            <w:sz w:val="21"/>
            <w:szCs w:val="22"/>
          </w:rPr>
          <w:tab/>
        </w:r>
        <w:r w:rsidRPr="00B00A8E" w:rsidDel="0049624E">
          <w:rPr>
            <w:rStyle w:val="a8"/>
            <w:noProof/>
            <w:color w:val="auto"/>
          </w:rPr>
          <w:delText>FunctionInfo ::best()</w:delText>
        </w:r>
        <w:r w:rsidDel="0049624E">
          <w:rPr>
            <w:noProof/>
            <w:webHidden/>
          </w:rPr>
          <w:tab/>
          <w:delText>61</w:delText>
        </w:r>
      </w:del>
    </w:p>
    <w:p w:rsidR="00CC3D57" w:rsidDel="0049624E" w:rsidRDefault="00CC3D57">
      <w:pPr>
        <w:pStyle w:val="41"/>
        <w:tabs>
          <w:tab w:val="left" w:pos="1470"/>
          <w:tab w:val="right" w:leader="dot" w:pos="8494"/>
        </w:tabs>
        <w:rPr>
          <w:del w:id="808" w:author="1139930830362" w:date="2016-03-03T10:08:00Z"/>
          <w:rFonts w:eastAsiaTheme="minorEastAsia" w:cstheme="minorBidi"/>
          <w:noProof/>
          <w:sz w:val="21"/>
          <w:szCs w:val="22"/>
        </w:rPr>
      </w:pPr>
      <w:del w:id="809" w:author="1139930830362" w:date="2016-03-03T10:08:00Z">
        <w:r w:rsidRPr="00B00A8E" w:rsidDel="0049624E">
          <w:rPr>
            <w:rStyle w:val="a8"/>
            <w:noProof/>
            <w:color w:val="auto"/>
          </w:rPr>
          <w:delText>7.5.1.4.</w:delText>
        </w:r>
        <w:r w:rsidDel="0049624E">
          <w:rPr>
            <w:rFonts w:eastAsiaTheme="minorEastAsia" w:cstheme="minorBidi"/>
            <w:noProof/>
            <w:sz w:val="21"/>
            <w:szCs w:val="22"/>
          </w:rPr>
          <w:tab/>
        </w:r>
        <w:r w:rsidRPr="00B00A8E" w:rsidDel="0049624E">
          <w:rPr>
            <w:rStyle w:val="a8"/>
            <w:noProof/>
            <w:color w:val="auto"/>
          </w:rPr>
          <w:delText>FunctionInfo ::typical()</w:delText>
        </w:r>
        <w:r w:rsidDel="0049624E">
          <w:rPr>
            <w:noProof/>
            <w:webHidden/>
          </w:rPr>
          <w:tab/>
          <w:delText>61</w:delText>
        </w:r>
      </w:del>
    </w:p>
    <w:p w:rsidR="00CC3D57" w:rsidDel="0049624E" w:rsidRDefault="00CC3D57">
      <w:pPr>
        <w:pStyle w:val="41"/>
        <w:tabs>
          <w:tab w:val="left" w:pos="1470"/>
          <w:tab w:val="right" w:leader="dot" w:pos="8494"/>
        </w:tabs>
        <w:rPr>
          <w:del w:id="810" w:author="1139930830362" w:date="2016-03-03T10:08:00Z"/>
          <w:rFonts w:eastAsiaTheme="minorEastAsia" w:cstheme="minorBidi"/>
          <w:noProof/>
          <w:sz w:val="21"/>
          <w:szCs w:val="22"/>
        </w:rPr>
      </w:pPr>
      <w:del w:id="811" w:author="1139930830362" w:date="2016-03-03T10:08:00Z">
        <w:r w:rsidRPr="00B00A8E" w:rsidDel="0049624E">
          <w:rPr>
            <w:rStyle w:val="a8"/>
            <w:noProof/>
            <w:color w:val="auto"/>
          </w:rPr>
          <w:delText>7.5.1.5.</w:delText>
        </w:r>
        <w:r w:rsidDel="0049624E">
          <w:rPr>
            <w:rFonts w:eastAsiaTheme="minorEastAsia" w:cstheme="minorBidi"/>
            <w:noProof/>
            <w:sz w:val="21"/>
            <w:szCs w:val="22"/>
          </w:rPr>
          <w:tab/>
        </w:r>
        <w:r w:rsidRPr="00B00A8E" w:rsidDel="0049624E">
          <w:rPr>
            <w:rStyle w:val="a8"/>
            <w:noProof/>
            <w:color w:val="auto"/>
          </w:rPr>
          <w:delText>FunctionInfo ::worst()</w:delText>
        </w:r>
        <w:r w:rsidDel="0049624E">
          <w:rPr>
            <w:noProof/>
            <w:webHidden/>
          </w:rPr>
          <w:tab/>
          <w:delText>61</w:delText>
        </w:r>
      </w:del>
    </w:p>
    <w:p w:rsidR="00CC3D57" w:rsidDel="0049624E" w:rsidRDefault="00CC3D57">
      <w:pPr>
        <w:pStyle w:val="41"/>
        <w:tabs>
          <w:tab w:val="left" w:pos="1470"/>
          <w:tab w:val="right" w:leader="dot" w:pos="8494"/>
        </w:tabs>
        <w:rPr>
          <w:del w:id="812" w:author="1139930830362" w:date="2016-03-03T10:08:00Z"/>
          <w:rFonts w:eastAsiaTheme="minorEastAsia" w:cstheme="minorBidi"/>
          <w:noProof/>
          <w:sz w:val="21"/>
          <w:szCs w:val="22"/>
        </w:rPr>
      </w:pPr>
      <w:del w:id="813" w:author="1139930830362" w:date="2016-03-03T10:08:00Z">
        <w:r w:rsidRPr="00B00A8E" w:rsidDel="0049624E">
          <w:rPr>
            <w:rStyle w:val="a8"/>
            <w:noProof/>
            <w:color w:val="auto"/>
          </w:rPr>
          <w:delText>7.5.1.6.</w:delText>
        </w:r>
        <w:r w:rsidDel="0049624E">
          <w:rPr>
            <w:rFonts w:eastAsiaTheme="minorEastAsia" w:cstheme="minorBidi"/>
            <w:noProof/>
            <w:sz w:val="21"/>
            <w:szCs w:val="22"/>
          </w:rPr>
          <w:tab/>
        </w:r>
        <w:r w:rsidRPr="00B00A8E" w:rsidDel="0049624E">
          <w:rPr>
            <w:rStyle w:val="a8"/>
            <w:noProof/>
            <w:color w:val="auto"/>
          </w:rPr>
          <w:delText>BLXMLPerf</w:delText>
        </w:r>
        <w:r w:rsidRPr="00B00A8E" w:rsidDel="0049624E">
          <w:rPr>
            <w:rStyle w:val="a8"/>
            <w:rFonts w:hint="eastAsia"/>
            <w:noProof/>
            <w:color w:val="auto"/>
          </w:rPr>
          <w:delText>クラスコンストラクタ</w:delText>
        </w:r>
        <w:r w:rsidDel="0049624E">
          <w:rPr>
            <w:noProof/>
            <w:webHidden/>
          </w:rPr>
          <w:tab/>
          <w:delText>62</w:delText>
        </w:r>
      </w:del>
    </w:p>
    <w:p w:rsidR="00CC3D57" w:rsidDel="0049624E" w:rsidRDefault="00CC3D57">
      <w:pPr>
        <w:pStyle w:val="41"/>
        <w:tabs>
          <w:tab w:val="left" w:pos="1470"/>
          <w:tab w:val="right" w:leader="dot" w:pos="8494"/>
        </w:tabs>
        <w:rPr>
          <w:del w:id="814" w:author="1139930830362" w:date="2016-03-03T10:08:00Z"/>
          <w:rFonts w:eastAsiaTheme="minorEastAsia" w:cstheme="minorBidi"/>
          <w:noProof/>
          <w:sz w:val="21"/>
          <w:szCs w:val="22"/>
        </w:rPr>
      </w:pPr>
      <w:del w:id="815" w:author="1139930830362" w:date="2016-03-03T10:08:00Z">
        <w:r w:rsidRPr="00B00A8E" w:rsidDel="0049624E">
          <w:rPr>
            <w:rStyle w:val="a8"/>
            <w:noProof/>
            <w:color w:val="auto"/>
          </w:rPr>
          <w:delText>7.5.1.7.</w:delText>
        </w:r>
        <w:r w:rsidDel="0049624E">
          <w:rPr>
            <w:rFonts w:eastAsiaTheme="minorEastAsia" w:cstheme="minorBidi"/>
            <w:noProof/>
            <w:sz w:val="21"/>
            <w:szCs w:val="22"/>
          </w:rPr>
          <w:tab/>
        </w:r>
        <w:r w:rsidRPr="00B00A8E" w:rsidDel="0049624E">
          <w:rPr>
            <w:rStyle w:val="a8"/>
            <w:noProof/>
            <w:color w:val="auto"/>
          </w:rPr>
          <w:delText>BLXMLPerf ::doInitialization()</w:delText>
        </w:r>
        <w:r w:rsidDel="0049624E">
          <w:rPr>
            <w:noProof/>
            <w:webHidden/>
          </w:rPr>
          <w:tab/>
          <w:delText>62</w:delText>
        </w:r>
      </w:del>
    </w:p>
    <w:p w:rsidR="00CC3D57" w:rsidDel="0049624E" w:rsidRDefault="00CC3D57">
      <w:pPr>
        <w:pStyle w:val="41"/>
        <w:tabs>
          <w:tab w:val="left" w:pos="1470"/>
          <w:tab w:val="right" w:leader="dot" w:pos="8494"/>
        </w:tabs>
        <w:rPr>
          <w:del w:id="816" w:author="1139930830362" w:date="2016-03-03T10:08:00Z"/>
          <w:rFonts w:eastAsiaTheme="minorEastAsia" w:cstheme="minorBidi"/>
          <w:noProof/>
          <w:sz w:val="21"/>
          <w:szCs w:val="22"/>
        </w:rPr>
      </w:pPr>
      <w:del w:id="817" w:author="1139930830362" w:date="2016-03-03T10:08:00Z">
        <w:r w:rsidRPr="00B00A8E" w:rsidDel="0049624E">
          <w:rPr>
            <w:rStyle w:val="a8"/>
            <w:noProof/>
            <w:color w:val="auto"/>
          </w:rPr>
          <w:delText>7.5.1.8.</w:delText>
        </w:r>
        <w:r w:rsidDel="0049624E">
          <w:rPr>
            <w:rFonts w:eastAsiaTheme="minorEastAsia" w:cstheme="minorBidi"/>
            <w:noProof/>
            <w:sz w:val="21"/>
            <w:szCs w:val="22"/>
          </w:rPr>
          <w:tab/>
        </w:r>
        <w:r w:rsidRPr="00B00A8E" w:rsidDel="0049624E">
          <w:rPr>
            <w:rStyle w:val="a8"/>
            <w:noProof/>
            <w:color w:val="auto"/>
          </w:rPr>
          <w:delText>BLXMLPerf ::doFinalization()</w:delText>
        </w:r>
        <w:r w:rsidDel="0049624E">
          <w:rPr>
            <w:noProof/>
            <w:webHidden/>
          </w:rPr>
          <w:tab/>
          <w:delText>62</w:delText>
        </w:r>
      </w:del>
    </w:p>
    <w:p w:rsidR="00CC3D57" w:rsidDel="0049624E" w:rsidRDefault="00CC3D57">
      <w:pPr>
        <w:pStyle w:val="41"/>
        <w:tabs>
          <w:tab w:val="left" w:pos="1470"/>
          <w:tab w:val="right" w:leader="dot" w:pos="8494"/>
        </w:tabs>
        <w:rPr>
          <w:del w:id="818" w:author="1139930830362" w:date="2016-03-03T10:08:00Z"/>
          <w:rFonts w:eastAsiaTheme="minorEastAsia" w:cstheme="minorBidi"/>
          <w:noProof/>
          <w:sz w:val="21"/>
          <w:szCs w:val="22"/>
        </w:rPr>
      </w:pPr>
      <w:del w:id="819" w:author="1139930830362" w:date="2016-03-03T10:08:00Z">
        <w:r w:rsidRPr="00B00A8E" w:rsidDel="0049624E">
          <w:rPr>
            <w:rStyle w:val="a8"/>
            <w:noProof/>
            <w:color w:val="auto"/>
          </w:rPr>
          <w:delText>7.5.1.9.</w:delText>
        </w:r>
        <w:r w:rsidDel="0049624E">
          <w:rPr>
            <w:rFonts w:eastAsiaTheme="minorEastAsia" w:cstheme="minorBidi"/>
            <w:noProof/>
            <w:sz w:val="21"/>
            <w:szCs w:val="22"/>
          </w:rPr>
          <w:tab/>
        </w:r>
        <w:r w:rsidRPr="00B00A8E" w:rsidDel="0049624E">
          <w:rPr>
            <w:rStyle w:val="a8"/>
            <w:noProof/>
            <w:color w:val="auto"/>
          </w:rPr>
          <w:delText>BLXMLPerf ::runOnFunction()</w:delText>
        </w:r>
        <w:r w:rsidDel="0049624E">
          <w:rPr>
            <w:noProof/>
            <w:webHidden/>
          </w:rPr>
          <w:tab/>
          <w:delText>62</w:delText>
        </w:r>
      </w:del>
    </w:p>
    <w:p w:rsidR="00CC3D57" w:rsidDel="0049624E" w:rsidRDefault="00CC3D57">
      <w:pPr>
        <w:pStyle w:val="41"/>
        <w:tabs>
          <w:tab w:val="left" w:pos="1680"/>
          <w:tab w:val="right" w:leader="dot" w:pos="8494"/>
        </w:tabs>
        <w:rPr>
          <w:del w:id="820" w:author="1139930830362" w:date="2016-03-03T10:08:00Z"/>
          <w:rFonts w:eastAsiaTheme="minorEastAsia" w:cstheme="minorBidi"/>
          <w:noProof/>
          <w:sz w:val="21"/>
          <w:szCs w:val="22"/>
        </w:rPr>
      </w:pPr>
      <w:del w:id="821" w:author="1139930830362" w:date="2016-03-03T10:08:00Z">
        <w:r w:rsidRPr="00B00A8E" w:rsidDel="0049624E">
          <w:rPr>
            <w:rStyle w:val="a8"/>
            <w:noProof/>
            <w:color w:val="auto"/>
          </w:rPr>
          <w:delText>7.5.1.10.</w:delText>
        </w:r>
        <w:r w:rsidDel="0049624E">
          <w:rPr>
            <w:rFonts w:eastAsiaTheme="minorEastAsia" w:cstheme="minorBidi"/>
            <w:noProof/>
            <w:sz w:val="21"/>
            <w:szCs w:val="22"/>
          </w:rPr>
          <w:tab/>
        </w:r>
        <w:r w:rsidRPr="00B00A8E" w:rsidDel="0049624E">
          <w:rPr>
            <w:rStyle w:val="a8"/>
            <w:noProof/>
            <w:color w:val="auto"/>
          </w:rPr>
          <w:delText>BLXMLPerf ::getAnalysusUsage()</w:delText>
        </w:r>
        <w:r w:rsidDel="0049624E">
          <w:rPr>
            <w:noProof/>
            <w:webHidden/>
          </w:rPr>
          <w:tab/>
          <w:delText>62</w:delText>
        </w:r>
      </w:del>
    </w:p>
    <w:p w:rsidR="00CC3D57" w:rsidDel="0049624E" w:rsidRDefault="00CC3D57">
      <w:pPr>
        <w:pStyle w:val="31"/>
        <w:tabs>
          <w:tab w:val="left" w:pos="1260"/>
          <w:tab w:val="right" w:leader="dot" w:pos="8494"/>
        </w:tabs>
        <w:rPr>
          <w:del w:id="822" w:author="1139930830362" w:date="2016-03-03T10:08:00Z"/>
          <w:rFonts w:eastAsiaTheme="minorEastAsia" w:cstheme="minorBidi"/>
          <w:i w:val="0"/>
          <w:iCs w:val="0"/>
          <w:noProof/>
          <w:sz w:val="21"/>
          <w:szCs w:val="22"/>
        </w:rPr>
      </w:pPr>
      <w:del w:id="823" w:author="1139930830362" w:date="2016-03-03T10:08:00Z">
        <w:r w:rsidRPr="00B00A8E" w:rsidDel="0049624E">
          <w:rPr>
            <w:rStyle w:val="a8"/>
            <w:noProof/>
            <w:color w:val="auto"/>
          </w:rPr>
          <w:delText>7.5.2.</w:delText>
        </w:r>
        <w:r w:rsidDel="0049624E">
          <w:rPr>
            <w:rFonts w:eastAsiaTheme="minorEastAsia" w:cstheme="minorBidi"/>
            <w:i w:val="0"/>
            <w:iCs w:val="0"/>
            <w:noProof/>
            <w:sz w:val="21"/>
            <w:szCs w:val="22"/>
          </w:rPr>
          <w:tab/>
        </w:r>
        <w:r w:rsidRPr="00B00A8E" w:rsidDel="0049624E">
          <w:rPr>
            <w:rStyle w:val="a8"/>
            <w:noProof/>
            <w:color w:val="auto"/>
          </w:rPr>
          <w:delText>boost_llvm</w:delText>
        </w:r>
        <w:r w:rsidDel="0049624E">
          <w:rPr>
            <w:noProof/>
            <w:webHidden/>
          </w:rPr>
          <w:tab/>
          <w:delText>63</w:delText>
        </w:r>
      </w:del>
    </w:p>
    <w:p w:rsidR="00CC3D57" w:rsidDel="0049624E" w:rsidRDefault="00CC3D57">
      <w:pPr>
        <w:pStyle w:val="31"/>
        <w:tabs>
          <w:tab w:val="left" w:pos="1260"/>
          <w:tab w:val="right" w:leader="dot" w:pos="8494"/>
        </w:tabs>
        <w:rPr>
          <w:del w:id="824" w:author="1139930830362" w:date="2016-03-03T10:08:00Z"/>
          <w:rFonts w:eastAsiaTheme="minorEastAsia" w:cstheme="minorBidi"/>
          <w:i w:val="0"/>
          <w:iCs w:val="0"/>
          <w:noProof/>
          <w:sz w:val="21"/>
          <w:szCs w:val="22"/>
        </w:rPr>
      </w:pPr>
      <w:del w:id="825" w:author="1139930830362" w:date="2016-03-03T10:08:00Z">
        <w:r w:rsidRPr="00B00A8E" w:rsidDel="0049624E">
          <w:rPr>
            <w:rStyle w:val="a8"/>
            <w:noProof/>
            <w:color w:val="auto"/>
          </w:rPr>
          <w:delText>7.5.3.</w:delText>
        </w:r>
        <w:r w:rsidDel="0049624E">
          <w:rPr>
            <w:rFonts w:eastAsiaTheme="minorEastAsia" w:cstheme="minorBidi"/>
            <w:i w:val="0"/>
            <w:iCs w:val="0"/>
            <w:noProof/>
            <w:sz w:val="21"/>
            <w:szCs w:val="22"/>
          </w:rPr>
          <w:tab/>
        </w:r>
        <w:r w:rsidRPr="00B00A8E" w:rsidDel="0049624E">
          <w:rPr>
            <w:rStyle w:val="a8"/>
            <w:noProof/>
            <w:color w:val="auto"/>
          </w:rPr>
          <w:delText>shim_llvm</w:delText>
        </w:r>
        <w:r w:rsidDel="0049624E">
          <w:rPr>
            <w:noProof/>
            <w:webHidden/>
          </w:rPr>
          <w:tab/>
          <w:delText>65</w:delText>
        </w:r>
      </w:del>
    </w:p>
    <w:p w:rsidR="00CC3D57" w:rsidDel="0049624E" w:rsidRDefault="00CC3D57">
      <w:pPr>
        <w:pStyle w:val="41"/>
        <w:tabs>
          <w:tab w:val="left" w:pos="1470"/>
          <w:tab w:val="right" w:leader="dot" w:pos="8494"/>
        </w:tabs>
        <w:rPr>
          <w:del w:id="826" w:author="1139930830362" w:date="2016-03-03T10:08:00Z"/>
          <w:rFonts w:eastAsiaTheme="minorEastAsia" w:cstheme="minorBidi"/>
          <w:noProof/>
          <w:sz w:val="21"/>
          <w:szCs w:val="22"/>
        </w:rPr>
      </w:pPr>
      <w:del w:id="827" w:author="1139930830362" w:date="2016-03-03T10:08:00Z">
        <w:r w:rsidRPr="00B00A8E" w:rsidDel="0049624E">
          <w:rPr>
            <w:rStyle w:val="a8"/>
            <w:noProof/>
            <w:color w:val="auto"/>
          </w:rPr>
          <w:delText>7.5.3.1.</w:delText>
        </w:r>
        <w:r w:rsidDel="0049624E">
          <w:rPr>
            <w:rFonts w:eastAsiaTheme="minorEastAsia" w:cstheme="minorBidi"/>
            <w:noProof/>
            <w:sz w:val="21"/>
            <w:szCs w:val="22"/>
          </w:rPr>
          <w:tab/>
        </w:r>
        <w:r w:rsidRPr="00B00A8E" w:rsidDel="0049624E">
          <w:rPr>
            <w:rStyle w:val="a8"/>
            <w:noProof/>
            <w:color w:val="auto"/>
          </w:rPr>
          <w:delText>Latency</w:delText>
        </w:r>
        <w:r w:rsidRPr="00B00A8E" w:rsidDel="0049624E">
          <w:rPr>
            <w:rStyle w:val="a8"/>
            <w:rFonts w:hint="eastAsia"/>
            <w:noProof/>
            <w:color w:val="auto"/>
          </w:rPr>
          <w:delText>クラスコンストラクタ</w:delText>
        </w:r>
        <w:r w:rsidDel="0049624E">
          <w:rPr>
            <w:noProof/>
            <w:webHidden/>
          </w:rPr>
          <w:tab/>
          <w:delText>66</w:delText>
        </w:r>
      </w:del>
    </w:p>
    <w:p w:rsidR="00CC3D57" w:rsidDel="0049624E" w:rsidRDefault="00CC3D57">
      <w:pPr>
        <w:pStyle w:val="41"/>
        <w:tabs>
          <w:tab w:val="left" w:pos="1470"/>
          <w:tab w:val="right" w:leader="dot" w:pos="8494"/>
        </w:tabs>
        <w:rPr>
          <w:del w:id="828" w:author="1139930830362" w:date="2016-03-03T10:08:00Z"/>
          <w:rFonts w:eastAsiaTheme="minorEastAsia" w:cstheme="minorBidi"/>
          <w:noProof/>
          <w:sz w:val="21"/>
          <w:szCs w:val="22"/>
        </w:rPr>
      </w:pPr>
      <w:del w:id="829" w:author="1139930830362" w:date="2016-03-03T10:08:00Z">
        <w:r w:rsidRPr="00B00A8E" w:rsidDel="0049624E">
          <w:rPr>
            <w:rStyle w:val="a8"/>
            <w:noProof/>
            <w:color w:val="auto"/>
          </w:rPr>
          <w:delText>7.5.3.2.</w:delText>
        </w:r>
        <w:r w:rsidDel="0049624E">
          <w:rPr>
            <w:rFonts w:eastAsiaTheme="minorEastAsia" w:cstheme="minorBidi"/>
            <w:noProof/>
            <w:sz w:val="21"/>
            <w:szCs w:val="22"/>
          </w:rPr>
          <w:tab/>
        </w:r>
        <w:r w:rsidRPr="00B00A8E" w:rsidDel="0049624E">
          <w:rPr>
            <w:rStyle w:val="a8"/>
            <w:noProof/>
            <w:color w:val="auto"/>
          </w:rPr>
          <w:delText>Latency ::best()</w:delText>
        </w:r>
        <w:r w:rsidDel="0049624E">
          <w:rPr>
            <w:noProof/>
            <w:webHidden/>
          </w:rPr>
          <w:tab/>
          <w:delText>66</w:delText>
        </w:r>
      </w:del>
    </w:p>
    <w:p w:rsidR="00CC3D57" w:rsidDel="0049624E" w:rsidRDefault="00CC3D57">
      <w:pPr>
        <w:pStyle w:val="41"/>
        <w:tabs>
          <w:tab w:val="left" w:pos="1470"/>
          <w:tab w:val="right" w:leader="dot" w:pos="8494"/>
        </w:tabs>
        <w:rPr>
          <w:del w:id="830" w:author="1139930830362" w:date="2016-03-03T10:08:00Z"/>
          <w:rFonts w:eastAsiaTheme="minorEastAsia" w:cstheme="minorBidi"/>
          <w:noProof/>
          <w:sz w:val="21"/>
          <w:szCs w:val="22"/>
        </w:rPr>
      </w:pPr>
      <w:del w:id="831" w:author="1139930830362" w:date="2016-03-03T10:08:00Z">
        <w:r w:rsidRPr="00B00A8E" w:rsidDel="0049624E">
          <w:rPr>
            <w:rStyle w:val="a8"/>
            <w:noProof/>
            <w:color w:val="auto"/>
          </w:rPr>
          <w:delText>7.5.3.3.</w:delText>
        </w:r>
        <w:r w:rsidDel="0049624E">
          <w:rPr>
            <w:rFonts w:eastAsiaTheme="minorEastAsia" w:cstheme="minorBidi"/>
            <w:noProof/>
            <w:sz w:val="21"/>
            <w:szCs w:val="22"/>
          </w:rPr>
          <w:tab/>
        </w:r>
        <w:r w:rsidRPr="00B00A8E" w:rsidDel="0049624E">
          <w:rPr>
            <w:rStyle w:val="a8"/>
            <w:noProof/>
            <w:color w:val="auto"/>
          </w:rPr>
          <w:delText>Latency ::typical()</w:delText>
        </w:r>
        <w:r w:rsidDel="0049624E">
          <w:rPr>
            <w:noProof/>
            <w:webHidden/>
          </w:rPr>
          <w:tab/>
          <w:delText>66</w:delText>
        </w:r>
      </w:del>
    </w:p>
    <w:p w:rsidR="00CC3D57" w:rsidDel="0049624E" w:rsidRDefault="00CC3D57">
      <w:pPr>
        <w:pStyle w:val="41"/>
        <w:tabs>
          <w:tab w:val="left" w:pos="1470"/>
          <w:tab w:val="right" w:leader="dot" w:pos="8494"/>
        </w:tabs>
        <w:rPr>
          <w:del w:id="832" w:author="1139930830362" w:date="2016-03-03T10:08:00Z"/>
          <w:rFonts w:eastAsiaTheme="minorEastAsia" w:cstheme="minorBidi"/>
          <w:noProof/>
          <w:sz w:val="21"/>
          <w:szCs w:val="22"/>
        </w:rPr>
      </w:pPr>
      <w:del w:id="833" w:author="1139930830362" w:date="2016-03-03T10:08:00Z">
        <w:r w:rsidRPr="00B00A8E" w:rsidDel="0049624E">
          <w:rPr>
            <w:rStyle w:val="a8"/>
            <w:noProof/>
            <w:color w:val="auto"/>
          </w:rPr>
          <w:delText>7.5.3.4.</w:delText>
        </w:r>
        <w:r w:rsidDel="0049624E">
          <w:rPr>
            <w:rFonts w:eastAsiaTheme="minorEastAsia" w:cstheme="minorBidi"/>
            <w:noProof/>
            <w:sz w:val="21"/>
            <w:szCs w:val="22"/>
          </w:rPr>
          <w:tab/>
        </w:r>
        <w:r w:rsidRPr="00B00A8E" w:rsidDel="0049624E">
          <w:rPr>
            <w:rStyle w:val="a8"/>
            <w:noProof/>
            <w:color w:val="auto"/>
          </w:rPr>
          <w:delText>Latency ::worst()</w:delText>
        </w:r>
        <w:r w:rsidDel="0049624E">
          <w:rPr>
            <w:noProof/>
            <w:webHidden/>
          </w:rPr>
          <w:tab/>
          <w:delText>66</w:delText>
        </w:r>
      </w:del>
    </w:p>
    <w:p w:rsidR="00CC3D57" w:rsidDel="0049624E" w:rsidRDefault="00CC3D57">
      <w:pPr>
        <w:pStyle w:val="41"/>
        <w:tabs>
          <w:tab w:val="left" w:pos="1470"/>
          <w:tab w:val="right" w:leader="dot" w:pos="8494"/>
        </w:tabs>
        <w:rPr>
          <w:del w:id="834" w:author="1139930830362" w:date="2016-03-03T10:08:00Z"/>
          <w:rFonts w:eastAsiaTheme="minorEastAsia" w:cstheme="minorBidi"/>
          <w:noProof/>
          <w:sz w:val="21"/>
          <w:szCs w:val="22"/>
        </w:rPr>
      </w:pPr>
      <w:del w:id="835" w:author="1139930830362" w:date="2016-03-03T10:08:00Z">
        <w:r w:rsidRPr="00B00A8E" w:rsidDel="0049624E">
          <w:rPr>
            <w:rStyle w:val="a8"/>
            <w:noProof/>
            <w:color w:val="auto"/>
          </w:rPr>
          <w:delText>7.5.3.5.</w:delText>
        </w:r>
        <w:r w:rsidDel="0049624E">
          <w:rPr>
            <w:rFonts w:eastAsiaTheme="minorEastAsia" w:cstheme="minorBidi"/>
            <w:noProof/>
            <w:sz w:val="21"/>
            <w:szCs w:val="22"/>
          </w:rPr>
          <w:tab/>
        </w:r>
        <w:r w:rsidRPr="00B00A8E" w:rsidDel="0049624E">
          <w:rPr>
            <w:rStyle w:val="a8"/>
            <w:noProof/>
            <w:color w:val="auto"/>
          </w:rPr>
          <w:delText>File</w:delText>
        </w:r>
        <w:r w:rsidRPr="00B00A8E" w:rsidDel="0049624E">
          <w:rPr>
            <w:rStyle w:val="a8"/>
            <w:rFonts w:hint="eastAsia"/>
            <w:noProof/>
            <w:color w:val="auto"/>
          </w:rPr>
          <w:delText>クラスコンストラクタ</w:delText>
        </w:r>
        <w:r w:rsidDel="0049624E">
          <w:rPr>
            <w:noProof/>
            <w:webHidden/>
          </w:rPr>
          <w:tab/>
          <w:delText>66</w:delText>
        </w:r>
      </w:del>
    </w:p>
    <w:p w:rsidR="00CC3D57" w:rsidDel="0049624E" w:rsidRDefault="00CC3D57">
      <w:pPr>
        <w:pStyle w:val="41"/>
        <w:tabs>
          <w:tab w:val="left" w:pos="1470"/>
          <w:tab w:val="right" w:leader="dot" w:pos="8494"/>
        </w:tabs>
        <w:rPr>
          <w:del w:id="836" w:author="1139930830362" w:date="2016-03-03T10:08:00Z"/>
          <w:rFonts w:eastAsiaTheme="minorEastAsia" w:cstheme="minorBidi"/>
          <w:noProof/>
          <w:sz w:val="21"/>
          <w:szCs w:val="22"/>
        </w:rPr>
      </w:pPr>
      <w:del w:id="837" w:author="1139930830362" w:date="2016-03-03T10:08:00Z">
        <w:r w:rsidRPr="00B00A8E" w:rsidDel="0049624E">
          <w:rPr>
            <w:rStyle w:val="a8"/>
            <w:noProof/>
            <w:color w:val="auto"/>
          </w:rPr>
          <w:delText>7.5.3.6.</w:delText>
        </w:r>
        <w:r w:rsidDel="0049624E">
          <w:rPr>
            <w:rFonts w:eastAsiaTheme="minorEastAsia" w:cstheme="minorBidi"/>
            <w:noProof/>
            <w:sz w:val="21"/>
            <w:szCs w:val="22"/>
          </w:rPr>
          <w:tab/>
        </w:r>
        <w:r w:rsidRPr="00B00A8E" w:rsidDel="0049624E">
          <w:rPr>
            <w:rStyle w:val="a8"/>
            <w:noProof/>
            <w:color w:val="auto"/>
          </w:rPr>
          <w:delText>File ::latencies()</w:delText>
        </w:r>
        <w:r w:rsidDel="0049624E">
          <w:rPr>
            <w:noProof/>
            <w:webHidden/>
          </w:rPr>
          <w:tab/>
          <w:delText>67</w:delText>
        </w:r>
      </w:del>
    </w:p>
    <w:p w:rsidR="00CC3D57" w:rsidDel="0049624E" w:rsidRDefault="00CC3D57">
      <w:pPr>
        <w:pStyle w:val="41"/>
        <w:tabs>
          <w:tab w:val="left" w:pos="1470"/>
          <w:tab w:val="right" w:leader="dot" w:pos="8494"/>
        </w:tabs>
        <w:rPr>
          <w:del w:id="838" w:author="1139930830362" w:date="2016-03-03T10:08:00Z"/>
          <w:rFonts w:eastAsiaTheme="minorEastAsia" w:cstheme="minorBidi"/>
          <w:noProof/>
          <w:sz w:val="21"/>
          <w:szCs w:val="22"/>
        </w:rPr>
      </w:pPr>
      <w:del w:id="839" w:author="1139930830362" w:date="2016-03-03T10:08:00Z">
        <w:r w:rsidRPr="00B00A8E" w:rsidDel="0049624E">
          <w:rPr>
            <w:rStyle w:val="a8"/>
            <w:noProof/>
            <w:color w:val="auto"/>
          </w:rPr>
          <w:delText>7.5.3.7.</w:delText>
        </w:r>
        <w:r w:rsidDel="0049624E">
          <w:rPr>
            <w:rFonts w:eastAsiaTheme="minorEastAsia" w:cstheme="minorBidi"/>
            <w:noProof/>
            <w:sz w:val="21"/>
            <w:szCs w:val="22"/>
          </w:rPr>
          <w:tab/>
        </w:r>
        <w:r w:rsidRPr="00B00A8E" w:rsidDel="0049624E">
          <w:rPr>
            <w:rStyle w:val="a8"/>
            <w:noProof/>
            <w:color w:val="auto"/>
          </w:rPr>
          <w:delText>File ::latency()</w:delText>
        </w:r>
        <w:r w:rsidDel="0049624E">
          <w:rPr>
            <w:noProof/>
            <w:webHidden/>
          </w:rPr>
          <w:tab/>
          <w:delText>67</w:delText>
        </w:r>
      </w:del>
    </w:p>
    <w:p w:rsidR="00CC3D57" w:rsidDel="0049624E" w:rsidRDefault="00CC3D57">
      <w:pPr>
        <w:pStyle w:val="41"/>
        <w:tabs>
          <w:tab w:val="left" w:pos="1470"/>
          <w:tab w:val="right" w:leader="dot" w:pos="8494"/>
        </w:tabs>
        <w:rPr>
          <w:del w:id="840" w:author="1139930830362" w:date="2016-03-03T10:08:00Z"/>
          <w:rFonts w:eastAsiaTheme="minorEastAsia" w:cstheme="minorBidi"/>
          <w:noProof/>
          <w:sz w:val="21"/>
          <w:szCs w:val="22"/>
        </w:rPr>
      </w:pPr>
      <w:del w:id="841" w:author="1139930830362" w:date="2016-03-03T10:08:00Z">
        <w:r w:rsidRPr="00B00A8E" w:rsidDel="0049624E">
          <w:rPr>
            <w:rStyle w:val="a8"/>
            <w:noProof/>
            <w:color w:val="auto"/>
          </w:rPr>
          <w:delText>7.5.3.8.</w:delText>
        </w:r>
        <w:r w:rsidDel="0049624E">
          <w:rPr>
            <w:rFonts w:eastAsiaTheme="minorEastAsia" w:cstheme="minorBidi"/>
            <w:noProof/>
            <w:sz w:val="21"/>
            <w:szCs w:val="22"/>
          </w:rPr>
          <w:tab/>
        </w:r>
        <w:r w:rsidRPr="00B00A8E" w:rsidDel="0049624E">
          <w:rPr>
            <w:rStyle w:val="a8"/>
            <w:noProof/>
            <w:color w:val="auto"/>
          </w:rPr>
          <w:delText>File ::ComponentSet()</w:delText>
        </w:r>
        <w:r w:rsidDel="0049624E">
          <w:rPr>
            <w:noProof/>
            <w:webHidden/>
          </w:rPr>
          <w:tab/>
          <w:delText>67</w:delText>
        </w:r>
      </w:del>
    </w:p>
    <w:p w:rsidR="00CC3D57" w:rsidDel="0049624E" w:rsidRDefault="00CC3D57">
      <w:pPr>
        <w:pStyle w:val="41"/>
        <w:tabs>
          <w:tab w:val="left" w:pos="1470"/>
          <w:tab w:val="right" w:leader="dot" w:pos="8494"/>
        </w:tabs>
        <w:rPr>
          <w:del w:id="842" w:author="1139930830362" w:date="2016-03-03T10:08:00Z"/>
          <w:rFonts w:eastAsiaTheme="minorEastAsia" w:cstheme="minorBidi"/>
          <w:noProof/>
          <w:sz w:val="21"/>
          <w:szCs w:val="22"/>
        </w:rPr>
      </w:pPr>
      <w:del w:id="843" w:author="1139930830362" w:date="2016-03-03T10:08:00Z">
        <w:r w:rsidRPr="00B00A8E" w:rsidDel="0049624E">
          <w:rPr>
            <w:rStyle w:val="a8"/>
            <w:noProof/>
            <w:color w:val="auto"/>
          </w:rPr>
          <w:delText>7.5.3.9.</w:delText>
        </w:r>
        <w:r w:rsidDel="0049624E">
          <w:rPr>
            <w:rFonts w:eastAsiaTheme="minorEastAsia" w:cstheme="minorBidi"/>
            <w:noProof/>
            <w:sz w:val="21"/>
            <w:szCs w:val="22"/>
          </w:rPr>
          <w:tab/>
        </w:r>
        <w:r w:rsidRPr="00B00A8E" w:rsidDel="0049624E">
          <w:rPr>
            <w:rStyle w:val="a8"/>
            <w:noProof/>
            <w:color w:val="auto"/>
          </w:rPr>
          <w:delText>File ::MasterComponent()</w:delText>
        </w:r>
        <w:r w:rsidDel="0049624E">
          <w:rPr>
            <w:noProof/>
            <w:webHidden/>
          </w:rPr>
          <w:tab/>
          <w:delText>67</w:delText>
        </w:r>
      </w:del>
    </w:p>
    <w:p w:rsidR="00CC3D57" w:rsidDel="0049624E" w:rsidRDefault="00CC3D57">
      <w:pPr>
        <w:pStyle w:val="41"/>
        <w:tabs>
          <w:tab w:val="left" w:pos="1680"/>
          <w:tab w:val="right" w:leader="dot" w:pos="8494"/>
        </w:tabs>
        <w:rPr>
          <w:del w:id="844" w:author="1139930830362" w:date="2016-03-03T10:08:00Z"/>
          <w:rFonts w:eastAsiaTheme="minorEastAsia" w:cstheme="minorBidi"/>
          <w:noProof/>
          <w:sz w:val="21"/>
          <w:szCs w:val="22"/>
        </w:rPr>
      </w:pPr>
      <w:del w:id="845" w:author="1139930830362" w:date="2016-03-03T10:08:00Z">
        <w:r w:rsidRPr="00B00A8E" w:rsidDel="0049624E">
          <w:rPr>
            <w:rStyle w:val="a8"/>
            <w:noProof/>
            <w:color w:val="auto"/>
          </w:rPr>
          <w:delText>7.5.3.10.</w:delText>
        </w:r>
        <w:r w:rsidDel="0049624E">
          <w:rPr>
            <w:rFonts w:eastAsiaTheme="minorEastAsia" w:cstheme="minorBidi"/>
            <w:noProof/>
            <w:sz w:val="21"/>
            <w:szCs w:val="22"/>
          </w:rPr>
          <w:tab/>
        </w:r>
        <w:r w:rsidRPr="00B00A8E" w:rsidDel="0049624E">
          <w:rPr>
            <w:rStyle w:val="a8"/>
            <w:noProof/>
            <w:color w:val="auto"/>
          </w:rPr>
          <w:delText>File ::CommonInstructionSet()</w:delText>
        </w:r>
        <w:r w:rsidDel="0049624E">
          <w:rPr>
            <w:noProof/>
            <w:webHidden/>
          </w:rPr>
          <w:tab/>
          <w:delText>67</w:delText>
        </w:r>
      </w:del>
    </w:p>
    <w:p w:rsidR="00CC3D57" w:rsidDel="0049624E" w:rsidRDefault="00CC3D57">
      <w:pPr>
        <w:pStyle w:val="41"/>
        <w:tabs>
          <w:tab w:val="left" w:pos="1680"/>
          <w:tab w:val="right" w:leader="dot" w:pos="8494"/>
        </w:tabs>
        <w:rPr>
          <w:del w:id="846" w:author="1139930830362" w:date="2016-03-03T10:08:00Z"/>
          <w:rFonts w:eastAsiaTheme="minorEastAsia" w:cstheme="minorBidi"/>
          <w:noProof/>
          <w:sz w:val="21"/>
          <w:szCs w:val="22"/>
        </w:rPr>
      </w:pPr>
      <w:del w:id="847" w:author="1139930830362" w:date="2016-03-03T10:08:00Z">
        <w:r w:rsidRPr="00B00A8E" w:rsidDel="0049624E">
          <w:rPr>
            <w:rStyle w:val="a8"/>
            <w:noProof/>
            <w:color w:val="auto"/>
          </w:rPr>
          <w:delText>7.5.3.11.</w:delText>
        </w:r>
        <w:r w:rsidDel="0049624E">
          <w:rPr>
            <w:rFonts w:eastAsiaTheme="minorEastAsia" w:cstheme="minorBidi"/>
            <w:noProof/>
            <w:sz w:val="21"/>
            <w:szCs w:val="22"/>
          </w:rPr>
          <w:tab/>
        </w:r>
        <w:r w:rsidRPr="00B00A8E" w:rsidDel="0049624E">
          <w:rPr>
            <w:rStyle w:val="a8"/>
            <w:rFonts w:hint="eastAsia"/>
            <w:noProof/>
            <w:color w:val="auto"/>
          </w:rPr>
          <w:delText>キャスト</w:delText>
        </w:r>
        <w:r w:rsidRPr="00B00A8E" w:rsidDel="0049624E">
          <w:rPr>
            <w:rStyle w:val="a8"/>
            <w:noProof/>
            <w:color w:val="auto"/>
          </w:rPr>
          <w:delText>(bool)</w:delText>
        </w:r>
        <w:r w:rsidDel="0049624E">
          <w:rPr>
            <w:noProof/>
            <w:webHidden/>
          </w:rPr>
          <w:tab/>
          <w:delText>67</w:delText>
        </w:r>
      </w:del>
    </w:p>
    <w:p w:rsidR="00CC3D57" w:rsidDel="0049624E" w:rsidRDefault="00CC3D57">
      <w:pPr>
        <w:pStyle w:val="41"/>
        <w:tabs>
          <w:tab w:val="left" w:pos="1680"/>
          <w:tab w:val="right" w:leader="dot" w:pos="8494"/>
        </w:tabs>
        <w:rPr>
          <w:del w:id="848" w:author="1139930830362" w:date="2016-03-03T10:08:00Z"/>
          <w:rFonts w:eastAsiaTheme="minorEastAsia" w:cstheme="minorBidi"/>
          <w:noProof/>
          <w:sz w:val="21"/>
          <w:szCs w:val="22"/>
        </w:rPr>
      </w:pPr>
      <w:del w:id="849" w:author="1139930830362" w:date="2016-03-03T10:08:00Z">
        <w:r w:rsidRPr="00B00A8E" w:rsidDel="0049624E">
          <w:rPr>
            <w:rStyle w:val="a8"/>
            <w:noProof/>
            <w:color w:val="auto"/>
          </w:rPr>
          <w:delText>7.5.3.12.</w:delText>
        </w:r>
        <w:r w:rsidDel="0049624E">
          <w:rPr>
            <w:rFonts w:eastAsiaTheme="minorEastAsia" w:cstheme="minorBidi"/>
            <w:noProof/>
            <w:sz w:val="21"/>
            <w:szCs w:val="22"/>
          </w:rPr>
          <w:tab/>
        </w:r>
        <w:r w:rsidRPr="00B00A8E" w:rsidDel="0049624E">
          <w:rPr>
            <w:rStyle w:val="a8"/>
            <w:rFonts w:hint="eastAsia"/>
            <w:noProof/>
            <w:color w:val="auto"/>
          </w:rPr>
          <w:delText>キャスト</w:delText>
        </w:r>
        <w:r w:rsidRPr="00B00A8E" w:rsidDel="0049624E">
          <w:rPr>
            <w:rStyle w:val="a8"/>
            <w:noProof/>
            <w:color w:val="auto"/>
          </w:rPr>
          <w:delText>(::SHIM::SysmtemConfiguration*)</w:delText>
        </w:r>
        <w:r w:rsidDel="0049624E">
          <w:rPr>
            <w:noProof/>
            <w:webHidden/>
          </w:rPr>
          <w:tab/>
          <w:delText>67</w:delText>
        </w:r>
      </w:del>
    </w:p>
    <w:p w:rsidR="00CC3D57" w:rsidDel="0049624E" w:rsidRDefault="00CC3D57">
      <w:pPr>
        <w:pStyle w:val="31"/>
        <w:tabs>
          <w:tab w:val="left" w:pos="1260"/>
          <w:tab w:val="right" w:leader="dot" w:pos="8494"/>
        </w:tabs>
        <w:rPr>
          <w:del w:id="850" w:author="1139930830362" w:date="2016-03-03T10:08:00Z"/>
          <w:rFonts w:eastAsiaTheme="minorEastAsia" w:cstheme="minorBidi"/>
          <w:i w:val="0"/>
          <w:iCs w:val="0"/>
          <w:noProof/>
          <w:sz w:val="21"/>
          <w:szCs w:val="22"/>
        </w:rPr>
      </w:pPr>
      <w:del w:id="851" w:author="1139930830362" w:date="2016-03-03T10:08:00Z">
        <w:r w:rsidRPr="00B00A8E" w:rsidDel="0049624E">
          <w:rPr>
            <w:rStyle w:val="a8"/>
            <w:noProof/>
            <w:color w:val="auto"/>
          </w:rPr>
          <w:delText>7.5.4.</w:delText>
        </w:r>
        <w:r w:rsidDel="0049624E">
          <w:rPr>
            <w:rFonts w:eastAsiaTheme="minorEastAsia" w:cstheme="minorBidi"/>
            <w:i w:val="0"/>
            <w:iCs w:val="0"/>
            <w:noProof/>
            <w:sz w:val="21"/>
            <w:szCs w:val="22"/>
          </w:rPr>
          <w:tab/>
        </w:r>
        <w:r w:rsidRPr="00B00A8E" w:rsidDel="0049624E">
          <w:rPr>
            <w:rStyle w:val="a8"/>
            <w:noProof/>
            <w:color w:val="auto"/>
          </w:rPr>
          <w:delText>blxml_llvm</w:delText>
        </w:r>
        <w:r w:rsidDel="0049624E">
          <w:rPr>
            <w:noProof/>
            <w:webHidden/>
          </w:rPr>
          <w:tab/>
          <w:delText>68</w:delText>
        </w:r>
      </w:del>
    </w:p>
    <w:p w:rsidR="00CC3D57" w:rsidDel="0049624E" w:rsidRDefault="00CC3D57">
      <w:pPr>
        <w:pStyle w:val="41"/>
        <w:tabs>
          <w:tab w:val="left" w:pos="1470"/>
          <w:tab w:val="right" w:leader="dot" w:pos="8494"/>
        </w:tabs>
        <w:rPr>
          <w:del w:id="852" w:author="1139930830362" w:date="2016-03-03T10:08:00Z"/>
          <w:rFonts w:eastAsiaTheme="minorEastAsia" w:cstheme="minorBidi"/>
          <w:noProof/>
          <w:sz w:val="21"/>
          <w:szCs w:val="22"/>
        </w:rPr>
      </w:pPr>
      <w:del w:id="853" w:author="1139930830362" w:date="2016-03-03T10:08:00Z">
        <w:r w:rsidRPr="00B00A8E" w:rsidDel="0049624E">
          <w:rPr>
            <w:rStyle w:val="a8"/>
            <w:noProof/>
            <w:color w:val="auto"/>
          </w:rPr>
          <w:delText>7.5.4.1.</w:delText>
        </w:r>
        <w:r w:rsidDel="0049624E">
          <w:rPr>
            <w:rFonts w:eastAsiaTheme="minorEastAsia" w:cstheme="minorBidi"/>
            <w:noProof/>
            <w:sz w:val="21"/>
            <w:szCs w:val="22"/>
          </w:rPr>
          <w:tab/>
        </w:r>
        <w:r w:rsidRPr="00B00A8E" w:rsidDel="0049624E">
          <w:rPr>
            <w:rStyle w:val="a8"/>
            <w:noProof/>
            <w:color w:val="auto"/>
          </w:rPr>
          <w:delText>BLXML</w:delText>
        </w:r>
        <w:r w:rsidRPr="00B00A8E" w:rsidDel="0049624E">
          <w:rPr>
            <w:rStyle w:val="a8"/>
            <w:rFonts w:hint="eastAsia"/>
            <w:noProof/>
            <w:color w:val="auto"/>
          </w:rPr>
          <w:delText>クラスコンストラクタ</w:delText>
        </w:r>
        <w:r w:rsidDel="0049624E">
          <w:rPr>
            <w:noProof/>
            <w:webHidden/>
          </w:rPr>
          <w:tab/>
          <w:delText>69</w:delText>
        </w:r>
      </w:del>
    </w:p>
    <w:p w:rsidR="00CC3D57" w:rsidDel="0049624E" w:rsidRDefault="00CC3D57">
      <w:pPr>
        <w:pStyle w:val="41"/>
        <w:tabs>
          <w:tab w:val="left" w:pos="1470"/>
          <w:tab w:val="right" w:leader="dot" w:pos="8494"/>
        </w:tabs>
        <w:rPr>
          <w:del w:id="854" w:author="1139930830362" w:date="2016-03-03T10:08:00Z"/>
          <w:rFonts w:eastAsiaTheme="minorEastAsia" w:cstheme="minorBidi"/>
          <w:noProof/>
          <w:sz w:val="21"/>
          <w:szCs w:val="22"/>
        </w:rPr>
      </w:pPr>
      <w:del w:id="855" w:author="1139930830362" w:date="2016-03-03T10:08:00Z">
        <w:r w:rsidRPr="00B00A8E" w:rsidDel="0049624E">
          <w:rPr>
            <w:rStyle w:val="a8"/>
            <w:noProof/>
            <w:color w:val="auto"/>
          </w:rPr>
          <w:delText>7.5.4.2.</w:delText>
        </w:r>
        <w:r w:rsidDel="0049624E">
          <w:rPr>
            <w:rFonts w:eastAsiaTheme="minorEastAsia" w:cstheme="minorBidi"/>
            <w:noProof/>
            <w:sz w:val="21"/>
            <w:szCs w:val="22"/>
          </w:rPr>
          <w:tab/>
        </w:r>
        <w:r w:rsidRPr="00B00A8E" w:rsidDel="0049624E">
          <w:rPr>
            <w:rStyle w:val="a8"/>
            <w:noProof/>
            <w:color w:val="auto"/>
          </w:rPr>
          <w:delText>set_performance()</w:delText>
        </w:r>
        <w:r w:rsidDel="0049624E">
          <w:rPr>
            <w:noProof/>
            <w:webHidden/>
          </w:rPr>
          <w:tab/>
          <w:delText>69</w:delText>
        </w:r>
      </w:del>
    </w:p>
    <w:p w:rsidR="00CC3D57" w:rsidDel="0049624E" w:rsidRDefault="00CC3D57">
      <w:pPr>
        <w:pStyle w:val="41"/>
        <w:tabs>
          <w:tab w:val="left" w:pos="1470"/>
          <w:tab w:val="right" w:leader="dot" w:pos="8494"/>
        </w:tabs>
        <w:rPr>
          <w:del w:id="856" w:author="1139930830362" w:date="2016-03-03T10:08:00Z"/>
          <w:rFonts w:eastAsiaTheme="minorEastAsia" w:cstheme="minorBidi"/>
          <w:noProof/>
          <w:sz w:val="21"/>
          <w:szCs w:val="22"/>
        </w:rPr>
      </w:pPr>
      <w:del w:id="857" w:author="1139930830362" w:date="2016-03-03T10:08:00Z">
        <w:r w:rsidRPr="00B00A8E" w:rsidDel="0049624E">
          <w:rPr>
            <w:rStyle w:val="a8"/>
            <w:noProof/>
            <w:color w:val="auto"/>
          </w:rPr>
          <w:delText>7.5.4.3.</w:delText>
        </w:r>
        <w:r w:rsidDel="0049624E">
          <w:rPr>
            <w:rFonts w:eastAsiaTheme="minorEastAsia" w:cstheme="minorBidi"/>
            <w:noProof/>
            <w:sz w:val="21"/>
            <w:szCs w:val="22"/>
          </w:rPr>
          <w:tab/>
        </w:r>
        <w:r w:rsidRPr="00B00A8E" w:rsidDel="0049624E">
          <w:rPr>
            <w:rStyle w:val="a8"/>
            <w:noProof/>
            <w:color w:val="auto"/>
          </w:rPr>
          <w:delText>set_filename()</w:delText>
        </w:r>
        <w:r w:rsidDel="0049624E">
          <w:rPr>
            <w:noProof/>
            <w:webHidden/>
          </w:rPr>
          <w:tab/>
          <w:delText>69</w:delText>
        </w:r>
      </w:del>
    </w:p>
    <w:p w:rsidR="00CC3D57" w:rsidDel="0049624E" w:rsidRDefault="00CC3D57">
      <w:pPr>
        <w:pStyle w:val="41"/>
        <w:tabs>
          <w:tab w:val="left" w:pos="1470"/>
          <w:tab w:val="right" w:leader="dot" w:pos="8494"/>
        </w:tabs>
        <w:rPr>
          <w:del w:id="858" w:author="1139930830362" w:date="2016-03-03T10:08:00Z"/>
          <w:rFonts w:eastAsiaTheme="minorEastAsia" w:cstheme="minorBidi"/>
          <w:noProof/>
          <w:sz w:val="21"/>
          <w:szCs w:val="22"/>
        </w:rPr>
      </w:pPr>
      <w:del w:id="859" w:author="1139930830362" w:date="2016-03-03T10:08:00Z">
        <w:r w:rsidRPr="00B00A8E" w:rsidDel="0049624E">
          <w:rPr>
            <w:rStyle w:val="a8"/>
            <w:noProof/>
            <w:color w:val="auto"/>
          </w:rPr>
          <w:delText>7.5.4.4.</w:delText>
        </w:r>
        <w:r w:rsidDel="0049624E">
          <w:rPr>
            <w:rFonts w:eastAsiaTheme="minorEastAsia" w:cstheme="minorBidi"/>
            <w:noProof/>
            <w:sz w:val="21"/>
            <w:szCs w:val="22"/>
          </w:rPr>
          <w:tab/>
        </w:r>
        <w:r w:rsidRPr="00B00A8E" w:rsidDel="0049624E">
          <w:rPr>
            <w:rStyle w:val="a8"/>
            <w:noProof/>
            <w:color w:val="auto"/>
          </w:rPr>
          <w:delText>set_shim_param()</w:delText>
        </w:r>
        <w:r w:rsidDel="0049624E">
          <w:rPr>
            <w:noProof/>
            <w:webHidden/>
          </w:rPr>
          <w:tab/>
          <w:delText>69</w:delText>
        </w:r>
      </w:del>
    </w:p>
    <w:p w:rsidR="00CC3D57" w:rsidDel="0049624E" w:rsidRDefault="00CC3D57">
      <w:pPr>
        <w:pStyle w:val="41"/>
        <w:tabs>
          <w:tab w:val="left" w:pos="1470"/>
          <w:tab w:val="right" w:leader="dot" w:pos="8494"/>
        </w:tabs>
        <w:rPr>
          <w:del w:id="860" w:author="1139930830362" w:date="2016-03-03T10:08:00Z"/>
          <w:rFonts w:eastAsiaTheme="minorEastAsia" w:cstheme="minorBidi"/>
          <w:noProof/>
          <w:sz w:val="21"/>
          <w:szCs w:val="22"/>
        </w:rPr>
      </w:pPr>
      <w:del w:id="861" w:author="1139930830362" w:date="2016-03-03T10:08:00Z">
        <w:r w:rsidRPr="00B00A8E" w:rsidDel="0049624E">
          <w:rPr>
            <w:rStyle w:val="a8"/>
            <w:noProof/>
            <w:color w:val="auto"/>
          </w:rPr>
          <w:delText>7.5.4.5.</w:delText>
        </w:r>
        <w:r w:rsidDel="0049624E">
          <w:rPr>
            <w:rFonts w:eastAsiaTheme="minorEastAsia" w:cstheme="minorBidi"/>
            <w:noProof/>
            <w:sz w:val="21"/>
            <w:szCs w:val="22"/>
          </w:rPr>
          <w:tab/>
        </w:r>
        <w:r w:rsidRPr="00B00A8E" w:rsidDel="0049624E">
          <w:rPr>
            <w:rStyle w:val="a8"/>
            <w:noProof/>
            <w:color w:val="auto"/>
          </w:rPr>
          <w:delText>output()</w:delText>
        </w:r>
        <w:r w:rsidDel="0049624E">
          <w:rPr>
            <w:noProof/>
            <w:webHidden/>
          </w:rPr>
          <w:tab/>
          <w:delText>69</w:delText>
        </w:r>
      </w:del>
    </w:p>
    <w:p w:rsidR="00CC3D57" w:rsidDel="0049624E" w:rsidRDefault="00CC3D57">
      <w:pPr>
        <w:pStyle w:val="41"/>
        <w:tabs>
          <w:tab w:val="left" w:pos="1470"/>
          <w:tab w:val="right" w:leader="dot" w:pos="8494"/>
        </w:tabs>
        <w:rPr>
          <w:del w:id="862" w:author="1139930830362" w:date="2016-03-03T10:08:00Z"/>
          <w:rFonts w:eastAsiaTheme="minorEastAsia" w:cstheme="minorBidi"/>
          <w:noProof/>
          <w:sz w:val="21"/>
          <w:szCs w:val="22"/>
        </w:rPr>
      </w:pPr>
      <w:del w:id="863" w:author="1139930830362" w:date="2016-03-03T10:08:00Z">
        <w:r w:rsidRPr="00B00A8E" w:rsidDel="0049624E">
          <w:rPr>
            <w:rStyle w:val="a8"/>
            <w:noProof/>
            <w:color w:val="auto"/>
          </w:rPr>
          <w:delText>7.5.4.6.</w:delText>
        </w:r>
        <w:r w:rsidDel="0049624E">
          <w:rPr>
            <w:rFonts w:eastAsiaTheme="minorEastAsia" w:cstheme="minorBidi"/>
            <w:noProof/>
            <w:sz w:val="21"/>
            <w:szCs w:val="22"/>
          </w:rPr>
          <w:tab/>
        </w:r>
        <w:r w:rsidRPr="00B00A8E" w:rsidDel="0049624E">
          <w:rPr>
            <w:rStyle w:val="a8"/>
            <w:rFonts w:hint="eastAsia"/>
            <w:noProof/>
            <w:color w:val="auto"/>
          </w:rPr>
          <w:delText>キャスト</w:delText>
        </w:r>
        <w:r w:rsidRPr="00B00A8E" w:rsidDel="0049624E">
          <w:rPr>
            <w:rStyle w:val="a8"/>
            <w:noProof/>
            <w:color w:val="auto"/>
          </w:rPr>
          <w:delText>(bool)</w:delText>
        </w:r>
        <w:r w:rsidDel="0049624E">
          <w:rPr>
            <w:noProof/>
            <w:webHidden/>
          </w:rPr>
          <w:tab/>
          <w:delText>69</w:delText>
        </w:r>
      </w:del>
    </w:p>
    <w:p w:rsidR="00CC3D57" w:rsidDel="0049624E" w:rsidRDefault="00CC3D57">
      <w:pPr>
        <w:pStyle w:val="41"/>
        <w:tabs>
          <w:tab w:val="left" w:pos="1470"/>
          <w:tab w:val="right" w:leader="dot" w:pos="8494"/>
        </w:tabs>
        <w:rPr>
          <w:del w:id="864" w:author="1139930830362" w:date="2016-03-03T10:08:00Z"/>
          <w:rFonts w:eastAsiaTheme="minorEastAsia" w:cstheme="minorBidi"/>
          <w:noProof/>
          <w:sz w:val="21"/>
          <w:szCs w:val="22"/>
        </w:rPr>
      </w:pPr>
      <w:del w:id="865" w:author="1139930830362" w:date="2016-03-03T10:08:00Z">
        <w:r w:rsidRPr="00B00A8E" w:rsidDel="0049624E">
          <w:rPr>
            <w:rStyle w:val="a8"/>
            <w:noProof/>
            <w:color w:val="auto"/>
          </w:rPr>
          <w:delText>7.5.4.7.</w:delText>
        </w:r>
        <w:r w:rsidDel="0049624E">
          <w:rPr>
            <w:rFonts w:eastAsiaTheme="minorEastAsia" w:cstheme="minorBidi"/>
            <w:noProof/>
            <w:sz w:val="21"/>
            <w:szCs w:val="22"/>
          </w:rPr>
          <w:tab/>
        </w:r>
        <w:r w:rsidRPr="00B00A8E" w:rsidDel="0049624E">
          <w:rPr>
            <w:rStyle w:val="a8"/>
            <w:rFonts w:hint="eastAsia"/>
            <w:noProof/>
            <w:color w:val="auto"/>
          </w:rPr>
          <w:delText>キャスト</w:delText>
        </w:r>
        <w:r w:rsidRPr="00B00A8E" w:rsidDel="0049624E">
          <w:rPr>
            <w:rStyle w:val="a8"/>
            <w:noProof/>
            <w:color w:val="auto"/>
          </w:rPr>
          <w:delText>(blocks_T*)</w:delText>
        </w:r>
        <w:r w:rsidDel="0049624E">
          <w:rPr>
            <w:noProof/>
            <w:webHidden/>
          </w:rPr>
          <w:tab/>
          <w:delText>70</w:delText>
        </w:r>
      </w:del>
    </w:p>
    <w:p w:rsidR="00CC3D57" w:rsidDel="0049624E" w:rsidRDefault="00CC3D57">
      <w:pPr>
        <w:pStyle w:val="31"/>
        <w:tabs>
          <w:tab w:val="left" w:pos="1260"/>
          <w:tab w:val="right" w:leader="dot" w:pos="8494"/>
        </w:tabs>
        <w:rPr>
          <w:del w:id="866" w:author="1139930830362" w:date="2016-03-03T10:08:00Z"/>
          <w:rFonts w:eastAsiaTheme="minorEastAsia" w:cstheme="minorBidi"/>
          <w:i w:val="0"/>
          <w:iCs w:val="0"/>
          <w:noProof/>
          <w:sz w:val="21"/>
          <w:szCs w:val="22"/>
        </w:rPr>
      </w:pPr>
      <w:del w:id="867" w:author="1139930830362" w:date="2016-03-03T10:08:00Z">
        <w:r w:rsidRPr="00B00A8E" w:rsidDel="0049624E">
          <w:rPr>
            <w:rStyle w:val="a8"/>
            <w:noProof/>
            <w:color w:val="auto"/>
          </w:rPr>
          <w:delText>7.5.5.</w:delText>
        </w:r>
        <w:r w:rsidDel="0049624E">
          <w:rPr>
            <w:rFonts w:eastAsiaTheme="minorEastAsia" w:cstheme="minorBidi"/>
            <w:i w:val="0"/>
            <w:iCs w:val="0"/>
            <w:noProof/>
            <w:sz w:val="21"/>
            <w:szCs w:val="22"/>
          </w:rPr>
          <w:tab/>
        </w:r>
        <w:r w:rsidRPr="00B00A8E" w:rsidDel="0049624E">
          <w:rPr>
            <w:rStyle w:val="a8"/>
            <w:noProof/>
            <w:color w:val="auto"/>
          </w:rPr>
          <w:delText>Pass</w:delText>
        </w:r>
        <w:r w:rsidRPr="00B00A8E" w:rsidDel="0049624E">
          <w:rPr>
            <w:rStyle w:val="a8"/>
            <w:rFonts w:hint="eastAsia"/>
            <w:noProof/>
            <w:color w:val="auto"/>
          </w:rPr>
          <w:delText>の処理概要</w:delText>
        </w:r>
        <w:r w:rsidDel="0049624E">
          <w:rPr>
            <w:noProof/>
            <w:webHidden/>
          </w:rPr>
          <w:tab/>
          <w:delText>70</w:delText>
        </w:r>
      </w:del>
    </w:p>
    <w:p w:rsidR="00CC3D57" w:rsidDel="0049624E" w:rsidRDefault="00CC3D57">
      <w:pPr>
        <w:pStyle w:val="41"/>
        <w:tabs>
          <w:tab w:val="left" w:pos="1470"/>
          <w:tab w:val="right" w:leader="dot" w:pos="8494"/>
        </w:tabs>
        <w:rPr>
          <w:del w:id="868" w:author="1139930830362" w:date="2016-03-03T10:08:00Z"/>
          <w:rFonts w:eastAsiaTheme="minorEastAsia" w:cstheme="minorBidi"/>
          <w:noProof/>
          <w:sz w:val="21"/>
          <w:szCs w:val="22"/>
        </w:rPr>
      </w:pPr>
      <w:del w:id="869" w:author="1139930830362" w:date="2016-03-03T10:08:00Z">
        <w:r w:rsidRPr="00B00A8E" w:rsidDel="0049624E">
          <w:rPr>
            <w:rStyle w:val="a8"/>
            <w:noProof/>
            <w:color w:val="auto"/>
          </w:rPr>
          <w:delText>7.5.5.1.</w:delText>
        </w:r>
        <w:r w:rsidDel="0049624E">
          <w:rPr>
            <w:rFonts w:eastAsiaTheme="minorEastAsia" w:cstheme="minorBidi"/>
            <w:noProof/>
            <w:sz w:val="21"/>
            <w:szCs w:val="22"/>
          </w:rPr>
          <w:tab/>
        </w:r>
        <w:r w:rsidRPr="00B00A8E" w:rsidDel="0049624E">
          <w:rPr>
            <w:rStyle w:val="a8"/>
            <w:rFonts w:hint="eastAsia"/>
            <w:noProof/>
            <w:color w:val="auto"/>
          </w:rPr>
          <w:delText>関数単位の処理</w:delText>
        </w:r>
        <w:r w:rsidDel="0049624E">
          <w:rPr>
            <w:noProof/>
            <w:webHidden/>
          </w:rPr>
          <w:tab/>
          <w:delText>70</w:delText>
        </w:r>
      </w:del>
    </w:p>
    <w:p w:rsidR="00CC3D57" w:rsidDel="0049624E" w:rsidRDefault="00CC3D57">
      <w:pPr>
        <w:pStyle w:val="41"/>
        <w:tabs>
          <w:tab w:val="left" w:pos="1470"/>
          <w:tab w:val="right" w:leader="dot" w:pos="8494"/>
        </w:tabs>
        <w:rPr>
          <w:del w:id="870" w:author="1139930830362" w:date="2016-03-03T10:08:00Z"/>
          <w:rFonts w:eastAsiaTheme="minorEastAsia" w:cstheme="minorBidi"/>
          <w:noProof/>
          <w:sz w:val="21"/>
          <w:szCs w:val="22"/>
        </w:rPr>
      </w:pPr>
      <w:del w:id="871" w:author="1139930830362" w:date="2016-03-03T10:08:00Z">
        <w:r w:rsidRPr="00B00A8E" w:rsidDel="0049624E">
          <w:rPr>
            <w:rStyle w:val="a8"/>
            <w:noProof/>
            <w:color w:val="auto"/>
          </w:rPr>
          <w:delText>7.5.5.2.</w:delText>
        </w:r>
        <w:r w:rsidDel="0049624E">
          <w:rPr>
            <w:rFonts w:eastAsiaTheme="minorEastAsia" w:cstheme="minorBidi"/>
            <w:noProof/>
            <w:sz w:val="21"/>
            <w:szCs w:val="22"/>
          </w:rPr>
          <w:tab/>
        </w:r>
        <w:r w:rsidRPr="00B00A8E" w:rsidDel="0049624E">
          <w:rPr>
            <w:rStyle w:val="a8"/>
            <w:rFonts w:hint="eastAsia"/>
            <w:noProof/>
            <w:color w:val="auto"/>
          </w:rPr>
          <w:delText>ループの処理</w:delText>
        </w:r>
        <w:r w:rsidDel="0049624E">
          <w:rPr>
            <w:noProof/>
            <w:webHidden/>
          </w:rPr>
          <w:tab/>
          <w:delText>70</w:delText>
        </w:r>
      </w:del>
    </w:p>
    <w:p w:rsidR="00CC3D57" w:rsidDel="0049624E" w:rsidRDefault="00CC3D57">
      <w:pPr>
        <w:pStyle w:val="41"/>
        <w:tabs>
          <w:tab w:val="left" w:pos="1470"/>
          <w:tab w:val="right" w:leader="dot" w:pos="8494"/>
        </w:tabs>
        <w:rPr>
          <w:del w:id="872" w:author="1139930830362" w:date="2016-03-03T10:08:00Z"/>
          <w:rFonts w:eastAsiaTheme="minorEastAsia" w:cstheme="minorBidi"/>
          <w:noProof/>
          <w:sz w:val="21"/>
          <w:szCs w:val="22"/>
        </w:rPr>
      </w:pPr>
      <w:del w:id="873" w:author="1139930830362" w:date="2016-03-03T10:08:00Z">
        <w:r w:rsidRPr="00B00A8E" w:rsidDel="0049624E">
          <w:rPr>
            <w:rStyle w:val="a8"/>
            <w:noProof/>
            <w:color w:val="auto"/>
          </w:rPr>
          <w:delText>7.5.5.3.</w:delText>
        </w:r>
        <w:r w:rsidDel="0049624E">
          <w:rPr>
            <w:rFonts w:eastAsiaTheme="minorEastAsia" w:cstheme="minorBidi"/>
            <w:noProof/>
            <w:sz w:val="21"/>
            <w:szCs w:val="22"/>
          </w:rPr>
          <w:tab/>
        </w:r>
        <w:r w:rsidRPr="00B00A8E" w:rsidDel="0049624E">
          <w:rPr>
            <w:rStyle w:val="a8"/>
            <w:rFonts w:hint="eastAsia"/>
            <w:noProof/>
            <w:color w:val="auto"/>
          </w:rPr>
          <w:delText>ループ内の基本ブロック</w:delText>
        </w:r>
        <w:r w:rsidDel="0049624E">
          <w:rPr>
            <w:noProof/>
            <w:webHidden/>
          </w:rPr>
          <w:tab/>
          <w:delText>71</w:delText>
        </w:r>
      </w:del>
    </w:p>
    <w:p w:rsidR="00CC3D57" w:rsidDel="0049624E" w:rsidRDefault="00CC3D57">
      <w:pPr>
        <w:pStyle w:val="11"/>
        <w:tabs>
          <w:tab w:val="left" w:pos="420"/>
          <w:tab w:val="right" w:leader="dot" w:pos="8494"/>
        </w:tabs>
        <w:rPr>
          <w:del w:id="874" w:author="1139930830362" w:date="2016-03-03T10:08:00Z"/>
          <w:rFonts w:eastAsiaTheme="minorEastAsia" w:cstheme="minorBidi"/>
          <w:b w:val="0"/>
          <w:bCs w:val="0"/>
          <w:caps w:val="0"/>
          <w:noProof/>
          <w:sz w:val="21"/>
          <w:szCs w:val="22"/>
        </w:rPr>
      </w:pPr>
      <w:del w:id="875" w:author="1139930830362" w:date="2016-03-03T10:08:00Z">
        <w:r w:rsidRPr="00B00A8E" w:rsidDel="0049624E">
          <w:rPr>
            <w:rStyle w:val="a8"/>
            <w:noProof/>
            <w:color w:val="auto"/>
          </w:rPr>
          <w:delText>8.</w:delText>
        </w:r>
        <w:r w:rsidDel="0049624E">
          <w:rPr>
            <w:rFonts w:eastAsiaTheme="minorEastAsia" w:cstheme="minorBidi"/>
            <w:b w:val="0"/>
            <w:bCs w:val="0"/>
            <w:caps w:val="0"/>
            <w:noProof/>
            <w:sz w:val="21"/>
            <w:szCs w:val="22"/>
          </w:rPr>
          <w:tab/>
        </w:r>
        <w:r w:rsidRPr="00B00A8E" w:rsidDel="0049624E">
          <w:rPr>
            <w:rStyle w:val="a8"/>
            <w:rFonts w:hint="eastAsia"/>
            <w:noProof/>
            <w:color w:val="auto"/>
          </w:rPr>
          <w:delText>制限事項と課題</w:delText>
        </w:r>
        <w:r w:rsidDel="0049624E">
          <w:rPr>
            <w:noProof/>
            <w:webHidden/>
          </w:rPr>
          <w:tab/>
          <w:delText>72</w:delText>
        </w:r>
      </w:del>
    </w:p>
    <w:p w:rsidR="00CC3D57" w:rsidDel="0049624E" w:rsidRDefault="00CC3D57">
      <w:pPr>
        <w:pStyle w:val="21"/>
        <w:tabs>
          <w:tab w:val="left" w:pos="840"/>
          <w:tab w:val="right" w:leader="dot" w:pos="8494"/>
        </w:tabs>
        <w:rPr>
          <w:del w:id="876" w:author="1139930830362" w:date="2016-03-03T10:08:00Z"/>
          <w:rFonts w:eastAsiaTheme="minorEastAsia" w:cstheme="minorBidi"/>
          <w:smallCaps w:val="0"/>
          <w:noProof/>
          <w:sz w:val="21"/>
          <w:szCs w:val="22"/>
        </w:rPr>
      </w:pPr>
      <w:del w:id="877" w:author="1139930830362" w:date="2016-03-03T10:08:00Z">
        <w:r w:rsidRPr="00B00A8E" w:rsidDel="0049624E">
          <w:rPr>
            <w:rStyle w:val="a8"/>
            <w:noProof/>
            <w:color w:val="auto"/>
          </w:rPr>
          <w:delText>8.1.</w:delText>
        </w:r>
        <w:r w:rsidDel="0049624E">
          <w:rPr>
            <w:rFonts w:eastAsiaTheme="minorEastAsia" w:cstheme="minorBidi"/>
            <w:smallCaps w:val="0"/>
            <w:noProof/>
            <w:sz w:val="21"/>
            <w:szCs w:val="22"/>
          </w:rPr>
          <w:tab/>
        </w:r>
        <w:r w:rsidRPr="00B00A8E" w:rsidDel="0049624E">
          <w:rPr>
            <w:rStyle w:val="a8"/>
            <w:rFonts w:hint="eastAsia"/>
            <w:noProof/>
            <w:color w:val="auto"/>
          </w:rPr>
          <w:delText>制限事項</w:delText>
        </w:r>
        <w:r w:rsidDel="0049624E">
          <w:rPr>
            <w:noProof/>
            <w:webHidden/>
          </w:rPr>
          <w:tab/>
          <w:delText>72</w:delText>
        </w:r>
      </w:del>
    </w:p>
    <w:p w:rsidR="00CC3D57" w:rsidDel="0049624E" w:rsidRDefault="00CC3D57">
      <w:pPr>
        <w:pStyle w:val="21"/>
        <w:tabs>
          <w:tab w:val="left" w:pos="840"/>
          <w:tab w:val="right" w:leader="dot" w:pos="8494"/>
        </w:tabs>
        <w:rPr>
          <w:del w:id="878" w:author="1139930830362" w:date="2016-03-03T10:08:00Z"/>
          <w:rFonts w:eastAsiaTheme="minorEastAsia" w:cstheme="minorBidi"/>
          <w:smallCaps w:val="0"/>
          <w:noProof/>
          <w:sz w:val="21"/>
          <w:szCs w:val="22"/>
        </w:rPr>
      </w:pPr>
      <w:del w:id="879" w:author="1139930830362" w:date="2016-03-03T10:08:00Z">
        <w:r w:rsidRPr="00B00A8E" w:rsidDel="0049624E">
          <w:rPr>
            <w:rStyle w:val="a8"/>
            <w:noProof/>
            <w:color w:val="auto"/>
          </w:rPr>
          <w:delText>8.2.</w:delText>
        </w:r>
        <w:r w:rsidDel="0049624E">
          <w:rPr>
            <w:rFonts w:eastAsiaTheme="minorEastAsia" w:cstheme="minorBidi"/>
            <w:smallCaps w:val="0"/>
            <w:noProof/>
            <w:sz w:val="21"/>
            <w:szCs w:val="22"/>
          </w:rPr>
          <w:tab/>
        </w:r>
        <w:r w:rsidRPr="00B00A8E" w:rsidDel="0049624E">
          <w:rPr>
            <w:rStyle w:val="a8"/>
            <w:rFonts w:hint="eastAsia"/>
            <w:noProof/>
            <w:color w:val="auto"/>
          </w:rPr>
          <w:delText>課題</w:delText>
        </w:r>
        <w:r w:rsidDel="0049624E">
          <w:rPr>
            <w:noProof/>
            <w:webHidden/>
          </w:rPr>
          <w:tab/>
          <w:delText>73</w:delText>
        </w:r>
      </w:del>
    </w:p>
    <w:p w:rsidR="00C67A00" w:rsidRPr="00B932C8" w:rsidRDefault="002F7943" w:rsidP="004D55A2">
      <w:pPr>
        <w:rPr>
          <w:b/>
          <w:bCs/>
          <w:lang w:val="ja-JP"/>
        </w:rPr>
      </w:pPr>
      <w:r>
        <w:rPr>
          <w:b/>
          <w:bCs/>
          <w:lang w:val="ja-JP"/>
        </w:rPr>
        <w:fldChar w:fldCharType="end"/>
      </w:r>
    </w:p>
    <w:p w:rsidR="00272DE0" w:rsidRDefault="00C67A00" w:rsidP="00C67A00">
      <w:pPr>
        <w:rPr>
          <w:noProof/>
        </w:rPr>
      </w:pPr>
      <w:r w:rsidRPr="00B932C8">
        <w:rPr>
          <w:lang w:val="ja-JP"/>
        </w:rPr>
        <w:br w:type="page"/>
      </w:r>
      <w:r w:rsidR="00CE1C12" w:rsidRPr="00B932C8">
        <w:rPr>
          <w:b/>
          <w:sz w:val="28"/>
          <w:szCs w:val="28"/>
          <w:lang w:val="ja-JP"/>
        </w:rPr>
        <w:t>図目次</w:t>
      </w:r>
      <w:r w:rsidR="00CE1C12" w:rsidRPr="00B932C8">
        <w:rPr>
          <w:b/>
          <w:sz w:val="28"/>
          <w:szCs w:val="28"/>
          <w:lang w:val="ja-JP"/>
        </w:rPr>
        <w:fldChar w:fldCharType="begin"/>
      </w:r>
      <w:r w:rsidR="00CE1C12" w:rsidRPr="00B932C8">
        <w:rPr>
          <w:b/>
          <w:sz w:val="28"/>
          <w:szCs w:val="28"/>
          <w:lang w:val="ja-JP"/>
        </w:rPr>
        <w:instrText xml:space="preserve"> TOC \h \z \c "</w:instrText>
      </w:r>
      <w:r w:rsidR="00CE1C12" w:rsidRPr="00B932C8">
        <w:rPr>
          <w:b/>
          <w:sz w:val="28"/>
          <w:szCs w:val="28"/>
          <w:lang w:val="ja-JP"/>
        </w:rPr>
        <w:instrText>図</w:instrText>
      </w:r>
      <w:r w:rsidR="00CE1C12" w:rsidRPr="00B932C8">
        <w:rPr>
          <w:b/>
          <w:sz w:val="28"/>
          <w:szCs w:val="28"/>
          <w:lang w:val="ja-JP"/>
        </w:rPr>
        <w:instrText xml:space="preserve">" </w:instrText>
      </w:r>
      <w:r w:rsidR="00CE1C12" w:rsidRPr="00B932C8">
        <w:rPr>
          <w:b/>
          <w:sz w:val="28"/>
          <w:szCs w:val="28"/>
          <w:lang w:val="ja-JP"/>
        </w:rPr>
        <w:fldChar w:fldCharType="separate"/>
      </w:r>
    </w:p>
    <w:p w:rsidR="00272DE0" w:rsidRDefault="00FD1C06" w:rsidP="00272DE0">
      <w:pPr>
        <w:pStyle w:val="af"/>
        <w:tabs>
          <w:tab w:val="right" w:leader="dot" w:pos="8494"/>
        </w:tabs>
        <w:ind w:left="840" w:hanging="420"/>
        <w:rPr>
          <w:rFonts w:asciiTheme="minorHAnsi" w:eastAsiaTheme="minorEastAsia" w:hAnsiTheme="minorHAnsi" w:cstheme="minorBidi"/>
          <w:noProof/>
        </w:rPr>
      </w:pPr>
      <w:hyperlink w:anchor="_Toc419367191" w:history="1">
        <w:r w:rsidR="00272DE0" w:rsidRPr="005A5967">
          <w:rPr>
            <w:rStyle w:val="a8"/>
            <w:rFonts w:hint="eastAsia"/>
            <w:noProof/>
            <w:color w:val="auto"/>
          </w:rPr>
          <w:t>図</w:t>
        </w:r>
        <w:r w:rsidR="00272DE0" w:rsidRPr="005A5967">
          <w:rPr>
            <w:rStyle w:val="a8"/>
            <w:noProof/>
            <w:color w:val="auto"/>
          </w:rPr>
          <w:t xml:space="preserve"> 2</w:t>
        </w:r>
        <w:r w:rsidR="00272DE0" w:rsidRPr="005A5967">
          <w:rPr>
            <w:rStyle w:val="a8"/>
            <w:noProof/>
            <w:color w:val="auto"/>
          </w:rPr>
          <w:noBreakHyphen/>
          <w:t xml:space="preserve">1 </w:t>
        </w:r>
        <w:r w:rsidR="00272DE0" w:rsidRPr="005A5967">
          <w:rPr>
            <w:rStyle w:val="a8"/>
            <w:rFonts w:hint="eastAsia"/>
            <w:noProof/>
            <w:color w:val="auto"/>
          </w:rPr>
          <w:t>プログラムと入出力ファイル</w:t>
        </w:r>
        <w:r w:rsidR="00272DE0">
          <w:rPr>
            <w:noProof/>
            <w:webHidden/>
          </w:rPr>
          <w:tab/>
        </w:r>
        <w:r w:rsidR="00272DE0">
          <w:rPr>
            <w:noProof/>
            <w:webHidden/>
          </w:rPr>
          <w:fldChar w:fldCharType="begin"/>
        </w:r>
        <w:r w:rsidR="00272DE0">
          <w:rPr>
            <w:noProof/>
            <w:webHidden/>
          </w:rPr>
          <w:instrText xml:space="preserve"> PAGEREF _Toc419367191 \h </w:instrText>
        </w:r>
        <w:r w:rsidR="00272DE0">
          <w:rPr>
            <w:noProof/>
            <w:webHidden/>
          </w:rPr>
        </w:r>
        <w:r w:rsidR="00272DE0">
          <w:rPr>
            <w:noProof/>
            <w:webHidden/>
          </w:rPr>
          <w:fldChar w:fldCharType="separate"/>
        </w:r>
        <w:r w:rsidR="00272DE0">
          <w:rPr>
            <w:noProof/>
            <w:webHidden/>
          </w:rPr>
          <w:t>4</w:t>
        </w:r>
        <w:r w:rsidR="00272DE0">
          <w:rPr>
            <w:noProof/>
            <w:webHidden/>
          </w:rPr>
          <w:fldChar w:fldCharType="end"/>
        </w:r>
      </w:hyperlink>
    </w:p>
    <w:p w:rsidR="00272DE0" w:rsidRDefault="00FD1C06" w:rsidP="00272DE0">
      <w:pPr>
        <w:pStyle w:val="af"/>
        <w:tabs>
          <w:tab w:val="right" w:leader="dot" w:pos="8494"/>
        </w:tabs>
        <w:ind w:left="840" w:hanging="420"/>
        <w:rPr>
          <w:rFonts w:asciiTheme="minorHAnsi" w:eastAsiaTheme="minorEastAsia" w:hAnsiTheme="minorHAnsi" w:cstheme="minorBidi"/>
          <w:noProof/>
        </w:rPr>
      </w:pPr>
      <w:hyperlink w:anchor="_Toc419367192" w:history="1">
        <w:r w:rsidR="00272DE0" w:rsidRPr="005A5967">
          <w:rPr>
            <w:rStyle w:val="a8"/>
            <w:rFonts w:hint="eastAsia"/>
            <w:noProof/>
            <w:color w:val="auto"/>
          </w:rPr>
          <w:t>図</w:t>
        </w:r>
        <w:r w:rsidR="00272DE0" w:rsidRPr="005A5967">
          <w:rPr>
            <w:rStyle w:val="a8"/>
            <w:noProof/>
            <w:color w:val="auto"/>
          </w:rPr>
          <w:t xml:space="preserve"> 2</w:t>
        </w:r>
        <w:r w:rsidR="00272DE0" w:rsidRPr="005A5967">
          <w:rPr>
            <w:rStyle w:val="a8"/>
            <w:noProof/>
            <w:color w:val="auto"/>
          </w:rPr>
          <w:noBreakHyphen/>
          <w:t>2</w:t>
        </w:r>
        <w:r w:rsidR="00272DE0" w:rsidRPr="005A5967">
          <w:rPr>
            <w:rStyle w:val="a8"/>
            <w:rFonts w:hint="eastAsia"/>
            <w:noProof/>
            <w:color w:val="auto"/>
          </w:rPr>
          <w:t xml:space="preserve">　</w:t>
        </w:r>
        <w:r w:rsidR="00272DE0" w:rsidRPr="005A5967">
          <w:rPr>
            <w:rStyle w:val="a8"/>
            <w:rFonts w:hAnsi="ＭＳ ゴシック" w:hint="eastAsia"/>
            <w:noProof/>
            <w:color w:val="auto"/>
          </w:rPr>
          <w:t>ディレクトリ構成</w:t>
        </w:r>
        <w:r w:rsidR="00272DE0">
          <w:rPr>
            <w:noProof/>
            <w:webHidden/>
          </w:rPr>
          <w:tab/>
        </w:r>
        <w:r w:rsidR="00272DE0">
          <w:rPr>
            <w:noProof/>
            <w:webHidden/>
          </w:rPr>
          <w:fldChar w:fldCharType="begin"/>
        </w:r>
        <w:r w:rsidR="00272DE0">
          <w:rPr>
            <w:noProof/>
            <w:webHidden/>
          </w:rPr>
          <w:instrText xml:space="preserve"> PAGEREF _Toc419367192 \h </w:instrText>
        </w:r>
        <w:r w:rsidR="00272DE0">
          <w:rPr>
            <w:noProof/>
            <w:webHidden/>
          </w:rPr>
        </w:r>
        <w:r w:rsidR="00272DE0">
          <w:rPr>
            <w:noProof/>
            <w:webHidden/>
          </w:rPr>
          <w:fldChar w:fldCharType="separate"/>
        </w:r>
        <w:r w:rsidR="00272DE0">
          <w:rPr>
            <w:noProof/>
            <w:webHidden/>
          </w:rPr>
          <w:t>6</w:t>
        </w:r>
        <w:r w:rsidR="00272DE0">
          <w:rPr>
            <w:noProof/>
            <w:webHidden/>
          </w:rPr>
          <w:fldChar w:fldCharType="end"/>
        </w:r>
      </w:hyperlink>
    </w:p>
    <w:p w:rsidR="0086004D" w:rsidRPr="00B932C8" w:rsidRDefault="00CE1C12" w:rsidP="00C67A00">
      <w:pPr>
        <w:rPr>
          <w:lang w:val="ja-JP"/>
        </w:rPr>
      </w:pPr>
      <w:r w:rsidRPr="00B932C8">
        <w:rPr>
          <w:lang w:val="ja-JP"/>
        </w:rPr>
        <w:fldChar w:fldCharType="end"/>
      </w:r>
    </w:p>
    <w:p w:rsidR="00CE1C12" w:rsidRPr="00B932C8" w:rsidRDefault="00CE1C12" w:rsidP="00C67A00">
      <w:pPr>
        <w:rPr>
          <w:b/>
          <w:sz w:val="28"/>
          <w:lang w:val="ja-JP"/>
        </w:rPr>
      </w:pPr>
      <w:r w:rsidRPr="00B932C8">
        <w:rPr>
          <w:b/>
          <w:sz w:val="28"/>
          <w:lang w:val="ja-JP"/>
        </w:rPr>
        <w:t>表目次</w:t>
      </w:r>
    </w:p>
    <w:p w:rsidR="0049624E" w:rsidRDefault="00CE1C12">
      <w:pPr>
        <w:pStyle w:val="af"/>
        <w:tabs>
          <w:tab w:val="right" w:leader="dot" w:pos="8494"/>
        </w:tabs>
        <w:ind w:left="840" w:hanging="420"/>
        <w:rPr>
          <w:ins w:id="880" w:author="1139930830362" w:date="2016-03-03T10:09:00Z"/>
          <w:rFonts w:asciiTheme="minorHAnsi" w:eastAsiaTheme="minorEastAsia" w:hAnsiTheme="minorHAnsi" w:cstheme="minorBidi"/>
          <w:noProof/>
        </w:rPr>
      </w:pPr>
      <w:r w:rsidRPr="00B932C8">
        <w:rPr>
          <w:lang w:val="ja-JP"/>
        </w:rPr>
        <w:fldChar w:fldCharType="begin"/>
      </w:r>
      <w:r w:rsidRPr="00B932C8">
        <w:rPr>
          <w:lang w:val="ja-JP"/>
        </w:rPr>
        <w:instrText xml:space="preserve"> TOC \h \z \c "</w:instrText>
      </w:r>
      <w:r w:rsidRPr="00B932C8">
        <w:rPr>
          <w:lang w:val="ja-JP"/>
        </w:rPr>
        <w:instrText>表</w:instrText>
      </w:r>
      <w:r w:rsidRPr="00B932C8">
        <w:rPr>
          <w:lang w:val="ja-JP"/>
        </w:rPr>
        <w:instrText xml:space="preserve">" </w:instrText>
      </w:r>
      <w:r w:rsidRPr="00B932C8">
        <w:rPr>
          <w:lang w:val="ja-JP"/>
        </w:rPr>
        <w:fldChar w:fldCharType="separate"/>
      </w:r>
      <w:ins w:id="881" w:author="1139930830362" w:date="2016-03-03T10:09:00Z">
        <w:r w:rsidR="0049624E" w:rsidRPr="003C30D6">
          <w:rPr>
            <w:rStyle w:val="a8"/>
            <w:noProof/>
          </w:rPr>
          <w:fldChar w:fldCharType="begin"/>
        </w:r>
        <w:r w:rsidR="0049624E" w:rsidRPr="003C30D6">
          <w:rPr>
            <w:rStyle w:val="a8"/>
            <w:noProof/>
          </w:rPr>
          <w:instrText xml:space="preserve"> </w:instrText>
        </w:r>
        <w:r w:rsidR="0049624E">
          <w:rPr>
            <w:noProof/>
          </w:rPr>
          <w:instrText>HYPERLINK \l "_Toc444763237"</w:instrText>
        </w:r>
        <w:r w:rsidR="0049624E" w:rsidRPr="003C30D6">
          <w:rPr>
            <w:rStyle w:val="a8"/>
            <w:noProof/>
          </w:rPr>
          <w:instrText xml:space="preserve"> </w:instrText>
        </w:r>
        <w:r w:rsidR="0049624E" w:rsidRPr="003C30D6">
          <w:rPr>
            <w:rStyle w:val="a8"/>
            <w:noProof/>
          </w:rPr>
        </w:r>
        <w:r w:rsidR="0049624E" w:rsidRPr="003C30D6">
          <w:rPr>
            <w:rStyle w:val="a8"/>
            <w:noProof/>
          </w:rPr>
          <w:fldChar w:fldCharType="separate"/>
        </w:r>
        <w:r w:rsidR="0049624E" w:rsidRPr="003C30D6">
          <w:rPr>
            <w:rStyle w:val="a8"/>
            <w:rFonts w:hint="eastAsia"/>
            <w:noProof/>
          </w:rPr>
          <w:t>表</w:t>
        </w:r>
        <w:r w:rsidR="0049624E" w:rsidRPr="003C30D6">
          <w:rPr>
            <w:rStyle w:val="a8"/>
            <w:noProof/>
          </w:rPr>
          <w:t xml:space="preserve"> 2</w:t>
        </w:r>
        <w:r w:rsidR="0049624E" w:rsidRPr="003C30D6">
          <w:rPr>
            <w:rStyle w:val="a8"/>
            <w:noProof/>
          </w:rPr>
          <w:noBreakHyphen/>
          <w:t xml:space="preserve">1 </w:t>
        </w:r>
        <w:r w:rsidR="0049624E" w:rsidRPr="003C30D6">
          <w:rPr>
            <w:rStyle w:val="a8"/>
            <w:rFonts w:hint="eastAsia"/>
            <w:noProof/>
          </w:rPr>
          <w:t>ソフトウェア構成</w:t>
        </w:r>
        <w:r w:rsidR="0049624E">
          <w:rPr>
            <w:noProof/>
            <w:webHidden/>
          </w:rPr>
          <w:tab/>
        </w:r>
        <w:r w:rsidR="0049624E">
          <w:rPr>
            <w:noProof/>
            <w:webHidden/>
          </w:rPr>
          <w:fldChar w:fldCharType="begin"/>
        </w:r>
        <w:r w:rsidR="0049624E">
          <w:rPr>
            <w:noProof/>
            <w:webHidden/>
          </w:rPr>
          <w:instrText xml:space="preserve"> PAGEREF _Toc444763237 \h </w:instrText>
        </w:r>
        <w:r w:rsidR="0049624E">
          <w:rPr>
            <w:noProof/>
            <w:webHidden/>
          </w:rPr>
        </w:r>
      </w:ins>
      <w:r w:rsidR="0049624E">
        <w:rPr>
          <w:noProof/>
          <w:webHidden/>
        </w:rPr>
        <w:fldChar w:fldCharType="separate"/>
      </w:r>
      <w:ins w:id="882" w:author="1139930830362" w:date="2016-03-03T10:09:00Z">
        <w:r w:rsidR="0049624E">
          <w:rPr>
            <w:noProof/>
            <w:webHidden/>
          </w:rPr>
          <w:t>3</w:t>
        </w:r>
        <w:r w:rsidR="0049624E">
          <w:rPr>
            <w:noProof/>
            <w:webHidden/>
          </w:rPr>
          <w:fldChar w:fldCharType="end"/>
        </w:r>
        <w:r w:rsidR="0049624E" w:rsidRPr="003C30D6">
          <w:rPr>
            <w:rStyle w:val="a8"/>
            <w:noProof/>
          </w:rPr>
          <w:fldChar w:fldCharType="end"/>
        </w:r>
      </w:ins>
    </w:p>
    <w:p w:rsidR="0049624E" w:rsidRDefault="0049624E">
      <w:pPr>
        <w:pStyle w:val="af"/>
        <w:tabs>
          <w:tab w:val="right" w:leader="dot" w:pos="8494"/>
        </w:tabs>
        <w:ind w:left="840" w:hanging="420"/>
        <w:rPr>
          <w:ins w:id="883" w:author="1139930830362" w:date="2016-03-03T10:09:00Z"/>
          <w:rFonts w:asciiTheme="minorHAnsi" w:eastAsiaTheme="minorEastAsia" w:hAnsiTheme="minorHAnsi" w:cstheme="minorBidi"/>
          <w:noProof/>
        </w:rPr>
      </w:pPr>
      <w:ins w:id="884" w:author="1139930830362" w:date="2016-03-03T10:09:00Z">
        <w:r w:rsidRPr="003C30D6">
          <w:rPr>
            <w:rStyle w:val="a8"/>
            <w:noProof/>
          </w:rPr>
          <w:fldChar w:fldCharType="begin"/>
        </w:r>
        <w:r w:rsidRPr="003C30D6">
          <w:rPr>
            <w:rStyle w:val="a8"/>
            <w:noProof/>
          </w:rPr>
          <w:instrText xml:space="preserve"> </w:instrText>
        </w:r>
        <w:r>
          <w:rPr>
            <w:noProof/>
          </w:rPr>
          <w:instrText>HYPERLINK \l "_Toc444763238"</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2</w:t>
        </w:r>
        <w:r w:rsidRPr="003C30D6">
          <w:rPr>
            <w:rStyle w:val="a8"/>
            <w:noProof/>
          </w:rPr>
          <w:noBreakHyphen/>
          <w:t xml:space="preserve">2 </w:t>
        </w:r>
        <w:r w:rsidRPr="003C30D6">
          <w:rPr>
            <w:rStyle w:val="a8"/>
            <w:rFonts w:hint="eastAsia"/>
            <w:noProof/>
          </w:rPr>
          <w:t>ツール・ライブラリ一覧</w:t>
        </w:r>
        <w:r>
          <w:rPr>
            <w:noProof/>
            <w:webHidden/>
          </w:rPr>
          <w:tab/>
        </w:r>
        <w:r>
          <w:rPr>
            <w:noProof/>
            <w:webHidden/>
          </w:rPr>
          <w:fldChar w:fldCharType="begin"/>
        </w:r>
        <w:r>
          <w:rPr>
            <w:noProof/>
            <w:webHidden/>
          </w:rPr>
          <w:instrText xml:space="preserve"> PAGEREF _Toc444763238 \h </w:instrText>
        </w:r>
        <w:r>
          <w:rPr>
            <w:noProof/>
            <w:webHidden/>
          </w:rPr>
        </w:r>
      </w:ins>
      <w:r>
        <w:rPr>
          <w:noProof/>
          <w:webHidden/>
        </w:rPr>
        <w:fldChar w:fldCharType="separate"/>
      </w:r>
      <w:ins w:id="885" w:author="1139930830362" w:date="2016-03-03T10:09:00Z">
        <w:r>
          <w:rPr>
            <w:noProof/>
            <w:webHidden/>
          </w:rPr>
          <w:t>4</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886" w:author="1139930830362" w:date="2016-03-03T10:09:00Z"/>
          <w:rFonts w:asciiTheme="minorHAnsi" w:eastAsiaTheme="minorEastAsia" w:hAnsiTheme="minorHAnsi" w:cstheme="minorBidi"/>
          <w:noProof/>
        </w:rPr>
      </w:pPr>
      <w:ins w:id="887" w:author="1139930830362" w:date="2016-03-03T10:09:00Z">
        <w:r w:rsidRPr="003C30D6">
          <w:rPr>
            <w:rStyle w:val="a8"/>
            <w:noProof/>
          </w:rPr>
          <w:fldChar w:fldCharType="begin"/>
        </w:r>
        <w:r w:rsidRPr="003C30D6">
          <w:rPr>
            <w:rStyle w:val="a8"/>
            <w:noProof/>
          </w:rPr>
          <w:instrText xml:space="preserve"> </w:instrText>
        </w:r>
        <w:r>
          <w:rPr>
            <w:noProof/>
          </w:rPr>
          <w:instrText>HYPERLINK \l "_Toc444763239"</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2</w:t>
        </w:r>
        <w:r w:rsidRPr="003C30D6">
          <w:rPr>
            <w:rStyle w:val="a8"/>
            <w:noProof/>
          </w:rPr>
          <w:noBreakHyphen/>
          <w:t xml:space="preserve">3 </w:t>
        </w:r>
        <w:r w:rsidRPr="003C30D6">
          <w:rPr>
            <w:rStyle w:val="a8"/>
            <w:rFonts w:hint="eastAsia"/>
            <w:noProof/>
          </w:rPr>
          <w:t>ツールのバージョン</w:t>
        </w:r>
        <w:r>
          <w:rPr>
            <w:noProof/>
            <w:webHidden/>
          </w:rPr>
          <w:tab/>
        </w:r>
        <w:r>
          <w:rPr>
            <w:noProof/>
            <w:webHidden/>
          </w:rPr>
          <w:fldChar w:fldCharType="begin"/>
        </w:r>
        <w:r>
          <w:rPr>
            <w:noProof/>
            <w:webHidden/>
          </w:rPr>
          <w:instrText xml:space="preserve"> PAGEREF _Toc444763239 \h </w:instrText>
        </w:r>
        <w:r>
          <w:rPr>
            <w:noProof/>
            <w:webHidden/>
          </w:rPr>
        </w:r>
      </w:ins>
      <w:r>
        <w:rPr>
          <w:noProof/>
          <w:webHidden/>
        </w:rPr>
        <w:fldChar w:fldCharType="separate"/>
      </w:r>
      <w:ins w:id="888" w:author="1139930830362" w:date="2016-03-03T10:09:00Z">
        <w:r>
          <w:rPr>
            <w:noProof/>
            <w:webHidden/>
          </w:rPr>
          <w:t>5</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889" w:author="1139930830362" w:date="2016-03-03T10:09:00Z"/>
          <w:rFonts w:asciiTheme="minorHAnsi" w:eastAsiaTheme="minorEastAsia" w:hAnsiTheme="minorHAnsi" w:cstheme="minorBidi"/>
          <w:noProof/>
        </w:rPr>
      </w:pPr>
      <w:ins w:id="890" w:author="1139930830362" w:date="2016-03-03T10:09:00Z">
        <w:r w:rsidRPr="003C30D6">
          <w:rPr>
            <w:rStyle w:val="a8"/>
            <w:noProof/>
          </w:rPr>
          <w:fldChar w:fldCharType="begin"/>
        </w:r>
        <w:r w:rsidRPr="003C30D6">
          <w:rPr>
            <w:rStyle w:val="a8"/>
            <w:noProof/>
          </w:rPr>
          <w:instrText xml:space="preserve"> </w:instrText>
        </w:r>
        <w:r>
          <w:rPr>
            <w:noProof/>
          </w:rPr>
          <w:instrText>HYPERLINK \l "_Toc444763240"</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5</w:t>
        </w:r>
        <w:r w:rsidRPr="003C30D6">
          <w:rPr>
            <w:rStyle w:val="a8"/>
            <w:noProof/>
          </w:rPr>
          <w:noBreakHyphen/>
          <w:t>1 blxml-perf.sh</w:t>
        </w:r>
        <w:r w:rsidRPr="003C30D6">
          <w:rPr>
            <w:rStyle w:val="a8"/>
            <w:rFonts w:hint="eastAsia"/>
            <w:noProof/>
          </w:rPr>
          <w:t>のオプション</w:t>
        </w:r>
        <w:r>
          <w:rPr>
            <w:noProof/>
            <w:webHidden/>
          </w:rPr>
          <w:tab/>
        </w:r>
        <w:r>
          <w:rPr>
            <w:noProof/>
            <w:webHidden/>
          </w:rPr>
          <w:fldChar w:fldCharType="begin"/>
        </w:r>
        <w:r>
          <w:rPr>
            <w:noProof/>
            <w:webHidden/>
          </w:rPr>
          <w:instrText xml:space="preserve"> PAGEREF _Toc444763240 \h </w:instrText>
        </w:r>
        <w:r>
          <w:rPr>
            <w:noProof/>
            <w:webHidden/>
          </w:rPr>
        </w:r>
      </w:ins>
      <w:r>
        <w:rPr>
          <w:noProof/>
          <w:webHidden/>
        </w:rPr>
        <w:fldChar w:fldCharType="separate"/>
      </w:r>
      <w:ins w:id="891" w:author="1139930830362" w:date="2016-03-03T10:09:00Z">
        <w:r>
          <w:rPr>
            <w:noProof/>
            <w:webHidden/>
          </w:rPr>
          <w:t>10</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892" w:author="1139930830362" w:date="2016-03-03T10:09:00Z"/>
          <w:rFonts w:asciiTheme="minorHAnsi" w:eastAsiaTheme="minorEastAsia" w:hAnsiTheme="minorHAnsi" w:cstheme="minorBidi"/>
          <w:noProof/>
        </w:rPr>
      </w:pPr>
      <w:ins w:id="893" w:author="1139930830362" w:date="2016-03-03T10:09:00Z">
        <w:r w:rsidRPr="003C30D6">
          <w:rPr>
            <w:rStyle w:val="a8"/>
            <w:noProof/>
          </w:rPr>
          <w:fldChar w:fldCharType="begin"/>
        </w:r>
        <w:r w:rsidRPr="003C30D6">
          <w:rPr>
            <w:rStyle w:val="a8"/>
            <w:noProof/>
          </w:rPr>
          <w:instrText xml:space="preserve"> </w:instrText>
        </w:r>
        <w:r>
          <w:rPr>
            <w:noProof/>
          </w:rPr>
          <w:instrText>HYPERLINK \l "_Toc444763241"</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5</w:t>
        </w:r>
        <w:r w:rsidRPr="003C30D6">
          <w:rPr>
            <w:rStyle w:val="a8"/>
            <w:noProof/>
          </w:rPr>
          <w:noBreakHyphen/>
          <w:t>2 blxml2code</w:t>
        </w:r>
        <w:r w:rsidRPr="003C30D6">
          <w:rPr>
            <w:rStyle w:val="a8"/>
            <w:rFonts w:hint="eastAsia"/>
            <w:noProof/>
          </w:rPr>
          <w:t>のオプション</w:t>
        </w:r>
        <w:r>
          <w:rPr>
            <w:noProof/>
            <w:webHidden/>
          </w:rPr>
          <w:tab/>
        </w:r>
        <w:r>
          <w:rPr>
            <w:noProof/>
            <w:webHidden/>
          </w:rPr>
          <w:fldChar w:fldCharType="begin"/>
        </w:r>
        <w:r>
          <w:rPr>
            <w:noProof/>
            <w:webHidden/>
          </w:rPr>
          <w:instrText xml:space="preserve"> PAGEREF _Toc444763241 \h </w:instrText>
        </w:r>
        <w:r>
          <w:rPr>
            <w:noProof/>
            <w:webHidden/>
          </w:rPr>
        </w:r>
      </w:ins>
      <w:r>
        <w:rPr>
          <w:noProof/>
          <w:webHidden/>
        </w:rPr>
        <w:fldChar w:fldCharType="separate"/>
      </w:r>
      <w:ins w:id="894" w:author="1139930830362" w:date="2016-03-03T10:09:00Z">
        <w:r>
          <w:rPr>
            <w:noProof/>
            <w:webHidden/>
          </w:rPr>
          <w:t>11</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895" w:author="1139930830362" w:date="2016-03-03T10:09:00Z"/>
          <w:rFonts w:asciiTheme="minorHAnsi" w:eastAsiaTheme="minorEastAsia" w:hAnsiTheme="minorHAnsi" w:cstheme="minorBidi"/>
          <w:noProof/>
        </w:rPr>
      </w:pPr>
      <w:ins w:id="896" w:author="1139930830362" w:date="2016-03-03T10:09:00Z">
        <w:r w:rsidRPr="003C30D6">
          <w:rPr>
            <w:rStyle w:val="a8"/>
            <w:noProof/>
          </w:rPr>
          <w:fldChar w:fldCharType="begin"/>
        </w:r>
        <w:r w:rsidRPr="003C30D6">
          <w:rPr>
            <w:rStyle w:val="a8"/>
            <w:noProof/>
          </w:rPr>
          <w:instrText xml:space="preserve"> </w:instrText>
        </w:r>
        <w:r>
          <w:rPr>
            <w:noProof/>
          </w:rPr>
          <w:instrText>HYPERLINK \l "_Toc444763242"</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5</w:t>
        </w:r>
        <w:r w:rsidRPr="003C30D6">
          <w:rPr>
            <w:rStyle w:val="a8"/>
            <w:noProof/>
          </w:rPr>
          <w:noBreakHyphen/>
          <w:t>3 opt(llvm-BLXMLperf.so)</w:t>
        </w:r>
        <w:r w:rsidRPr="003C30D6">
          <w:rPr>
            <w:rStyle w:val="a8"/>
            <w:rFonts w:hint="eastAsia"/>
            <w:noProof/>
          </w:rPr>
          <w:t>のオプション</w:t>
        </w:r>
        <w:r>
          <w:rPr>
            <w:noProof/>
            <w:webHidden/>
          </w:rPr>
          <w:tab/>
        </w:r>
        <w:r>
          <w:rPr>
            <w:noProof/>
            <w:webHidden/>
          </w:rPr>
          <w:fldChar w:fldCharType="begin"/>
        </w:r>
        <w:r>
          <w:rPr>
            <w:noProof/>
            <w:webHidden/>
          </w:rPr>
          <w:instrText xml:space="preserve"> PAGEREF _Toc444763242 \h </w:instrText>
        </w:r>
        <w:r>
          <w:rPr>
            <w:noProof/>
            <w:webHidden/>
          </w:rPr>
        </w:r>
      </w:ins>
      <w:r>
        <w:rPr>
          <w:noProof/>
          <w:webHidden/>
        </w:rPr>
        <w:fldChar w:fldCharType="separate"/>
      </w:r>
      <w:ins w:id="897" w:author="1139930830362" w:date="2016-03-03T10:09:00Z">
        <w:r>
          <w:rPr>
            <w:noProof/>
            <w:webHidden/>
          </w:rPr>
          <w:t>12</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898" w:author="1139930830362" w:date="2016-03-03T10:09:00Z"/>
          <w:rFonts w:asciiTheme="minorHAnsi" w:eastAsiaTheme="minorEastAsia" w:hAnsiTheme="minorHAnsi" w:cstheme="minorBidi"/>
          <w:noProof/>
        </w:rPr>
      </w:pPr>
      <w:ins w:id="899" w:author="1139930830362" w:date="2016-03-03T10:09:00Z">
        <w:r w:rsidRPr="003C30D6">
          <w:rPr>
            <w:rStyle w:val="a8"/>
            <w:noProof/>
          </w:rPr>
          <w:fldChar w:fldCharType="begin"/>
        </w:r>
        <w:r w:rsidRPr="003C30D6">
          <w:rPr>
            <w:rStyle w:val="a8"/>
            <w:noProof/>
          </w:rPr>
          <w:instrText xml:space="preserve"> </w:instrText>
        </w:r>
        <w:r>
          <w:rPr>
            <w:noProof/>
          </w:rPr>
          <w:instrText>HYPERLINK \l "_Toc444763243"</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6</w:t>
        </w:r>
        <w:r w:rsidRPr="003C30D6">
          <w:rPr>
            <w:rStyle w:val="a8"/>
            <w:noProof/>
          </w:rPr>
          <w:noBreakHyphen/>
          <w:t>1 CSV</w:t>
        </w:r>
        <w:r w:rsidRPr="003C30D6">
          <w:rPr>
            <w:rStyle w:val="a8"/>
            <w:rFonts w:hint="eastAsia"/>
            <w:noProof/>
          </w:rPr>
          <w:t>ファイルのフィールド</w:t>
        </w:r>
        <w:r>
          <w:rPr>
            <w:noProof/>
            <w:webHidden/>
          </w:rPr>
          <w:tab/>
        </w:r>
        <w:r>
          <w:rPr>
            <w:noProof/>
            <w:webHidden/>
          </w:rPr>
          <w:fldChar w:fldCharType="begin"/>
        </w:r>
        <w:r>
          <w:rPr>
            <w:noProof/>
            <w:webHidden/>
          </w:rPr>
          <w:instrText xml:space="preserve"> PAGEREF _Toc444763243 \h </w:instrText>
        </w:r>
        <w:r>
          <w:rPr>
            <w:noProof/>
            <w:webHidden/>
          </w:rPr>
        </w:r>
      </w:ins>
      <w:r>
        <w:rPr>
          <w:noProof/>
          <w:webHidden/>
        </w:rPr>
        <w:fldChar w:fldCharType="separate"/>
      </w:r>
      <w:ins w:id="900" w:author="1139930830362" w:date="2016-03-03T10:09:00Z">
        <w:r>
          <w:rPr>
            <w:noProof/>
            <w:webHidden/>
          </w:rPr>
          <w:t>15</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901" w:author="1139930830362" w:date="2016-03-03T10:09:00Z"/>
          <w:rFonts w:asciiTheme="minorHAnsi" w:eastAsiaTheme="minorEastAsia" w:hAnsiTheme="minorHAnsi" w:cstheme="minorBidi"/>
          <w:noProof/>
        </w:rPr>
      </w:pPr>
      <w:ins w:id="902" w:author="1139930830362" w:date="2016-03-03T10:09:00Z">
        <w:r w:rsidRPr="003C30D6">
          <w:rPr>
            <w:rStyle w:val="a8"/>
            <w:noProof/>
          </w:rPr>
          <w:fldChar w:fldCharType="begin"/>
        </w:r>
        <w:r w:rsidRPr="003C30D6">
          <w:rPr>
            <w:rStyle w:val="a8"/>
            <w:noProof/>
          </w:rPr>
          <w:instrText xml:space="preserve"> </w:instrText>
        </w:r>
        <w:r>
          <w:rPr>
            <w:noProof/>
          </w:rPr>
          <w:instrText>HYPERLINK \l "_Toc444763244"</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7</w:t>
        </w:r>
        <w:r w:rsidRPr="003C30D6">
          <w:rPr>
            <w:rStyle w:val="a8"/>
            <w:noProof/>
          </w:rPr>
          <w:noBreakHyphen/>
          <w:t>1</w:t>
        </w:r>
        <w:r w:rsidRPr="003C30D6">
          <w:rPr>
            <w:rStyle w:val="a8"/>
            <w:rFonts w:hint="eastAsia"/>
            <w:noProof/>
          </w:rPr>
          <w:t>タグと型の一覧</w:t>
        </w:r>
        <w:r>
          <w:rPr>
            <w:noProof/>
            <w:webHidden/>
          </w:rPr>
          <w:tab/>
        </w:r>
        <w:r>
          <w:rPr>
            <w:noProof/>
            <w:webHidden/>
          </w:rPr>
          <w:fldChar w:fldCharType="begin"/>
        </w:r>
        <w:r>
          <w:rPr>
            <w:noProof/>
            <w:webHidden/>
          </w:rPr>
          <w:instrText xml:space="preserve"> PAGEREF _Toc444763244 \h </w:instrText>
        </w:r>
        <w:r>
          <w:rPr>
            <w:noProof/>
            <w:webHidden/>
          </w:rPr>
        </w:r>
      </w:ins>
      <w:r>
        <w:rPr>
          <w:noProof/>
          <w:webHidden/>
        </w:rPr>
        <w:fldChar w:fldCharType="separate"/>
      </w:r>
      <w:ins w:id="903" w:author="1139930830362" w:date="2016-03-03T10:09:00Z">
        <w:r>
          <w:rPr>
            <w:noProof/>
            <w:webHidden/>
          </w:rPr>
          <w:t>17</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904" w:author="1139930830362" w:date="2016-03-03T10:09:00Z"/>
          <w:rFonts w:asciiTheme="minorHAnsi" w:eastAsiaTheme="minorEastAsia" w:hAnsiTheme="minorHAnsi" w:cstheme="minorBidi"/>
          <w:noProof/>
        </w:rPr>
      </w:pPr>
      <w:ins w:id="905" w:author="1139930830362" w:date="2016-03-03T10:09:00Z">
        <w:r w:rsidRPr="003C30D6">
          <w:rPr>
            <w:rStyle w:val="a8"/>
            <w:noProof/>
          </w:rPr>
          <w:fldChar w:fldCharType="begin"/>
        </w:r>
        <w:r w:rsidRPr="003C30D6">
          <w:rPr>
            <w:rStyle w:val="a8"/>
            <w:noProof/>
          </w:rPr>
          <w:instrText xml:space="preserve"> </w:instrText>
        </w:r>
        <w:r>
          <w:rPr>
            <w:noProof/>
          </w:rPr>
          <w:instrText>HYPERLINK \l "_Toc444763245"</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7</w:t>
        </w:r>
        <w:r w:rsidRPr="003C30D6">
          <w:rPr>
            <w:rStyle w:val="a8"/>
            <w:noProof/>
          </w:rPr>
          <w:noBreakHyphen/>
          <w:t>2</w:t>
        </w:r>
        <w:r w:rsidRPr="003C30D6">
          <w:rPr>
            <w:rStyle w:val="a8"/>
            <w:rFonts w:hint="eastAsia"/>
            <w:noProof/>
          </w:rPr>
          <w:t>タグと属性の一覧</w:t>
        </w:r>
        <w:r>
          <w:rPr>
            <w:noProof/>
            <w:webHidden/>
          </w:rPr>
          <w:tab/>
        </w:r>
        <w:r>
          <w:rPr>
            <w:noProof/>
            <w:webHidden/>
          </w:rPr>
          <w:fldChar w:fldCharType="begin"/>
        </w:r>
        <w:r>
          <w:rPr>
            <w:noProof/>
            <w:webHidden/>
          </w:rPr>
          <w:instrText xml:space="preserve"> PAGEREF _Toc444763245 \h </w:instrText>
        </w:r>
        <w:r>
          <w:rPr>
            <w:noProof/>
            <w:webHidden/>
          </w:rPr>
        </w:r>
      </w:ins>
      <w:r>
        <w:rPr>
          <w:noProof/>
          <w:webHidden/>
        </w:rPr>
        <w:fldChar w:fldCharType="separate"/>
      </w:r>
      <w:ins w:id="906" w:author="1139930830362" w:date="2016-03-03T10:09:00Z">
        <w:r>
          <w:rPr>
            <w:noProof/>
            <w:webHidden/>
          </w:rPr>
          <w:t>19</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907" w:author="1139930830362" w:date="2016-03-03T10:09:00Z"/>
          <w:rFonts w:asciiTheme="minorHAnsi" w:eastAsiaTheme="minorEastAsia" w:hAnsiTheme="minorHAnsi" w:cstheme="minorBidi"/>
          <w:noProof/>
        </w:rPr>
      </w:pPr>
      <w:ins w:id="908" w:author="1139930830362" w:date="2016-03-03T10:09:00Z">
        <w:r w:rsidRPr="003C30D6">
          <w:rPr>
            <w:rStyle w:val="a8"/>
            <w:noProof/>
          </w:rPr>
          <w:fldChar w:fldCharType="begin"/>
        </w:r>
        <w:r w:rsidRPr="003C30D6">
          <w:rPr>
            <w:rStyle w:val="a8"/>
            <w:noProof/>
          </w:rPr>
          <w:instrText xml:space="preserve"> </w:instrText>
        </w:r>
        <w:r>
          <w:rPr>
            <w:noProof/>
          </w:rPr>
          <w:instrText>HYPERLINK \l "_Toc444763246"</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7</w:t>
        </w:r>
        <w:r w:rsidRPr="003C30D6">
          <w:rPr>
            <w:rStyle w:val="a8"/>
            <w:noProof/>
          </w:rPr>
          <w:noBreakHyphen/>
          <w:t>3 SimulinkXML</w:t>
        </w:r>
        <w:r w:rsidRPr="003C30D6">
          <w:rPr>
            <w:rStyle w:val="a8"/>
            <w:rFonts w:hint="eastAsia"/>
            <w:noProof/>
          </w:rPr>
          <w:t>モジュールのクラス一覧</w:t>
        </w:r>
        <w:r>
          <w:rPr>
            <w:noProof/>
            <w:webHidden/>
          </w:rPr>
          <w:tab/>
        </w:r>
        <w:r>
          <w:rPr>
            <w:noProof/>
            <w:webHidden/>
          </w:rPr>
          <w:fldChar w:fldCharType="begin"/>
        </w:r>
        <w:r>
          <w:rPr>
            <w:noProof/>
            <w:webHidden/>
          </w:rPr>
          <w:instrText xml:space="preserve"> PAGEREF _Toc444763246 \h </w:instrText>
        </w:r>
        <w:r>
          <w:rPr>
            <w:noProof/>
            <w:webHidden/>
          </w:rPr>
        </w:r>
      </w:ins>
      <w:r>
        <w:rPr>
          <w:noProof/>
          <w:webHidden/>
        </w:rPr>
        <w:fldChar w:fldCharType="separate"/>
      </w:r>
      <w:ins w:id="909" w:author="1139930830362" w:date="2016-03-03T10:09:00Z">
        <w:r>
          <w:rPr>
            <w:noProof/>
            <w:webHidden/>
          </w:rPr>
          <w:t>22</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910" w:author="1139930830362" w:date="2016-03-03T10:09:00Z"/>
          <w:rFonts w:asciiTheme="minorHAnsi" w:eastAsiaTheme="minorEastAsia" w:hAnsiTheme="minorHAnsi" w:cstheme="minorBidi"/>
          <w:noProof/>
        </w:rPr>
      </w:pPr>
      <w:ins w:id="911" w:author="1139930830362" w:date="2016-03-03T10:09:00Z">
        <w:r w:rsidRPr="003C30D6">
          <w:rPr>
            <w:rStyle w:val="a8"/>
            <w:noProof/>
          </w:rPr>
          <w:fldChar w:fldCharType="begin"/>
        </w:r>
        <w:r w:rsidRPr="003C30D6">
          <w:rPr>
            <w:rStyle w:val="a8"/>
            <w:noProof/>
          </w:rPr>
          <w:instrText xml:space="preserve"> </w:instrText>
        </w:r>
        <w:r>
          <w:rPr>
            <w:noProof/>
          </w:rPr>
          <w:instrText>HYPERLINK \l "_Toc444763247"</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7</w:t>
        </w:r>
        <w:r w:rsidRPr="003C30D6">
          <w:rPr>
            <w:rStyle w:val="a8"/>
            <w:noProof/>
          </w:rPr>
          <w:noBreakHyphen/>
          <w:t>4 SimulinkXML</w:t>
        </w:r>
        <w:r w:rsidRPr="003C30D6">
          <w:rPr>
            <w:rStyle w:val="a8"/>
            <w:rFonts w:hint="eastAsia"/>
            <w:noProof/>
          </w:rPr>
          <w:t>モジュールの型一覧</w:t>
        </w:r>
        <w:r>
          <w:rPr>
            <w:noProof/>
            <w:webHidden/>
          </w:rPr>
          <w:tab/>
        </w:r>
        <w:r>
          <w:rPr>
            <w:noProof/>
            <w:webHidden/>
          </w:rPr>
          <w:fldChar w:fldCharType="begin"/>
        </w:r>
        <w:r>
          <w:rPr>
            <w:noProof/>
            <w:webHidden/>
          </w:rPr>
          <w:instrText xml:space="preserve"> PAGEREF _Toc444763247 \h </w:instrText>
        </w:r>
        <w:r>
          <w:rPr>
            <w:noProof/>
            <w:webHidden/>
          </w:rPr>
        </w:r>
      </w:ins>
      <w:r>
        <w:rPr>
          <w:noProof/>
          <w:webHidden/>
        </w:rPr>
        <w:fldChar w:fldCharType="separate"/>
      </w:r>
      <w:ins w:id="912" w:author="1139930830362" w:date="2016-03-03T10:09:00Z">
        <w:r>
          <w:rPr>
            <w:noProof/>
            <w:webHidden/>
          </w:rPr>
          <w:t>30</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913" w:author="1139930830362" w:date="2016-03-03T10:09:00Z"/>
          <w:rFonts w:asciiTheme="minorHAnsi" w:eastAsiaTheme="minorEastAsia" w:hAnsiTheme="minorHAnsi" w:cstheme="minorBidi"/>
          <w:noProof/>
        </w:rPr>
      </w:pPr>
      <w:ins w:id="914" w:author="1139930830362" w:date="2016-03-03T10:09:00Z">
        <w:r w:rsidRPr="003C30D6">
          <w:rPr>
            <w:rStyle w:val="a8"/>
            <w:noProof/>
          </w:rPr>
          <w:fldChar w:fldCharType="begin"/>
        </w:r>
        <w:r w:rsidRPr="003C30D6">
          <w:rPr>
            <w:rStyle w:val="a8"/>
            <w:noProof/>
          </w:rPr>
          <w:instrText xml:space="preserve"> </w:instrText>
        </w:r>
        <w:r>
          <w:rPr>
            <w:noProof/>
          </w:rPr>
          <w:instrText>HYPERLINK \l "_Toc444763248"</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7</w:t>
        </w:r>
        <w:r w:rsidRPr="003C30D6">
          <w:rPr>
            <w:rStyle w:val="a8"/>
            <w:noProof/>
          </w:rPr>
          <w:noBreakHyphen/>
          <w:t>5 SimulinkXML</w:t>
        </w:r>
        <w:r w:rsidRPr="003C30D6">
          <w:rPr>
            <w:rStyle w:val="a8"/>
            <w:rFonts w:hint="eastAsia"/>
            <w:noProof/>
          </w:rPr>
          <w:t>モジュールの関数の一覧</w:t>
        </w:r>
        <w:r>
          <w:rPr>
            <w:noProof/>
            <w:webHidden/>
          </w:rPr>
          <w:tab/>
        </w:r>
        <w:r>
          <w:rPr>
            <w:noProof/>
            <w:webHidden/>
          </w:rPr>
          <w:fldChar w:fldCharType="begin"/>
        </w:r>
        <w:r>
          <w:rPr>
            <w:noProof/>
            <w:webHidden/>
          </w:rPr>
          <w:instrText xml:space="preserve"> PAGEREF _Toc444763248 \h </w:instrText>
        </w:r>
        <w:r>
          <w:rPr>
            <w:noProof/>
            <w:webHidden/>
          </w:rPr>
        </w:r>
      </w:ins>
      <w:r>
        <w:rPr>
          <w:noProof/>
          <w:webHidden/>
        </w:rPr>
        <w:fldChar w:fldCharType="separate"/>
      </w:r>
      <w:ins w:id="915" w:author="1139930830362" w:date="2016-03-03T10:09:00Z">
        <w:r>
          <w:rPr>
            <w:noProof/>
            <w:webHidden/>
          </w:rPr>
          <w:t>30</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916" w:author="1139930830362" w:date="2016-03-03T10:09:00Z"/>
          <w:rFonts w:asciiTheme="minorHAnsi" w:eastAsiaTheme="minorEastAsia" w:hAnsiTheme="minorHAnsi" w:cstheme="minorBidi"/>
          <w:noProof/>
        </w:rPr>
      </w:pPr>
      <w:ins w:id="917" w:author="1139930830362" w:date="2016-03-03T10:09:00Z">
        <w:r w:rsidRPr="003C30D6">
          <w:rPr>
            <w:rStyle w:val="a8"/>
            <w:noProof/>
          </w:rPr>
          <w:fldChar w:fldCharType="begin"/>
        </w:r>
        <w:r w:rsidRPr="003C30D6">
          <w:rPr>
            <w:rStyle w:val="a8"/>
            <w:noProof/>
          </w:rPr>
          <w:instrText xml:space="preserve"> </w:instrText>
        </w:r>
        <w:r>
          <w:rPr>
            <w:noProof/>
          </w:rPr>
          <w:instrText>HYPERLINK \l "_Toc444763249"</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7</w:t>
        </w:r>
        <w:r w:rsidRPr="003C30D6">
          <w:rPr>
            <w:rStyle w:val="a8"/>
            <w:noProof/>
          </w:rPr>
          <w:noBreakHyphen/>
          <w:t>6 SimulinkRTW</w:t>
        </w:r>
        <w:r w:rsidRPr="003C30D6">
          <w:rPr>
            <w:rStyle w:val="a8"/>
            <w:rFonts w:hint="eastAsia"/>
            <w:noProof/>
          </w:rPr>
          <w:t>入力処理関数引数一覧</w:t>
        </w:r>
        <w:r>
          <w:rPr>
            <w:noProof/>
            <w:webHidden/>
          </w:rPr>
          <w:tab/>
        </w:r>
        <w:r>
          <w:rPr>
            <w:noProof/>
            <w:webHidden/>
          </w:rPr>
          <w:fldChar w:fldCharType="begin"/>
        </w:r>
        <w:r>
          <w:rPr>
            <w:noProof/>
            <w:webHidden/>
          </w:rPr>
          <w:instrText xml:space="preserve"> PAGEREF _Toc444763249 \h </w:instrText>
        </w:r>
        <w:r>
          <w:rPr>
            <w:noProof/>
            <w:webHidden/>
          </w:rPr>
        </w:r>
      </w:ins>
      <w:r>
        <w:rPr>
          <w:noProof/>
          <w:webHidden/>
        </w:rPr>
        <w:fldChar w:fldCharType="separate"/>
      </w:r>
      <w:ins w:id="918" w:author="1139930830362" w:date="2016-03-03T10:09:00Z">
        <w:r>
          <w:rPr>
            <w:noProof/>
            <w:webHidden/>
          </w:rPr>
          <w:t>52</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919" w:author="1139930830362" w:date="2016-03-03T10:09:00Z"/>
          <w:rFonts w:asciiTheme="minorHAnsi" w:eastAsiaTheme="minorEastAsia" w:hAnsiTheme="minorHAnsi" w:cstheme="minorBidi"/>
          <w:noProof/>
        </w:rPr>
      </w:pPr>
      <w:ins w:id="920" w:author="1139930830362" w:date="2016-03-03T10:09:00Z">
        <w:r w:rsidRPr="003C30D6">
          <w:rPr>
            <w:rStyle w:val="a8"/>
            <w:noProof/>
          </w:rPr>
          <w:fldChar w:fldCharType="begin"/>
        </w:r>
        <w:r w:rsidRPr="003C30D6">
          <w:rPr>
            <w:rStyle w:val="a8"/>
            <w:noProof/>
          </w:rPr>
          <w:instrText xml:space="preserve"> </w:instrText>
        </w:r>
        <w:r>
          <w:rPr>
            <w:noProof/>
          </w:rPr>
          <w:instrText>HYPERLINK \l "_Toc444763250"</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7</w:t>
        </w:r>
        <w:r w:rsidRPr="003C30D6">
          <w:rPr>
            <w:rStyle w:val="a8"/>
            <w:noProof/>
          </w:rPr>
          <w:noBreakHyphen/>
          <w:t>7 SimulinkRTW XML</w:t>
        </w:r>
        <w:r w:rsidRPr="003C30D6">
          <w:rPr>
            <w:rStyle w:val="a8"/>
            <w:rFonts w:hint="eastAsia"/>
            <w:noProof/>
          </w:rPr>
          <w:t>出力関数引数一覧</w:t>
        </w:r>
        <w:r>
          <w:rPr>
            <w:noProof/>
            <w:webHidden/>
          </w:rPr>
          <w:tab/>
        </w:r>
        <w:r>
          <w:rPr>
            <w:noProof/>
            <w:webHidden/>
          </w:rPr>
          <w:fldChar w:fldCharType="begin"/>
        </w:r>
        <w:r>
          <w:rPr>
            <w:noProof/>
            <w:webHidden/>
          </w:rPr>
          <w:instrText xml:space="preserve"> PAGEREF _Toc444763250 \h </w:instrText>
        </w:r>
        <w:r>
          <w:rPr>
            <w:noProof/>
            <w:webHidden/>
          </w:rPr>
        </w:r>
      </w:ins>
      <w:r>
        <w:rPr>
          <w:noProof/>
          <w:webHidden/>
        </w:rPr>
        <w:fldChar w:fldCharType="separate"/>
      </w:r>
      <w:ins w:id="921" w:author="1139930830362" w:date="2016-03-03T10:09:00Z">
        <w:r>
          <w:rPr>
            <w:noProof/>
            <w:webHidden/>
          </w:rPr>
          <w:t>53</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922" w:author="1139930830362" w:date="2016-03-03T10:09:00Z"/>
          <w:rFonts w:asciiTheme="minorHAnsi" w:eastAsiaTheme="minorEastAsia" w:hAnsiTheme="minorHAnsi" w:cstheme="minorBidi"/>
          <w:noProof/>
        </w:rPr>
      </w:pPr>
      <w:ins w:id="923" w:author="1139930830362" w:date="2016-03-03T10:09:00Z">
        <w:r w:rsidRPr="003C30D6">
          <w:rPr>
            <w:rStyle w:val="a8"/>
            <w:noProof/>
          </w:rPr>
          <w:fldChar w:fldCharType="begin"/>
        </w:r>
        <w:r w:rsidRPr="003C30D6">
          <w:rPr>
            <w:rStyle w:val="a8"/>
            <w:noProof/>
          </w:rPr>
          <w:instrText xml:space="preserve"> </w:instrText>
        </w:r>
        <w:r>
          <w:rPr>
            <w:noProof/>
          </w:rPr>
          <w:instrText>HYPERLINK \l "_Toc444763251"</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7</w:t>
        </w:r>
        <w:r w:rsidRPr="003C30D6">
          <w:rPr>
            <w:rStyle w:val="a8"/>
            <w:noProof/>
          </w:rPr>
          <w:noBreakHyphen/>
          <w:t>8 blxm2code</w:t>
        </w:r>
        <w:r w:rsidRPr="003C30D6">
          <w:rPr>
            <w:rStyle w:val="a8"/>
            <w:rFonts w:hint="eastAsia"/>
            <w:noProof/>
          </w:rPr>
          <w:t>のクラス一覧</w:t>
        </w:r>
        <w:r>
          <w:rPr>
            <w:noProof/>
            <w:webHidden/>
          </w:rPr>
          <w:tab/>
        </w:r>
        <w:r>
          <w:rPr>
            <w:noProof/>
            <w:webHidden/>
          </w:rPr>
          <w:fldChar w:fldCharType="begin"/>
        </w:r>
        <w:r>
          <w:rPr>
            <w:noProof/>
            <w:webHidden/>
          </w:rPr>
          <w:instrText xml:space="preserve"> PAGEREF _Toc444763251 \h </w:instrText>
        </w:r>
        <w:r>
          <w:rPr>
            <w:noProof/>
            <w:webHidden/>
          </w:rPr>
        </w:r>
      </w:ins>
      <w:r>
        <w:rPr>
          <w:noProof/>
          <w:webHidden/>
        </w:rPr>
        <w:fldChar w:fldCharType="separate"/>
      </w:r>
      <w:ins w:id="924" w:author="1139930830362" w:date="2016-03-03T10:09:00Z">
        <w:r>
          <w:rPr>
            <w:noProof/>
            <w:webHidden/>
          </w:rPr>
          <w:t>55</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925" w:author="1139930830362" w:date="2016-03-03T10:09:00Z"/>
          <w:rFonts w:asciiTheme="minorHAnsi" w:eastAsiaTheme="minorEastAsia" w:hAnsiTheme="minorHAnsi" w:cstheme="minorBidi"/>
          <w:noProof/>
        </w:rPr>
      </w:pPr>
      <w:ins w:id="926" w:author="1139930830362" w:date="2016-03-03T10:09:00Z">
        <w:r w:rsidRPr="003C30D6">
          <w:rPr>
            <w:rStyle w:val="a8"/>
            <w:noProof/>
          </w:rPr>
          <w:fldChar w:fldCharType="begin"/>
        </w:r>
        <w:r w:rsidRPr="003C30D6">
          <w:rPr>
            <w:rStyle w:val="a8"/>
            <w:noProof/>
          </w:rPr>
          <w:instrText xml:space="preserve"> </w:instrText>
        </w:r>
        <w:r>
          <w:rPr>
            <w:noProof/>
          </w:rPr>
          <w:instrText>HYPERLINK \l "_Toc444763252"</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7</w:t>
        </w:r>
        <w:r w:rsidRPr="003C30D6">
          <w:rPr>
            <w:rStyle w:val="a8"/>
            <w:noProof/>
          </w:rPr>
          <w:noBreakHyphen/>
          <w:t>9 blxml2code</w:t>
        </w:r>
        <w:r w:rsidRPr="003C30D6">
          <w:rPr>
            <w:rStyle w:val="a8"/>
            <w:rFonts w:hint="eastAsia"/>
            <w:noProof/>
          </w:rPr>
          <w:t>の型一覧</w:t>
        </w:r>
        <w:r>
          <w:rPr>
            <w:noProof/>
            <w:webHidden/>
          </w:rPr>
          <w:tab/>
        </w:r>
        <w:r>
          <w:rPr>
            <w:noProof/>
            <w:webHidden/>
          </w:rPr>
          <w:fldChar w:fldCharType="begin"/>
        </w:r>
        <w:r>
          <w:rPr>
            <w:noProof/>
            <w:webHidden/>
          </w:rPr>
          <w:instrText xml:space="preserve"> PAGEREF _Toc444763252 \h </w:instrText>
        </w:r>
        <w:r>
          <w:rPr>
            <w:noProof/>
            <w:webHidden/>
          </w:rPr>
        </w:r>
      </w:ins>
      <w:r>
        <w:rPr>
          <w:noProof/>
          <w:webHidden/>
        </w:rPr>
        <w:fldChar w:fldCharType="separate"/>
      </w:r>
      <w:ins w:id="927" w:author="1139930830362" w:date="2016-03-03T10:09:00Z">
        <w:r>
          <w:rPr>
            <w:noProof/>
            <w:webHidden/>
          </w:rPr>
          <w:t>56</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928" w:author="1139930830362" w:date="2016-03-03T10:09:00Z"/>
          <w:rFonts w:asciiTheme="minorHAnsi" w:eastAsiaTheme="minorEastAsia" w:hAnsiTheme="minorHAnsi" w:cstheme="minorBidi"/>
          <w:noProof/>
        </w:rPr>
      </w:pPr>
      <w:ins w:id="929" w:author="1139930830362" w:date="2016-03-03T10:09:00Z">
        <w:r w:rsidRPr="003C30D6">
          <w:rPr>
            <w:rStyle w:val="a8"/>
            <w:noProof/>
          </w:rPr>
          <w:fldChar w:fldCharType="begin"/>
        </w:r>
        <w:r w:rsidRPr="003C30D6">
          <w:rPr>
            <w:rStyle w:val="a8"/>
            <w:noProof/>
          </w:rPr>
          <w:instrText xml:space="preserve"> </w:instrText>
        </w:r>
        <w:r>
          <w:rPr>
            <w:noProof/>
          </w:rPr>
          <w:instrText>HYPERLINK \l "_Toc444763253"</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7</w:t>
        </w:r>
        <w:r w:rsidRPr="003C30D6">
          <w:rPr>
            <w:rStyle w:val="a8"/>
            <w:noProof/>
          </w:rPr>
          <w:noBreakHyphen/>
          <w:t>10 llvm-BLXMLPerf</w:t>
        </w:r>
        <w:r w:rsidRPr="003C30D6">
          <w:rPr>
            <w:rStyle w:val="a8"/>
            <w:rFonts w:hint="eastAsia"/>
            <w:noProof/>
          </w:rPr>
          <w:t>のクラス一覧</w:t>
        </w:r>
        <w:r>
          <w:rPr>
            <w:noProof/>
            <w:webHidden/>
          </w:rPr>
          <w:tab/>
        </w:r>
        <w:r>
          <w:rPr>
            <w:noProof/>
            <w:webHidden/>
          </w:rPr>
          <w:fldChar w:fldCharType="begin"/>
        </w:r>
        <w:r>
          <w:rPr>
            <w:noProof/>
            <w:webHidden/>
          </w:rPr>
          <w:instrText xml:space="preserve"> PAGEREF _Toc444763253 \h </w:instrText>
        </w:r>
        <w:r>
          <w:rPr>
            <w:noProof/>
            <w:webHidden/>
          </w:rPr>
        </w:r>
      </w:ins>
      <w:r>
        <w:rPr>
          <w:noProof/>
          <w:webHidden/>
        </w:rPr>
        <w:fldChar w:fldCharType="separate"/>
      </w:r>
      <w:ins w:id="930" w:author="1139930830362" w:date="2016-03-03T10:09:00Z">
        <w:r>
          <w:rPr>
            <w:noProof/>
            <w:webHidden/>
          </w:rPr>
          <w:t>61</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931" w:author="1139930830362" w:date="2016-03-03T10:09:00Z"/>
          <w:rFonts w:asciiTheme="minorHAnsi" w:eastAsiaTheme="minorEastAsia" w:hAnsiTheme="minorHAnsi" w:cstheme="minorBidi"/>
          <w:noProof/>
        </w:rPr>
      </w:pPr>
      <w:ins w:id="932" w:author="1139930830362" w:date="2016-03-03T10:09:00Z">
        <w:r w:rsidRPr="003C30D6">
          <w:rPr>
            <w:rStyle w:val="a8"/>
            <w:noProof/>
          </w:rPr>
          <w:fldChar w:fldCharType="begin"/>
        </w:r>
        <w:r w:rsidRPr="003C30D6">
          <w:rPr>
            <w:rStyle w:val="a8"/>
            <w:noProof/>
          </w:rPr>
          <w:instrText xml:space="preserve"> </w:instrText>
        </w:r>
        <w:r>
          <w:rPr>
            <w:noProof/>
          </w:rPr>
          <w:instrText>HYPERLINK \l "_Toc444763254"</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7</w:t>
        </w:r>
        <w:r w:rsidRPr="003C30D6">
          <w:rPr>
            <w:rStyle w:val="a8"/>
            <w:noProof/>
          </w:rPr>
          <w:noBreakHyphen/>
          <w:t>11 llvm-BLXMLPerf</w:t>
        </w:r>
        <w:r w:rsidRPr="003C30D6">
          <w:rPr>
            <w:rStyle w:val="a8"/>
            <w:rFonts w:hint="eastAsia"/>
            <w:noProof/>
          </w:rPr>
          <w:t>の型一覧</w:t>
        </w:r>
        <w:r>
          <w:rPr>
            <w:noProof/>
            <w:webHidden/>
          </w:rPr>
          <w:tab/>
        </w:r>
        <w:r>
          <w:rPr>
            <w:noProof/>
            <w:webHidden/>
          </w:rPr>
          <w:fldChar w:fldCharType="begin"/>
        </w:r>
        <w:r>
          <w:rPr>
            <w:noProof/>
            <w:webHidden/>
          </w:rPr>
          <w:instrText xml:space="preserve"> PAGEREF _Toc444763254 \h </w:instrText>
        </w:r>
        <w:r>
          <w:rPr>
            <w:noProof/>
            <w:webHidden/>
          </w:rPr>
        </w:r>
      </w:ins>
      <w:r>
        <w:rPr>
          <w:noProof/>
          <w:webHidden/>
        </w:rPr>
        <w:fldChar w:fldCharType="separate"/>
      </w:r>
      <w:ins w:id="933" w:author="1139930830362" w:date="2016-03-03T10:09:00Z">
        <w:r>
          <w:rPr>
            <w:noProof/>
            <w:webHidden/>
          </w:rPr>
          <w:t>61</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934" w:author="1139930830362" w:date="2016-03-03T10:09:00Z"/>
          <w:rFonts w:asciiTheme="minorHAnsi" w:eastAsiaTheme="minorEastAsia" w:hAnsiTheme="minorHAnsi" w:cstheme="minorBidi"/>
          <w:noProof/>
        </w:rPr>
      </w:pPr>
      <w:ins w:id="935" w:author="1139930830362" w:date="2016-03-03T10:09:00Z">
        <w:r w:rsidRPr="003C30D6">
          <w:rPr>
            <w:rStyle w:val="a8"/>
            <w:noProof/>
          </w:rPr>
          <w:fldChar w:fldCharType="begin"/>
        </w:r>
        <w:r w:rsidRPr="003C30D6">
          <w:rPr>
            <w:rStyle w:val="a8"/>
            <w:noProof/>
          </w:rPr>
          <w:instrText xml:space="preserve"> </w:instrText>
        </w:r>
        <w:r>
          <w:rPr>
            <w:noProof/>
          </w:rPr>
          <w:instrText>HYPERLINK \l "_Toc444763255"</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7</w:t>
        </w:r>
        <w:r w:rsidRPr="003C30D6">
          <w:rPr>
            <w:rStyle w:val="a8"/>
            <w:noProof/>
          </w:rPr>
          <w:noBreakHyphen/>
          <w:t>12 namespace boost</w:t>
        </w:r>
        <w:r w:rsidRPr="003C30D6">
          <w:rPr>
            <w:rStyle w:val="a8"/>
            <w:rFonts w:hint="eastAsia"/>
            <w:noProof/>
          </w:rPr>
          <w:t>の型追加一覧</w:t>
        </w:r>
        <w:r>
          <w:rPr>
            <w:noProof/>
            <w:webHidden/>
          </w:rPr>
          <w:tab/>
        </w:r>
        <w:r>
          <w:rPr>
            <w:noProof/>
            <w:webHidden/>
          </w:rPr>
          <w:fldChar w:fldCharType="begin"/>
        </w:r>
        <w:r>
          <w:rPr>
            <w:noProof/>
            <w:webHidden/>
          </w:rPr>
          <w:instrText xml:space="preserve"> PAGEREF _Toc444763255 \h </w:instrText>
        </w:r>
        <w:r>
          <w:rPr>
            <w:noProof/>
            <w:webHidden/>
          </w:rPr>
        </w:r>
      </w:ins>
      <w:r>
        <w:rPr>
          <w:noProof/>
          <w:webHidden/>
        </w:rPr>
        <w:fldChar w:fldCharType="separate"/>
      </w:r>
      <w:ins w:id="936" w:author="1139930830362" w:date="2016-03-03T10:09:00Z">
        <w:r>
          <w:rPr>
            <w:noProof/>
            <w:webHidden/>
          </w:rPr>
          <w:t>64</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937" w:author="1139930830362" w:date="2016-03-03T10:09:00Z"/>
          <w:rFonts w:asciiTheme="minorHAnsi" w:eastAsiaTheme="minorEastAsia" w:hAnsiTheme="minorHAnsi" w:cstheme="minorBidi"/>
          <w:noProof/>
        </w:rPr>
      </w:pPr>
      <w:ins w:id="938" w:author="1139930830362" w:date="2016-03-03T10:09:00Z">
        <w:r w:rsidRPr="003C30D6">
          <w:rPr>
            <w:rStyle w:val="a8"/>
            <w:noProof/>
          </w:rPr>
          <w:fldChar w:fldCharType="begin"/>
        </w:r>
        <w:r w:rsidRPr="003C30D6">
          <w:rPr>
            <w:rStyle w:val="a8"/>
            <w:noProof/>
          </w:rPr>
          <w:instrText xml:space="preserve"> </w:instrText>
        </w:r>
        <w:r>
          <w:rPr>
            <w:noProof/>
          </w:rPr>
          <w:instrText>HYPERLINK \l "_Toc444763256"</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7</w:t>
        </w:r>
        <w:r w:rsidRPr="003C30D6">
          <w:rPr>
            <w:rStyle w:val="a8"/>
            <w:noProof/>
          </w:rPr>
          <w:noBreakHyphen/>
          <w:t>13 boost_llvm</w:t>
        </w:r>
        <w:r w:rsidRPr="003C30D6">
          <w:rPr>
            <w:rStyle w:val="a8"/>
            <w:rFonts w:hint="eastAsia"/>
            <w:noProof/>
          </w:rPr>
          <w:t>の型一覧</w:t>
        </w:r>
        <w:r>
          <w:rPr>
            <w:noProof/>
            <w:webHidden/>
          </w:rPr>
          <w:tab/>
        </w:r>
        <w:r>
          <w:rPr>
            <w:noProof/>
            <w:webHidden/>
          </w:rPr>
          <w:fldChar w:fldCharType="begin"/>
        </w:r>
        <w:r>
          <w:rPr>
            <w:noProof/>
            <w:webHidden/>
          </w:rPr>
          <w:instrText xml:space="preserve"> PAGEREF _Toc444763256 \h </w:instrText>
        </w:r>
        <w:r>
          <w:rPr>
            <w:noProof/>
            <w:webHidden/>
          </w:rPr>
        </w:r>
      </w:ins>
      <w:r>
        <w:rPr>
          <w:noProof/>
          <w:webHidden/>
        </w:rPr>
        <w:fldChar w:fldCharType="separate"/>
      </w:r>
      <w:ins w:id="939" w:author="1139930830362" w:date="2016-03-03T10:09:00Z">
        <w:r>
          <w:rPr>
            <w:noProof/>
            <w:webHidden/>
          </w:rPr>
          <w:t>64</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940" w:author="1139930830362" w:date="2016-03-03T10:09:00Z"/>
          <w:rFonts w:asciiTheme="minorHAnsi" w:eastAsiaTheme="minorEastAsia" w:hAnsiTheme="minorHAnsi" w:cstheme="minorBidi"/>
          <w:noProof/>
        </w:rPr>
      </w:pPr>
      <w:ins w:id="941" w:author="1139930830362" w:date="2016-03-03T10:09:00Z">
        <w:r w:rsidRPr="003C30D6">
          <w:rPr>
            <w:rStyle w:val="a8"/>
            <w:noProof/>
          </w:rPr>
          <w:fldChar w:fldCharType="begin"/>
        </w:r>
        <w:r w:rsidRPr="003C30D6">
          <w:rPr>
            <w:rStyle w:val="a8"/>
            <w:noProof/>
          </w:rPr>
          <w:instrText xml:space="preserve"> </w:instrText>
        </w:r>
        <w:r>
          <w:rPr>
            <w:noProof/>
          </w:rPr>
          <w:instrText>HYPERLINK \l "_Toc444763257"</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7</w:t>
        </w:r>
        <w:r w:rsidRPr="003C30D6">
          <w:rPr>
            <w:rStyle w:val="a8"/>
            <w:noProof/>
          </w:rPr>
          <w:noBreakHyphen/>
          <w:t>14 shim_llvm</w:t>
        </w:r>
        <w:r w:rsidRPr="003C30D6">
          <w:rPr>
            <w:rStyle w:val="a8"/>
            <w:rFonts w:hint="eastAsia"/>
            <w:noProof/>
          </w:rPr>
          <w:t>のクラス一覧</w:t>
        </w:r>
        <w:r>
          <w:rPr>
            <w:noProof/>
            <w:webHidden/>
          </w:rPr>
          <w:tab/>
        </w:r>
        <w:r>
          <w:rPr>
            <w:noProof/>
            <w:webHidden/>
          </w:rPr>
          <w:fldChar w:fldCharType="begin"/>
        </w:r>
        <w:r>
          <w:rPr>
            <w:noProof/>
            <w:webHidden/>
          </w:rPr>
          <w:instrText xml:space="preserve"> PAGEREF _Toc444763257 \h </w:instrText>
        </w:r>
        <w:r>
          <w:rPr>
            <w:noProof/>
            <w:webHidden/>
          </w:rPr>
        </w:r>
      </w:ins>
      <w:r>
        <w:rPr>
          <w:noProof/>
          <w:webHidden/>
        </w:rPr>
        <w:fldChar w:fldCharType="separate"/>
      </w:r>
      <w:ins w:id="942" w:author="1139930830362" w:date="2016-03-03T10:09:00Z">
        <w:r>
          <w:rPr>
            <w:noProof/>
            <w:webHidden/>
          </w:rPr>
          <w:t>66</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943" w:author="1139930830362" w:date="2016-03-03T10:09:00Z"/>
          <w:rFonts w:asciiTheme="minorHAnsi" w:eastAsiaTheme="minorEastAsia" w:hAnsiTheme="minorHAnsi" w:cstheme="minorBidi"/>
          <w:noProof/>
        </w:rPr>
      </w:pPr>
      <w:ins w:id="944" w:author="1139930830362" w:date="2016-03-03T10:09:00Z">
        <w:r w:rsidRPr="003C30D6">
          <w:rPr>
            <w:rStyle w:val="a8"/>
            <w:noProof/>
          </w:rPr>
          <w:fldChar w:fldCharType="begin"/>
        </w:r>
        <w:r w:rsidRPr="003C30D6">
          <w:rPr>
            <w:rStyle w:val="a8"/>
            <w:noProof/>
          </w:rPr>
          <w:instrText xml:space="preserve"> </w:instrText>
        </w:r>
        <w:r>
          <w:rPr>
            <w:noProof/>
          </w:rPr>
          <w:instrText>HYPERLINK \l "_Toc444763258"</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7</w:t>
        </w:r>
        <w:r w:rsidRPr="003C30D6">
          <w:rPr>
            <w:rStyle w:val="a8"/>
            <w:noProof/>
          </w:rPr>
          <w:noBreakHyphen/>
          <w:t>15 shim_llvm</w:t>
        </w:r>
        <w:r w:rsidRPr="003C30D6">
          <w:rPr>
            <w:rStyle w:val="a8"/>
            <w:rFonts w:hint="eastAsia"/>
            <w:noProof/>
          </w:rPr>
          <w:t>の型一覧</w:t>
        </w:r>
        <w:r>
          <w:rPr>
            <w:noProof/>
            <w:webHidden/>
          </w:rPr>
          <w:tab/>
        </w:r>
        <w:r>
          <w:rPr>
            <w:noProof/>
            <w:webHidden/>
          </w:rPr>
          <w:fldChar w:fldCharType="begin"/>
        </w:r>
        <w:r>
          <w:rPr>
            <w:noProof/>
            <w:webHidden/>
          </w:rPr>
          <w:instrText xml:space="preserve"> PAGEREF _Toc444763258 \h </w:instrText>
        </w:r>
        <w:r>
          <w:rPr>
            <w:noProof/>
            <w:webHidden/>
          </w:rPr>
        </w:r>
      </w:ins>
      <w:r>
        <w:rPr>
          <w:noProof/>
          <w:webHidden/>
        </w:rPr>
        <w:fldChar w:fldCharType="separate"/>
      </w:r>
      <w:ins w:id="945" w:author="1139930830362" w:date="2016-03-03T10:09:00Z">
        <w:r>
          <w:rPr>
            <w:noProof/>
            <w:webHidden/>
          </w:rPr>
          <w:t>66</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946" w:author="1139930830362" w:date="2016-03-03T10:09:00Z"/>
          <w:rFonts w:asciiTheme="minorHAnsi" w:eastAsiaTheme="minorEastAsia" w:hAnsiTheme="minorHAnsi" w:cstheme="minorBidi"/>
          <w:noProof/>
        </w:rPr>
      </w:pPr>
      <w:ins w:id="947" w:author="1139930830362" w:date="2016-03-03T10:09:00Z">
        <w:r w:rsidRPr="003C30D6">
          <w:rPr>
            <w:rStyle w:val="a8"/>
            <w:noProof/>
          </w:rPr>
          <w:fldChar w:fldCharType="begin"/>
        </w:r>
        <w:r w:rsidRPr="003C30D6">
          <w:rPr>
            <w:rStyle w:val="a8"/>
            <w:noProof/>
          </w:rPr>
          <w:instrText xml:space="preserve"> </w:instrText>
        </w:r>
        <w:r>
          <w:rPr>
            <w:noProof/>
          </w:rPr>
          <w:instrText>HYPERLINK \l "_Toc444763259"</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7</w:t>
        </w:r>
        <w:r w:rsidRPr="003C30D6">
          <w:rPr>
            <w:rStyle w:val="a8"/>
            <w:noProof/>
          </w:rPr>
          <w:noBreakHyphen/>
          <w:t>16 blxml_llvm</w:t>
        </w:r>
        <w:r w:rsidRPr="003C30D6">
          <w:rPr>
            <w:rStyle w:val="a8"/>
            <w:rFonts w:hint="eastAsia"/>
            <w:noProof/>
          </w:rPr>
          <w:t>のクラス一覧</w:t>
        </w:r>
        <w:r>
          <w:rPr>
            <w:noProof/>
            <w:webHidden/>
          </w:rPr>
          <w:tab/>
        </w:r>
        <w:r>
          <w:rPr>
            <w:noProof/>
            <w:webHidden/>
          </w:rPr>
          <w:fldChar w:fldCharType="begin"/>
        </w:r>
        <w:r>
          <w:rPr>
            <w:noProof/>
            <w:webHidden/>
          </w:rPr>
          <w:instrText xml:space="preserve"> PAGEREF _Toc444763259 \h </w:instrText>
        </w:r>
        <w:r>
          <w:rPr>
            <w:noProof/>
            <w:webHidden/>
          </w:rPr>
        </w:r>
      </w:ins>
      <w:r>
        <w:rPr>
          <w:noProof/>
          <w:webHidden/>
        </w:rPr>
        <w:fldChar w:fldCharType="separate"/>
      </w:r>
      <w:ins w:id="948" w:author="1139930830362" w:date="2016-03-03T10:09:00Z">
        <w:r>
          <w:rPr>
            <w:noProof/>
            <w:webHidden/>
          </w:rPr>
          <w:t>69</w:t>
        </w:r>
        <w:r>
          <w:rPr>
            <w:noProof/>
            <w:webHidden/>
          </w:rPr>
          <w:fldChar w:fldCharType="end"/>
        </w:r>
        <w:r w:rsidRPr="003C30D6">
          <w:rPr>
            <w:rStyle w:val="a8"/>
            <w:noProof/>
          </w:rPr>
          <w:fldChar w:fldCharType="end"/>
        </w:r>
      </w:ins>
    </w:p>
    <w:p w:rsidR="0049624E" w:rsidRDefault="0049624E">
      <w:pPr>
        <w:pStyle w:val="af"/>
        <w:tabs>
          <w:tab w:val="right" w:leader="dot" w:pos="8494"/>
        </w:tabs>
        <w:ind w:left="840" w:hanging="420"/>
        <w:rPr>
          <w:ins w:id="949" w:author="1139930830362" w:date="2016-03-03T10:09:00Z"/>
          <w:rFonts w:asciiTheme="minorHAnsi" w:eastAsiaTheme="minorEastAsia" w:hAnsiTheme="minorHAnsi" w:cstheme="minorBidi"/>
          <w:noProof/>
        </w:rPr>
      </w:pPr>
      <w:ins w:id="950" w:author="1139930830362" w:date="2016-03-03T10:09:00Z">
        <w:r w:rsidRPr="003C30D6">
          <w:rPr>
            <w:rStyle w:val="a8"/>
            <w:noProof/>
          </w:rPr>
          <w:fldChar w:fldCharType="begin"/>
        </w:r>
        <w:r w:rsidRPr="003C30D6">
          <w:rPr>
            <w:rStyle w:val="a8"/>
            <w:noProof/>
          </w:rPr>
          <w:instrText xml:space="preserve"> </w:instrText>
        </w:r>
        <w:r>
          <w:rPr>
            <w:noProof/>
          </w:rPr>
          <w:instrText>HYPERLINK \l "_Toc444763260"</w:instrText>
        </w:r>
        <w:r w:rsidRPr="003C30D6">
          <w:rPr>
            <w:rStyle w:val="a8"/>
            <w:noProof/>
          </w:rPr>
          <w:instrText xml:space="preserve"> </w:instrText>
        </w:r>
        <w:r w:rsidRPr="003C30D6">
          <w:rPr>
            <w:rStyle w:val="a8"/>
            <w:noProof/>
          </w:rPr>
        </w:r>
        <w:r w:rsidRPr="003C30D6">
          <w:rPr>
            <w:rStyle w:val="a8"/>
            <w:noProof/>
          </w:rPr>
          <w:fldChar w:fldCharType="separate"/>
        </w:r>
        <w:r w:rsidRPr="003C30D6">
          <w:rPr>
            <w:rStyle w:val="a8"/>
            <w:rFonts w:hint="eastAsia"/>
            <w:noProof/>
          </w:rPr>
          <w:t>表</w:t>
        </w:r>
        <w:r w:rsidRPr="003C30D6">
          <w:rPr>
            <w:rStyle w:val="a8"/>
            <w:noProof/>
          </w:rPr>
          <w:t xml:space="preserve"> 7</w:t>
        </w:r>
        <w:r w:rsidRPr="003C30D6">
          <w:rPr>
            <w:rStyle w:val="a8"/>
            <w:noProof/>
          </w:rPr>
          <w:noBreakHyphen/>
          <w:t>17 blxml_llvm</w:t>
        </w:r>
        <w:r w:rsidRPr="003C30D6">
          <w:rPr>
            <w:rStyle w:val="a8"/>
            <w:rFonts w:hint="eastAsia"/>
            <w:noProof/>
          </w:rPr>
          <w:t>の型一覧</w:t>
        </w:r>
        <w:r>
          <w:rPr>
            <w:noProof/>
            <w:webHidden/>
          </w:rPr>
          <w:tab/>
        </w:r>
        <w:r>
          <w:rPr>
            <w:noProof/>
            <w:webHidden/>
          </w:rPr>
          <w:fldChar w:fldCharType="begin"/>
        </w:r>
        <w:r>
          <w:rPr>
            <w:noProof/>
            <w:webHidden/>
          </w:rPr>
          <w:instrText xml:space="preserve"> PAGEREF _Toc444763260 \h </w:instrText>
        </w:r>
        <w:r>
          <w:rPr>
            <w:noProof/>
            <w:webHidden/>
          </w:rPr>
        </w:r>
      </w:ins>
      <w:r>
        <w:rPr>
          <w:noProof/>
          <w:webHidden/>
        </w:rPr>
        <w:fldChar w:fldCharType="separate"/>
      </w:r>
      <w:ins w:id="951" w:author="1139930830362" w:date="2016-03-03T10:09:00Z">
        <w:r>
          <w:rPr>
            <w:noProof/>
            <w:webHidden/>
          </w:rPr>
          <w:t>69</w:t>
        </w:r>
        <w:r>
          <w:rPr>
            <w:noProof/>
            <w:webHidden/>
          </w:rPr>
          <w:fldChar w:fldCharType="end"/>
        </w:r>
        <w:r w:rsidRPr="003C30D6">
          <w:rPr>
            <w:rStyle w:val="a8"/>
            <w:noProof/>
          </w:rPr>
          <w:fldChar w:fldCharType="end"/>
        </w:r>
      </w:ins>
    </w:p>
    <w:p w:rsidR="00CC3D57" w:rsidDel="0049624E" w:rsidRDefault="00CC3D57">
      <w:pPr>
        <w:pStyle w:val="af"/>
        <w:tabs>
          <w:tab w:val="right" w:leader="dot" w:pos="8494"/>
        </w:tabs>
        <w:ind w:left="840" w:hanging="420"/>
        <w:rPr>
          <w:del w:id="952" w:author="1139930830362" w:date="2016-03-03T10:09:00Z"/>
          <w:rFonts w:asciiTheme="minorHAnsi" w:eastAsiaTheme="minorEastAsia" w:hAnsiTheme="minorHAnsi" w:cstheme="minorBidi"/>
          <w:noProof/>
        </w:rPr>
      </w:pPr>
      <w:del w:id="953"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2</w:delText>
        </w:r>
        <w:r w:rsidRPr="00B00A8E" w:rsidDel="0049624E">
          <w:rPr>
            <w:rStyle w:val="a8"/>
            <w:noProof/>
            <w:color w:val="auto"/>
          </w:rPr>
          <w:noBreakHyphen/>
          <w:delText xml:space="preserve">1 </w:delText>
        </w:r>
        <w:r w:rsidRPr="00B00A8E" w:rsidDel="0049624E">
          <w:rPr>
            <w:rStyle w:val="a8"/>
            <w:rFonts w:hint="eastAsia"/>
            <w:noProof/>
            <w:color w:val="auto"/>
          </w:rPr>
          <w:delText>ソフトウェア構成</w:delText>
        </w:r>
        <w:r w:rsidDel="0049624E">
          <w:rPr>
            <w:noProof/>
            <w:webHidden/>
          </w:rPr>
          <w:tab/>
          <w:delText>3</w:delText>
        </w:r>
      </w:del>
    </w:p>
    <w:p w:rsidR="00CC3D57" w:rsidDel="0049624E" w:rsidRDefault="00CC3D57">
      <w:pPr>
        <w:pStyle w:val="af"/>
        <w:tabs>
          <w:tab w:val="right" w:leader="dot" w:pos="8494"/>
        </w:tabs>
        <w:ind w:left="840" w:hanging="420"/>
        <w:rPr>
          <w:del w:id="954" w:author="1139930830362" w:date="2016-03-03T10:09:00Z"/>
          <w:rFonts w:asciiTheme="minorHAnsi" w:eastAsiaTheme="minorEastAsia" w:hAnsiTheme="minorHAnsi" w:cstheme="minorBidi"/>
          <w:noProof/>
        </w:rPr>
      </w:pPr>
      <w:del w:id="955"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2</w:delText>
        </w:r>
        <w:r w:rsidRPr="00B00A8E" w:rsidDel="0049624E">
          <w:rPr>
            <w:rStyle w:val="a8"/>
            <w:noProof/>
            <w:color w:val="auto"/>
          </w:rPr>
          <w:noBreakHyphen/>
          <w:delText xml:space="preserve">2 </w:delText>
        </w:r>
        <w:r w:rsidRPr="00B00A8E" w:rsidDel="0049624E">
          <w:rPr>
            <w:rStyle w:val="a8"/>
            <w:rFonts w:hint="eastAsia"/>
            <w:noProof/>
            <w:color w:val="auto"/>
          </w:rPr>
          <w:delText>ツール・ライブラリ一覧</w:delText>
        </w:r>
        <w:r w:rsidDel="0049624E">
          <w:rPr>
            <w:noProof/>
            <w:webHidden/>
          </w:rPr>
          <w:tab/>
          <w:delText>4</w:delText>
        </w:r>
      </w:del>
    </w:p>
    <w:p w:rsidR="00CC3D57" w:rsidDel="0049624E" w:rsidRDefault="00CC3D57">
      <w:pPr>
        <w:pStyle w:val="af"/>
        <w:tabs>
          <w:tab w:val="right" w:leader="dot" w:pos="8494"/>
        </w:tabs>
        <w:ind w:left="840" w:hanging="420"/>
        <w:rPr>
          <w:del w:id="956" w:author="1139930830362" w:date="2016-03-03T10:09:00Z"/>
          <w:rFonts w:asciiTheme="minorHAnsi" w:eastAsiaTheme="minorEastAsia" w:hAnsiTheme="minorHAnsi" w:cstheme="minorBidi"/>
          <w:noProof/>
        </w:rPr>
      </w:pPr>
      <w:del w:id="957"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2</w:delText>
        </w:r>
        <w:r w:rsidRPr="00B00A8E" w:rsidDel="0049624E">
          <w:rPr>
            <w:rStyle w:val="a8"/>
            <w:noProof/>
            <w:color w:val="auto"/>
          </w:rPr>
          <w:noBreakHyphen/>
          <w:delText xml:space="preserve">3 </w:delText>
        </w:r>
        <w:r w:rsidRPr="00B00A8E" w:rsidDel="0049624E">
          <w:rPr>
            <w:rStyle w:val="a8"/>
            <w:rFonts w:hint="eastAsia"/>
            <w:noProof/>
            <w:color w:val="auto"/>
          </w:rPr>
          <w:delText>ツールのバージョン</w:delText>
        </w:r>
        <w:r w:rsidDel="0049624E">
          <w:rPr>
            <w:noProof/>
            <w:webHidden/>
          </w:rPr>
          <w:tab/>
          <w:delText>5</w:delText>
        </w:r>
      </w:del>
    </w:p>
    <w:p w:rsidR="00CC3D57" w:rsidDel="0049624E" w:rsidRDefault="00CC3D57">
      <w:pPr>
        <w:pStyle w:val="af"/>
        <w:tabs>
          <w:tab w:val="right" w:leader="dot" w:pos="8494"/>
        </w:tabs>
        <w:ind w:left="840" w:hanging="420"/>
        <w:rPr>
          <w:del w:id="958" w:author="1139930830362" w:date="2016-03-03T10:09:00Z"/>
          <w:rFonts w:asciiTheme="minorHAnsi" w:eastAsiaTheme="minorEastAsia" w:hAnsiTheme="minorHAnsi" w:cstheme="minorBidi"/>
          <w:noProof/>
        </w:rPr>
      </w:pPr>
      <w:del w:id="959"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5</w:delText>
        </w:r>
        <w:r w:rsidRPr="00B00A8E" w:rsidDel="0049624E">
          <w:rPr>
            <w:rStyle w:val="a8"/>
            <w:noProof/>
            <w:color w:val="auto"/>
          </w:rPr>
          <w:noBreakHyphen/>
          <w:delText>1 blxml-perf.sh</w:delText>
        </w:r>
        <w:r w:rsidRPr="00B00A8E" w:rsidDel="0049624E">
          <w:rPr>
            <w:rStyle w:val="a8"/>
            <w:rFonts w:hint="eastAsia"/>
            <w:noProof/>
            <w:color w:val="auto"/>
          </w:rPr>
          <w:delText>のオプション</w:delText>
        </w:r>
        <w:r w:rsidDel="0049624E">
          <w:rPr>
            <w:noProof/>
            <w:webHidden/>
          </w:rPr>
          <w:tab/>
          <w:delText>10</w:delText>
        </w:r>
      </w:del>
    </w:p>
    <w:p w:rsidR="00CC3D57" w:rsidDel="0049624E" w:rsidRDefault="00CC3D57">
      <w:pPr>
        <w:pStyle w:val="af"/>
        <w:tabs>
          <w:tab w:val="right" w:leader="dot" w:pos="8494"/>
        </w:tabs>
        <w:ind w:left="840" w:hanging="420"/>
        <w:rPr>
          <w:del w:id="960" w:author="1139930830362" w:date="2016-03-03T10:09:00Z"/>
          <w:rFonts w:asciiTheme="minorHAnsi" w:eastAsiaTheme="minorEastAsia" w:hAnsiTheme="minorHAnsi" w:cstheme="minorBidi"/>
          <w:noProof/>
        </w:rPr>
      </w:pPr>
      <w:del w:id="961"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5</w:delText>
        </w:r>
        <w:r w:rsidRPr="00B00A8E" w:rsidDel="0049624E">
          <w:rPr>
            <w:rStyle w:val="a8"/>
            <w:noProof/>
            <w:color w:val="auto"/>
          </w:rPr>
          <w:noBreakHyphen/>
          <w:delText>2 blxml2code</w:delText>
        </w:r>
        <w:r w:rsidRPr="00B00A8E" w:rsidDel="0049624E">
          <w:rPr>
            <w:rStyle w:val="a8"/>
            <w:rFonts w:hint="eastAsia"/>
            <w:noProof/>
            <w:color w:val="auto"/>
          </w:rPr>
          <w:delText>のオプション</w:delText>
        </w:r>
        <w:r w:rsidDel="0049624E">
          <w:rPr>
            <w:noProof/>
            <w:webHidden/>
          </w:rPr>
          <w:tab/>
          <w:delText>11</w:delText>
        </w:r>
      </w:del>
    </w:p>
    <w:p w:rsidR="00CC3D57" w:rsidDel="0049624E" w:rsidRDefault="00CC3D57">
      <w:pPr>
        <w:pStyle w:val="af"/>
        <w:tabs>
          <w:tab w:val="right" w:leader="dot" w:pos="8494"/>
        </w:tabs>
        <w:ind w:left="840" w:hanging="420"/>
        <w:rPr>
          <w:del w:id="962" w:author="1139930830362" w:date="2016-03-03T10:09:00Z"/>
          <w:rFonts w:asciiTheme="minorHAnsi" w:eastAsiaTheme="minorEastAsia" w:hAnsiTheme="minorHAnsi" w:cstheme="minorBidi"/>
          <w:noProof/>
        </w:rPr>
      </w:pPr>
      <w:del w:id="963"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5</w:delText>
        </w:r>
        <w:r w:rsidRPr="00B00A8E" w:rsidDel="0049624E">
          <w:rPr>
            <w:rStyle w:val="a8"/>
            <w:noProof/>
            <w:color w:val="auto"/>
          </w:rPr>
          <w:noBreakHyphen/>
          <w:delText>3 opt(llvm-BLXMLperf.so)</w:delText>
        </w:r>
        <w:r w:rsidRPr="00B00A8E" w:rsidDel="0049624E">
          <w:rPr>
            <w:rStyle w:val="a8"/>
            <w:rFonts w:hint="eastAsia"/>
            <w:noProof/>
            <w:color w:val="auto"/>
          </w:rPr>
          <w:delText>のオプション</w:delText>
        </w:r>
        <w:r w:rsidDel="0049624E">
          <w:rPr>
            <w:noProof/>
            <w:webHidden/>
          </w:rPr>
          <w:tab/>
          <w:delText>12</w:delText>
        </w:r>
      </w:del>
    </w:p>
    <w:p w:rsidR="00CC3D57" w:rsidDel="0049624E" w:rsidRDefault="00CC3D57">
      <w:pPr>
        <w:pStyle w:val="af"/>
        <w:tabs>
          <w:tab w:val="right" w:leader="dot" w:pos="8494"/>
        </w:tabs>
        <w:ind w:left="840" w:hanging="420"/>
        <w:rPr>
          <w:del w:id="964" w:author="1139930830362" w:date="2016-03-03T10:09:00Z"/>
          <w:rFonts w:asciiTheme="minorHAnsi" w:eastAsiaTheme="minorEastAsia" w:hAnsiTheme="minorHAnsi" w:cstheme="minorBidi"/>
          <w:noProof/>
        </w:rPr>
      </w:pPr>
      <w:del w:id="965"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6</w:delText>
        </w:r>
        <w:r w:rsidRPr="00B00A8E" w:rsidDel="0049624E">
          <w:rPr>
            <w:rStyle w:val="a8"/>
            <w:noProof/>
            <w:color w:val="auto"/>
          </w:rPr>
          <w:noBreakHyphen/>
          <w:delText>1 CSV</w:delText>
        </w:r>
        <w:r w:rsidRPr="00B00A8E" w:rsidDel="0049624E">
          <w:rPr>
            <w:rStyle w:val="a8"/>
            <w:rFonts w:hint="eastAsia"/>
            <w:noProof/>
            <w:color w:val="auto"/>
          </w:rPr>
          <w:delText>ファイルのフィールド</w:delText>
        </w:r>
        <w:r w:rsidDel="0049624E">
          <w:rPr>
            <w:noProof/>
            <w:webHidden/>
          </w:rPr>
          <w:tab/>
          <w:delText>15</w:delText>
        </w:r>
      </w:del>
    </w:p>
    <w:p w:rsidR="00CC3D57" w:rsidDel="0049624E" w:rsidRDefault="00CC3D57">
      <w:pPr>
        <w:pStyle w:val="af"/>
        <w:tabs>
          <w:tab w:val="right" w:leader="dot" w:pos="8494"/>
        </w:tabs>
        <w:ind w:left="840" w:hanging="420"/>
        <w:rPr>
          <w:del w:id="966" w:author="1139930830362" w:date="2016-03-03T10:09:00Z"/>
          <w:rFonts w:asciiTheme="minorHAnsi" w:eastAsiaTheme="minorEastAsia" w:hAnsiTheme="minorHAnsi" w:cstheme="minorBidi"/>
          <w:noProof/>
        </w:rPr>
      </w:pPr>
      <w:del w:id="967"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7</w:delText>
        </w:r>
        <w:r w:rsidRPr="00B00A8E" w:rsidDel="0049624E">
          <w:rPr>
            <w:rStyle w:val="a8"/>
            <w:noProof/>
            <w:color w:val="auto"/>
          </w:rPr>
          <w:noBreakHyphen/>
          <w:delText>1</w:delText>
        </w:r>
        <w:r w:rsidRPr="00B00A8E" w:rsidDel="0049624E">
          <w:rPr>
            <w:rStyle w:val="a8"/>
            <w:rFonts w:hint="eastAsia"/>
            <w:noProof/>
            <w:color w:val="auto"/>
          </w:rPr>
          <w:delText>タグと型の一覧</w:delText>
        </w:r>
        <w:r w:rsidDel="0049624E">
          <w:rPr>
            <w:noProof/>
            <w:webHidden/>
          </w:rPr>
          <w:tab/>
          <w:delText>17</w:delText>
        </w:r>
      </w:del>
    </w:p>
    <w:p w:rsidR="00CC3D57" w:rsidDel="0049624E" w:rsidRDefault="00CC3D57">
      <w:pPr>
        <w:pStyle w:val="af"/>
        <w:tabs>
          <w:tab w:val="right" w:leader="dot" w:pos="8494"/>
        </w:tabs>
        <w:ind w:left="840" w:hanging="420"/>
        <w:rPr>
          <w:del w:id="968" w:author="1139930830362" w:date="2016-03-03T10:09:00Z"/>
          <w:rFonts w:asciiTheme="minorHAnsi" w:eastAsiaTheme="minorEastAsia" w:hAnsiTheme="minorHAnsi" w:cstheme="minorBidi"/>
          <w:noProof/>
        </w:rPr>
      </w:pPr>
      <w:del w:id="969"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7</w:delText>
        </w:r>
        <w:r w:rsidRPr="00B00A8E" w:rsidDel="0049624E">
          <w:rPr>
            <w:rStyle w:val="a8"/>
            <w:noProof/>
            <w:color w:val="auto"/>
          </w:rPr>
          <w:noBreakHyphen/>
          <w:delText>2</w:delText>
        </w:r>
        <w:r w:rsidRPr="00B00A8E" w:rsidDel="0049624E">
          <w:rPr>
            <w:rStyle w:val="a8"/>
            <w:rFonts w:hint="eastAsia"/>
            <w:noProof/>
            <w:color w:val="auto"/>
          </w:rPr>
          <w:delText>タグと属性の一覧</w:delText>
        </w:r>
        <w:r w:rsidDel="0049624E">
          <w:rPr>
            <w:noProof/>
            <w:webHidden/>
          </w:rPr>
          <w:tab/>
          <w:delText>19</w:delText>
        </w:r>
      </w:del>
    </w:p>
    <w:p w:rsidR="00CC3D57" w:rsidDel="0049624E" w:rsidRDefault="00CC3D57">
      <w:pPr>
        <w:pStyle w:val="af"/>
        <w:tabs>
          <w:tab w:val="right" w:leader="dot" w:pos="8494"/>
        </w:tabs>
        <w:ind w:left="840" w:hanging="420"/>
        <w:rPr>
          <w:del w:id="970" w:author="1139930830362" w:date="2016-03-03T10:09:00Z"/>
          <w:rFonts w:asciiTheme="minorHAnsi" w:eastAsiaTheme="minorEastAsia" w:hAnsiTheme="minorHAnsi" w:cstheme="minorBidi"/>
          <w:noProof/>
        </w:rPr>
      </w:pPr>
      <w:del w:id="971"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7</w:delText>
        </w:r>
        <w:r w:rsidRPr="00B00A8E" w:rsidDel="0049624E">
          <w:rPr>
            <w:rStyle w:val="a8"/>
            <w:noProof/>
            <w:color w:val="auto"/>
          </w:rPr>
          <w:noBreakHyphen/>
          <w:delText>3 SimulinkXML</w:delText>
        </w:r>
        <w:r w:rsidRPr="00B00A8E" w:rsidDel="0049624E">
          <w:rPr>
            <w:rStyle w:val="a8"/>
            <w:rFonts w:hint="eastAsia"/>
            <w:noProof/>
            <w:color w:val="auto"/>
          </w:rPr>
          <w:delText>モジュールのクラス一覧</w:delText>
        </w:r>
        <w:r w:rsidDel="0049624E">
          <w:rPr>
            <w:noProof/>
            <w:webHidden/>
          </w:rPr>
          <w:tab/>
          <w:delText>22</w:delText>
        </w:r>
      </w:del>
    </w:p>
    <w:p w:rsidR="00CC3D57" w:rsidDel="0049624E" w:rsidRDefault="00CC3D57">
      <w:pPr>
        <w:pStyle w:val="af"/>
        <w:tabs>
          <w:tab w:val="right" w:leader="dot" w:pos="8494"/>
        </w:tabs>
        <w:ind w:left="840" w:hanging="420"/>
        <w:rPr>
          <w:del w:id="972" w:author="1139930830362" w:date="2016-03-03T10:09:00Z"/>
          <w:rFonts w:asciiTheme="minorHAnsi" w:eastAsiaTheme="minorEastAsia" w:hAnsiTheme="minorHAnsi" w:cstheme="minorBidi"/>
          <w:noProof/>
        </w:rPr>
      </w:pPr>
      <w:del w:id="973"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7</w:delText>
        </w:r>
        <w:r w:rsidRPr="00B00A8E" w:rsidDel="0049624E">
          <w:rPr>
            <w:rStyle w:val="a8"/>
            <w:noProof/>
            <w:color w:val="auto"/>
          </w:rPr>
          <w:noBreakHyphen/>
          <w:delText>4 SimulinkXML</w:delText>
        </w:r>
        <w:r w:rsidRPr="00B00A8E" w:rsidDel="0049624E">
          <w:rPr>
            <w:rStyle w:val="a8"/>
            <w:rFonts w:hint="eastAsia"/>
            <w:noProof/>
            <w:color w:val="auto"/>
          </w:rPr>
          <w:delText>モジュールの型一覧</w:delText>
        </w:r>
        <w:r w:rsidDel="0049624E">
          <w:rPr>
            <w:noProof/>
            <w:webHidden/>
          </w:rPr>
          <w:tab/>
          <w:delText>29</w:delText>
        </w:r>
      </w:del>
    </w:p>
    <w:p w:rsidR="00CC3D57" w:rsidDel="0049624E" w:rsidRDefault="00CC3D57">
      <w:pPr>
        <w:pStyle w:val="af"/>
        <w:tabs>
          <w:tab w:val="right" w:leader="dot" w:pos="8494"/>
        </w:tabs>
        <w:ind w:left="840" w:hanging="420"/>
        <w:rPr>
          <w:del w:id="974" w:author="1139930830362" w:date="2016-03-03T10:09:00Z"/>
          <w:rFonts w:asciiTheme="minorHAnsi" w:eastAsiaTheme="minorEastAsia" w:hAnsiTheme="minorHAnsi" w:cstheme="minorBidi"/>
          <w:noProof/>
        </w:rPr>
      </w:pPr>
      <w:del w:id="975"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7</w:delText>
        </w:r>
        <w:r w:rsidRPr="00B00A8E" w:rsidDel="0049624E">
          <w:rPr>
            <w:rStyle w:val="a8"/>
            <w:noProof/>
            <w:color w:val="auto"/>
          </w:rPr>
          <w:noBreakHyphen/>
          <w:delText>5 SimulinkXML</w:delText>
        </w:r>
        <w:r w:rsidRPr="00B00A8E" w:rsidDel="0049624E">
          <w:rPr>
            <w:rStyle w:val="a8"/>
            <w:rFonts w:hint="eastAsia"/>
            <w:noProof/>
            <w:color w:val="auto"/>
          </w:rPr>
          <w:delText>モジュールの関数の一覧</w:delText>
        </w:r>
        <w:r w:rsidDel="0049624E">
          <w:rPr>
            <w:noProof/>
            <w:webHidden/>
          </w:rPr>
          <w:tab/>
          <w:delText>29</w:delText>
        </w:r>
      </w:del>
    </w:p>
    <w:p w:rsidR="00CC3D57" w:rsidDel="0049624E" w:rsidRDefault="00CC3D57">
      <w:pPr>
        <w:pStyle w:val="af"/>
        <w:tabs>
          <w:tab w:val="right" w:leader="dot" w:pos="8494"/>
        </w:tabs>
        <w:ind w:left="840" w:hanging="420"/>
        <w:rPr>
          <w:del w:id="976" w:author="1139930830362" w:date="2016-03-03T10:09:00Z"/>
          <w:rFonts w:asciiTheme="minorHAnsi" w:eastAsiaTheme="minorEastAsia" w:hAnsiTheme="minorHAnsi" w:cstheme="minorBidi"/>
          <w:noProof/>
        </w:rPr>
      </w:pPr>
      <w:del w:id="977"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7</w:delText>
        </w:r>
        <w:r w:rsidRPr="00B00A8E" w:rsidDel="0049624E">
          <w:rPr>
            <w:rStyle w:val="a8"/>
            <w:noProof/>
            <w:color w:val="auto"/>
          </w:rPr>
          <w:noBreakHyphen/>
          <w:delText>6 SimulinkRTW</w:delText>
        </w:r>
        <w:r w:rsidRPr="00B00A8E" w:rsidDel="0049624E">
          <w:rPr>
            <w:rStyle w:val="a8"/>
            <w:rFonts w:hint="eastAsia"/>
            <w:noProof/>
            <w:color w:val="auto"/>
          </w:rPr>
          <w:delText>入力処理関数引数一覧</w:delText>
        </w:r>
        <w:r w:rsidDel="0049624E">
          <w:rPr>
            <w:noProof/>
            <w:webHidden/>
          </w:rPr>
          <w:tab/>
          <w:delText>51</w:delText>
        </w:r>
      </w:del>
    </w:p>
    <w:p w:rsidR="00CC3D57" w:rsidDel="0049624E" w:rsidRDefault="00CC3D57">
      <w:pPr>
        <w:pStyle w:val="af"/>
        <w:tabs>
          <w:tab w:val="right" w:leader="dot" w:pos="8494"/>
        </w:tabs>
        <w:ind w:left="840" w:hanging="420"/>
        <w:rPr>
          <w:del w:id="978" w:author="1139930830362" w:date="2016-03-03T10:09:00Z"/>
          <w:rFonts w:asciiTheme="minorHAnsi" w:eastAsiaTheme="minorEastAsia" w:hAnsiTheme="minorHAnsi" w:cstheme="minorBidi"/>
          <w:noProof/>
        </w:rPr>
      </w:pPr>
      <w:del w:id="979"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7</w:delText>
        </w:r>
        <w:r w:rsidRPr="00B00A8E" w:rsidDel="0049624E">
          <w:rPr>
            <w:rStyle w:val="a8"/>
            <w:noProof/>
            <w:color w:val="auto"/>
          </w:rPr>
          <w:noBreakHyphen/>
          <w:delText>7 SimulinkRTW XML</w:delText>
        </w:r>
        <w:r w:rsidRPr="00B00A8E" w:rsidDel="0049624E">
          <w:rPr>
            <w:rStyle w:val="a8"/>
            <w:rFonts w:hint="eastAsia"/>
            <w:noProof/>
            <w:color w:val="auto"/>
          </w:rPr>
          <w:delText>出力関数引数一覧</w:delText>
        </w:r>
        <w:r w:rsidDel="0049624E">
          <w:rPr>
            <w:noProof/>
            <w:webHidden/>
          </w:rPr>
          <w:tab/>
          <w:delText>52</w:delText>
        </w:r>
      </w:del>
    </w:p>
    <w:p w:rsidR="00CC3D57" w:rsidDel="0049624E" w:rsidRDefault="00CC3D57">
      <w:pPr>
        <w:pStyle w:val="af"/>
        <w:tabs>
          <w:tab w:val="right" w:leader="dot" w:pos="8494"/>
        </w:tabs>
        <w:ind w:left="840" w:hanging="420"/>
        <w:rPr>
          <w:del w:id="980" w:author="1139930830362" w:date="2016-03-03T10:09:00Z"/>
          <w:rFonts w:asciiTheme="minorHAnsi" w:eastAsiaTheme="minorEastAsia" w:hAnsiTheme="minorHAnsi" w:cstheme="minorBidi"/>
          <w:noProof/>
        </w:rPr>
      </w:pPr>
      <w:del w:id="981"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7</w:delText>
        </w:r>
        <w:r w:rsidRPr="00B00A8E" w:rsidDel="0049624E">
          <w:rPr>
            <w:rStyle w:val="a8"/>
            <w:noProof/>
            <w:color w:val="auto"/>
          </w:rPr>
          <w:noBreakHyphen/>
          <w:delText>8 blxm2code</w:delText>
        </w:r>
        <w:r w:rsidRPr="00B00A8E" w:rsidDel="0049624E">
          <w:rPr>
            <w:rStyle w:val="a8"/>
            <w:rFonts w:hint="eastAsia"/>
            <w:noProof/>
            <w:color w:val="auto"/>
          </w:rPr>
          <w:delText>のクラス一覧</w:delText>
        </w:r>
        <w:r w:rsidDel="0049624E">
          <w:rPr>
            <w:noProof/>
            <w:webHidden/>
          </w:rPr>
          <w:tab/>
          <w:delText>54</w:delText>
        </w:r>
      </w:del>
    </w:p>
    <w:p w:rsidR="00CC3D57" w:rsidDel="0049624E" w:rsidRDefault="00CC3D57">
      <w:pPr>
        <w:pStyle w:val="af"/>
        <w:tabs>
          <w:tab w:val="right" w:leader="dot" w:pos="8494"/>
        </w:tabs>
        <w:ind w:left="840" w:hanging="420"/>
        <w:rPr>
          <w:del w:id="982" w:author="1139930830362" w:date="2016-03-03T10:09:00Z"/>
          <w:rFonts w:asciiTheme="minorHAnsi" w:eastAsiaTheme="minorEastAsia" w:hAnsiTheme="minorHAnsi" w:cstheme="minorBidi"/>
          <w:noProof/>
        </w:rPr>
      </w:pPr>
      <w:del w:id="983"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7</w:delText>
        </w:r>
        <w:r w:rsidRPr="00B00A8E" w:rsidDel="0049624E">
          <w:rPr>
            <w:rStyle w:val="a8"/>
            <w:noProof/>
            <w:color w:val="auto"/>
          </w:rPr>
          <w:noBreakHyphen/>
          <w:delText>9 blxml2code</w:delText>
        </w:r>
        <w:r w:rsidRPr="00B00A8E" w:rsidDel="0049624E">
          <w:rPr>
            <w:rStyle w:val="a8"/>
            <w:rFonts w:hint="eastAsia"/>
            <w:noProof/>
            <w:color w:val="auto"/>
          </w:rPr>
          <w:delText>の型一覧</w:delText>
        </w:r>
        <w:r w:rsidDel="0049624E">
          <w:rPr>
            <w:noProof/>
            <w:webHidden/>
          </w:rPr>
          <w:tab/>
          <w:delText>55</w:delText>
        </w:r>
      </w:del>
    </w:p>
    <w:p w:rsidR="00CC3D57" w:rsidDel="0049624E" w:rsidRDefault="00CC3D57">
      <w:pPr>
        <w:pStyle w:val="af"/>
        <w:tabs>
          <w:tab w:val="right" w:leader="dot" w:pos="8494"/>
        </w:tabs>
        <w:ind w:left="840" w:hanging="420"/>
        <w:rPr>
          <w:del w:id="984" w:author="1139930830362" w:date="2016-03-03T10:09:00Z"/>
          <w:rFonts w:asciiTheme="minorHAnsi" w:eastAsiaTheme="minorEastAsia" w:hAnsiTheme="minorHAnsi" w:cstheme="minorBidi"/>
          <w:noProof/>
        </w:rPr>
      </w:pPr>
      <w:del w:id="985"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7</w:delText>
        </w:r>
        <w:r w:rsidRPr="00B00A8E" w:rsidDel="0049624E">
          <w:rPr>
            <w:rStyle w:val="a8"/>
            <w:noProof/>
            <w:color w:val="auto"/>
          </w:rPr>
          <w:noBreakHyphen/>
          <w:delText>10 llvm-BLXMLPerf</w:delText>
        </w:r>
        <w:r w:rsidRPr="00B00A8E" w:rsidDel="0049624E">
          <w:rPr>
            <w:rStyle w:val="a8"/>
            <w:rFonts w:hint="eastAsia"/>
            <w:noProof/>
            <w:color w:val="auto"/>
          </w:rPr>
          <w:delText>のクラス一覧</w:delText>
        </w:r>
        <w:r w:rsidDel="0049624E">
          <w:rPr>
            <w:noProof/>
            <w:webHidden/>
          </w:rPr>
          <w:tab/>
          <w:delText>60</w:delText>
        </w:r>
      </w:del>
    </w:p>
    <w:p w:rsidR="00CC3D57" w:rsidDel="0049624E" w:rsidRDefault="00CC3D57">
      <w:pPr>
        <w:pStyle w:val="af"/>
        <w:tabs>
          <w:tab w:val="right" w:leader="dot" w:pos="8494"/>
        </w:tabs>
        <w:ind w:left="840" w:hanging="420"/>
        <w:rPr>
          <w:del w:id="986" w:author="1139930830362" w:date="2016-03-03T10:09:00Z"/>
          <w:rFonts w:asciiTheme="minorHAnsi" w:eastAsiaTheme="minorEastAsia" w:hAnsiTheme="minorHAnsi" w:cstheme="minorBidi"/>
          <w:noProof/>
        </w:rPr>
      </w:pPr>
      <w:del w:id="987"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7</w:delText>
        </w:r>
        <w:r w:rsidRPr="00B00A8E" w:rsidDel="0049624E">
          <w:rPr>
            <w:rStyle w:val="a8"/>
            <w:noProof/>
            <w:color w:val="auto"/>
          </w:rPr>
          <w:noBreakHyphen/>
          <w:delText>11 llvm-BLXMLPerf</w:delText>
        </w:r>
        <w:r w:rsidRPr="00B00A8E" w:rsidDel="0049624E">
          <w:rPr>
            <w:rStyle w:val="a8"/>
            <w:rFonts w:hint="eastAsia"/>
            <w:noProof/>
            <w:color w:val="auto"/>
          </w:rPr>
          <w:delText>の型一覧</w:delText>
        </w:r>
        <w:r w:rsidDel="0049624E">
          <w:rPr>
            <w:noProof/>
            <w:webHidden/>
          </w:rPr>
          <w:tab/>
          <w:delText>60</w:delText>
        </w:r>
      </w:del>
    </w:p>
    <w:p w:rsidR="00CC3D57" w:rsidDel="0049624E" w:rsidRDefault="00CC3D57">
      <w:pPr>
        <w:pStyle w:val="af"/>
        <w:tabs>
          <w:tab w:val="right" w:leader="dot" w:pos="8494"/>
        </w:tabs>
        <w:ind w:left="840" w:hanging="420"/>
        <w:rPr>
          <w:del w:id="988" w:author="1139930830362" w:date="2016-03-03T10:09:00Z"/>
          <w:rFonts w:asciiTheme="minorHAnsi" w:eastAsiaTheme="minorEastAsia" w:hAnsiTheme="minorHAnsi" w:cstheme="minorBidi"/>
          <w:noProof/>
        </w:rPr>
      </w:pPr>
      <w:del w:id="989"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7</w:delText>
        </w:r>
        <w:r w:rsidRPr="00B00A8E" w:rsidDel="0049624E">
          <w:rPr>
            <w:rStyle w:val="a8"/>
            <w:noProof/>
            <w:color w:val="auto"/>
          </w:rPr>
          <w:noBreakHyphen/>
          <w:delText>12 namespace boost</w:delText>
        </w:r>
        <w:r w:rsidRPr="00B00A8E" w:rsidDel="0049624E">
          <w:rPr>
            <w:rStyle w:val="a8"/>
            <w:rFonts w:hint="eastAsia"/>
            <w:noProof/>
            <w:color w:val="auto"/>
          </w:rPr>
          <w:delText>の型追加一覧</w:delText>
        </w:r>
        <w:r w:rsidDel="0049624E">
          <w:rPr>
            <w:noProof/>
            <w:webHidden/>
          </w:rPr>
          <w:tab/>
          <w:delText>63</w:delText>
        </w:r>
      </w:del>
    </w:p>
    <w:p w:rsidR="00CC3D57" w:rsidDel="0049624E" w:rsidRDefault="00CC3D57">
      <w:pPr>
        <w:pStyle w:val="af"/>
        <w:tabs>
          <w:tab w:val="right" w:leader="dot" w:pos="8494"/>
        </w:tabs>
        <w:ind w:left="840" w:hanging="420"/>
        <w:rPr>
          <w:del w:id="990" w:author="1139930830362" w:date="2016-03-03T10:09:00Z"/>
          <w:rFonts w:asciiTheme="minorHAnsi" w:eastAsiaTheme="minorEastAsia" w:hAnsiTheme="minorHAnsi" w:cstheme="minorBidi"/>
          <w:noProof/>
        </w:rPr>
      </w:pPr>
      <w:del w:id="991"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7</w:delText>
        </w:r>
        <w:r w:rsidRPr="00B00A8E" w:rsidDel="0049624E">
          <w:rPr>
            <w:rStyle w:val="a8"/>
            <w:noProof/>
            <w:color w:val="auto"/>
          </w:rPr>
          <w:noBreakHyphen/>
          <w:delText>13 boost_llvm</w:delText>
        </w:r>
        <w:r w:rsidRPr="00B00A8E" w:rsidDel="0049624E">
          <w:rPr>
            <w:rStyle w:val="a8"/>
            <w:rFonts w:hint="eastAsia"/>
            <w:noProof/>
            <w:color w:val="auto"/>
          </w:rPr>
          <w:delText>の型一覧</w:delText>
        </w:r>
        <w:r w:rsidDel="0049624E">
          <w:rPr>
            <w:noProof/>
            <w:webHidden/>
          </w:rPr>
          <w:tab/>
          <w:delText>63</w:delText>
        </w:r>
      </w:del>
    </w:p>
    <w:p w:rsidR="00CC3D57" w:rsidDel="0049624E" w:rsidRDefault="00CC3D57">
      <w:pPr>
        <w:pStyle w:val="af"/>
        <w:tabs>
          <w:tab w:val="right" w:leader="dot" w:pos="8494"/>
        </w:tabs>
        <w:ind w:left="840" w:hanging="420"/>
        <w:rPr>
          <w:del w:id="992" w:author="1139930830362" w:date="2016-03-03T10:09:00Z"/>
          <w:rFonts w:asciiTheme="minorHAnsi" w:eastAsiaTheme="minorEastAsia" w:hAnsiTheme="minorHAnsi" w:cstheme="minorBidi"/>
          <w:noProof/>
        </w:rPr>
      </w:pPr>
      <w:del w:id="993"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7</w:delText>
        </w:r>
        <w:r w:rsidRPr="00B00A8E" w:rsidDel="0049624E">
          <w:rPr>
            <w:rStyle w:val="a8"/>
            <w:noProof/>
            <w:color w:val="auto"/>
          </w:rPr>
          <w:noBreakHyphen/>
          <w:delText>14 shim_llvm</w:delText>
        </w:r>
        <w:r w:rsidRPr="00B00A8E" w:rsidDel="0049624E">
          <w:rPr>
            <w:rStyle w:val="a8"/>
            <w:rFonts w:hint="eastAsia"/>
            <w:noProof/>
            <w:color w:val="auto"/>
          </w:rPr>
          <w:delText>のクラス一覧</w:delText>
        </w:r>
        <w:r w:rsidDel="0049624E">
          <w:rPr>
            <w:noProof/>
            <w:webHidden/>
          </w:rPr>
          <w:tab/>
          <w:delText>65</w:delText>
        </w:r>
      </w:del>
    </w:p>
    <w:p w:rsidR="00CC3D57" w:rsidDel="0049624E" w:rsidRDefault="00CC3D57">
      <w:pPr>
        <w:pStyle w:val="af"/>
        <w:tabs>
          <w:tab w:val="right" w:leader="dot" w:pos="8494"/>
        </w:tabs>
        <w:ind w:left="840" w:hanging="420"/>
        <w:rPr>
          <w:del w:id="994" w:author="1139930830362" w:date="2016-03-03T10:09:00Z"/>
          <w:rFonts w:asciiTheme="minorHAnsi" w:eastAsiaTheme="minorEastAsia" w:hAnsiTheme="minorHAnsi" w:cstheme="minorBidi"/>
          <w:noProof/>
        </w:rPr>
      </w:pPr>
      <w:del w:id="995"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7</w:delText>
        </w:r>
        <w:r w:rsidRPr="00B00A8E" w:rsidDel="0049624E">
          <w:rPr>
            <w:rStyle w:val="a8"/>
            <w:noProof/>
            <w:color w:val="auto"/>
          </w:rPr>
          <w:noBreakHyphen/>
          <w:delText>15 shim_llvm</w:delText>
        </w:r>
        <w:r w:rsidRPr="00B00A8E" w:rsidDel="0049624E">
          <w:rPr>
            <w:rStyle w:val="a8"/>
            <w:rFonts w:hint="eastAsia"/>
            <w:noProof/>
            <w:color w:val="auto"/>
          </w:rPr>
          <w:delText>の型一覧</w:delText>
        </w:r>
        <w:r w:rsidDel="0049624E">
          <w:rPr>
            <w:noProof/>
            <w:webHidden/>
          </w:rPr>
          <w:tab/>
          <w:delText>65</w:delText>
        </w:r>
      </w:del>
    </w:p>
    <w:p w:rsidR="00CC3D57" w:rsidDel="0049624E" w:rsidRDefault="00CC3D57">
      <w:pPr>
        <w:pStyle w:val="af"/>
        <w:tabs>
          <w:tab w:val="right" w:leader="dot" w:pos="8494"/>
        </w:tabs>
        <w:ind w:left="840" w:hanging="420"/>
        <w:rPr>
          <w:del w:id="996" w:author="1139930830362" w:date="2016-03-03T10:09:00Z"/>
          <w:rFonts w:asciiTheme="minorHAnsi" w:eastAsiaTheme="minorEastAsia" w:hAnsiTheme="minorHAnsi" w:cstheme="minorBidi"/>
          <w:noProof/>
        </w:rPr>
      </w:pPr>
      <w:del w:id="997"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7</w:delText>
        </w:r>
        <w:r w:rsidRPr="00B00A8E" w:rsidDel="0049624E">
          <w:rPr>
            <w:rStyle w:val="a8"/>
            <w:noProof/>
            <w:color w:val="auto"/>
          </w:rPr>
          <w:noBreakHyphen/>
          <w:delText>16 blxml_llvm</w:delText>
        </w:r>
        <w:r w:rsidRPr="00B00A8E" w:rsidDel="0049624E">
          <w:rPr>
            <w:rStyle w:val="a8"/>
            <w:rFonts w:hint="eastAsia"/>
            <w:noProof/>
            <w:color w:val="auto"/>
          </w:rPr>
          <w:delText>のクラス一覧</w:delText>
        </w:r>
        <w:r w:rsidDel="0049624E">
          <w:rPr>
            <w:noProof/>
            <w:webHidden/>
          </w:rPr>
          <w:tab/>
          <w:delText>68</w:delText>
        </w:r>
      </w:del>
    </w:p>
    <w:p w:rsidR="00CC3D57" w:rsidDel="0049624E" w:rsidRDefault="00CC3D57">
      <w:pPr>
        <w:pStyle w:val="af"/>
        <w:tabs>
          <w:tab w:val="right" w:leader="dot" w:pos="8494"/>
        </w:tabs>
        <w:ind w:left="840" w:hanging="420"/>
        <w:rPr>
          <w:del w:id="998" w:author="1139930830362" w:date="2016-03-03T10:09:00Z"/>
          <w:rFonts w:asciiTheme="minorHAnsi" w:eastAsiaTheme="minorEastAsia" w:hAnsiTheme="minorHAnsi" w:cstheme="minorBidi"/>
          <w:noProof/>
        </w:rPr>
      </w:pPr>
      <w:del w:id="999" w:author="1139930830362" w:date="2016-03-03T10:09:00Z">
        <w:r w:rsidRPr="00B00A8E" w:rsidDel="0049624E">
          <w:rPr>
            <w:rStyle w:val="a8"/>
            <w:rFonts w:hint="eastAsia"/>
            <w:noProof/>
            <w:color w:val="auto"/>
          </w:rPr>
          <w:delText>表</w:delText>
        </w:r>
        <w:r w:rsidRPr="00B00A8E" w:rsidDel="0049624E">
          <w:rPr>
            <w:rStyle w:val="a8"/>
            <w:noProof/>
            <w:color w:val="auto"/>
          </w:rPr>
          <w:delText xml:space="preserve"> 7</w:delText>
        </w:r>
        <w:r w:rsidRPr="00B00A8E" w:rsidDel="0049624E">
          <w:rPr>
            <w:rStyle w:val="a8"/>
            <w:noProof/>
            <w:color w:val="auto"/>
          </w:rPr>
          <w:noBreakHyphen/>
          <w:delText>17 blxml_llvm</w:delText>
        </w:r>
        <w:r w:rsidRPr="00B00A8E" w:rsidDel="0049624E">
          <w:rPr>
            <w:rStyle w:val="a8"/>
            <w:rFonts w:hint="eastAsia"/>
            <w:noProof/>
            <w:color w:val="auto"/>
          </w:rPr>
          <w:delText>の型一覧</w:delText>
        </w:r>
        <w:r w:rsidDel="0049624E">
          <w:rPr>
            <w:noProof/>
            <w:webHidden/>
          </w:rPr>
          <w:tab/>
          <w:delText>68</w:delText>
        </w:r>
      </w:del>
    </w:p>
    <w:p w:rsidR="00CE1C12" w:rsidRPr="00B932C8" w:rsidRDefault="00CE1C12" w:rsidP="00C67A00">
      <w:pPr>
        <w:rPr>
          <w:lang w:val="ja-JP"/>
        </w:rPr>
      </w:pPr>
      <w:r w:rsidRPr="00B932C8">
        <w:rPr>
          <w:lang w:val="ja-JP"/>
        </w:rPr>
        <w:fldChar w:fldCharType="end"/>
      </w:r>
      <w:bookmarkStart w:id="1000" w:name="_GoBack"/>
      <w:bookmarkEnd w:id="1000"/>
    </w:p>
    <w:p w:rsidR="00C67A00" w:rsidRPr="00B932C8" w:rsidRDefault="00C67A00" w:rsidP="00C67A00"/>
    <w:p w:rsidR="004D55A2" w:rsidRPr="00B932C8" w:rsidRDefault="004D55A2" w:rsidP="004D55A2">
      <w:pPr>
        <w:sectPr w:rsidR="004D55A2" w:rsidRPr="00B932C8" w:rsidSect="00FB5B5D">
          <w:pgSz w:w="11906" w:h="16838"/>
          <w:pgMar w:top="1985" w:right="1701" w:bottom="1701" w:left="1701" w:header="851" w:footer="992" w:gutter="0"/>
          <w:pgNumType w:fmt="lowerRoman"/>
          <w:cols w:space="425"/>
          <w:titlePg/>
          <w:docGrid w:type="lines" w:linePitch="360"/>
        </w:sectPr>
      </w:pPr>
    </w:p>
    <w:p w:rsidR="00A95398" w:rsidRPr="00A95398" w:rsidRDefault="00A95398" w:rsidP="00A95398">
      <w:pPr>
        <w:rPr>
          <w:b/>
          <w:sz w:val="32"/>
          <w:u w:val="single"/>
        </w:rPr>
      </w:pPr>
      <w:r w:rsidRPr="00A95398">
        <w:rPr>
          <w:rFonts w:hint="eastAsia"/>
          <w:b/>
          <w:sz w:val="32"/>
          <w:u w:val="single"/>
        </w:rPr>
        <w:t>参考資料</w:t>
      </w:r>
    </w:p>
    <w:tbl>
      <w:tblPr>
        <w:tblW w:w="8505" w:type="dxa"/>
        <w:tblInd w:w="30" w:type="dxa"/>
        <w:tblLayout w:type="fixed"/>
        <w:tblCellMar>
          <w:left w:w="30" w:type="dxa"/>
          <w:right w:w="30" w:type="dxa"/>
        </w:tblCellMar>
        <w:tblLook w:val="0000" w:firstRow="0" w:lastRow="0" w:firstColumn="0" w:lastColumn="0" w:noHBand="0" w:noVBand="0"/>
      </w:tblPr>
      <w:tblGrid>
        <w:gridCol w:w="567"/>
        <w:gridCol w:w="3544"/>
        <w:gridCol w:w="1276"/>
        <w:gridCol w:w="3118"/>
      </w:tblGrid>
      <w:tr w:rsidR="00A95398" w:rsidRPr="005D2C82" w:rsidTr="00B41CA4">
        <w:trPr>
          <w:trHeight w:val="250"/>
        </w:trPr>
        <w:tc>
          <w:tcPr>
            <w:tcW w:w="567" w:type="dxa"/>
            <w:tcBorders>
              <w:top w:val="single" w:sz="6" w:space="0" w:color="auto"/>
              <w:left w:val="single" w:sz="6" w:space="0" w:color="auto"/>
              <w:bottom w:val="double" w:sz="4" w:space="0" w:color="auto"/>
              <w:right w:val="single" w:sz="6" w:space="0" w:color="auto"/>
            </w:tcBorders>
            <w:shd w:val="clear" w:color="auto" w:fill="BFBFBF" w:themeFill="background1" w:themeFillShade="BF"/>
            <w:vAlign w:val="center"/>
          </w:tcPr>
          <w:p w:rsidR="00A95398" w:rsidRPr="005D2C82" w:rsidRDefault="00A95398" w:rsidP="00B41CA4">
            <w:pPr>
              <w:snapToGrid w:val="0"/>
              <w:jc w:val="center"/>
              <w:rPr>
                <w:rFonts w:ascii="ＭＳ Ｐゴシック" w:hAnsi="ＭＳ Ｐゴシック"/>
                <w:sz w:val="18"/>
                <w:szCs w:val="18"/>
              </w:rPr>
            </w:pPr>
            <w:r w:rsidRPr="005D2C82">
              <w:rPr>
                <w:rFonts w:ascii="ＭＳ Ｐゴシック" w:hAnsi="ＭＳ Ｐゴシック" w:hint="eastAsia"/>
                <w:sz w:val="18"/>
                <w:szCs w:val="18"/>
              </w:rPr>
              <w:t>項番</w:t>
            </w:r>
          </w:p>
        </w:tc>
        <w:tc>
          <w:tcPr>
            <w:tcW w:w="3544" w:type="dxa"/>
            <w:tcBorders>
              <w:top w:val="single" w:sz="6" w:space="0" w:color="auto"/>
              <w:left w:val="single" w:sz="6" w:space="0" w:color="auto"/>
              <w:bottom w:val="double" w:sz="4" w:space="0" w:color="auto"/>
              <w:right w:val="single" w:sz="6" w:space="0" w:color="auto"/>
            </w:tcBorders>
            <w:shd w:val="clear" w:color="auto" w:fill="BFBFBF" w:themeFill="background1" w:themeFillShade="BF"/>
            <w:vAlign w:val="center"/>
          </w:tcPr>
          <w:p w:rsidR="00A95398" w:rsidRPr="005D2C82" w:rsidRDefault="00A95398" w:rsidP="00B41CA4">
            <w:pPr>
              <w:snapToGrid w:val="0"/>
              <w:jc w:val="center"/>
              <w:rPr>
                <w:rFonts w:ascii="ＭＳ Ｐゴシック" w:hAnsi="ＭＳ Ｐゴシック"/>
                <w:sz w:val="18"/>
                <w:szCs w:val="18"/>
              </w:rPr>
            </w:pPr>
            <w:r w:rsidRPr="005D2C82">
              <w:rPr>
                <w:rFonts w:ascii="ＭＳ Ｐゴシック" w:hAnsi="ＭＳ Ｐゴシック" w:hint="eastAsia"/>
                <w:sz w:val="18"/>
                <w:szCs w:val="18"/>
              </w:rPr>
              <w:t>仕様書名</w:t>
            </w:r>
          </w:p>
        </w:tc>
        <w:tc>
          <w:tcPr>
            <w:tcW w:w="1276" w:type="dxa"/>
            <w:tcBorders>
              <w:top w:val="single" w:sz="6" w:space="0" w:color="auto"/>
              <w:left w:val="single" w:sz="6" w:space="0" w:color="auto"/>
              <w:bottom w:val="double" w:sz="4" w:space="0" w:color="auto"/>
              <w:right w:val="single" w:sz="6" w:space="0" w:color="auto"/>
            </w:tcBorders>
            <w:shd w:val="clear" w:color="auto" w:fill="BFBFBF" w:themeFill="background1" w:themeFillShade="BF"/>
            <w:vAlign w:val="center"/>
          </w:tcPr>
          <w:p w:rsidR="00A95398" w:rsidRPr="005D2C82" w:rsidRDefault="00A95398" w:rsidP="00B41CA4">
            <w:pPr>
              <w:snapToGrid w:val="0"/>
              <w:jc w:val="center"/>
              <w:rPr>
                <w:rFonts w:ascii="ＭＳ Ｐゴシック" w:hAnsi="ＭＳ Ｐゴシック"/>
                <w:sz w:val="18"/>
                <w:szCs w:val="18"/>
              </w:rPr>
            </w:pPr>
            <w:r w:rsidRPr="005D2C82">
              <w:rPr>
                <w:rFonts w:ascii="ＭＳ Ｐゴシック" w:hAnsi="ＭＳ Ｐゴシック" w:hint="eastAsia"/>
                <w:sz w:val="18"/>
                <w:szCs w:val="18"/>
              </w:rPr>
              <w:t>版数</w:t>
            </w:r>
          </w:p>
        </w:tc>
        <w:tc>
          <w:tcPr>
            <w:tcW w:w="3118" w:type="dxa"/>
            <w:tcBorders>
              <w:top w:val="single" w:sz="6" w:space="0" w:color="auto"/>
              <w:left w:val="single" w:sz="6" w:space="0" w:color="auto"/>
              <w:bottom w:val="double" w:sz="4" w:space="0" w:color="auto"/>
              <w:right w:val="single" w:sz="6" w:space="0" w:color="auto"/>
            </w:tcBorders>
            <w:shd w:val="clear" w:color="auto" w:fill="BFBFBF" w:themeFill="background1" w:themeFillShade="BF"/>
            <w:vAlign w:val="center"/>
          </w:tcPr>
          <w:p w:rsidR="00A95398" w:rsidRPr="005D2C82" w:rsidRDefault="00A95398" w:rsidP="00B41CA4">
            <w:pPr>
              <w:snapToGrid w:val="0"/>
              <w:jc w:val="center"/>
              <w:rPr>
                <w:rFonts w:ascii="ＭＳ Ｐゴシック" w:hAnsi="ＭＳ Ｐゴシック"/>
                <w:sz w:val="18"/>
                <w:szCs w:val="18"/>
              </w:rPr>
            </w:pPr>
            <w:r w:rsidRPr="005D2C82">
              <w:rPr>
                <w:rFonts w:ascii="ＭＳ Ｐゴシック" w:hAnsi="ＭＳ Ｐゴシック" w:hint="eastAsia"/>
                <w:sz w:val="18"/>
                <w:szCs w:val="18"/>
              </w:rPr>
              <w:t>発行元</w:t>
            </w:r>
          </w:p>
        </w:tc>
      </w:tr>
      <w:tr w:rsidR="00A95398" w:rsidRPr="005D2C82" w:rsidTr="00344730">
        <w:trPr>
          <w:trHeight w:val="153"/>
        </w:trPr>
        <w:tc>
          <w:tcPr>
            <w:tcW w:w="567" w:type="dxa"/>
            <w:tcBorders>
              <w:top w:val="single" w:sz="6" w:space="0" w:color="auto"/>
              <w:left w:val="single" w:sz="6" w:space="0" w:color="auto"/>
              <w:bottom w:val="single" w:sz="6" w:space="0" w:color="auto"/>
              <w:right w:val="single" w:sz="6" w:space="0" w:color="auto"/>
            </w:tcBorders>
            <w:vAlign w:val="center"/>
          </w:tcPr>
          <w:p w:rsidR="00A95398" w:rsidRPr="005D2C82" w:rsidRDefault="00A95398" w:rsidP="00344730">
            <w:pPr>
              <w:snapToGrid w:val="0"/>
              <w:jc w:val="center"/>
              <w:rPr>
                <w:rFonts w:hAnsi="ＭＳ ゴシック"/>
                <w:sz w:val="18"/>
                <w:szCs w:val="18"/>
              </w:rPr>
            </w:pPr>
          </w:p>
        </w:tc>
        <w:tc>
          <w:tcPr>
            <w:tcW w:w="3544" w:type="dxa"/>
            <w:tcBorders>
              <w:top w:val="single" w:sz="6" w:space="0" w:color="auto"/>
              <w:left w:val="single" w:sz="6" w:space="0" w:color="auto"/>
              <w:bottom w:val="single" w:sz="6" w:space="0" w:color="auto"/>
              <w:right w:val="single" w:sz="6" w:space="0" w:color="auto"/>
            </w:tcBorders>
            <w:vAlign w:val="center"/>
          </w:tcPr>
          <w:p w:rsidR="00A95398" w:rsidRPr="0059527A" w:rsidRDefault="00A95398" w:rsidP="00344730">
            <w:pPr>
              <w:snapToGrid w:val="0"/>
              <w:rPr>
                <w:sz w:val="18"/>
                <w:szCs w:val="18"/>
              </w:rPr>
            </w:pPr>
          </w:p>
        </w:tc>
        <w:tc>
          <w:tcPr>
            <w:tcW w:w="1276" w:type="dxa"/>
            <w:tcBorders>
              <w:top w:val="single" w:sz="6" w:space="0" w:color="auto"/>
              <w:left w:val="single" w:sz="6" w:space="0" w:color="auto"/>
              <w:bottom w:val="single" w:sz="6" w:space="0" w:color="auto"/>
              <w:right w:val="single" w:sz="6" w:space="0" w:color="auto"/>
            </w:tcBorders>
            <w:vAlign w:val="center"/>
          </w:tcPr>
          <w:p w:rsidR="00A95398" w:rsidRPr="005D2C82" w:rsidRDefault="00A95398" w:rsidP="00344730">
            <w:pPr>
              <w:snapToGrid w:val="0"/>
              <w:rPr>
                <w:rFonts w:hAnsi="ＭＳ ゴシック"/>
                <w:sz w:val="18"/>
                <w:szCs w:val="18"/>
              </w:rPr>
            </w:pPr>
          </w:p>
        </w:tc>
        <w:tc>
          <w:tcPr>
            <w:tcW w:w="3118" w:type="dxa"/>
            <w:tcBorders>
              <w:top w:val="single" w:sz="6" w:space="0" w:color="auto"/>
              <w:left w:val="single" w:sz="6" w:space="0" w:color="auto"/>
              <w:bottom w:val="single" w:sz="6" w:space="0" w:color="auto"/>
              <w:right w:val="single" w:sz="6" w:space="0" w:color="auto"/>
            </w:tcBorders>
            <w:vAlign w:val="center"/>
          </w:tcPr>
          <w:p w:rsidR="00A95398" w:rsidRPr="0059527A" w:rsidRDefault="00A95398" w:rsidP="00344730">
            <w:pPr>
              <w:pStyle w:val="af1"/>
              <w:snapToGrid w:val="0"/>
              <w:ind w:left="0"/>
              <w:rPr>
                <w:sz w:val="18"/>
                <w:szCs w:val="18"/>
              </w:rPr>
            </w:pPr>
          </w:p>
        </w:tc>
      </w:tr>
      <w:tr w:rsidR="00A95398" w:rsidRPr="005D2C82" w:rsidTr="00344730">
        <w:trPr>
          <w:trHeight w:val="153"/>
        </w:trPr>
        <w:tc>
          <w:tcPr>
            <w:tcW w:w="567" w:type="dxa"/>
            <w:tcBorders>
              <w:top w:val="single" w:sz="6" w:space="0" w:color="auto"/>
              <w:left w:val="single" w:sz="6" w:space="0" w:color="auto"/>
              <w:bottom w:val="single" w:sz="6" w:space="0" w:color="auto"/>
              <w:right w:val="single" w:sz="6" w:space="0" w:color="auto"/>
            </w:tcBorders>
            <w:vAlign w:val="center"/>
          </w:tcPr>
          <w:p w:rsidR="00A95398" w:rsidRPr="005D2C82" w:rsidRDefault="00A95398" w:rsidP="00344730">
            <w:pPr>
              <w:snapToGrid w:val="0"/>
              <w:jc w:val="center"/>
              <w:rPr>
                <w:rFonts w:hAnsi="ＭＳ ゴシック"/>
                <w:sz w:val="18"/>
                <w:szCs w:val="18"/>
              </w:rPr>
            </w:pPr>
          </w:p>
        </w:tc>
        <w:tc>
          <w:tcPr>
            <w:tcW w:w="3544" w:type="dxa"/>
            <w:tcBorders>
              <w:top w:val="single" w:sz="6" w:space="0" w:color="auto"/>
              <w:left w:val="single" w:sz="6" w:space="0" w:color="auto"/>
              <w:bottom w:val="single" w:sz="6" w:space="0" w:color="auto"/>
              <w:right w:val="single" w:sz="6" w:space="0" w:color="auto"/>
            </w:tcBorders>
            <w:vAlign w:val="center"/>
          </w:tcPr>
          <w:p w:rsidR="00A95398" w:rsidRPr="0059527A" w:rsidRDefault="00A95398" w:rsidP="00344730">
            <w:pPr>
              <w:snapToGrid w:val="0"/>
              <w:rPr>
                <w:sz w:val="18"/>
                <w:szCs w:val="18"/>
              </w:rPr>
            </w:pPr>
          </w:p>
        </w:tc>
        <w:tc>
          <w:tcPr>
            <w:tcW w:w="1276" w:type="dxa"/>
            <w:tcBorders>
              <w:top w:val="single" w:sz="6" w:space="0" w:color="auto"/>
              <w:left w:val="single" w:sz="6" w:space="0" w:color="auto"/>
              <w:bottom w:val="single" w:sz="6" w:space="0" w:color="auto"/>
              <w:right w:val="single" w:sz="6" w:space="0" w:color="auto"/>
            </w:tcBorders>
            <w:vAlign w:val="center"/>
          </w:tcPr>
          <w:p w:rsidR="00A95398" w:rsidRPr="005D2C82" w:rsidRDefault="00A95398" w:rsidP="00344730">
            <w:pPr>
              <w:snapToGrid w:val="0"/>
              <w:rPr>
                <w:rFonts w:hAnsi="ＭＳ ゴシック"/>
                <w:sz w:val="18"/>
                <w:szCs w:val="18"/>
              </w:rPr>
            </w:pPr>
          </w:p>
        </w:tc>
        <w:tc>
          <w:tcPr>
            <w:tcW w:w="3118" w:type="dxa"/>
            <w:tcBorders>
              <w:top w:val="single" w:sz="6" w:space="0" w:color="auto"/>
              <w:left w:val="single" w:sz="6" w:space="0" w:color="auto"/>
              <w:bottom w:val="single" w:sz="6" w:space="0" w:color="auto"/>
              <w:right w:val="single" w:sz="6" w:space="0" w:color="auto"/>
            </w:tcBorders>
            <w:vAlign w:val="center"/>
          </w:tcPr>
          <w:p w:rsidR="00A95398" w:rsidRPr="0059527A" w:rsidRDefault="00A95398" w:rsidP="00344730">
            <w:pPr>
              <w:snapToGrid w:val="0"/>
              <w:rPr>
                <w:sz w:val="18"/>
                <w:szCs w:val="18"/>
              </w:rPr>
            </w:pPr>
          </w:p>
        </w:tc>
      </w:tr>
    </w:tbl>
    <w:p w:rsidR="00A95398" w:rsidRDefault="00A95398" w:rsidP="00A95398"/>
    <w:p w:rsidR="00DE36D1" w:rsidRDefault="00850D75" w:rsidP="00A95398">
      <w:pPr>
        <w:rPr>
          <w:b/>
          <w:sz w:val="32"/>
          <w:szCs w:val="32"/>
          <w:u w:val="single"/>
        </w:rPr>
      </w:pPr>
      <w:r w:rsidRPr="00850D75">
        <w:rPr>
          <w:rFonts w:hint="eastAsia"/>
          <w:b/>
          <w:sz w:val="32"/>
          <w:szCs w:val="32"/>
          <w:u w:val="single"/>
        </w:rPr>
        <w:t>用語</w:t>
      </w:r>
      <w:r>
        <w:rPr>
          <w:rFonts w:hint="eastAsia"/>
          <w:b/>
          <w:sz w:val="32"/>
          <w:szCs w:val="32"/>
          <w:u w:val="single"/>
        </w:rPr>
        <w:t>一覧</w:t>
      </w:r>
    </w:p>
    <w:tbl>
      <w:tblPr>
        <w:tblStyle w:val="ad"/>
        <w:tblW w:w="0" w:type="auto"/>
        <w:tblLook w:val="04A0" w:firstRow="1" w:lastRow="0" w:firstColumn="1" w:lastColumn="0" w:noHBand="0" w:noVBand="1"/>
      </w:tblPr>
      <w:tblGrid>
        <w:gridCol w:w="675"/>
        <w:gridCol w:w="2835"/>
        <w:gridCol w:w="5192"/>
      </w:tblGrid>
      <w:tr w:rsidR="00850D75" w:rsidRPr="00850D75" w:rsidTr="00850D75">
        <w:tc>
          <w:tcPr>
            <w:tcW w:w="675" w:type="dxa"/>
            <w:shd w:val="clear" w:color="auto" w:fill="BFBFBF" w:themeFill="background1" w:themeFillShade="BF"/>
          </w:tcPr>
          <w:p w:rsidR="00850D75" w:rsidRP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hint="eastAsia"/>
                <w:sz w:val="18"/>
                <w:szCs w:val="18"/>
              </w:rPr>
              <w:t>項番</w:t>
            </w:r>
          </w:p>
        </w:tc>
        <w:tc>
          <w:tcPr>
            <w:tcW w:w="2835" w:type="dxa"/>
            <w:shd w:val="clear" w:color="auto" w:fill="BFBFBF" w:themeFill="background1" w:themeFillShade="BF"/>
          </w:tcPr>
          <w:p w:rsidR="00850D75" w:rsidRP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hint="eastAsia"/>
                <w:sz w:val="18"/>
                <w:szCs w:val="18"/>
              </w:rPr>
              <w:t>用語</w:t>
            </w:r>
          </w:p>
        </w:tc>
        <w:tc>
          <w:tcPr>
            <w:tcW w:w="5192" w:type="dxa"/>
            <w:shd w:val="clear" w:color="auto" w:fill="BFBFBF" w:themeFill="background1" w:themeFillShade="BF"/>
          </w:tcPr>
          <w:p w:rsidR="00850D75" w:rsidRP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hint="eastAsia"/>
                <w:sz w:val="18"/>
                <w:szCs w:val="18"/>
              </w:rPr>
              <w:t>意味</w:t>
            </w:r>
          </w:p>
        </w:tc>
      </w:tr>
      <w:tr w:rsidR="00850D75" w:rsidRPr="00850D75" w:rsidTr="00850D75">
        <w:tc>
          <w:tcPr>
            <w:tcW w:w="675" w:type="dxa"/>
          </w:tcPr>
          <w:p w:rsidR="00850D75" w:rsidRP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hint="eastAsia"/>
                <w:sz w:val="18"/>
                <w:szCs w:val="18"/>
              </w:rPr>
              <w:t>1</w:t>
            </w:r>
          </w:p>
        </w:tc>
        <w:tc>
          <w:tcPr>
            <w:tcW w:w="2835" w:type="dxa"/>
          </w:tcPr>
          <w:p w:rsidR="00850D75" w:rsidRP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hint="eastAsia"/>
                <w:sz w:val="18"/>
                <w:szCs w:val="18"/>
              </w:rPr>
              <w:t>ブロックレベル構造XML</w:t>
            </w:r>
          </w:p>
        </w:tc>
        <w:tc>
          <w:tcPr>
            <w:tcW w:w="5192" w:type="dxa"/>
          </w:tcPr>
          <w:p w:rsidR="00850D75" w:rsidRP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hint="eastAsia"/>
                <w:sz w:val="18"/>
                <w:szCs w:val="18"/>
              </w:rPr>
              <w:t>Simulinkモデルから抽出したブロック構造を持つXMLファイル(名大様提供)</w:t>
            </w:r>
          </w:p>
        </w:tc>
      </w:tr>
      <w:tr w:rsidR="00850D75" w:rsidRPr="00850D75" w:rsidTr="00850D75">
        <w:tc>
          <w:tcPr>
            <w:tcW w:w="675" w:type="dxa"/>
          </w:tcPr>
          <w:p w:rsidR="00850D75" w:rsidRPr="00850D75" w:rsidRDefault="00850D75" w:rsidP="00850D75">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2</w:t>
            </w:r>
          </w:p>
        </w:tc>
        <w:tc>
          <w:tcPr>
            <w:tcW w:w="2835" w:type="dxa"/>
          </w:tcPr>
          <w:p w:rsidR="00850D75" w:rsidRPr="00850D75" w:rsidRDefault="00850D75" w:rsidP="00850D75">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CSPトランスレータ</w:t>
            </w:r>
          </w:p>
        </w:tc>
        <w:tc>
          <w:tcPr>
            <w:tcW w:w="5192" w:type="dxa"/>
          </w:tcPr>
          <w:p w:rsidR="00850D75" w:rsidRPr="00850D75" w:rsidRDefault="00850D75" w:rsidP="00850D75">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トヨタ様と名大様の共同研究の中でトヨタ様のモデルをターゲット機で実行可能なコードに変換するプログラム</w:t>
            </w:r>
          </w:p>
        </w:tc>
      </w:tr>
      <w:tr w:rsidR="00850D75" w:rsidRPr="00850D75" w:rsidTr="00850D75">
        <w:tc>
          <w:tcPr>
            <w:tcW w:w="675" w:type="dxa"/>
          </w:tcPr>
          <w:p w:rsidR="00850D75" w:rsidRPr="00850D75" w:rsidRDefault="00850D75" w:rsidP="00850D75">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3</w:t>
            </w:r>
          </w:p>
        </w:tc>
        <w:tc>
          <w:tcPr>
            <w:tcW w:w="2835" w:type="dxa"/>
          </w:tcPr>
          <w:p w:rsidR="00850D75" w:rsidRPr="00850D75" w:rsidRDefault="00850D75" w:rsidP="00850D75">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SHIM</w:t>
            </w:r>
          </w:p>
        </w:tc>
        <w:tc>
          <w:tcPr>
            <w:tcW w:w="5192" w:type="dxa"/>
          </w:tcPr>
          <w:p w:rsidR="00850D75" w:rsidRPr="00850D75" w:rsidRDefault="00850D75" w:rsidP="00850D75">
            <w:pPr>
              <w:spacing w:line="0" w:lineRule="atLeast"/>
              <w:rPr>
                <w:rFonts w:asciiTheme="majorEastAsia" w:eastAsiaTheme="majorEastAsia" w:hAnsiTheme="majorEastAsia"/>
                <w:sz w:val="18"/>
                <w:szCs w:val="18"/>
              </w:rPr>
            </w:pPr>
            <w:r w:rsidRPr="00850D75">
              <w:rPr>
                <w:rFonts w:asciiTheme="majorEastAsia" w:eastAsiaTheme="majorEastAsia" w:hAnsiTheme="majorEastAsia"/>
                <w:sz w:val="18"/>
                <w:szCs w:val="18"/>
              </w:rPr>
              <w:t>Software-Hardware Interface for Multi-Many Core</w:t>
            </w:r>
            <w:r>
              <w:rPr>
                <w:rFonts w:asciiTheme="majorEastAsia" w:eastAsiaTheme="majorEastAsia" w:hAnsiTheme="majorEastAsia" w:hint="eastAsia"/>
                <w:sz w:val="18"/>
                <w:szCs w:val="18"/>
              </w:rPr>
              <w:t>の略で、</w:t>
            </w:r>
            <w:r w:rsidRPr="00850D75">
              <w:rPr>
                <w:rFonts w:asciiTheme="majorEastAsia" w:eastAsiaTheme="majorEastAsia" w:hAnsiTheme="majorEastAsia" w:hint="eastAsia"/>
                <w:sz w:val="18"/>
                <w:szCs w:val="18"/>
              </w:rPr>
              <w:t>マルチコア・チップの属性情報を記述する</w:t>
            </w:r>
            <w:r>
              <w:rPr>
                <w:rFonts w:asciiTheme="majorEastAsia" w:eastAsiaTheme="majorEastAsia" w:hAnsiTheme="majorEastAsia" w:hint="eastAsia"/>
                <w:sz w:val="18"/>
                <w:szCs w:val="18"/>
              </w:rPr>
              <w:t>標準化された</w:t>
            </w:r>
            <w:r w:rsidR="002331D8" w:rsidRPr="00850D75">
              <w:rPr>
                <w:rFonts w:asciiTheme="majorEastAsia" w:eastAsiaTheme="majorEastAsia" w:hAnsiTheme="majorEastAsia" w:hint="eastAsia"/>
                <w:sz w:val="18"/>
                <w:szCs w:val="18"/>
              </w:rPr>
              <w:t>インターフェース</w:t>
            </w:r>
            <w:r>
              <w:rPr>
                <w:rFonts w:asciiTheme="majorEastAsia" w:eastAsiaTheme="majorEastAsia" w:hAnsiTheme="majorEastAsia" w:hint="eastAsia"/>
                <w:sz w:val="18"/>
                <w:szCs w:val="18"/>
              </w:rPr>
              <w:t>仕様</w:t>
            </w:r>
          </w:p>
        </w:tc>
      </w:tr>
      <w:tr w:rsidR="00850D75" w:rsidRPr="00850D75" w:rsidTr="00850D75">
        <w:tc>
          <w:tcPr>
            <w:tcW w:w="675" w:type="dxa"/>
          </w:tcPr>
          <w:p w:rsidR="00850D75" w:rsidRDefault="00850D75" w:rsidP="00850D75">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4</w:t>
            </w:r>
          </w:p>
        </w:tc>
        <w:tc>
          <w:tcPr>
            <w:tcW w:w="2835" w:type="dxa"/>
          </w:tcPr>
          <w:p w:rsidR="00850D75" w:rsidRDefault="00850D75" w:rsidP="00850D75">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RTW-EC</w:t>
            </w:r>
          </w:p>
        </w:tc>
        <w:tc>
          <w:tcPr>
            <w:tcW w:w="5192" w:type="dxa"/>
          </w:tcPr>
          <w:p w:rsidR="00850D75" w:rsidRPr="00850D75" w:rsidRDefault="0035379E" w:rsidP="00850D75">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RTWはMathWorks社のRealTime Workshopの略で、ECはコード生成を行うEmbedded Codeの略</w:t>
            </w:r>
          </w:p>
        </w:tc>
      </w:tr>
      <w:tr w:rsidR="0035379E" w:rsidRPr="00850D75" w:rsidTr="00850D75">
        <w:tc>
          <w:tcPr>
            <w:tcW w:w="675" w:type="dxa"/>
          </w:tcPr>
          <w:p w:rsidR="0035379E" w:rsidRDefault="0035379E" w:rsidP="00850D75">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5</w:t>
            </w:r>
          </w:p>
        </w:tc>
        <w:tc>
          <w:tcPr>
            <w:tcW w:w="2835" w:type="dxa"/>
          </w:tcPr>
          <w:p w:rsidR="0035379E" w:rsidRDefault="0035379E" w:rsidP="00850D75">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LLVM</w:t>
            </w:r>
          </w:p>
        </w:tc>
        <w:tc>
          <w:tcPr>
            <w:tcW w:w="5192" w:type="dxa"/>
          </w:tcPr>
          <w:p w:rsidR="0035379E" w:rsidRDefault="0035379E" w:rsidP="00850D75">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LLVMはllvm.orgで開発しているコンパイラ基盤</w:t>
            </w:r>
          </w:p>
        </w:tc>
      </w:tr>
    </w:tbl>
    <w:p w:rsidR="00850D75" w:rsidRPr="00850D75" w:rsidRDefault="00850D75" w:rsidP="00850D75"/>
    <w:p w:rsidR="00752B61" w:rsidRDefault="00752B61">
      <w:pPr>
        <w:widowControl/>
        <w:jc w:val="left"/>
      </w:pPr>
      <w:r>
        <w:br w:type="page"/>
      </w:r>
    </w:p>
    <w:p w:rsidR="004D55A2" w:rsidRDefault="004D55A2" w:rsidP="00130D6A">
      <w:pPr>
        <w:pStyle w:val="1"/>
      </w:pPr>
      <w:bookmarkStart w:id="1001" w:name="_Toc412026954"/>
      <w:bookmarkStart w:id="1002" w:name="_Toc444757832"/>
      <w:bookmarkStart w:id="1003" w:name="_Toc444763061"/>
      <w:r w:rsidRPr="00B932C8">
        <w:t>はじめに</w:t>
      </w:r>
      <w:bookmarkEnd w:id="1001"/>
      <w:bookmarkEnd w:id="1002"/>
      <w:bookmarkEnd w:id="1003"/>
    </w:p>
    <w:p w:rsidR="00B41CA4" w:rsidRDefault="00B54146" w:rsidP="00B755AF">
      <w:pPr>
        <w:widowControl/>
        <w:jc w:val="left"/>
      </w:pPr>
      <w:r>
        <w:rPr>
          <w:rFonts w:hint="eastAsia"/>
        </w:rPr>
        <w:t>本書では、</w:t>
      </w:r>
      <w:r w:rsidR="00B755AF">
        <w:rPr>
          <w:rFonts w:hint="eastAsia"/>
        </w:rPr>
        <w:t>Masworks</w:t>
      </w:r>
      <w:r w:rsidR="00B755AF">
        <w:rPr>
          <w:rFonts w:hint="eastAsia"/>
        </w:rPr>
        <w:t>社</w:t>
      </w:r>
      <w:r w:rsidR="00B755AF">
        <w:rPr>
          <w:rFonts w:hint="eastAsia"/>
        </w:rPr>
        <w:t>MATLAB/Simulink</w:t>
      </w:r>
      <w:r w:rsidR="00B755AF">
        <w:rPr>
          <w:rFonts w:hint="eastAsia"/>
        </w:rPr>
        <w:t>モデル構造と生成コードとの対応を行うモジュールと</w:t>
      </w:r>
      <w:r w:rsidR="0011511C">
        <w:rPr>
          <w:rFonts w:hint="eastAsia"/>
        </w:rPr>
        <w:t>、モデルのブロックのコードの性能情報を</w:t>
      </w:r>
      <w:r w:rsidR="0035401B">
        <w:rPr>
          <w:rFonts w:hint="eastAsia"/>
        </w:rPr>
        <w:t>SHIM</w:t>
      </w:r>
      <w:r w:rsidR="0035401B">
        <w:rPr>
          <w:rFonts w:hint="eastAsia"/>
        </w:rPr>
        <w:t>から入力した情報に基づき</w:t>
      </w:r>
      <w:r w:rsidR="0011511C">
        <w:rPr>
          <w:rFonts w:hint="eastAsia"/>
        </w:rPr>
        <w:t>計測、</w:t>
      </w:r>
      <w:r w:rsidR="0011511C">
        <w:rPr>
          <w:rFonts w:hint="eastAsia"/>
        </w:rPr>
        <w:t>XML</w:t>
      </w:r>
      <w:r w:rsidR="0011511C">
        <w:rPr>
          <w:rFonts w:hint="eastAsia"/>
        </w:rPr>
        <w:t>に反映する</w:t>
      </w:r>
      <w:r w:rsidR="0011511C">
        <w:rPr>
          <w:rFonts w:hint="eastAsia"/>
        </w:rPr>
        <w:t>LLVM</w:t>
      </w:r>
      <w:r w:rsidR="0011511C">
        <w:rPr>
          <w:rFonts w:hint="eastAsia"/>
        </w:rPr>
        <w:t>の</w:t>
      </w:r>
      <w:r w:rsidR="0011511C">
        <w:rPr>
          <w:rFonts w:hint="eastAsia"/>
        </w:rPr>
        <w:t>pass</w:t>
      </w:r>
      <w:r w:rsidR="0011511C">
        <w:rPr>
          <w:rFonts w:hint="eastAsia"/>
        </w:rPr>
        <w:t>の</w:t>
      </w:r>
      <w:r w:rsidR="00B755AF">
        <w:rPr>
          <w:rFonts w:hint="eastAsia"/>
        </w:rPr>
        <w:t>使い方について説明します。</w:t>
      </w:r>
    </w:p>
    <w:p w:rsidR="00B755AF" w:rsidRPr="00B755AF" w:rsidRDefault="00B755AF" w:rsidP="00B755AF">
      <w:pPr>
        <w:widowControl/>
        <w:jc w:val="left"/>
      </w:pPr>
    </w:p>
    <w:p w:rsidR="00C4683D" w:rsidRDefault="00C4683D">
      <w:pPr>
        <w:widowControl/>
        <w:jc w:val="left"/>
        <w:rPr>
          <w:rFonts w:ascii="ＭＳ 明朝" w:hAnsi="Arial"/>
          <w:b/>
          <w:sz w:val="32"/>
          <w:szCs w:val="24"/>
        </w:rPr>
      </w:pPr>
      <w:r>
        <w:br w:type="page"/>
      </w:r>
    </w:p>
    <w:p w:rsidR="002F7163" w:rsidRDefault="00B755AF" w:rsidP="002F7163">
      <w:pPr>
        <w:pStyle w:val="1"/>
      </w:pPr>
      <w:bookmarkStart w:id="1004" w:name="_Toc412026955"/>
      <w:bookmarkStart w:id="1005" w:name="_Toc444757833"/>
      <w:bookmarkStart w:id="1006" w:name="_Toc444763062"/>
      <w:r>
        <w:rPr>
          <w:rFonts w:hint="eastAsia"/>
        </w:rPr>
        <w:t>ソフトウェア</w:t>
      </w:r>
      <w:r w:rsidR="002F7163">
        <w:rPr>
          <w:rFonts w:hint="eastAsia"/>
        </w:rPr>
        <w:t>構成</w:t>
      </w:r>
      <w:bookmarkEnd w:id="1004"/>
      <w:bookmarkEnd w:id="1005"/>
      <w:bookmarkEnd w:id="1006"/>
    </w:p>
    <w:p w:rsidR="00B755AF" w:rsidRDefault="00B755AF" w:rsidP="00B755AF">
      <w:r>
        <w:rPr>
          <w:rFonts w:hint="eastAsia"/>
        </w:rPr>
        <w:t xml:space="preserve">　ソフトウェア構成は以下の通りです</w:t>
      </w:r>
    </w:p>
    <w:p w:rsidR="00D24DB9" w:rsidRDefault="00D24DB9" w:rsidP="00D24DB9">
      <w:pPr>
        <w:pStyle w:val="ae"/>
      </w:pPr>
      <w:bookmarkStart w:id="1007" w:name="_Toc444758102"/>
      <w:bookmarkStart w:id="1008" w:name="_Toc444763237"/>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2</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1</w:t>
      </w:r>
      <w:r w:rsidR="00493A98">
        <w:fldChar w:fldCharType="end"/>
      </w:r>
      <w:r w:rsidR="001174F5">
        <w:rPr>
          <w:rFonts w:hint="eastAsia"/>
        </w:rPr>
        <w:t xml:space="preserve"> </w:t>
      </w:r>
      <w:r w:rsidR="001174F5">
        <w:rPr>
          <w:rFonts w:hint="eastAsia"/>
        </w:rPr>
        <w:t>ソフトウェア構成</w:t>
      </w:r>
      <w:bookmarkEnd w:id="1007"/>
      <w:bookmarkEnd w:id="1008"/>
    </w:p>
    <w:tbl>
      <w:tblPr>
        <w:tblStyle w:val="ad"/>
        <w:tblW w:w="0" w:type="auto"/>
        <w:tblLook w:val="04A0" w:firstRow="1" w:lastRow="0" w:firstColumn="1" w:lastColumn="0" w:noHBand="0" w:noVBand="1"/>
      </w:tblPr>
      <w:tblGrid>
        <w:gridCol w:w="675"/>
        <w:gridCol w:w="2145"/>
        <w:gridCol w:w="5900"/>
      </w:tblGrid>
      <w:tr w:rsidR="00395F71" w:rsidTr="00395F71">
        <w:tc>
          <w:tcPr>
            <w:tcW w:w="675" w:type="dxa"/>
            <w:shd w:val="clear" w:color="auto" w:fill="D9D9D9" w:themeFill="background1" w:themeFillShade="D9"/>
          </w:tcPr>
          <w:p w:rsidR="00395F71" w:rsidRDefault="00395F71" w:rsidP="00B755AF">
            <w:r>
              <w:rPr>
                <w:rFonts w:hint="eastAsia"/>
              </w:rPr>
              <w:t>項番</w:t>
            </w:r>
          </w:p>
        </w:tc>
        <w:tc>
          <w:tcPr>
            <w:tcW w:w="2127" w:type="dxa"/>
            <w:shd w:val="clear" w:color="auto" w:fill="D9D9D9" w:themeFill="background1" w:themeFillShade="D9"/>
          </w:tcPr>
          <w:p w:rsidR="00395F71" w:rsidRDefault="00395F71" w:rsidP="00B755AF">
            <w:r>
              <w:rPr>
                <w:rFonts w:hint="eastAsia"/>
              </w:rPr>
              <w:t>名称</w:t>
            </w:r>
          </w:p>
        </w:tc>
        <w:tc>
          <w:tcPr>
            <w:tcW w:w="5900" w:type="dxa"/>
            <w:shd w:val="clear" w:color="auto" w:fill="D9D9D9" w:themeFill="background1" w:themeFillShade="D9"/>
          </w:tcPr>
          <w:p w:rsidR="00395F71" w:rsidRDefault="00395F71" w:rsidP="00B755AF">
            <w:r>
              <w:rPr>
                <w:rFonts w:hint="eastAsia"/>
              </w:rPr>
              <w:t>説明</w:t>
            </w:r>
          </w:p>
        </w:tc>
      </w:tr>
      <w:tr w:rsidR="00395F71" w:rsidTr="00B4448A">
        <w:tc>
          <w:tcPr>
            <w:tcW w:w="675" w:type="dxa"/>
          </w:tcPr>
          <w:p w:rsidR="00395F71" w:rsidRDefault="00395F71" w:rsidP="00B755AF">
            <w:r>
              <w:rPr>
                <w:rFonts w:hint="eastAsia"/>
              </w:rPr>
              <w:t>1</w:t>
            </w:r>
          </w:p>
        </w:tc>
        <w:tc>
          <w:tcPr>
            <w:tcW w:w="2127" w:type="dxa"/>
          </w:tcPr>
          <w:p w:rsidR="00395F71" w:rsidRDefault="00395F71" w:rsidP="00B755AF">
            <w:r>
              <w:rPr>
                <w:rFonts w:hint="eastAsia"/>
              </w:rPr>
              <w:t>SimulinkModel.xsd</w:t>
            </w:r>
          </w:p>
        </w:tc>
        <w:tc>
          <w:tcPr>
            <w:tcW w:w="5900" w:type="dxa"/>
          </w:tcPr>
          <w:p w:rsidR="00395F71" w:rsidRDefault="00395F71" w:rsidP="00E46B6D">
            <w:r>
              <w:rPr>
                <w:rFonts w:hint="eastAsia"/>
              </w:rPr>
              <w:t>XML</w:t>
            </w:r>
            <w:r>
              <w:rPr>
                <w:rFonts w:hint="eastAsia"/>
              </w:rPr>
              <w:t>スキーマ</w:t>
            </w:r>
            <w:r w:rsidR="00E46B6D">
              <w:rPr>
                <w:rFonts w:hint="eastAsia"/>
              </w:rPr>
              <w:t>。データバインディングのツールを使用し、本スキーマに従った</w:t>
            </w:r>
            <w:r w:rsidR="00E46B6D">
              <w:rPr>
                <w:rFonts w:hint="eastAsia"/>
              </w:rPr>
              <w:t>XML</w:t>
            </w:r>
            <w:r w:rsidR="00E46B6D">
              <w:rPr>
                <w:rFonts w:hint="eastAsia"/>
              </w:rPr>
              <w:t>を取り扱う</w:t>
            </w:r>
            <w:r w:rsidR="00154630">
              <w:rPr>
                <w:rFonts w:hint="eastAsia"/>
              </w:rPr>
              <w:t>こと</w:t>
            </w:r>
            <w:r w:rsidR="00E46B6D">
              <w:rPr>
                <w:rFonts w:hint="eastAsia"/>
              </w:rPr>
              <w:t>ができる</w:t>
            </w:r>
            <w:r w:rsidR="00E46B6D">
              <w:rPr>
                <w:rFonts w:hint="eastAsia"/>
              </w:rPr>
              <w:t>SimulinkModel</w:t>
            </w:r>
            <w:r w:rsidR="00E46B6D">
              <w:rPr>
                <w:rFonts w:hint="eastAsia"/>
              </w:rPr>
              <w:t>の</w:t>
            </w:r>
            <w:r w:rsidR="00E46B6D">
              <w:rPr>
                <w:rFonts w:hint="eastAsia"/>
              </w:rPr>
              <w:t>C++</w:t>
            </w:r>
            <w:r w:rsidR="00E46B6D">
              <w:rPr>
                <w:rFonts w:hint="eastAsia"/>
              </w:rPr>
              <w:t>コードを生成する</w:t>
            </w:r>
          </w:p>
        </w:tc>
      </w:tr>
      <w:tr w:rsidR="00E46B6D" w:rsidTr="00B4448A">
        <w:tc>
          <w:tcPr>
            <w:tcW w:w="675" w:type="dxa"/>
          </w:tcPr>
          <w:p w:rsidR="00E46B6D" w:rsidRDefault="00E46B6D" w:rsidP="00B755AF">
            <w:r>
              <w:rPr>
                <w:rFonts w:hint="eastAsia"/>
              </w:rPr>
              <w:t>2</w:t>
            </w:r>
          </w:p>
        </w:tc>
        <w:tc>
          <w:tcPr>
            <w:tcW w:w="2127" w:type="dxa"/>
          </w:tcPr>
          <w:p w:rsidR="00E46B6D" w:rsidRDefault="00E46B6D" w:rsidP="008F1ED7">
            <w:r>
              <w:rPr>
                <w:rFonts w:hint="eastAsia"/>
              </w:rPr>
              <w:t>SimulinkXML</w:t>
            </w:r>
          </w:p>
        </w:tc>
        <w:tc>
          <w:tcPr>
            <w:tcW w:w="5900" w:type="dxa"/>
          </w:tcPr>
          <w:p w:rsidR="00E46B6D" w:rsidRDefault="00E46B6D" w:rsidP="008F1ED7">
            <w:r>
              <w:rPr>
                <w:rFonts w:hint="eastAsia"/>
              </w:rPr>
              <w:t>Simulink</w:t>
            </w:r>
            <w:r>
              <w:rPr>
                <w:rFonts w:hint="eastAsia"/>
              </w:rPr>
              <w:t>モデルの</w:t>
            </w:r>
            <w:r>
              <w:rPr>
                <w:rFonts w:hint="eastAsia"/>
              </w:rPr>
              <w:t>XML</w:t>
            </w:r>
            <w:r>
              <w:rPr>
                <w:rFonts w:hint="eastAsia"/>
              </w:rPr>
              <w:t>の利用を支援するモジュール</w:t>
            </w:r>
          </w:p>
        </w:tc>
      </w:tr>
      <w:tr w:rsidR="00E46B6D" w:rsidTr="00B4448A">
        <w:tc>
          <w:tcPr>
            <w:tcW w:w="675" w:type="dxa"/>
          </w:tcPr>
          <w:p w:rsidR="00E46B6D" w:rsidRDefault="00E46B6D" w:rsidP="00B755AF">
            <w:r>
              <w:rPr>
                <w:rFonts w:hint="eastAsia"/>
              </w:rPr>
              <w:t>3</w:t>
            </w:r>
          </w:p>
        </w:tc>
        <w:tc>
          <w:tcPr>
            <w:tcW w:w="2127" w:type="dxa"/>
          </w:tcPr>
          <w:p w:rsidR="00E46B6D" w:rsidRDefault="00E46B6D" w:rsidP="008F1ED7">
            <w:r>
              <w:rPr>
                <w:rFonts w:hint="eastAsia"/>
              </w:rPr>
              <w:t>SimulinkRTW</w:t>
            </w:r>
          </w:p>
        </w:tc>
        <w:tc>
          <w:tcPr>
            <w:tcW w:w="5900" w:type="dxa"/>
          </w:tcPr>
          <w:p w:rsidR="00E46B6D" w:rsidRDefault="00E46B6D" w:rsidP="008F1ED7">
            <w:r>
              <w:rPr>
                <w:rFonts w:hint="eastAsia"/>
              </w:rPr>
              <w:t>RTW-EC</w:t>
            </w:r>
            <w:r>
              <w:rPr>
                <w:rFonts w:hint="eastAsia"/>
              </w:rPr>
              <w:t>のコードを扱うモジュール</w:t>
            </w:r>
          </w:p>
        </w:tc>
      </w:tr>
      <w:tr w:rsidR="00E46B6D" w:rsidTr="00B4448A">
        <w:tc>
          <w:tcPr>
            <w:tcW w:w="675" w:type="dxa"/>
          </w:tcPr>
          <w:p w:rsidR="00E46B6D" w:rsidRDefault="00E46B6D" w:rsidP="00B755AF">
            <w:r>
              <w:rPr>
                <w:rFonts w:hint="eastAsia"/>
              </w:rPr>
              <w:t>4</w:t>
            </w:r>
          </w:p>
        </w:tc>
        <w:tc>
          <w:tcPr>
            <w:tcW w:w="2127" w:type="dxa"/>
          </w:tcPr>
          <w:p w:rsidR="00E46B6D" w:rsidRDefault="00E46B6D" w:rsidP="008F1ED7">
            <w:r>
              <w:rPr>
                <w:rFonts w:hint="eastAsia"/>
              </w:rPr>
              <w:t>xml_test</w:t>
            </w:r>
          </w:p>
        </w:tc>
        <w:tc>
          <w:tcPr>
            <w:tcW w:w="5900" w:type="dxa"/>
          </w:tcPr>
          <w:p w:rsidR="00E46B6D" w:rsidRDefault="00E46B6D" w:rsidP="008F1ED7">
            <w:r>
              <w:rPr>
                <w:rFonts w:hint="eastAsia"/>
              </w:rPr>
              <w:t>rtw_test</w:t>
            </w:r>
            <w:r>
              <w:rPr>
                <w:rFonts w:hint="eastAsia"/>
              </w:rPr>
              <w:t>が生成した</w:t>
            </w:r>
            <w:r>
              <w:rPr>
                <w:rFonts w:hint="eastAsia"/>
              </w:rPr>
              <w:t>XML</w:t>
            </w:r>
            <w:r>
              <w:rPr>
                <w:rFonts w:hint="eastAsia"/>
              </w:rPr>
              <w:t>を入力し、依存関係を</w:t>
            </w:r>
            <w:r>
              <w:rPr>
                <w:rFonts w:hint="eastAsia"/>
              </w:rPr>
              <w:t>graphviz/dot</w:t>
            </w:r>
            <w:r>
              <w:rPr>
                <w:rFonts w:hint="eastAsia"/>
              </w:rPr>
              <w:t>形式で出力するプログラム</w:t>
            </w:r>
          </w:p>
        </w:tc>
      </w:tr>
      <w:tr w:rsidR="00E46B6D" w:rsidTr="00B4448A">
        <w:tc>
          <w:tcPr>
            <w:tcW w:w="675" w:type="dxa"/>
          </w:tcPr>
          <w:p w:rsidR="00E46B6D" w:rsidRDefault="00E46B6D" w:rsidP="00B755AF">
            <w:r>
              <w:rPr>
                <w:rFonts w:hint="eastAsia"/>
              </w:rPr>
              <w:t>5</w:t>
            </w:r>
          </w:p>
        </w:tc>
        <w:tc>
          <w:tcPr>
            <w:tcW w:w="2127" w:type="dxa"/>
          </w:tcPr>
          <w:p w:rsidR="00E46B6D" w:rsidRDefault="00E46B6D" w:rsidP="008F1ED7">
            <w:r>
              <w:rPr>
                <w:rFonts w:hint="eastAsia"/>
              </w:rPr>
              <w:t>rtw_test</w:t>
            </w:r>
          </w:p>
        </w:tc>
        <w:tc>
          <w:tcPr>
            <w:tcW w:w="5900" w:type="dxa"/>
          </w:tcPr>
          <w:p w:rsidR="00E46B6D" w:rsidRDefault="00E46B6D" w:rsidP="008F1ED7">
            <w:r>
              <w:rPr>
                <w:rFonts w:hint="eastAsia"/>
              </w:rPr>
              <w:t>Simulink</w:t>
            </w:r>
            <w:r>
              <w:rPr>
                <w:rFonts w:hint="eastAsia"/>
              </w:rPr>
              <w:t>モデルのブロック構造と</w:t>
            </w:r>
            <w:r>
              <w:rPr>
                <w:rFonts w:hint="eastAsia"/>
              </w:rPr>
              <w:t>RTW-EC</w:t>
            </w:r>
            <w:r>
              <w:rPr>
                <w:rFonts w:hint="eastAsia"/>
              </w:rPr>
              <w:t>の生成コードを入力し、対応付けを行った</w:t>
            </w:r>
            <w:r>
              <w:rPr>
                <w:rFonts w:hint="eastAsia"/>
              </w:rPr>
              <w:t>XML</w:t>
            </w:r>
            <w:r>
              <w:rPr>
                <w:rFonts w:hint="eastAsia"/>
              </w:rPr>
              <w:t>を出力するプログラム</w:t>
            </w:r>
          </w:p>
        </w:tc>
      </w:tr>
      <w:tr w:rsidR="00CD73DF" w:rsidTr="00B4448A">
        <w:tc>
          <w:tcPr>
            <w:tcW w:w="675" w:type="dxa"/>
          </w:tcPr>
          <w:p w:rsidR="00CD73DF" w:rsidRDefault="00CD73DF" w:rsidP="00B755AF">
            <w:r>
              <w:rPr>
                <w:rFonts w:hint="eastAsia"/>
              </w:rPr>
              <w:t>6</w:t>
            </w:r>
          </w:p>
        </w:tc>
        <w:tc>
          <w:tcPr>
            <w:tcW w:w="2127" w:type="dxa"/>
          </w:tcPr>
          <w:p w:rsidR="00CD73DF" w:rsidRDefault="00CD73DF" w:rsidP="008F1ED7">
            <w:r>
              <w:rPr>
                <w:rFonts w:hint="eastAsia"/>
              </w:rPr>
              <w:t>blxml2code</w:t>
            </w:r>
          </w:p>
        </w:tc>
        <w:tc>
          <w:tcPr>
            <w:tcW w:w="5900" w:type="dxa"/>
          </w:tcPr>
          <w:p w:rsidR="00CD73DF" w:rsidRDefault="00CD73DF" w:rsidP="008F1ED7">
            <w:r>
              <w:rPr>
                <w:rFonts w:hint="eastAsia"/>
              </w:rPr>
              <w:t>ブロックレベル構造</w:t>
            </w:r>
            <w:r>
              <w:rPr>
                <w:rFonts w:hint="eastAsia"/>
              </w:rPr>
              <w:t>XML</w:t>
            </w:r>
            <w:r>
              <w:rPr>
                <w:rFonts w:hint="eastAsia"/>
              </w:rPr>
              <w:t>から</w:t>
            </w:r>
            <w:r>
              <w:rPr>
                <w:rFonts w:hint="eastAsia"/>
              </w:rPr>
              <w:t>Simulink</w:t>
            </w:r>
            <w:r>
              <w:rPr>
                <w:rFonts w:hint="eastAsia"/>
              </w:rPr>
              <w:t>モデルのブロック単位でコンパイル可能なコード生成を行うプログラム</w:t>
            </w:r>
          </w:p>
        </w:tc>
      </w:tr>
      <w:tr w:rsidR="00CD73DF" w:rsidTr="00B4448A">
        <w:tc>
          <w:tcPr>
            <w:tcW w:w="675" w:type="dxa"/>
          </w:tcPr>
          <w:p w:rsidR="00CD73DF" w:rsidRDefault="00CD73DF" w:rsidP="00B755AF">
            <w:r>
              <w:rPr>
                <w:rFonts w:hint="eastAsia"/>
              </w:rPr>
              <w:t>7</w:t>
            </w:r>
          </w:p>
        </w:tc>
        <w:tc>
          <w:tcPr>
            <w:tcW w:w="2127" w:type="dxa"/>
          </w:tcPr>
          <w:p w:rsidR="00CD73DF" w:rsidRDefault="00CD73DF" w:rsidP="008F1ED7">
            <w:r>
              <w:rPr>
                <w:rFonts w:hint="eastAsia"/>
              </w:rPr>
              <w:t>llvm-BLXMLperf.so</w:t>
            </w:r>
          </w:p>
        </w:tc>
        <w:tc>
          <w:tcPr>
            <w:tcW w:w="5900" w:type="dxa"/>
          </w:tcPr>
          <w:p w:rsidR="00CD73DF" w:rsidRDefault="00CD73DF" w:rsidP="008F1ED7">
            <w:r>
              <w:rPr>
                <w:rFonts w:hint="eastAsia"/>
              </w:rPr>
              <w:t>blxm2code</w:t>
            </w:r>
            <w:r>
              <w:rPr>
                <w:rFonts w:hint="eastAsia"/>
              </w:rPr>
              <w:t>で生成されたコードの性能を計測し、性能情報を付加したブロックレベル構造</w:t>
            </w:r>
            <w:r>
              <w:rPr>
                <w:rFonts w:hint="eastAsia"/>
              </w:rPr>
              <w:t>XML</w:t>
            </w:r>
            <w:r>
              <w:rPr>
                <w:rFonts w:hint="eastAsia"/>
              </w:rPr>
              <w:t>を出力する</w:t>
            </w:r>
            <w:r>
              <w:rPr>
                <w:rFonts w:hint="eastAsia"/>
              </w:rPr>
              <w:t>LLVM</w:t>
            </w:r>
            <w:r>
              <w:rPr>
                <w:rFonts w:hint="eastAsia"/>
              </w:rPr>
              <w:t>の</w:t>
            </w:r>
            <w:r>
              <w:rPr>
                <w:rFonts w:hint="eastAsia"/>
              </w:rPr>
              <w:t>pass</w:t>
            </w:r>
          </w:p>
        </w:tc>
      </w:tr>
      <w:tr w:rsidR="00CD73DF" w:rsidTr="00B4448A">
        <w:tc>
          <w:tcPr>
            <w:tcW w:w="675" w:type="dxa"/>
          </w:tcPr>
          <w:p w:rsidR="00CD73DF" w:rsidRDefault="00CD73DF" w:rsidP="00B755AF">
            <w:r>
              <w:rPr>
                <w:rFonts w:hint="eastAsia"/>
              </w:rPr>
              <w:t>8</w:t>
            </w:r>
          </w:p>
        </w:tc>
        <w:tc>
          <w:tcPr>
            <w:tcW w:w="2127" w:type="dxa"/>
          </w:tcPr>
          <w:p w:rsidR="00CD73DF" w:rsidRDefault="00CD73DF" w:rsidP="008F1ED7">
            <w:r>
              <w:rPr>
                <w:rFonts w:hint="eastAsia"/>
              </w:rPr>
              <w:t>blxml-perf..sh</w:t>
            </w:r>
          </w:p>
        </w:tc>
        <w:tc>
          <w:tcPr>
            <w:tcW w:w="5900" w:type="dxa"/>
          </w:tcPr>
          <w:p w:rsidR="00CD73DF" w:rsidRDefault="00CD73DF" w:rsidP="008F1ED7">
            <w:r>
              <w:rPr>
                <w:rFonts w:hint="eastAsia"/>
              </w:rPr>
              <w:t>blxml2code</w:t>
            </w:r>
            <w:r>
              <w:rPr>
                <w:rFonts w:hint="eastAsia"/>
              </w:rPr>
              <w:t>および</w:t>
            </w:r>
            <w:r>
              <w:rPr>
                <w:rFonts w:hint="eastAsia"/>
              </w:rPr>
              <w:t>llvm-BLXMLperf.so</w:t>
            </w:r>
            <w:r>
              <w:rPr>
                <w:rFonts w:hint="eastAsia"/>
              </w:rPr>
              <w:t>を適切に実行する一連の処理を実行する</w:t>
            </w:r>
            <w:r>
              <w:rPr>
                <w:rFonts w:hint="eastAsia"/>
              </w:rPr>
              <w:t>shell script</w:t>
            </w:r>
          </w:p>
        </w:tc>
      </w:tr>
      <w:tr w:rsidR="00E563B6" w:rsidTr="00B4448A">
        <w:tc>
          <w:tcPr>
            <w:tcW w:w="675" w:type="dxa"/>
          </w:tcPr>
          <w:p w:rsidR="00E563B6" w:rsidRDefault="00E563B6" w:rsidP="00B755AF">
            <w:r>
              <w:rPr>
                <w:rFonts w:hint="eastAsia"/>
              </w:rPr>
              <w:t>9</w:t>
            </w:r>
          </w:p>
        </w:tc>
        <w:tc>
          <w:tcPr>
            <w:tcW w:w="2127" w:type="dxa"/>
          </w:tcPr>
          <w:p w:rsidR="00E563B6" w:rsidRDefault="00E563B6" w:rsidP="008F1ED7">
            <w:r>
              <w:rPr>
                <w:rFonts w:hint="eastAsia"/>
              </w:rPr>
              <w:t>add_block_info</w:t>
            </w:r>
          </w:p>
        </w:tc>
        <w:tc>
          <w:tcPr>
            <w:tcW w:w="5900" w:type="dxa"/>
          </w:tcPr>
          <w:p w:rsidR="00E563B6" w:rsidRDefault="00E563B6" w:rsidP="008F1ED7">
            <w:r>
              <w:rPr>
                <w:rFonts w:hint="eastAsia"/>
              </w:rPr>
              <w:t>ブロックレベル構造</w:t>
            </w:r>
            <w:r>
              <w:rPr>
                <w:rFonts w:hint="eastAsia"/>
              </w:rPr>
              <w:t>XML</w:t>
            </w:r>
            <w:r>
              <w:rPr>
                <w:rFonts w:hint="eastAsia"/>
              </w:rPr>
              <w:t>に、コア割り当てとプロセス集約の指示を埋め込むプログラム</w:t>
            </w:r>
          </w:p>
        </w:tc>
      </w:tr>
      <w:tr w:rsidR="00E563B6" w:rsidTr="00B4448A">
        <w:tc>
          <w:tcPr>
            <w:tcW w:w="675" w:type="dxa"/>
          </w:tcPr>
          <w:p w:rsidR="00E563B6" w:rsidRDefault="00E563B6" w:rsidP="00B755AF">
            <w:r>
              <w:rPr>
                <w:rFonts w:hint="eastAsia"/>
              </w:rPr>
              <w:t>10</w:t>
            </w:r>
          </w:p>
        </w:tc>
        <w:tc>
          <w:tcPr>
            <w:tcW w:w="2127" w:type="dxa"/>
          </w:tcPr>
          <w:p w:rsidR="00E563B6" w:rsidRDefault="00E563B6" w:rsidP="008F1ED7">
            <w:r>
              <w:rPr>
                <w:rFonts w:hint="eastAsia"/>
              </w:rPr>
              <w:t>dump_block_list</w:t>
            </w:r>
          </w:p>
        </w:tc>
        <w:tc>
          <w:tcPr>
            <w:tcW w:w="5900" w:type="dxa"/>
          </w:tcPr>
          <w:p w:rsidR="00E563B6" w:rsidRDefault="00E563B6" w:rsidP="008F1ED7">
            <w:r>
              <w:rPr>
                <w:rFonts w:hint="eastAsia"/>
              </w:rPr>
              <w:t>ブロックレベル構造</w:t>
            </w:r>
            <w:r>
              <w:rPr>
                <w:rFonts w:hint="eastAsia"/>
              </w:rPr>
              <w:t>XML</w:t>
            </w:r>
            <w:r>
              <w:rPr>
                <w:rFonts w:hint="eastAsia"/>
              </w:rPr>
              <w:t>に含まれるブロック名とブロック</w:t>
            </w:r>
            <w:r>
              <w:rPr>
                <w:rFonts w:hint="eastAsia"/>
              </w:rPr>
              <w:t>ID</w:t>
            </w:r>
            <w:r>
              <w:rPr>
                <w:rFonts w:hint="eastAsia"/>
              </w:rPr>
              <w:t>を出力するプログラム</w:t>
            </w:r>
          </w:p>
        </w:tc>
      </w:tr>
    </w:tbl>
    <w:p w:rsidR="00B755AF" w:rsidRDefault="00B755AF" w:rsidP="00B755AF"/>
    <w:p w:rsidR="00E46B6D" w:rsidRDefault="00395F71" w:rsidP="00E46B6D">
      <w:pPr>
        <w:pStyle w:val="af5"/>
        <w:numPr>
          <w:ilvl w:val="0"/>
          <w:numId w:val="12"/>
        </w:numPr>
        <w:ind w:leftChars="0"/>
      </w:pPr>
      <w:r>
        <w:rPr>
          <w:rFonts w:hint="eastAsia"/>
        </w:rPr>
        <w:t>名古屋大学様とトヨタ自動車株式会社様の共同研究に関連し、株式会社</w:t>
      </w:r>
      <w:r>
        <w:rPr>
          <w:rFonts w:hint="eastAsia"/>
        </w:rPr>
        <w:t>NEC</w:t>
      </w:r>
      <w:r>
        <w:rPr>
          <w:rFonts w:hint="eastAsia"/>
        </w:rPr>
        <w:t>情報システムズが受注している</w:t>
      </w:r>
      <w:r>
        <w:rPr>
          <w:rFonts w:hint="eastAsia"/>
        </w:rPr>
        <w:t>CSP</w:t>
      </w:r>
      <w:r>
        <w:rPr>
          <w:rFonts w:hint="eastAsia"/>
        </w:rPr>
        <w:t>トランスレータとの関連を考慮し、</w:t>
      </w:r>
      <w:r>
        <w:rPr>
          <w:rFonts w:hint="eastAsia"/>
        </w:rPr>
        <w:t>C</w:t>
      </w:r>
      <w:r>
        <w:rPr>
          <w:rFonts w:hint="eastAsia"/>
        </w:rPr>
        <w:t>と連携</w:t>
      </w:r>
      <w:r w:rsidR="00E46B6D">
        <w:rPr>
          <w:rFonts w:hint="eastAsia"/>
        </w:rPr>
        <w:t>できる</w:t>
      </w:r>
      <w:r>
        <w:rPr>
          <w:rFonts w:hint="eastAsia"/>
        </w:rPr>
        <w:t>C++</w:t>
      </w:r>
      <w:r>
        <w:rPr>
          <w:rFonts w:hint="eastAsia"/>
        </w:rPr>
        <w:t>を開発言語とし</w:t>
      </w:r>
      <w:r w:rsidR="00E46B6D">
        <w:rPr>
          <w:rFonts w:hint="eastAsia"/>
        </w:rPr>
        <w:t>ます</w:t>
      </w:r>
    </w:p>
    <w:p w:rsidR="00F1466A" w:rsidRDefault="00E46B6D" w:rsidP="00E46B6D">
      <w:pPr>
        <w:pStyle w:val="af5"/>
        <w:numPr>
          <w:ilvl w:val="0"/>
          <w:numId w:val="12"/>
        </w:numPr>
        <w:ind w:leftChars="0"/>
      </w:pPr>
      <w:r>
        <w:rPr>
          <w:rFonts w:hint="eastAsia"/>
        </w:rPr>
        <w:t>XML</w:t>
      </w:r>
      <w:r>
        <w:rPr>
          <w:rFonts w:hint="eastAsia"/>
        </w:rPr>
        <w:t>の</w:t>
      </w:r>
      <w:r w:rsidR="00395F71">
        <w:rPr>
          <w:rFonts w:hint="eastAsia"/>
        </w:rPr>
        <w:t>データバインディングのツールは</w:t>
      </w:r>
      <w:r w:rsidR="00395F71">
        <w:rPr>
          <w:rFonts w:hint="eastAsia"/>
        </w:rPr>
        <w:t>Codesynthesis XSD</w:t>
      </w:r>
      <w:r w:rsidR="00395F71">
        <w:rPr>
          <w:rFonts w:hint="eastAsia"/>
        </w:rPr>
        <w:t>を</w:t>
      </w:r>
      <w:r w:rsidR="00DC5D66">
        <w:rPr>
          <w:rFonts w:hint="eastAsia"/>
        </w:rPr>
        <w:t>用います。</w:t>
      </w:r>
    </w:p>
    <w:p w:rsidR="00E46B6D" w:rsidRDefault="00E46B6D" w:rsidP="00E46B6D">
      <w:pPr>
        <w:pStyle w:val="af5"/>
        <w:numPr>
          <w:ilvl w:val="0"/>
          <w:numId w:val="12"/>
        </w:numPr>
        <w:ind w:leftChars="0"/>
      </w:pPr>
      <w:r>
        <w:rPr>
          <w:rFonts w:hint="eastAsia"/>
        </w:rPr>
        <w:t>xml_test</w:t>
      </w:r>
      <w:r>
        <w:rPr>
          <w:rFonts w:hint="eastAsia"/>
        </w:rPr>
        <w:t>は</w:t>
      </w:r>
      <w:r>
        <w:rPr>
          <w:rFonts w:hint="eastAsia"/>
        </w:rPr>
        <w:t>SimulinkXML</w:t>
      </w:r>
      <w:r>
        <w:rPr>
          <w:rFonts w:hint="eastAsia"/>
        </w:rPr>
        <w:t>モジュールの使い方を示すサンプルコードで、実行コードを持つブロックの接続関係をグラフ化します</w:t>
      </w:r>
    </w:p>
    <w:p w:rsidR="00DC5D66" w:rsidRDefault="00DC5D66" w:rsidP="00DC5D66">
      <w:pPr>
        <w:pStyle w:val="af5"/>
        <w:numPr>
          <w:ilvl w:val="0"/>
          <w:numId w:val="12"/>
        </w:numPr>
        <w:ind w:leftChars="0"/>
      </w:pPr>
      <w:r>
        <w:rPr>
          <w:rFonts w:hint="eastAsia"/>
        </w:rPr>
        <w:t>rtw_test</w:t>
      </w:r>
      <w:r>
        <w:rPr>
          <w:rFonts w:hint="eastAsia"/>
        </w:rPr>
        <w:t>は完全な機能を持っていますが、</w:t>
      </w:r>
      <w:r>
        <w:rPr>
          <w:rFonts w:hint="eastAsia"/>
        </w:rPr>
        <w:t>SimulinkRTW</w:t>
      </w:r>
      <w:r>
        <w:rPr>
          <w:rFonts w:hint="eastAsia"/>
        </w:rPr>
        <w:t>モジュールの使い方を示すサンプルコードです</w:t>
      </w:r>
      <w:r w:rsidR="00E46B6D">
        <w:rPr>
          <w:rFonts w:hint="eastAsia"/>
        </w:rPr>
        <w:t>。</w:t>
      </w:r>
    </w:p>
    <w:p w:rsidR="00C77FED" w:rsidRDefault="00C77FED" w:rsidP="00C77FED"/>
    <w:p w:rsidR="003D002E" w:rsidRPr="00461D60" w:rsidRDefault="00461D60" w:rsidP="00461D60">
      <w:r>
        <w:rPr>
          <w:noProof/>
        </w:rPr>
        <mc:AlternateContent>
          <mc:Choice Requires="wpc">
            <w:drawing>
              <wp:inline distT="0" distB="0" distL="0" distR="0" wp14:anchorId="3DCAC0E7" wp14:editId="265745FF">
                <wp:extent cx="5400136" cy="4416724"/>
                <wp:effectExtent l="0" t="0" r="10160" b="22225"/>
                <wp:docPr id="33" name="キャンバス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FFFFCC"/>
                        </a:solidFill>
                      </wpc:bg>
                      <wpc:whole>
                        <a:ln>
                          <a:solidFill>
                            <a:schemeClr val="tx1"/>
                          </a:solidFill>
                        </a:ln>
                      </wpc:whole>
                      <wps:wsp>
                        <wps:cNvPr id="38" name="円柱 38"/>
                        <wps:cNvSpPr/>
                        <wps:spPr>
                          <a:xfrm>
                            <a:off x="181152" y="172519"/>
                            <a:ext cx="629728" cy="491715"/>
                          </a:xfrm>
                          <a:prstGeom prst="can">
                            <a:avLst/>
                          </a:prstGeom>
                          <a:solidFill>
                            <a:srgbClr val="99FFCC"/>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461D60" w:rsidRDefault="00B00A8E" w:rsidP="00461D60">
                              <w:pPr>
                                <w:spacing w:line="0" w:lineRule="atLeast"/>
                                <w:jc w:val="center"/>
                                <w:rPr>
                                  <w:color w:val="000000" w:themeColor="text1"/>
                                  <w:sz w:val="16"/>
                                  <w:szCs w:val="16"/>
                                </w:rPr>
                              </w:pPr>
                              <w:r w:rsidRPr="00461D60">
                                <w:rPr>
                                  <w:rFonts w:hint="eastAsia"/>
                                  <w:color w:val="000000" w:themeColor="text1"/>
                                  <w:sz w:val="16"/>
                                  <w:szCs w:val="16"/>
                                </w:rPr>
                                <w:t>XML</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9" name="正方形/長方形 39"/>
                        <wps:cNvSpPr/>
                        <wps:spPr>
                          <a:xfrm>
                            <a:off x="1017896" y="1074297"/>
                            <a:ext cx="1233578" cy="301976"/>
                          </a:xfrm>
                          <a:prstGeom prst="rect">
                            <a:avLst/>
                          </a:prstGeom>
                          <a:solidFill>
                            <a:schemeClr val="accent6">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461D60" w:rsidRDefault="00B00A8E" w:rsidP="00461D60">
                              <w:pPr>
                                <w:jc w:val="center"/>
                                <w:rPr>
                                  <w:color w:val="000000" w:themeColor="text1"/>
                                  <w:sz w:val="16"/>
                                  <w:szCs w:val="16"/>
                                </w:rPr>
                              </w:pPr>
                              <w:r w:rsidRPr="00461D60">
                                <w:rPr>
                                  <w:rFonts w:hint="eastAsia"/>
                                  <w:color w:val="000000" w:themeColor="text1"/>
                                  <w:sz w:val="16"/>
                                  <w:szCs w:val="16"/>
                                </w:rPr>
                                <w:t>rtw_test</w:t>
                              </w:r>
                            </w:p>
                            <w:p w:rsidR="00B00A8E" w:rsidRPr="00461D60" w:rsidRDefault="00B00A8E" w:rsidP="00461D60">
                              <w:pPr>
                                <w:jc w:val="center"/>
                                <w:rPr>
                                  <w:color w:val="000000" w:themeColor="text1"/>
                                  <w:sz w:val="16"/>
                                  <w:szCs w:val="16"/>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20" name="円柱 120"/>
                        <wps:cNvSpPr/>
                        <wps:spPr>
                          <a:xfrm>
                            <a:off x="1325040" y="1587571"/>
                            <a:ext cx="629285" cy="657263"/>
                          </a:xfrm>
                          <a:prstGeom prst="can">
                            <a:avLst/>
                          </a:prstGeom>
                          <a:solidFill>
                            <a:srgbClr val="FF99FF"/>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Default="00B00A8E" w:rsidP="00461D60">
                              <w:pPr>
                                <w:spacing w:line="0" w:lineRule="atLeast"/>
                                <w:jc w:val="center"/>
                                <w:rPr>
                                  <w:color w:val="000000" w:themeColor="text1"/>
                                  <w:sz w:val="16"/>
                                  <w:szCs w:val="16"/>
                                </w:rPr>
                              </w:pPr>
                              <w:r>
                                <w:rPr>
                                  <w:rFonts w:hint="eastAsia"/>
                                  <w:color w:val="000000" w:themeColor="text1"/>
                                  <w:sz w:val="16"/>
                                  <w:szCs w:val="16"/>
                                </w:rPr>
                                <w:t>コード付き</w:t>
                              </w:r>
                            </w:p>
                            <w:p w:rsidR="00B00A8E" w:rsidRPr="00461D60" w:rsidRDefault="00B00A8E" w:rsidP="00461D60">
                              <w:pPr>
                                <w:spacing w:line="0" w:lineRule="atLeast"/>
                                <w:jc w:val="center"/>
                                <w:rPr>
                                  <w:color w:val="000000" w:themeColor="text1"/>
                                  <w:sz w:val="16"/>
                                  <w:szCs w:val="16"/>
                                </w:rPr>
                              </w:pPr>
                              <w:r>
                                <w:rPr>
                                  <w:rFonts w:hint="eastAsia"/>
                                  <w:color w:val="000000" w:themeColor="text1"/>
                                  <w:sz w:val="16"/>
                                  <w:szCs w:val="16"/>
                                </w:rPr>
                                <w:t>XML</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21" name="円柱 121"/>
                        <wps:cNvSpPr/>
                        <wps:spPr>
                          <a:xfrm>
                            <a:off x="922303" y="172522"/>
                            <a:ext cx="629285" cy="491674"/>
                          </a:xfrm>
                          <a:prstGeom prst="can">
                            <a:avLst/>
                          </a:prstGeom>
                          <a:solidFill>
                            <a:srgbClr val="99FFCC"/>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461D60" w:rsidRDefault="00B00A8E" w:rsidP="00461D60">
                              <w:pPr>
                                <w:jc w:val="center"/>
                                <w:rPr>
                                  <w:color w:val="000000" w:themeColor="text1"/>
                                  <w:sz w:val="16"/>
                                  <w:szCs w:val="16"/>
                                </w:rPr>
                              </w:pPr>
                              <w:r w:rsidRPr="00461D60">
                                <w:rPr>
                                  <w:rFonts w:hint="eastAsia"/>
                                  <w:color w:val="000000" w:themeColor="text1"/>
                                  <w:sz w:val="16"/>
                                  <w:szCs w:val="16"/>
                                </w:rPr>
                                <w:t>C(Source)</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26" name="円柱 126"/>
                        <wps:cNvSpPr/>
                        <wps:spPr>
                          <a:xfrm>
                            <a:off x="1678091" y="172522"/>
                            <a:ext cx="629285" cy="491674"/>
                          </a:xfrm>
                          <a:prstGeom prst="can">
                            <a:avLst/>
                          </a:prstGeom>
                          <a:solidFill>
                            <a:srgbClr val="99FFCC"/>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461D60" w:rsidRDefault="00B00A8E" w:rsidP="00461D60">
                              <w:pPr>
                                <w:jc w:val="center"/>
                                <w:rPr>
                                  <w:color w:val="000000" w:themeColor="text1"/>
                                  <w:sz w:val="16"/>
                                  <w:szCs w:val="16"/>
                                </w:rPr>
                              </w:pPr>
                              <w:r w:rsidRPr="00461D60">
                                <w:rPr>
                                  <w:rFonts w:hint="eastAsia"/>
                                  <w:color w:val="000000" w:themeColor="text1"/>
                                  <w:sz w:val="16"/>
                                  <w:szCs w:val="16"/>
                                </w:rPr>
                                <w:t>C(header)</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1" name="円柱 141"/>
                        <wps:cNvSpPr/>
                        <wps:spPr>
                          <a:xfrm>
                            <a:off x="2452464" y="172522"/>
                            <a:ext cx="629285" cy="491635"/>
                          </a:xfrm>
                          <a:prstGeom prst="can">
                            <a:avLst/>
                          </a:prstGeom>
                          <a:solidFill>
                            <a:srgbClr val="99FFCC"/>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461D60" w:rsidRDefault="00B00A8E" w:rsidP="00461D60">
                              <w:pPr>
                                <w:jc w:val="center"/>
                                <w:rPr>
                                  <w:color w:val="000000" w:themeColor="text1"/>
                                  <w:sz w:val="16"/>
                                  <w:szCs w:val="16"/>
                                </w:rPr>
                              </w:pPr>
                              <w:r w:rsidRPr="00461D60">
                                <w:rPr>
                                  <w:rFonts w:hint="eastAsia"/>
                                  <w:color w:val="000000" w:themeColor="text1"/>
                                  <w:sz w:val="16"/>
                                  <w:szCs w:val="16"/>
                                </w:rPr>
                                <w:t>C(data)</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2" name="正方形/長方形 142"/>
                        <wps:cNvSpPr/>
                        <wps:spPr>
                          <a:xfrm>
                            <a:off x="3575883" y="1077263"/>
                            <a:ext cx="1233170" cy="277315"/>
                          </a:xfrm>
                          <a:prstGeom prst="rect">
                            <a:avLst/>
                          </a:prstGeom>
                          <a:solidFill>
                            <a:schemeClr val="accent6">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461D60" w:rsidRDefault="00B00A8E" w:rsidP="00461D60">
                              <w:pPr>
                                <w:jc w:val="center"/>
                                <w:rPr>
                                  <w:color w:val="000000" w:themeColor="text1"/>
                                  <w:sz w:val="16"/>
                                  <w:szCs w:val="16"/>
                                </w:rPr>
                              </w:pPr>
                              <w:r>
                                <w:rPr>
                                  <w:rFonts w:hint="eastAsia"/>
                                  <w:color w:val="000000" w:themeColor="text1"/>
                                  <w:sz w:val="16"/>
                                  <w:szCs w:val="16"/>
                                </w:rPr>
                                <w:t>blxml2code</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3" name="円柱 143"/>
                        <wps:cNvSpPr/>
                        <wps:spPr>
                          <a:xfrm>
                            <a:off x="3886496" y="1507640"/>
                            <a:ext cx="628650" cy="539008"/>
                          </a:xfrm>
                          <a:prstGeom prst="can">
                            <a:avLst/>
                          </a:prstGeom>
                          <a:solidFill>
                            <a:srgbClr val="99CCFF"/>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Default="00B00A8E" w:rsidP="008A668B">
                              <w:pPr>
                                <w:pStyle w:val="Web"/>
                                <w:spacing w:before="0" w:beforeAutospacing="0" w:after="0" w:afterAutospacing="0" w:line="0" w:lineRule="atLeast"/>
                                <w:jc w:val="center"/>
                                <w:rPr>
                                  <w:rFonts w:eastAsia="ＭＳ 明朝" w:cs="Times New Roman"/>
                                  <w:color w:val="000000" w:themeColor="text1"/>
                                  <w:kern w:val="2"/>
                                  <w:sz w:val="16"/>
                                  <w:szCs w:val="16"/>
                                </w:rPr>
                              </w:pPr>
                              <w:r>
                                <w:rPr>
                                  <w:rFonts w:eastAsia="ＭＳ 明朝" w:cs="Times New Roman" w:hint="eastAsia"/>
                                  <w:color w:val="000000" w:themeColor="text1"/>
                                  <w:kern w:val="2"/>
                                  <w:sz w:val="16"/>
                                  <w:szCs w:val="16"/>
                                </w:rPr>
                                <w:t>ブロック</w:t>
                              </w:r>
                            </w:p>
                            <w:p w:rsidR="00B00A8E" w:rsidRPr="00461D60" w:rsidRDefault="00B00A8E" w:rsidP="008A668B">
                              <w:pPr>
                                <w:pStyle w:val="Web"/>
                                <w:spacing w:before="0" w:beforeAutospacing="0" w:after="0" w:afterAutospacing="0" w:line="0" w:lineRule="atLeast"/>
                                <w:jc w:val="center"/>
                                <w:rPr>
                                  <w:color w:val="000000" w:themeColor="text1"/>
                                  <w:sz w:val="16"/>
                                  <w:szCs w:val="16"/>
                                </w:rPr>
                              </w:pPr>
                              <w:r>
                                <w:rPr>
                                  <w:rFonts w:eastAsia="ＭＳ 明朝" w:cs="Times New Roman" w:hint="eastAsia"/>
                                  <w:color w:val="000000" w:themeColor="text1"/>
                                  <w:kern w:val="2"/>
                                  <w:sz w:val="16"/>
                                  <w:szCs w:val="16"/>
                                </w:rPr>
                                <w:t>C</w:t>
                              </w:r>
                              <w:r>
                                <w:rPr>
                                  <w:rFonts w:eastAsia="ＭＳ 明朝" w:cs="Times New Roman" w:hint="eastAsia"/>
                                  <w:color w:val="000000" w:themeColor="text1"/>
                                  <w:kern w:val="2"/>
                                  <w:sz w:val="16"/>
                                  <w:szCs w:val="16"/>
                                </w:rPr>
                                <w:t>コード</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4" name="正方形/長方形 144"/>
                        <wps:cNvSpPr/>
                        <wps:spPr>
                          <a:xfrm>
                            <a:off x="3589216" y="2189852"/>
                            <a:ext cx="1232535" cy="251655"/>
                          </a:xfrm>
                          <a:prstGeom prst="rect">
                            <a:avLst/>
                          </a:prstGeom>
                          <a:solidFill>
                            <a:schemeClr val="accent4">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461D60" w:rsidRDefault="00B00A8E" w:rsidP="008A668B">
                              <w:pPr>
                                <w:pStyle w:val="Web"/>
                                <w:spacing w:before="0" w:beforeAutospacing="0" w:after="0" w:afterAutospacing="0"/>
                                <w:jc w:val="center"/>
                                <w:rPr>
                                  <w:color w:val="000000" w:themeColor="text1"/>
                                  <w:sz w:val="16"/>
                                  <w:szCs w:val="16"/>
                                </w:rPr>
                              </w:pPr>
                              <w:r>
                                <w:rPr>
                                  <w:rFonts w:eastAsia="ＭＳ 明朝" w:cs="Times New Roman"/>
                                  <w:color w:val="000000" w:themeColor="text1"/>
                                  <w:kern w:val="2"/>
                                  <w:sz w:val="16"/>
                                  <w:szCs w:val="16"/>
                                </w:rPr>
                                <w:t>Clang</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5" name="円柱 145"/>
                        <wps:cNvSpPr/>
                        <wps:spPr>
                          <a:xfrm>
                            <a:off x="3903718" y="3722093"/>
                            <a:ext cx="628015" cy="504560"/>
                          </a:xfrm>
                          <a:prstGeom prst="can">
                            <a:avLst/>
                          </a:prstGeom>
                          <a:solidFill>
                            <a:srgbClr val="FF99FF"/>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Default="00B00A8E" w:rsidP="008A668B">
                              <w:pPr>
                                <w:pStyle w:val="Web"/>
                                <w:spacing w:before="0" w:beforeAutospacing="0" w:after="0" w:afterAutospacing="0" w:line="0" w:lineRule="atLeast"/>
                                <w:jc w:val="center"/>
                                <w:rPr>
                                  <w:rFonts w:eastAsia="ＭＳ 明朝" w:cs="Times New Roman"/>
                                  <w:color w:val="000000" w:themeColor="text1"/>
                                  <w:kern w:val="2"/>
                                  <w:sz w:val="16"/>
                                  <w:szCs w:val="16"/>
                                </w:rPr>
                              </w:pPr>
                              <w:r>
                                <w:rPr>
                                  <w:rFonts w:eastAsia="ＭＳ 明朝" w:cs="Times New Roman" w:hint="eastAsia"/>
                                  <w:color w:val="000000" w:themeColor="text1"/>
                                  <w:kern w:val="2"/>
                                  <w:sz w:val="16"/>
                                  <w:szCs w:val="16"/>
                                </w:rPr>
                                <w:t>性能情報付</w:t>
                              </w:r>
                            </w:p>
                            <w:p w:rsidR="00B00A8E" w:rsidRPr="00461D60" w:rsidRDefault="00B00A8E" w:rsidP="008A668B">
                              <w:pPr>
                                <w:pStyle w:val="Web"/>
                                <w:spacing w:before="0" w:beforeAutospacing="0" w:after="0" w:afterAutospacing="0" w:line="0" w:lineRule="atLeast"/>
                                <w:jc w:val="center"/>
                                <w:rPr>
                                  <w:color w:val="000000" w:themeColor="text1"/>
                                  <w:sz w:val="16"/>
                                  <w:szCs w:val="16"/>
                                </w:rPr>
                              </w:pPr>
                              <w:r>
                                <w:rPr>
                                  <w:rFonts w:eastAsia="ＭＳ 明朝" w:cs="Times New Roman" w:hint="eastAsia"/>
                                  <w:color w:val="000000" w:themeColor="text1"/>
                                  <w:kern w:val="2"/>
                                  <w:sz w:val="16"/>
                                  <w:szCs w:val="16"/>
                                </w:rPr>
                                <w:t>XML</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6" name="円柱 146"/>
                        <wps:cNvSpPr/>
                        <wps:spPr>
                          <a:xfrm>
                            <a:off x="2650970" y="2599720"/>
                            <a:ext cx="627380" cy="554136"/>
                          </a:xfrm>
                          <a:prstGeom prst="can">
                            <a:avLst/>
                          </a:prstGeom>
                          <a:solidFill>
                            <a:srgbClr val="99FFCC"/>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Default="00B00A8E" w:rsidP="008A668B">
                              <w:pPr>
                                <w:pStyle w:val="Web"/>
                                <w:spacing w:before="0" w:beforeAutospacing="0" w:after="0" w:afterAutospacing="0"/>
                                <w:jc w:val="center"/>
                              </w:pPr>
                              <w:r>
                                <w:rPr>
                                  <w:rFonts w:eastAsia="ＭＳ 明朝" w:cs="Times New Roman" w:hint="eastAsia"/>
                                  <w:color w:val="000000"/>
                                  <w:kern w:val="2"/>
                                  <w:sz w:val="16"/>
                                  <w:szCs w:val="16"/>
                                </w:rPr>
                                <w:t>SHIM</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7" name="円柱 147"/>
                        <wps:cNvSpPr/>
                        <wps:spPr>
                          <a:xfrm>
                            <a:off x="3895716" y="2595628"/>
                            <a:ext cx="628015" cy="538480"/>
                          </a:xfrm>
                          <a:prstGeom prst="can">
                            <a:avLst/>
                          </a:prstGeom>
                          <a:solidFill>
                            <a:srgbClr val="99CCFF"/>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Default="00B00A8E" w:rsidP="008A668B">
                              <w:pPr>
                                <w:pStyle w:val="Web"/>
                                <w:spacing w:before="0" w:beforeAutospacing="0" w:after="0" w:afterAutospacing="0" w:line="0" w:lineRule="atLeast"/>
                                <w:jc w:val="center"/>
                                <w:rPr>
                                  <w:rFonts w:eastAsia="ＭＳ 明朝" w:hAnsi="ＭＳ 明朝" w:cs="Times New Roman"/>
                                  <w:color w:val="000000"/>
                                  <w:kern w:val="2"/>
                                  <w:sz w:val="16"/>
                                  <w:szCs w:val="16"/>
                                </w:rPr>
                              </w:pPr>
                              <w:r>
                                <w:rPr>
                                  <w:rFonts w:eastAsia="ＭＳ 明朝" w:hAnsi="ＭＳ 明朝" w:cs="Times New Roman" w:hint="eastAsia"/>
                                  <w:color w:val="000000"/>
                                  <w:kern w:val="2"/>
                                  <w:sz w:val="16"/>
                                  <w:szCs w:val="16"/>
                                </w:rPr>
                                <w:t>LLVM</w:t>
                              </w:r>
                            </w:p>
                            <w:p w:rsidR="00B00A8E" w:rsidRDefault="00B00A8E" w:rsidP="008A668B">
                              <w:pPr>
                                <w:pStyle w:val="Web"/>
                                <w:spacing w:before="0" w:beforeAutospacing="0" w:after="0" w:afterAutospacing="0" w:line="0" w:lineRule="atLeast"/>
                                <w:jc w:val="center"/>
                                <w:rPr>
                                  <w:rFonts w:eastAsia="ＭＳ 明朝" w:hAnsi="ＭＳ 明朝" w:cs="Times New Roman"/>
                                  <w:color w:val="000000"/>
                                  <w:kern w:val="2"/>
                                  <w:sz w:val="16"/>
                                  <w:szCs w:val="16"/>
                                </w:rPr>
                              </w:pPr>
                              <w:r>
                                <w:rPr>
                                  <w:rFonts w:eastAsia="ＭＳ 明朝" w:hAnsi="ＭＳ 明朝" w:cs="Times New Roman" w:hint="eastAsia"/>
                                  <w:color w:val="000000"/>
                                  <w:kern w:val="2"/>
                                  <w:sz w:val="16"/>
                                  <w:szCs w:val="16"/>
                                </w:rPr>
                                <w:t>アセンブラ</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8" name="正方形/長方形 148"/>
                        <wps:cNvSpPr/>
                        <wps:spPr>
                          <a:xfrm>
                            <a:off x="3597701" y="3290931"/>
                            <a:ext cx="1231900" cy="251460"/>
                          </a:xfrm>
                          <a:prstGeom prst="rect">
                            <a:avLst/>
                          </a:prstGeom>
                          <a:solidFill>
                            <a:schemeClr val="accent6">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Default="00B00A8E" w:rsidP="008A668B">
                              <w:pPr>
                                <w:pStyle w:val="Web"/>
                                <w:spacing w:before="0" w:beforeAutospacing="0" w:after="0" w:afterAutospacing="0"/>
                                <w:jc w:val="center"/>
                              </w:pPr>
                              <w:r>
                                <w:rPr>
                                  <w:rFonts w:eastAsia="ＭＳ 明朝" w:cs="Times New Roman" w:hint="eastAsia"/>
                                  <w:color w:val="000000"/>
                                  <w:kern w:val="2"/>
                                  <w:sz w:val="16"/>
                                  <w:szCs w:val="16"/>
                                </w:rPr>
                                <w:t>opt(LLVM-BLXMperf.so)</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40" name="直線矢印コネクタ 40"/>
                        <wps:cNvCnPr>
                          <a:stCxn id="38" idx="3"/>
                        </wps:cNvCnPr>
                        <wps:spPr>
                          <a:xfrm>
                            <a:off x="496016" y="664234"/>
                            <a:ext cx="740908" cy="409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直線矢印コネクタ 41"/>
                        <wps:cNvCnPr>
                          <a:stCxn id="121" idx="3"/>
                        </wps:cNvCnPr>
                        <wps:spPr>
                          <a:xfrm>
                            <a:off x="1236946" y="664196"/>
                            <a:ext cx="263996" cy="409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直線矢印コネクタ 42"/>
                        <wps:cNvCnPr>
                          <a:stCxn id="126" idx="3"/>
                        </wps:cNvCnPr>
                        <wps:spPr>
                          <a:xfrm flipH="1">
                            <a:off x="1777009" y="664196"/>
                            <a:ext cx="215725" cy="4100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直線矢印コネクタ 43"/>
                        <wps:cNvCnPr>
                          <a:stCxn id="141" idx="3"/>
                        </wps:cNvCnPr>
                        <wps:spPr>
                          <a:xfrm flipH="1">
                            <a:off x="2070340" y="664157"/>
                            <a:ext cx="696767" cy="4100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直線矢印コネクタ 44"/>
                        <wps:cNvCnPr>
                          <a:stCxn id="39" idx="2"/>
                          <a:endCxn id="120" idx="1"/>
                        </wps:cNvCnPr>
                        <wps:spPr>
                          <a:xfrm>
                            <a:off x="1634685" y="1376273"/>
                            <a:ext cx="4998" cy="2112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直線矢印コネクタ 46"/>
                        <wps:cNvCnPr>
                          <a:stCxn id="142" idx="2"/>
                          <a:endCxn id="143" idx="1"/>
                        </wps:cNvCnPr>
                        <wps:spPr>
                          <a:xfrm>
                            <a:off x="4192468" y="1354578"/>
                            <a:ext cx="8353" cy="1530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線矢印コネクタ 47"/>
                        <wps:cNvCnPr>
                          <a:stCxn id="143" idx="3"/>
                          <a:endCxn id="144" idx="0"/>
                        </wps:cNvCnPr>
                        <wps:spPr>
                          <a:xfrm>
                            <a:off x="4200821" y="2046648"/>
                            <a:ext cx="4663" cy="1432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直線矢印コネクタ 48"/>
                        <wps:cNvCnPr>
                          <a:stCxn id="144" idx="2"/>
                          <a:endCxn id="147" idx="1"/>
                        </wps:cNvCnPr>
                        <wps:spPr>
                          <a:xfrm>
                            <a:off x="4205484" y="2441507"/>
                            <a:ext cx="4240" cy="1541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直線矢印コネクタ 49"/>
                        <wps:cNvCnPr>
                          <a:stCxn id="147" idx="3"/>
                          <a:endCxn id="148" idx="0"/>
                        </wps:cNvCnPr>
                        <wps:spPr>
                          <a:xfrm>
                            <a:off x="4209724" y="3134108"/>
                            <a:ext cx="3927" cy="1568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直線矢印コネクタ 50"/>
                        <wps:cNvCnPr>
                          <a:stCxn id="148" idx="2"/>
                          <a:endCxn id="145" idx="1"/>
                        </wps:cNvCnPr>
                        <wps:spPr>
                          <a:xfrm>
                            <a:off x="4213651" y="3542391"/>
                            <a:ext cx="4075" cy="1797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直線矢印コネクタ 51"/>
                        <wps:cNvCnPr/>
                        <wps:spPr>
                          <a:xfrm>
                            <a:off x="3278234" y="2992757"/>
                            <a:ext cx="319403" cy="2968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カギ線コネクタ 52"/>
                        <wps:cNvCnPr>
                          <a:stCxn id="120" idx="4"/>
                          <a:endCxn id="142" idx="0"/>
                        </wps:cNvCnPr>
                        <wps:spPr>
                          <a:xfrm flipV="1">
                            <a:off x="1954325" y="1077263"/>
                            <a:ext cx="2238143" cy="838940"/>
                          </a:xfrm>
                          <a:prstGeom prst="bentConnector4">
                            <a:avLst>
                              <a:gd name="adj1" fmla="val 36226"/>
                              <a:gd name="adj2" fmla="val 12724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正方形/長方形 53"/>
                        <wps:cNvSpPr/>
                        <wps:spPr>
                          <a:xfrm>
                            <a:off x="3390120" y="948778"/>
                            <a:ext cx="1716718" cy="2682815"/>
                          </a:xfrm>
                          <a:prstGeom prst="rect">
                            <a:avLst/>
                          </a:prstGeom>
                          <a:noFill/>
                          <a:ln w="127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テキスト ボックス 54"/>
                        <wps:cNvSpPr txBox="1"/>
                        <wps:spPr>
                          <a:xfrm>
                            <a:off x="4217729" y="654815"/>
                            <a:ext cx="1009650" cy="32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
                                <w:rPr>
                                  <w:rFonts w:hint="eastAsia"/>
                                </w:rPr>
                                <w:t>blxml-perf.sh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カギ線コネクタ 225"/>
                        <wps:cNvCnPr>
                          <a:stCxn id="120" idx="3"/>
                          <a:endCxn id="148" idx="1"/>
                        </wps:cNvCnPr>
                        <wps:spPr>
                          <a:xfrm rot="16200000" flipH="1">
                            <a:off x="2032779" y="1851738"/>
                            <a:ext cx="1171827" cy="195801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CAC0E7" id="キャンバス 33" o:spid="_x0000_s1026" editas="canvas" style="width:425.2pt;height:347.75pt;mso-position-horizontal-relative:char;mso-position-vertical-relative:line" coordsize="54000,44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44164;visibility:visible;mso-wrap-style:square" filled="t" fillcolor="#ffc" stroked="t" strokecolor="black [3213]">
                  <v:fill o:detectmouseclick="t"/>
                  <v:path o:connecttype="non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38" o:spid="_x0000_s1028" type="#_x0000_t22" style="position:absolute;left:1811;top:1725;width:6297;height:4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cr4A&#10;AADbAAAADwAAAGRycy9kb3ducmV2LnhtbERPvQrCMBDeBd8hnOCmqQpFqlFEEUQXrYKOR3O2xeZS&#10;mqj17c0gOH58//NlayrxosaVlhWMhhEI4szqknMFl/N2MAXhPLLGyjIp+JCD5aLbmWOi7ZtP9Ep9&#10;LkIIuwQVFN7XiZQuK8igG9qaOHB32xj0ATa51A2+Q7ip5DiKYmmw5NBQYE3rgrJH+jQK4ng/Sm/5&#10;9X5e76vN6fA86u3jqFS/165mIDy1/i/+uXdawSSMDV/CD5C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063K+AAAA2wAAAA8AAAAAAAAAAAAAAAAAmAIAAGRycy9kb3ducmV2&#10;LnhtbFBLBQYAAAAABAAEAPUAAACDAwAAAAA=&#10;" fillcolor="#9fc" strokecolor="black [3213]" strokeweight="1pt">
                  <v:textbox inset="1mm,1mm,1mm,1mm">
                    <w:txbxContent>
                      <w:p w:rsidR="00B00A8E" w:rsidRPr="00461D60" w:rsidRDefault="00B00A8E" w:rsidP="00461D60">
                        <w:pPr>
                          <w:spacing w:line="0" w:lineRule="atLeast"/>
                          <w:jc w:val="center"/>
                          <w:rPr>
                            <w:color w:val="000000" w:themeColor="text1"/>
                            <w:sz w:val="16"/>
                            <w:szCs w:val="16"/>
                          </w:rPr>
                        </w:pPr>
                        <w:r w:rsidRPr="00461D60">
                          <w:rPr>
                            <w:rFonts w:hint="eastAsia"/>
                            <w:color w:val="000000" w:themeColor="text1"/>
                            <w:sz w:val="16"/>
                            <w:szCs w:val="16"/>
                          </w:rPr>
                          <w:t>XML</w:t>
                        </w:r>
                      </w:p>
                    </w:txbxContent>
                  </v:textbox>
                </v:shape>
                <v:rect id="正方形/長方形 39" o:spid="_x0000_s1029" style="position:absolute;left:10178;top:10742;width:12336;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GsIA&#10;AADbAAAADwAAAGRycy9kb3ducmV2LnhtbESPT4vCMBTE78J+h/AWvGm6CqLVKMuCZY9a/5yfzbMt&#10;Ni/dJlurn94IgsdhZn7DLFadqURLjSstK/gaRiCIM6tLzhXsd+vBFITzyBory6TgRg5Wy4/eAmNt&#10;r7ylNvW5CBB2MSoovK9jKV1WkEE3tDVx8M62MeiDbHKpG7wGuKnkKIom0mDJYaHAmn4Kyi7pv1Fw&#10;POzSJEnyzWy81/Z0d5i22Z9S/c/uew7CU+ff4Vf7VysYz+D5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z8awgAAANsAAAAPAAAAAAAAAAAAAAAAAJgCAABkcnMvZG93&#10;bnJldi54bWxQSwUGAAAAAAQABAD1AAAAhwMAAAAA&#10;" fillcolor="#fde9d9 [665]" strokecolor="black [3213]" strokeweight="1pt">
                  <v:textbox inset="1mm,1mm,1mm,1mm">
                    <w:txbxContent>
                      <w:p w:rsidR="00B00A8E" w:rsidRPr="00461D60" w:rsidRDefault="00B00A8E" w:rsidP="00461D60">
                        <w:pPr>
                          <w:jc w:val="center"/>
                          <w:rPr>
                            <w:color w:val="000000" w:themeColor="text1"/>
                            <w:sz w:val="16"/>
                            <w:szCs w:val="16"/>
                          </w:rPr>
                        </w:pPr>
                        <w:r w:rsidRPr="00461D60">
                          <w:rPr>
                            <w:rFonts w:hint="eastAsia"/>
                            <w:color w:val="000000" w:themeColor="text1"/>
                            <w:sz w:val="16"/>
                            <w:szCs w:val="16"/>
                          </w:rPr>
                          <w:t>rtw_test</w:t>
                        </w:r>
                      </w:p>
                      <w:p w:rsidR="00B00A8E" w:rsidRPr="00461D60" w:rsidRDefault="00B00A8E" w:rsidP="00461D60">
                        <w:pPr>
                          <w:jc w:val="center"/>
                          <w:rPr>
                            <w:color w:val="000000" w:themeColor="text1"/>
                            <w:sz w:val="16"/>
                            <w:szCs w:val="16"/>
                          </w:rPr>
                        </w:pPr>
                      </w:p>
                    </w:txbxContent>
                  </v:textbox>
                </v:rect>
                <v:shape id="円柱 120" o:spid="_x0000_s1030" type="#_x0000_t22" style="position:absolute;left:13250;top:15875;width:6293;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JYMUA&#10;AADcAAAADwAAAGRycy9kb3ducmV2LnhtbESPQWsCQQyF7wX/wxChtzqr0lJWR1FRkIKUqgePYSfu&#10;Lu5k1plRt//eHAq9JbyX975M551r1J1CrD0bGA4yUMSFtzWXBo6HzdsnqJiQLTaeycAvRZjPei9T&#10;zK1/8A/d96lUEsIxRwNVSm2udSwqchgHviUW7eyDwyRrKLUN+JBw1+hRln1ohzVLQ4UtrSoqLvub&#10;MxDOdnldjw/1rv36zkJ3tO+nbTLmtd8tJqASdenf/He9tYI/Enx5Rib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TElgxQAAANwAAAAPAAAAAAAAAAAAAAAAAJgCAABkcnMv&#10;ZG93bnJldi54bWxQSwUGAAAAAAQABAD1AAAAigMAAAAA&#10;" adj="5170" fillcolor="#f9f" strokecolor="black [3213]" strokeweight="1pt">
                  <v:textbox inset="1mm,1mm,1mm,1mm">
                    <w:txbxContent>
                      <w:p w:rsidR="00B00A8E" w:rsidRDefault="00B00A8E" w:rsidP="00461D60">
                        <w:pPr>
                          <w:spacing w:line="0" w:lineRule="atLeast"/>
                          <w:jc w:val="center"/>
                          <w:rPr>
                            <w:color w:val="000000" w:themeColor="text1"/>
                            <w:sz w:val="16"/>
                            <w:szCs w:val="16"/>
                          </w:rPr>
                        </w:pPr>
                        <w:r>
                          <w:rPr>
                            <w:rFonts w:hint="eastAsia"/>
                            <w:color w:val="000000" w:themeColor="text1"/>
                            <w:sz w:val="16"/>
                            <w:szCs w:val="16"/>
                          </w:rPr>
                          <w:t>コード付き</w:t>
                        </w:r>
                      </w:p>
                      <w:p w:rsidR="00B00A8E" w:rsidRPr="00461D60" w:rsidRDefault="00B00A8E" w:rsidP="00461D60">
                        <w:pPr>
                          <w:spacing w:line="0" w:lineRule="atLeast"/>
                          <w:jc w:val="center"/>
                          <w:rPr>
                            <w:color w:val="000000" w:themeColor="text1"/>
                            <w:sz w:val="16"/>
                            <w:szCs w:val="16"/>
                          </w:rPr>
                        </w:pPr>
                        <w:r>
                          <w:rPr>
                            <w:rFonts w:hint="eastAsia"/>
                            <w:color w:val="000000" w:themeColor="text1"/>
                            <w:sz w:val="16"/>
                            <w:szCs w:val="16"/>
                          </w:rPr>
                          <w:t>XML</w:t>
                        </w:r>
                      </w:p>
                    </w:txbxContent>
                  </v:textbox>
                </v:shape>
                <v:shape id="円柱 121" o:spid="_x0000_s1031" type="#_x0000_t22" style="position:absolute;left:9223;top:1725;width:6292;height:4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iUsMA&#10;AADcAAAADwAAAGRycy9kb3ducmV2LnhtbERPTWuDQBC9F/oflin01qzmIMG6SkkJFHuJGmiPgztR&#10;iTsr7sbYf98NFHqbx/ucrFjNKBaa3WBZQbyJQBC3Vg/cKTg1h5cdCOeRNY6WScEPOSjyx4cMU21v&#10;XNFS+06EEHYpKui9n1IpXduTQbexE3HgznY26AOcO6lnvIVwM8ptFCXS4MChoceJ9j21l/pqFCRJ&#10;Gdff3de52Zfje/V5PerD5ajU89P69grC0+r/xX/uDx3mb2O4PxMu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BiUsMAAADcAAAADwAAAAAAAAAAAAAAAACYAgAAZHJzL2Rv&#10;d25yZXYueG1sUEsFBgAAAAAEAAQA9QAAAIgDAAAAAA==&#10;" fillcolor="#9fc" strokecolor="black [3213]" strokeweight="1pt">
                  <v:textbox inset="1mm,1mm,1mm,1mm">
                    <w:txbxContent>
                      <w:p w:rsidR="00B00A8E" w:rsidRPr="00461D60" w:rsidRDefault="00B00A8E" w:rsidP="00461D60">
                        <w:pPr>
                          <w:jc w:val="center"/>
                          <w:rPr>
                            <w:color w:val="000000" w:themeColor="text1"/>
                            <w:sz w:val="16"/>
                            <w:szCs w:val="16"/>
                          </w:rPr>
                        </w:pPr>
                        <w:r w:rsidRPr="00461D60">
                          <w:rPr>
                            <w:rFonts w:hint="eastAsia"/>
                            <w:color w:val="000000" w:themeColor="text1"/>
                            <w:sz w:val="16"/>
                            <w:szCs w:val="16"/>
                          </w:rPr>
                          <w:t>C(Source)</w:t>
                        </w:r>
                      </w:p>
                    </w:txbxContent>
                  </v:textbox>
                </v:shape>
                <v:shape id="円柱 126" o:spid="_x0000_s1032" type="#_x0000_t22" style="position:absolute;left:16780;top:1725;width:6293;height:4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6Jr8A&#10;AADcAAAADwAAAGRycy9kb3ducmV2LnhtbERPvQrCMBDeBd8hnOCmqQ5FqlFEEUQXrYKOR3O2xeZS&#10;mqj17Y0guN3H93uzRWsq8aTGlZYVjIYRCOLM6pJzBefTZjAB4TyyxsoyKXiTg8W825lhou2Lj/RM&#10;fS5CCLsEFRTe14mULivIoBvamjhwN9sY9AE2udQNvkK4qeQ4imJpsOTQUGBNq4Kye/owCuJ4N0qv&#10;+eV2Wu2q9XH/OOjN/aBUv9cupyA8tf4v/rm3Oswfx/B9Jlwg5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afomvwAAANwAAAAPAAAAAAAAAAAAAAAAAJgCAABkcnMvZG93bnJl&#10;di54bWxQSwUGAAAAAAQABAD1AAAAhAMAAAAA&#10;" fillcolor="#9fc" strokecolor="black [3213]" strokeweight="1pt">
                  <v:textbox inset="1mm,1mm,1mm,1mm">
                    <w:txbxContent>
                      <w:p w:rsidR="00B00A8E" w:rsidRPr="00461D60" w:rsidRDefault="00B00A8E" w:rsidP="00461D60">
                        <w:pPr>
                          <w:jc w:val="center"/>
                          <w:rPr>
                            <w:color w:val="000000" w:themeColor="text1"/>
                            <w:sz w:val="16"/>
                            <w:szCs w:val="16"/>
                          </w:rPr>
                        </w:pPr>
                        <w:r w:rsidRPr="00461D60">
                          <w:rPr>
                            <w:rFonts w:hint="eastAsia"/>
                            <w:color w:val="000000" w:themeColor="text1"/>
                            <w:sz w:val="16"/>
                            <w:szCs w:val="16"/>
                          </w:rPr>
                          <w:t>C(header)</w:t>
                        </w:r>
                      </w:p>
                    </w:txbxContent>
                  </v:textbox>
                </v:shape>
                <v:shape id="円柱 141" o:spid="_x0000_s1033" type="#_x0000_t22" style="position:absolute;left:24524;top:1725;width:6293;height:4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8sMA&#10;AADcAAAADwAAAGRycy9kb3ducmV2LnhtbERPTWuDQBC9F/Iflgn01qyWIMVmlZISCPZiTKA9Du5E&#10;Je6suBu1/75bKPQ2j/c5u3wxvZhodJ1lBfEmAkFcW91xo+ByPjy9gHAeWWNvmRR8k4M8Wz3sMNV2&#10;5hNNlW9ECGGXooLW+yGV0tUtGXQbOxAH7mpHgz7AsZF6xDmEm14+R1EiDXYcGlocaN9SfavuRkGS&#10;FHH11Xxez/uifz993Et9uJVKPa6Xt1cQnhb/L/5zH3WYv43h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1+H8sMAAADcAAAADwAAAAAAAAAAAAAAAACYAgAAZHJzL2Rv&#10;d25yZXYueG1sUEsFBgAAAAAEAAQA9QAAAIgDAAAAAA==&#10;" fillcolor="#9fc" strokecolor="black [3213]" strokeweight="1pt">
                  <v:textbox inset="1mm,1mm,1mm,1mm">
                    <w:txbxContent>
                      <w:p w:rsidR="00B00A8E" w:rsidRPr="00461D60" w:rsidRDefault="00B00A8E" w:rsidP="00461D60">
                        <w:pPr>
                          <w:jc w:val="center"/>
                          <w:rPr>
                            <w:color w:val="000000" w:themeColor="text1"/>
                            <w:sz w:val="16"/>
                            <w:szCs w:val="16"/>
                          </w:rPr>
                        </w:pPr>
                        <w:r w:rsidRPr="00461D60">
                          <w:rPr>
                            <w:rFonts w:hint="eastAsia"/>
                            <w:color w:val="000000" w:themeColor="text1"/>
                            <w:sz w:val="16"/>
                            <w:szCs w:val="16"/>
                          </w:rPr>
                          <w:t>C(data)</w:t>
                        </w:r>
                      </w:p>
                    </w:txbxContent>
                  </v:textbox>
                </v:shape>
                <v:rect id="正方形/長方形 142" o:spid="_x0000_s1034" style="position:absolute;left:35758;top:10772;width:12332;height:2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iCMEA&#10;AADcAAAADwAAAGRycy9kb3ducmV2LnhtbERPS2vCQBC+C/6HZQRvuvFB0dRVpGDwaGP0PM1Ok9Ds&#10;bJpdY+yv7xYK3ubje85m15tadNS6yrKC2TQCQZxbXXGhIDsfJisQziNrrC2Tggc52G2Hgw3G2t75&#10;nbrUFyKEsItRQel9E0vp8pIMuqltiAP3aVuDPsC2kLrFewg3tZxH0Ys0WHFoKLGht5Lyr/RmFFwv&#10;5zRJkuK0XmTafvw4TLv8W6nxqN+/gvDU+6f4333UYf5yDn/PhAv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x4gjBAAAA3AAAAA8AAAAAAAAAAAAAAAAAmAIAAGRycy9kb3du&#10;cmV2LnhtbFBLBQYAAAAABAAEAPUAAACGAwAAAAA=&#10;" fillcolor="#fde9d9 [665]" strokecolor="black [3213]" strokeweight="1pt">
                  <v:textbox inset="1mm,1mm,1mm,1mm">
                    <w:txbxContent>
                      <w:p w:rsidR="00B00A8E" w:rsidRPr="00461D60" w:rsidRDefault="00B00A8E" w:rsidP="00461D60">
                        <w:pPr>
                          <w:jc w:val="center"/>
                          <w:rPr>
                            <w:color w:val="000000" w:themeColor="text1"/>
                            <w:sz w:val="16"/>
                            <w:szCs w:val="16"/>
                          </w:rPr>
                        </w:pPr>
                        <w:r>
                          <w:rPr>
                            <w:rFonts w:hint="eastAsia"/>
                            <w:color w:val="000000" w:themeColor="text1"/>
                            <w:sz w:val="16"/>
                            <w:szCs w:val="16"/>
                          </w:rPr>
                          <w:t>blxml2code</w:t>
                        </w:r>
                      </w:p>
                    </w:txbxContent>
                  </v:textbox>
                </v:rect>
                <v:shape id="円柱 143" o:spid="_x0000_s1035" type="#_x0000_t22" style="position:absolute;left:38864;top:15076;width:6287;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Ia/sIA&#10;AADcAAAADwAAAGRycy9kb3ducmV2LnhtbERPS2sCMRC+F/wPYYTe3GxbkWVrlCpUpDdfPU83093F&#10;zSQkqbv6602h0Nt8fM+ZLwfTiQv50FpW8JTlIIgrq1uuFRwP75MCRIjIGjvLpOBKAZaL0cMcS217&#10;3tFlH2uRQjiUqKCJ0ZVShqohgyGzjjhx39YbjAn6WmqPfQo3nXzO85k02HJqaNDRuqHqvP8xCrrC&#10;f32ctr5YuU193fW3zdndPpV6HA9vryAiDfFf/Ofe6jR/+gK/z6QL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whr+wgAAANwAAAAPAAAAAAAAAAAAAAAAAJgCAABkcnMvZG93&#10;bnJldi54bWxQSwUGAAAAAAQABAD1AAAAhwMAAAAA&#10;" fillcolor="#9cf" strokecolor="black [3213]" strokeweight="1pt">
                  <v:textbox inset="1mm,1mm,1mm,1mm">
                    <w:txbxContent>
                      <w:p w:rsidR="00B00A8E" w:rsidRDefault="00B00A8E" w:rsidP="008A668B">
                        <w:pPr>
                          <w:pStyle w:val="Web"/>
                          <w:spacing w:before="0" w:beforeAutospacing="0" w:after="0" w:afterAutospacing="0" w:line="0" w:lineRule="atLeast"/>
                          <w:jc w:val="center"/>
                          <w:rPr>
                            <w:rFonts w:eastAsia="ＭＳ 明朝" w:cs="Times New Roman"/>
                            <w:color w:val="000000" w:themeColor="text1"/>
                            <w:kern w:val="2"/>
                            <w:sz w:val="16"/>
                            <w:szCs w:val="16"/>
                          </w:rPr>
                        </w:pPr>
                        <w:r>
                          <w:rPr>
                            <w:rFonts w:eastAsia="ＭＳ 明朝" w:cs="Times New Roman" w:hint="eastAsia"/>
                            <w:color w:val="000000" w:themeColor="text1"/>
                            <w:kern w:val="2"/>
                            <w:sz w:val="16"/>
                            <w:szCs w:val="16"/>
                          </w:rPr>
                          <w:t>ブロック</w:t>
                        </w:r>
                      </w:p>
                      <w:p w:rsidR="00B00A8E" w:rsidRPr="00461D60" w:rsidRDefault="00B00A8E" w:rsidP="008A668B">
                        <w:pPr>
                          <w:pStyle w:val="Web"/>
                          <w:spacing w:before="0" w:beforeAutospacing="0" w:after="0" w:afterAutospacing="0" w:line="0" w:lineRule="atLeast"/>
                          <w:jc w:val="center"/>
                          <w:rPr>
                            <w:color w:val="000000" w:themeColor="text1"/>
                            <w:sz w:val="16"/>
                            <w:szCs w:val="16"/>
                          </w:rPr>
                        </w:pPr>
                        <w:r>
                          <w:rPr>
                            <w:rFonts w:eastAsia="ＭＳ 明朝" w:cs="Times New Roman" w:hint="eastAsia"/>
                            <w:color w:val="000000" w:themeColor="text1"/>
                            <w:kern w:val="2"/>
                            <w:sz w:val="16"/>
                            <w:szCs w:val="16"/>
                          </w:rPr>
                          <w:t>C</w:t>
                        </w:r>
                        <w:r>
                          <w:rPr>
                            <w:rFonts w:eastAsia="ＭＳ 明朝" w:cs="Times New Roman" w:hint="eastAsia"/>
                            <w:color w:val="000000" w:themeColor="text1"/>
                            <w:kern w:val="2"/>
                            <w:sz w:val="16"/>
                            <w:szCs w:val="16"/>
                          </w:rPr>
                          <w:t>コード</w:t>
                        </w:r>
                      </w:p>
                    </w:txbxContent>
                  </v:textbox>
                </v:shape>
                <v:rect id="正方形/長方形 144" o:spid="_x0000_s1036" style="position:absolute;left:35892;top:21898;width:12325;height:2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WAF8IA&#10;AADcAAAADwAAAGRycy9kb3ducmV2LnhtbERP3WrCMBS+F/YO4Qx2p+nEiVbTMmRlA0HmzwMcmmNT&#10;bE5Ck2m3pzeDwe7Ox/d71uVgO3GlPrSOFTxPMhDEtdMtNwpOx2q8ABEissbOMSn4pgBl8TBaY67d&#10;jfd0PcRGpBAOOSowMfpcylAbshgmzhMn7ux6izHBvpG6x1sKt52cZtlcWmw5NRj0tDFUXw5fVsHW&#10;v2Ht8WXn3quf8FkZ7faLpVJPj8PrCkSkIf6L/9wfOs2fzeD3mXSB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NYAXwgAAANwAAAAPAAAAAAAAAAAAAAAAAJgCAABkcnMvZG93&#10;bnJldi54bWxQSwUGAAAAAAQABAD1AAAAhwMAAAAA&#10;" fillcolor="#e5dfec [663]" strokecolor="black [3213]" strokeweight="1pt">
                  <v:textbox inset="1mm,1mm,1mm,1mm">
                    <w:txbxContent>
                      <w:p w:rsidR="00B00A8E" w:rsidRPr="00461D60" w:rsidRDefault="00B00A8E" w:rsidP="008A668B">
                        <w:pPr>
                          <w:pStyle w:val="Web"/>
                          <w:spacing w:before="0" w:beforeAutospacing="0" w:after="0" w:afterAutospacing="0"/>
                          <w:jc w:val="center"/>
                          <w:rPr>
                            <w:color w:val="000000" w:themeColor="text1"/>
                            <w:sz w:val="16"/>
                            <w:szCs w:val="16"/>
                          </w:rPr>
                        </w:pPr>
                        <w:r>
                          <w:rPr>
                            <w:rFonts w:eastAsia="ＭＳ 明朝" w:cs="Times New Roman"/>
                            <w:color w:val="000000" w:themeColor="text1"/>
                            <w:kern w:val="2"/>
                            <w:sz w:val="16"/>
                            <w:szCs w:val="16"/>
                          </w:rPr>
                          <w:t>Clang</w:t>
                        </w:r>
                      </w:p>
                    </w:txbxContent>
                  </v:textbox>
                </v:rect>
                <v:shape id="円柱 145" o:spid="_x0000_s1037" type="#_x0000_t22" style="position:absolute;left:39037;top:37220;width:628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75FMAA&#10;AADcAAAADwAAAGRycy9kb3ducmV2LnhtbERPTYvCMBC9C/sfwizsTdMVFekaRVYKva56qLfZZmyq&#10;zaQ0Ueu/N4LgbR7vcxar3jbiSp2vHSv4HiUgiEuna64U7HfZcA7CB2SNjWNScCcPq+XHYIGpdjf+&#10;o+s2VCKGsE9RgQmhTaX0pSGLfuRa4sgdXWcxRNhVUnd4i+G2keMkmUmLNccGgy39GirP24tVkM1y&#10;LU1ZrP83+f1sDpmb5qdCqa/Pfv0DIlAf3uKXO9dx/mQKz2fi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75FMAAAADcAAAADwAAAAAAAAAAAAAAAACYAgAAZHJzL2Rvd25y&#10;ZXYueG1sUEsFBgAAAAAEAAQA9QAAAIUDAAAAAA==&#10;" fillcolor="#f9f" strokecolor="black [3213]" strokeweight="1pt">
                  <v:textbox inset="1mm,1mm,1mm,1mm">
                    <w:txbxContent>
                      <w:p w:rsidR="00B00A8E" w:rsidRDefault="00B00A8E" w:rsidP="008A668B">
                        <w:pPr>
                          <w:pStyle w:val="Web"/>
                          <w:spacing w:before="0" w:beforeAutospacing="0" w:after="0" w:afterAutospacing="0" w:line="0" w:lineRule="atLeast"/>
                          <w:jc w:val="center"/>
                          <w:rPr>
                            <w:rFonts w:eastAsia="ＭＳ 明朝" w:cs="Times New Roman"/>
                            <w:color w:val="000000" w:themeColor="text1"/>
                            <w:kern w:val="2"/>
                            <w:sz w:val="16"/>
                            <w:szCs w:val="16"/>
                          </w:rPr>
                        </w:pPr>
                        <w:r>
                          <w:rPr>
                            <w:rFonts w:eastAsia="ＭＳ 明朝" w:cs="Times New Roman" w:hint="eastAsia"/>
                            <w:color w:val="000000" w:themeColor="text1"/>
                            <w:kern w:val="2"/>
                            <w:sz w:val="16"/>
                            <w:szCs w:val="16"/>
                          </w:rPr>
                          <w:t>性能情報付</w:t>
                        </w:r>
                      </w:p>
                      <w:p w:rsidR="00B00A8E" w:rsidRPr="00461D60" w:rsidRDefault="00B00A8E" w:rsidP="008A668B">
                        <w:pPr>
                          <w:pStyle w:val="Web"/>
                          <w:spacing w:before="0" w:beforeAutospacing="0" w:after="0" w:afterAutospacing="0" w:line="0" w:lineRule="atLeast"/>
                          <w:jc w:val="center"/>
                          <w:rPr>
                            <w:color w:val="000000" w:themeColor="text1"/>
                            <w:sz w:val="16"/>
                            <w:szCs w:val="16"/>
                          </w:rPr>
                        </w:pPr>
                        <w:r>
                          <w:rPr>
                            <w:rFonts w:eastAsia="ＭＳ 明朝" w:cs="Times New Roman" w:hint="eastAsia"/>
                            <w:color w:val="000000" w:themeColor="text1"/>
                            <w:kern w:val="2"/>
                            <w:sz w:val="16"/>
                            <w:szCs w:val="16"/>
                          </w:rPr>
                          <w:t>XML</w:t>
                        </w:r>
                      </w:p>
                    </w:txbxContent>
                  </v:textbox>
                </v:shape>
                <v:shape id="円柱 146" o:spid="_x0000_s1038" type="#_x0000_t22" style="position:absolute;left:26509;top:25997;width:6274;height:5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fhsMA&#10;AADcAAAADwAAAGRycy9kb3ducmV2LnhtbERPS0vDQBC+F/wPywje2k2kBIndFokESr20SUGPQ3aa&#10;hGZnQ3bz8N+7guBtPr7n7A6L6cREg2stK4g3EQjiyuqWawXXMl+/gHAeWWNnmRR8k4PD/mG1w1Tb&#10;mS80Fb4WIYRdigoa7/tUSlc1ZNBtbE8cuJsdDPoAh1rqAecQbjr5HEWJNNhyaGiwp6yh6l6MRkGS&#10;nOLiq/68ldmpe798jGed389KPT0ub68gPC3+X/znPuowf5vA7zPh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YfhsMAAADcAAAADwAAAAAAAAAAAAAAAACYAgAAZHJzL2Rv&#10;d25yZXYueG1sUEsFBgAAAAAEAAQA9QAAAIgDAAAAAA==&#10;" fillcolor="#9fc" strokecolor="black [3213]" strokeweight="1pt">
                  <v:textbox inset="1mm,1mm,1mm,1mm">
                    <w:txbxContent>
                      <w:p w:rsidR="00B00A8E" w:rsidRDefault="00B00A8E" w:rsidP="008A668B">
                        <w:pPr>
                          <w:pStyle w:val="Web"/>
                          <w:spacing w:before="0" w:beforeAutospacing="0" w:after="0" w:afterAutospacing="0"/>
                          <w:jc w:val="center"/>
                        </w:pPr>
                        <w:r>
                          <w:rPr>
                            <w:rFonts w:eastAsia="ＭＳ 明朝" w:cs="Times New Roman" w:hint="eastAsia"/>
                            <w:color w:val="000000"/>
                            <w:kern w:val="2"/>
                            <w:sz w:val="16"/>
                            <w:szCs w:val="16"/>
                          </w:rPr>
                          <w:t>SHIM</w:t>
                        </w:r>
                      </w:p>
                    </w:txbxContent>
                  </v:textbox>
                </v:shape>
                <v:shape id="円柱 147" o:spid="_x0000_s1039" type="#_x0000_t22" style="position:absolute;left:38957;top:25956;width:6280;height:5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c/cIA&#10;AADcAAAADwAAAGRycy9kb3ducmV2LnhtbERPS2sCMRC+F/wPYYTe3GxL0WVrlCpUpDdfPU83093F&#10;zSQkqbv6602h0Nt8fM+ZLwfTiQv50FpW8JTlIIgrq1uuFRwP75MCRIjIGjvLpOBKAZaL0cMcS217&#10;3tFlH2uRQjiUqKCJ0ZVShqohgyGzjjhx39YbjAn6WmqPfQo3nXzO86k02HJqaNDRuqHqvP8xCrrC&#10;f32ctr5YuU193fW3zdndPpV6HA9vryAiDfFf/Ofe6jT/ZQa/z6QL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z9wgAAANwAAAAPAAAAAAAAAAAAAAAAAJgCAABkcnMvZG93&#10;bnJldi54bWxQSwUGAAAAAAQABAD1AAAAhwMAAAAA&#10;" fillcolor="#9cf" strokecolor="black [3213]" strokeweight="1pt">
                  <v:textbox inset="1mm,1mm,1mm,1mm">
                    <w:txbxContent>
                      <w:p w:rsidR="00B00A8E" w:rsidRDefault="00B00A8E" w:rsidP="008A668B">
                        <w:pPr>
                          <w:pStyle w:val="Web"/>
                          <w:spacing w:before="0" w:beforeAutospacing="0" w:after="0" w:afterAutospacing="0" w:line="0" w:lineRule="atLeast"/>
                          <w:jc w:val="center"/>
                          <w:rPr>
                            <w:rFonts w:eastAsia="ＭＳ 明朝" w:hAnsi="ＭＳ 明朝" w:cs="Times New Roman"/>
                            <w:color w:val="000000"/>
                            <w:kern w:val="2"/>
                            <w:sz w:val="16"/>
                            <w:szCs w:val="16"/>
                          </w:rPr>
                        </w:pPr>
                        <w:r>
                          <w:rPr>
                            <w:rFonts w:eastAsia="ＭＳ 明朝" w:hAnsi="ＭＳ 明朝" w:cs="Times New Roman" w:hint="eastAsia"/>
                            <w:color w:val="000000"/>
                            <w:kern w:val="2"/>
                            <w:sz w:val="16"/>
                            <w:szCs w:val="16"/>
                          </w:rPr>
                          <w:t>LLVM</w:t>
                        </w:r>
                      </w:p>
                      <w:p w:rsidR="00B00A8E" w:rsidRDefault="00B00A8E" w:rsidP="008A668B">
                        <w:pPr>
                          <w:pStyle w:val="Web"/>
                          <w:spacing w:before="0" w:beforeAutospacing="0" w:after="0" w:afterAutospacing="0" w:line="0" w:lineRule="atLeast"/>
                          <w:jc w:val="center"/>
                          <w:rPr>
                            <w:rFonts w:eastAsia="ＭＳ 明朝" w:hAnsi="ＭＳ 明朝" w:cs="Times New Roman"/>
                            <w:color w:val="000000"/>
                            <w:kern w:val="2"/>
                            <w:sz w:val="16"/>
                            <w:szCs w:val="16"/>
                          </w:rPr>
                        </w:pPr>
                        <w:r>
                          <w:rPr>
                            <w:rFonts w:eastAsia="ＭＳ 明朝" w:hAnsi="ＭＳ 明朝" w:cs="Times New Roman" w:hint="eastAsia"/>
                            <w:color w:val="000000"/>
                            <w:kern w:val="2"/>
                            <w:sz w:val="16"/>
                            <w:szCs w:val="16"/>
                          </w:rPr>
                          <w:t>アセンブラ</w:t>
                        </w:r>
                      </w:p>
                    </w:txbxContent>
                  </v:textbox>
                </v:shape>
                <v:rect id="正方形/長方形 148" o:spid="_x0000_s1040" style="position:absolute;left:35977;top:32909;width:12319;height:2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V4sUA&#10;AADcAAAADwAAAGRycy9kb3ducmV2LnhtbESPzW7CQAyE75V4h5WReisbSlVBYEGoUqMe2/BzNlmT&#10;RGS9aXYJaZ++PlTiZmvGM59Xm8E1qqcu1J4NTCcJKOLC25pLA/vd+9McVIjIFhvPZOCHAmzWo4cV&#10;ptbf+Iv6PJZKQjikaKCKsU21DkVFDsPEt8SinX3nMMraldp2eJNw1+jnJHnVDmuWhgpbequouORX&#10;Z+B42OVZlpWfi9ne+tNvwLwvvo15HA/bJahIQ7yb/68/rOC/CK08Ix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dXixQAAANwAAAAPAAAAAAAAAAAAAAAAAJgCAABkcnMv&#10;ZG93bnJldi54bWxQSwUGAAAAAAQABAD1AAAAigMAAAAA&#10;" fillcolor="#fde9d9 [665]" strokecolor="black [3213]" strokeweight="1pt">
                  <v:textbox inset="1mm,1mm,1mm,1mm">
                    <w:txbxContent>
                      <w:p w:rsidR="00B00A8E" w:rsidRDefault="00B00A8E" w:rsidP="008A668B">
                        <w:pPr>
                          <w:pStyle w:val="Web"/>
                          <w:spacing w:before="0" w:beforeAutospacing="0" w:after="0" w:afterAutospacing="0"/>
                          <w:jc w:val="center"/>
                        </w:pPr>
                        <w:r>
                          <w:rPr>
                            <w:rFonts w:eastAsia="ＭＳ 明朝" w:cs="Times New Roman" w:hint="eastAsia"/>
                            <w:color w:val="000000"/>
                            <w:kern w:val="2"/>
                            <w:sz w:val="16"/>
                            <w:szCs w:val="16"/>
                          </w:rPr>
                          <w:t>opt(LLVM-BLXMperf.so)</w:t>
                        </w:r>
                      </w:p>
                    </w:txbxContent>
                  </v:textbox>
                </v:rect>
                <v:shapetype id="_x0000_t32" coordsize="21600,21600" o:spt="32" o:oned="t" path="m,l21600,21600e" filled="f">
                  <v:path arrowok="t" fillok="f" o:connecttype="none"/>
                  <o:lock v:ext="edit" shapetype="t"/>
                </v:shapetype>
                <v:shape id="直線矢印コネクタ 40" o:spid="_x0000_s1041" type="#_x0000_t32" style="position:absolute;left:4960;top:6642;width:7409;height:41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ty8EAAADbAAAADwAAAGRycy9kb3ducmV2LnhtbERPy0rDQBTdC/7DcIXuzETbSEg7LSEQ&#10;dNtaQXe3mdskmLkTMpOHf99ZFFweznt3WEwnJhpca1nBSxSDIK6sbrlWcP4sn1MQziNr7CyTgj9y&#10;cNg/Puww03bmI00nX4sQwi5DBY33fSalqxoy6CLbEwfuageDPsChlnrAOYSbTr7G8Zs02HJoaLCn&#10;oqHq9zQaBevrZXlPfS7T8tsW45gkyVf5o9Tqacm3IDwt/l98d39oBZuwP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623LwQAAANsAAAAPAAAAAAAAAAAAAAAA&#10;AKECAABkcnMvZG93bnJldi54bWxQSwUGAAAAAAQABAD5AAAAjwMAAAAA&#10;" strokecolor="#4579b8 [3044]">
                  <v:stroke endarrow="open"/>
                </v:shape>
                <v:shape id="直線矢印コネクタ 41" o:spid="_x0000_s1042" type="#_x0000_t32" style="position:absolute;left:12369;top:6641;width:2640;height:41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IUMQAAADbAAAADwAAAGRycy9kb3ducmV2LnhtbESPzWrDMBCE74W8g9hCbrWctA7GjRJC&#10;wDTXpgkkt621/qHWylhyor59VSj0OMzMN8x6G0wvbjS6zrKCRZKCIK6s7rhRcPoon3IQziNr7C2T&#10;gm9ysN3MHtZYaHvnd7odfSMihF2BClrvh0JKV7Vk0CV2II5ebUeDPsqxkXrEe4SbXi7TdCUNdhwX&#10;Whxo31L1dZyMguf6M7zlfifz8mL305Rl2bm8KjV/DLtXEJ6C/w//tQ9awcs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8hQxAAAANsAAAAPAAAAAAAAAAAA&#10;AAAAAKECAABkcnMvZG93bnJldi54bWxQSwUGAAAAAAQABAD5AAAAkgMAAAAA&#10;" strokecolor="#4579b8 [3044]">
                  <v:stroke endarrow="open"/>
                </v:shape>
                <v:shape id="直線矢印コネクタ 42" o:spid="_x0000_s1043" type="#_x0000_t32" style="position:absolute;left:17770;top:6641;width:2157;height:41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shape id="直線矢印コネクタ 43" o:spid="_x0000_s1044" type="#_x0000_t32" style="position:absolute;left:20703;top:6641;width:6968;height:41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strokecolor="#4579b8 [3044]">
                  <v:stroke endarrow="open"/>
                </v:shape>
                <v:shape id="直線矢印コネクタ 44" o:spid="_x0000_s1045" type="#_x0000_t32" style="position:absolute;left:16346;top:13762;width:50;height:2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BryMMAAADbAAAADwAAAGRycy9kb3ducmV2LnhtbESPT4vCMBTE78J+h/AWvGnqapdSjSJC&#10;Wa/+Wdi9PZtnW2xeSpNq/fZGEDwOM/MbZrHqTS2u1LrKsoLJOAJBnFtdcaHgeMhGCQjnkTXWlknB&#10;nRyslh+DBaba3nhH170vRICwS1FB6X2TSunykgy6sW2Ig3e2rUEfZFtI3eItwE0tv6LoWxqsOCyU&#10;2NCmpPyy74yC6fnU/yR+LZPsz266Lo7j3+xfqeFnv56D8NT7d/jV3moFs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Qa8jDAAAA2wAAAA8AAAAAAAAAAAAA&#10;AAAAoQIAAGRycy9kb3ducmV2LnhtbFBLBQYAAAAABAAEAPkAAACRAwAAAAA=&#10;" strokecolor="#4579b8 [3044]">
                  <v:stroke endarrow="open"/>
                </v:shape>
                <v:shape id="直線矢印コネクタ 46" o:spid="_x0000_s1046" type="#_x0000_t32" style="position:absolute;left:41924;top:13545;width:84;height:1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shape id="直線矢印コネクタ 47" o:spid="_x0000_s1047" type="#_x0000_t32" style="position:absolute;left:42008;top:20466;width:46;height:1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L1v8MAAADbAAAADwAAAGRycy9kb3ducmV2LnhtbESPQWvCQBSE70L/w/IKvZlNtakh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C9b/DAAAA2wAAAA8AAAAAAAAAAAAA&#10;AAAAoQIAAGRycy9kb3ducmV2LnhtbFBLBQYAAAAABAAEAPkAAACRAwAAAAA=&#10;" strokecolor="#4579b8 [3044]">
                  <v:stroke endarrow="open"/>
                </v:shape>
                <v:shape id="直線矢印コネクタ 48" o:spid="_x0000_s1048" type="#_x0000_t32" style="position:absolute;left:42054;top:24415;width:43;height:15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1hzcEAAADbAAAADwAAAGRycy9kb3ducmV2LnhtbERPy0rDQBTdC/7DcIXuzETbSEg7LSEQ&#10;dNtaQXe3mdskmLkTMpOHf99ZFFweznt3WEwnJhpca1nBSxSDIK6sbrlWcP4sn1MQziNr7CyTgj9y&#10;cNg/Puww03bmI00nX4sQwi5DBY33fSalqxoy6CLbEwfuageDPsChlnrAOYSbTr7G8Zs02HJoaLCn&#10;oqHq9zQaBevrZXlPfS7T8tsW45gkyVf5o9Tqacm3IDwt/l98d39oBZswN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WHNwQAAANsAAAAPAAAAAAAAAAAAAAAA&#10;AKECAABkcnMvZG93bnJldi54bWxQSwUGAAAAAAQABAD5AAAAjwMAAAAA&#10;" strokecolor="#4579b8 [3044]">
                  <v:stroke endarrow="open"/>
                </v:shape>
                <v:shape id="直線矢印コネクタ 49" o:spid="_x0000_s1049" type="#_x0000_t32" style="position:absolute;left:42097;top:31341;width:39;height:1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EVsMAAADbAAAADwAAAGRycy9kb3ducmV2LnhtbESPQWvCQBSE70L/w/IKvZlNtSkx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RxFbDAAAA2wAAAA8AAAAAAAAAAAAA&#10;AAAAoQIAAGRycy9kb3ducmV2LnhtbFBLBQYAAAAABAAEAPkAAACRAwAAAAA=&#10;" strokecolor="#4579b8 [3044]">
                  <v:stroke endarrow="open"/>
                </v:shape>
                <v:shape id="直線矢印コネクタ 50" o:spid="_x0000_s1050" type="#_x0000_t32" style="position:absolute;left:42136;top:35423;width:41;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L7Fr4AAADbAAAADwAAAGRycy9kb3ducmV2LnhtbERPy4rCMBTdC/5DuIK7MVXpUKpRRCgz&#10;W1+gu2tzbYvNTWlSrX9vFoLLw3kv172pxYNaV1lWMJ1EIIhzqysuFBwP2U8CwnlkjbVlUvAiB+vV&#10;cLDEVNsn7+ix94UIIexSVFB636RSurwkg25iG+LA3Wxr0AfYFlK3+AzhppazKPqVBisODSU2tC0p&#10;v+87o2B+u/Z/id/IJDvbbdfFcXzKLkqNR/1mAcJT77/ij/tfK4jD+v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MvsWvgAAANsAAAAPAAAAAAAAAAAAAAAAAKEC&#10;AABkcnMvZG93bnJldi54bWxQSwUGAAAAAAQABAD5AAAAjAMAAAAA&#10;" strokecolor="#4579b8 [3044]">
                  <v:stroke endarrow="open"/>
                </v:shape>
                <v:shape id="直線矢印コネクタ 51" o:spid="_x0000_s1051" type="#_x0000_t32" style="position:absolute;left:32782;top:29927;width:3194;height:29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5ejcMAAADbAAAADwAAAGRycy9kb3ducmV2LnhtbESPQWuDQBSE74H+h+UVeourLQYx2QQR&#10;pL0mTaG9vbovKnHfirsa+++zhUKPw8x8w+wOi+nFTKPrLCtIohgEcW11x42C83u1zkA4j6yxt0wK&#10;fsjBYf+w2mGu7Y2PNJ98IwKEXY4KWu+HXEpXt2TQRXYgDt7FjgZ9kGMj9Yi3ADe9fI7jjTTYcVho&#10;caCypfp6moyCl8v38pr5QmbVpy2nKU3Tj+pLqafHpdiC8LT4//Bf+00rSBP4/RJ+gN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o3DAAAA2wAAAA8AAAAAAAAAAAAA&#10;AAAAoQIAAGRycy9kb3ducmV2LnhtbFBLBQYAAAAABAAEAPkAAACRAwAAAAA=&#10;" strokecolor="#4579b8 [3044]">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カギ線コネクタ 52" o:spid="_x0000_s1052" type="#_x0000_t35" style="position:absolute;left:19543;top:10772;width:22381;height:83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rx0MQAAADbAAAADwAAAGRycy9kb3ducmV2LnhtbESPQWvCQBSE7wX/w/KE3pqNgZaYuoqI&#10;Wi8RaoL0+Mg+k2D2bchuNf333YLQ4zAz3zCL1Wg6caPBtZYVzKIYBHFldcu1grLYvaQgnEfW2Fkm&#10;BT/kYLWcPC0w0/bOn3Q7+VoECLsMFTTe95mUrmrIoItsTxy8ix0M+iCHWuoB7wFuOpnE8Zs02HJY&#10;aLCnTUPV9fRtFBTHfJ9Li+n8UG6q5GP7dd7nVqnn6bh+B+Fp9P/hR/ugFbwm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6vHQxAAAANsAAAAPAAAAAAAAAAAA&#10;AAAAAKECAABkcnMvZG93bnJldi54bWxQSwUGAAAAAAQABAD5AAAAkgMAAAAA&#10;" adj="7825,27486" strokecolor="#4579b8 [3044]">
                  <v:stroke endarrow="open"/>
                </v:shape>
                <v:rect id="正方形/長方形 53" o:spid="_x0000_s1053" style="position:absolute;left:33901;top:9487;width:17167;height:26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uk88UA&#10;AADbAAAADwAAAGRycy9kb3ducmV2LnhtbESPT2vCQBTE74LfYXmCN92otEh0E/yDxR48NE31+si+&#10;JqHZtyG7jem37wqFHoeZ+Q2zTQfTiJ46V1tWsJhHIIgLq2suFeTvp9kahPPIGhvLpOCHHKTJeLTF&#10;WNs7v1Gf+VIECLsYFVTet7GUrqjIoJvbljh4n7Yz6IPsSqk7vAe4aeQyip6lwZrDQoUtHSoqvrJv&#10;oyA7vva7l8Ntv77ecr58uObs8oVS08mw24DwNPj/8F/7rBU8reDxJfwA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u6TzxQAAANsAAAAPAAAAAAAAAAAAAAAAAJgCAABkcnMv&#10;ZG93bnJldi54bWxQSwUGAAAAAAQABAD1AAAAigMAAAAA&#10;" filled="f" strokecolor="red" strokeweight="1pt">
                  <v:stroke dashstyle="dash"/>
                </v:rect>
                <v:shapetype id="_x0000_t202" coordsize="21600,21600" o:spt="202" path="m,l,21600r21600,l21600,xe">
                  <v:stroke joinstyle="miter"/>
                  <v:path gradientshapeok="t" o:connecttype="rect"/>
                </v:shapetype>
                <v:shape id="テキスト ボックス 54" o:spid="_x0000_s1054" type="#_x0000_t202" style="position:absolute;left:42177;top:6548;width:10096;height:32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f8MUA&#10;AADbAAAADwAAAGRycy9kb3ducmV2LnhtbESPQWsCMRSE7wX/Q3iFXopmLSp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11/wxQAAANsAAAAPAAAAAAAAAAAAAAAAAJgCAABkcnMv&#10;ZG93bnJldi54bWxQSwUGAAAAAAQABAD1AAAAigMAAAAA&#10;" filled="f" stroked="f" strokeweight=".5pt">
                  <v:textbox>
                    <w:txbxContent>
                      <w:p w:rsidR="00B00A8E" w:rsidRDefault="00B00A8E">
                        <w:r>
                          <w:rPr>
                            <w:rFonts w:hint="eastAsia"/>
                          </w:rPr>
                          <w:t>blxml-perf.sh</w:t>
                        </w:r>
                      </w:p>
                    </w:txbxContent>
                  </v:textbox>
                </v:shape>
                <v:shapetype id="_x0000_t33" coordsize="21600,21600" o:spt="33" o:oned="t" path="m,l21600,r,21600e" filled="f">
                  <v:stroke joinstyle="miter"/>
                  <v:path arrowok="t" fillok="f" o:connecttype="none"/>
                  <o:lock v:ext="edit" shapetype="t"/>
                </v:shapetype>
                <v:shape id="カギ線コネクタ 225" o:spid="_x0000_s1055" type="#_x0000_t33" style="position:absolute;left:20328;top:18516;width:11718;height:195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UbjsQAAADcAAAADwAAAGRycy9kb3ducmV2LnhtbESPQWvCQBSE74X+h+UVvNWNQaumriIF&#10;RSwIRg8eX7OvSTD7NuyuGv+9KxR6HGbmG2a26EwjruR8bVnBoJ+AIC6srrlUcDys3icgfEDW2Fgm&#10;BXfysJi/vsww0/bGe7rmoRQRwj5DBVUIbSalLyoy6Pu2JY7er3UGQ5SulNrhLcJNI9Mk+ZAGa44L&#10;Fbb0VVFxzi9GgT3VOU3XSxzyeTf+2Q6+Jd+dUr23bvkJIlAX/sN/7Y1WkKYjeJ6JR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1RuOxAAAANwAAAAPAAAAAAAAAAAA&#10;AAAAAKECAABkcnMvZG93bnJldi54bWxQSwUGAAAAAAQABAD5AAAAkgMAAAAA&#10;" strokecolor="#4579b8 [3044]">
                  <v:stroke endarrow="open"/>
                </v:shape>
                <w10:anchorlock/>
              </v:group>
            </w:pict>
          </mc:Fallback>
        </mc:AlternateContent>
      </w:r>
    </w:p>
    <w:p w:rsidR="001E352C" w:rsidRDefault="006D737A" w:rsidP="006D737A">
      <w:pPr>
        <w:pStyle w:val="ae"/>
        <w:jc w:val="center"/>
      </w:pPr>
      <w:bookmarkStart w:id="1009" w:name="_Toc419367191"/>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72DE0">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272DE0">
        <w:rPr>
          <w:noProof/>
        </w:rPr>
        <w:t>1</w:t>
      </w:r>
      <w:r>
        <w:fldChar w:fldCharType="end"/>
      </w:r>
      <w:r>
        <w:rPr>
          <w:rFonts w:hint="eastAsia"/>
        </w:rPr>
        <w:t xml:space="preserve"> </w:t>
      </w:r>
      <w:r>
        <w:rPr>
          <w:rFonts w:hint="eastAsia"/>
        </w:rPr>
        <w:t>プログラム</w:t>
      </w:r>
      <w:r w:rsidR="007C0ED9">
        <w:rPr>
          <w:rFonts w:hint="eastAsia"/>
        </w:rPr>
        <w:t>と入出力ファイル</w:t>
      </w:r>
      <w:bookmarkEnd w:id="1009"/>
    </w:p>
    <w:p w:rsidR="006D737A" w:rsidRPr="006D737A" w:rsidRDefault="006D737A" w:rsidP="006D737A"/>
    <w:p w:rsidR="002F7163" w:rsidRDefault="002F7163" w:rsidP="002F7163">
      <w:pPr>
        <w:pStyle w:val="2"/>
      </w:pPr>
      <w:bookmarkStart w:id="1010" w:name="_Toc412026956"/>
      <w:bookmarkStart w:id="1011" w:name="_Toc444757834"/>
      <w:bookmarkStart w:id="1012" w:name="_Toc444763063"/>
      <w:r>
        <w:rPr>
          <w:rFonts w:hint="eastAsia"/>
        </w:rPr>
        <w:t>実行環境</w:t>
      </w:r>
      <w:bookmarkEnd w:id="1010"/>
      <w:bookmarkEnd w:id="1011"/>
      <w:bookmarkEnd w:id="1012"/>
    </w:p>
    <w:p w:rsidR="000A1DB0" w:rsidRDefault="00B54146" w:rsidP="000A1DB0">
      <w:r>
        <w:rPr>
          <w:rFonts w:hint="eastAsia"/>
        </w:rPr>
        <w:t xml:space="preserve">　本プログラムは</w:t>
      </w:r>
      <w:r w:rsidR="007C0ED9">
        <w:rPr>
          <w:rFonts w:hint="eastAsia"/>
        </w:rPr>
        <w:t>Unix</w:t>
      </w:r>
      <w:r>
        <w:rPr>
          <w:rFonts w:hint="eastAsia"/>
        </w:rPr>
        <w:t>上で動作します。</w:t>
      </w:r>
      <w:r w:rsidR="00DC5D66">
        <w:rPr>
          <w:rFonts w:hint="eastAsia"/>
        </w:rPr>
        <w:t>コンパイル・実行にあたり、以下のツール・ライブラリが必要です。</w:t>
      </w:r>
      <w:r w:rsidR="00D07E19">
        <w:rPr>
          <w:rFonts w:hint="eastAsia"/>
        </w:rPr>
        <w:t>なお、広く使われているものであり、</w:t>
      </w:r>
      <w:r w:rsidR="00D07E19">
        <w:rPr>
          <w:rFonts w:hint="eastAsia"/>
        </w:rPr>
        <w:t>Linux</w:t>
      </w:r>
      <w:r w:rsidR="00D07E19">
        <w:rPr>
          <w:rFonts w:hint="eastAsia"/>
        </w:rPr>
        <w:t>であれば、各種</w:t>
      </w:r>
      <w:r w:rsidR="00E46B6D">
        <w:rPr>
          <w:rFonts w:hint="eastAsia"/>
        </w:rPr>
        <w:t>ディストリビューションでパッケージ化されているため、容易に導入する</w:t>
      </w:r>
      <w:r w:rsidR="00154630">
        <w:rPr>
          <w:rFonts w:hint="eastAsia"/>
        </w:rPr>
        <w:t>こと</w:t>
      </w:r>
      <w:r w:rsidR="00E46B6D">
        <w:rPr>
          <w:rFonts w:hint="eastAsia"/>
        </w:rPr>
        <w:t>ができます</w:t>
      </w:r>
      <w:r w:rsidR="00D07E19">
        <w:rPr>
          <w:rFonts w:hint="eastAsia"/>
        </w:rPr>
        <w:t>。</w:t>
      </w:r>
    </w:p>
    <w:p w:rsidR="001174F5" w:rsidRPr="001174F5" w:rsidRDefault="001174F5" w:rsidP="001174F5">
      <w:pPr>
        <w:pStyle w:val="ae"/>
      </w:pPr>
      <w:bookmarkStart w:id="1013" w:name="_Toc444758103"/>
      <w:bookmarkStart w:id="1014" w:name="_Toc444763238"/>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2</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2</w:t>
      </w:r>
      <w:r w:rsidR="00493A98">
        <w:fldChar w:fldCharType="end"/>
      </w:r>
      <w:r>
        <w:rPr>
          <w:rFonts w:hint="eastAsia"/>
        </w:rPr>
        <w:t xml:space="preserve"> </w:t>
      </w:r>
      <w:r>
        <w:rPr>
          <w:rFonts w:hint="eastAsia"/>
        </w:rPr>
        <w:t>ツール・ライブラリ一覧</w:t>
      </w:r>
      <w:bookmarkEnd w:id="1013"/>
      <w:bookmarkEnd w:id="1014"/>
    </w:p>
    <w:tbl>
      <w:tblPr>
        <w:tblStyle w:val="ad"/>
        <w:tblW w:w="0" w:type="auto"/>
        <w:tblLayout w:type="fixed"/>
        <w:tblLook w:val="04A0" w:firstRow="1" w:lastRow="0" w:firstColumn="1" w:lastColumn="0" w:noHBand="0" w:noVBand="1"/>
      </w:tblPr>
      <w:tblGrid>
        <w:gridCol w:w="675"/>
        <w:gridCol w:w="1418"/>
        <w:gridCol w:w="2697"/>
        <w:gridCol w:w="3930"/>
      </w:tblGrid>
      <w:tr w:rsidR="00DC5D66" w:rsidTr="00694860">
        <w:tc>
          <w:tcPr>
            <w:tcW w:w="675" w:type="dxa"/>
            <w:tcBorders>
              <w:bottom w:val="single" w:sz="4" w:space="0" w:color="auto"/>
            </w:tcBorders>
            <w:shd w:val="clear" w:color="auto" w:fill="D9D9D9" w:themeFill="background1" w:themeFillShade="D9"/>
          </w:tcPr>
          <w:p w:rsidR="00DC5D66" w:rsidRDefault="00694860" w:rsidP="000A1DB0">
            <w:r>
              <w:rPr>
                <w:rFonts w:hint="eastAsia"/>
              </w:rPr>
              <w:t>No.</w:t>
            </w:r>
          </w:p>
        </w:tc>
        <w:tc>
          <w:tcPr>
            <w:tcW w:w="1418" w:type="dxa"/>
            <w:tcBorders>
              <w:bottom w:val="single" w:sz="4" w:space="0" w:color="auto"/>
            </w:tcBorders>
            <w:shd w:val="clear" w:color="auto" w:fill="D9D9D9" w:themeFill="background1" w:themeFillShade="D9"/>
          </w:tcPr>
          <w:p w:rsidR="00DC5D66" w:rsidRDefault="00DC5D66" w:rsidP="000A1DB0">
            <w:r>
              <w:rPr>
                <w:rFonts w:hint="eastAsia"/>
              </w:rPr>
              <w:t>名称</w:t>
            </w:r>
          </w:p>
        </w:tc>
        <w:tc>
          <w:tcPr>
            <w:tcW w:w="2697" w:type="dxa"/>
            <w:tcBorders>
              <w:bottom w:val="single" w:sz="4" w:space="0" w:color="auto"/>
            </w:tcBorders>
            <w:shd w:val="clear" w:color="auto" w:fill="D9D9D9" w:themeFill="background1" w:themeFillShade="D9"/>
          </w:tcPr>
          <w:p w:rsidR="00DC5D66" w:rsidRDefault="00DC5D66" w:rsidP="000A1DB0">
            <w:r>
              <w:rPr>
                <w:rFonts w:hint="eastAsia"/>
              </w:rPr>
              <w:t>説明</w:t>
            </w:r>
          </w:p>
        </w:tc>
        <w:tc>
          <w:tcPr>
            <w:tcW w:w="3930" w:type="dxa"/>
            <w:tcBorders>
              <w:bottom w:val="single" w:sz="4" w:space="0" w:color="auto"/>
            </w:tcBorders>
            <w:shd w:val="clear" w:color="auto" w:fill="D9D9D9" w:themeFill="background1" w:themeFillShade="D9"/>
          </w:tcPr>
          <w:p w:rsidR="00DC5D66" w:rsidRDefault="00DC5D66" w:rsidP="000A1DB0">
            <w:r>
              <w:rPr>
                <w:rFonts w:hint="eastAsia"/>
              </w:rPr>
              <w:t>入手先</w:t>
            </w:r>
          </w:p>
        </w:tc>
      </w:tr>
      <w:tr w:rsidR="00694860" w:rsidTr="00694860">
        <w:tc>
          <w:tcPr>
            <w:tcW w:w="675" w:type="dxa"/>
            <w:shd w:val="clear" w:color="auto" w:fill="auto"/>
          </w:tcPr>
          <w:p w:rsidR="00694860" w:rsidRDefault="00694860" w:rsidP="000A1DB0">
            <w:r>
              <w:rPr>
                <w:rFonts w:hint="eastAsia"/>
              </w:rPr>
              <w:t>1</w:t>
            </w:r>
          </w:p>
        </w:tc>
        <w:tc>
          <w:tcPr>
            <w:tcW w:w="1418" w:type="dxa"/>
            <w:shd w:val="clear" w:color="auto" w:fill="auto"/>
          </w:tcPr>
          <w:p w:rsidR="00694860" w:rsidRDefault="00694860" w:rsidP="000A1DB0">
            <w:r>
              <w:rPr>
                <w:rFonts w:hint="eastAsia"/>
              </w:rPr>
              <w:t>Gnu C/C++</w:t>
            </w:r>
          </w:p>
        </w:tc>
        <w:tc>
          <w:tcPr>
            <w:tcW w:w="2697" w:type="dxa"/>
            <w:shd w:val="clear" w:color="auto" w:fill="auto"/>
          </w:tcPr>
          <w:p w:rsidR="00694860" w:rsidRDefault="00694860" w:rsidP="000A1DB0">
            <w:r>
              <w:rPr>
                <w:rFonts w:hint="eastAsia"/>
              </w:rPr>
              <w:t>C/C++</w:t>
            </w:r>
            <w:r>
              <w:rPr>
                <w:rFonts w:hint="eastAsia"/>
              </w:rPr>
              <w:t>コンパイラ</w:t>
            </w:r>
          </w:p>
        </w:tc>
        <w:tc>
          <w:tcPr>
            <w:tcW w:w="3930" w:type="dxa"/>
            <w:shd w:val="clear" w:color="auto" w:fill="auto"/>
          </w:tcPr>
          <w:p w:rsidR="00694860" w:rsidRDefault="00694860" w:rsidP="000A1DB0">
            <w:r>
              <w:rPr>
                <w:rFonts w:hint="eastAsia"/>
              </w:rPr>
              <w:t>http://gcc.gnu.org/</w:t>
            </w:r>
          </w:p>
        </w:tc>
      </w:tr>
      <w:tr w:rsidR="00DC5D66" w:rsidTr="00694860">
        <w:tc>
          <w:tcPr>
            <w:tcW w:w="675" w:type="dxa"/>
          </w:tcPr>
          <w:p w:rsidR="00DC5D66" w:rsidRDefault="00694860" w:rsidP="000A1DB0">
            <w:r>
              <w:rPr>
                <w:rFonts w:hint="eastAsia"/>
              </w:rPr>
              <w:t>2</w:t>
            </w:r>
          </w:p>
        </w:tc>
        <w:tc>
          <w:tcPr>
            <w:tcW w:w="1418" w:type="dxa"/>
          </w:tcPr>
          <w:p w:rsidR="00DC5D66" w:rsidRDefault="00DC5D66" w:rsidP="000A1DB0">
            <w:r>
              <w:rPr>
                <w:rFonts w:hint="eastAsia"/>
              </w:rPr>
              <w:t>Codesynthesis XSD</w:t>
            </w:r>
          </w:p>
        </w:tc>
        <w:tc>
          <w:tcPr>
            <w:tcW w:w="2697" w:type="dxa"/>
          </w:tcPr>
          <w:p w:rsidR="00DC5D66" w:rsidRDefault="00DC5D66" w:rsidP="000A1DB0">
            <w:r>
              <w:rPr>
                <w:rFonts w:hint="eastAsia"/>
              </w:rPr>
              <w:t>データバインディングツール</w:t>
            </w:r>
          </w:p>
        </w:tc>
        <w:tc>
          <w:tcPr>
            <w:tcW w:w="3930" w:type="dxa"/>
          </w:tcPr>
          <w:p w:rsidR="00DC5D66" w:rsidRDefault="00DC5D66" w:rsidP="000A1DB0">
            <w:r w:rsidRPr="00DC5D66">
              <w:t>http://codesynthesis.com/products/xsd/</w:t>
            </w:r>
          </w:p>
        </w:tc>
      </w:tr>
      <w:tr w:rsidR="00DC5D66" w:rsidTr="00694860">
        <w:tc>
          <w:tcPr>
            <w:tcW w:w="675" w:type="dxa"/>
          </w:tcPr>
          <w:p w:rsidR="00DC5D66" w:rsidRDefault="00694860" w:rsidP="000A1DB0">
            <w:r>
              <w:rPr>
                <w:rFonts w:hint="eastAsia"/>
              </w:rPr>
              <w:t>3</w:t>
            </w:r>
          </w:p>
        </w:tc>
        <w:tc>
          <w:tcPr>
            <w:tcW w:w="1418" w:type="dxa"/>
          </w:tcPr>
          <w:p w:rsidR="00DC5D66" w:rsidRDefault="00DC5D66" w:rsidP="000A1DB0">
            <w:r w:rsidRPr="00DC5D66">
              <w:t>Xerces-C++</w:t>
            </w:r>
          </w:p>
        </w:tc>
        <w:tc>
          <w:tcPr>
            <w:tcW w:w="2697" w:type="dxa"/>
          </w:tcPr>
          <w:p w:rsidR="00DC5D66" w:rsidRDefault="00DC5D66" w:rsidP="000A1DB0">
            <w:r>
              <w:rPr>
                <w:rFonts w:hint="eastAsia"/>
              </w:rPr>
              <w:t>XML</w:t>
            </w:r>
            <w:r>
              <w:rPr>
                <w:rFonts w:hint="eastAsia"/>
              </w:rPr>
              <w:t>パーザー</w:t>
            </w:r>
          </w:p>
        </w:tc>
        <w:tc>
          <w:tcPr>
            <w:tcW w:w="3930" w:type="dxa"/>
          </w:tcPr>
          <w:p w:rsidR="00DC5D66" w:rsidRDefault="00DC5D66" w:rsidP="000A1DB0">
            <w:r w:rsidRPr="00DC5D66">
              <w:t>http://xerces.apache.org/xerces-c/</w:t>
            </w:r>
          </w:p>
        </w:tc>
      </w:tr>
      <w:tr w:rsidR="00DC5D66" w:rsidTr="00694860">
        <w:tc>
          <w:tcPr>
            <w:tcW w:w="675" w:type="dxa"/>
          </w:tcPr>
          <w:p w:rsidR="00DC5D66" w:rsidRDefault="00694860" w:rsidP="000A1DB0">
            <w:r>
              <w:rPr>
                <w:rFonts w:hint="eastAsia"/>
              </w:rPr>
              <w:t>4</w:t>
            </w:r>
          </w:p>
        </w:tc>
        <w:tc>
          <w:tcPr>
            <w:tcW w:w="1418" w:type="dxa"/>
          </w:tcPr>
          <w:p w:rsidR="00DC5D66" w:rsidRDefault="00DC5D66" w:rsidP="00B4448A">
            <w:r>
              <w:t>B</w:t>
            </w:r>
            <w:r>
              <w:rPr>
                <w:rFonts w:hint="eastAsia"/>
              </w:rPr>
              <w:t>oost</w:t>
            </w:r>
            <w:r>
              <w:rPr>
                <w:rFonts w:hint="eastAsia"/>
              </w:rPr>
              <w:t>ライブラリ</w:t>
            </w:r>
          </w:p>
        </w:tc>
        <w:tc>
          <w:tcPr>
            <w:tcW w:w="2697" w:type="dxa"/>
          </w:tcPr>
          <w:p w:rsidR="00DC5D66" w:rsidRDefault="00DC5D66" w:rsidP="000A1DB0">
            <w:r>
              <w:rPr>
                <w:rFonts w:hint="eastAsia"/>
              </w:rPr>
              <w:t>C++</w:t>
            </w:r>
            <w:r>
              <w:rPr>
                <w:rFonts w:hint="eastAsia"/>
              </w:rPr>
              <w:t>オープンソースライブラリ</w:t>
            </w:r>
          </w:p>
        </w:tc>
        <w:tc>
          <w:tcPr>
            <w:tcW w:w="3930" w:type="dxa"/>
          </w:tcPr>
          <w:p w:rsidR="00DC5D66" w:rsidRDefault="00DC5D66" w:rsidP="000A1DB0">
            <w:r w:rsidRPr="00DC5D66">
              <w:t>http://www.boost.org/</w:t>
            </w:r>
          </w:p>
        </w:tc>
      </w:tr>
      <w:tr w:rsidR="00DC5D66" w:rsidTr="00694860">
        <w:tc>
          <w:tcPr>
            <w:tcW w:w="675" w:type="dxa"/>
          </w:tcPr>
          <w:p w:rsidR="00DC5D66" w:rsidRDefault="00694860" w:rsidP="000A1DB0">
            <w:r>
              <w:rPr>
                <w:rFonts w:hint="eastAsia"/>
              </w:rPr>
              <w:t>5</w:t>
            </w:r>
          </w:p>
        </w:tc>
        <w:tc>
          <w:tcPr>
            <w:tcW w:w="1418" w:type="dxa"/>
          </w:tcPr>
          <w:p w:rsidR="00DC5D66" w:rsidRDefault="00DC5D66" w:rsidP="00B4448A">
            <w:r>
              <w:rPr>
                <w:rFonts w:hint="eastAsia"/>
              </w:rPr>
              <w:t>graphviz</w:t>
            </w:r>
          </w:p>
        </w:tc>
        <w:tc>
          <w:tcPr>
            <w:tcW w:w="2697" w:type="dxa"/>
          </w:tcPr>
          <w:p w:rsidR="00DC5D66" w:rsidRDefault="00D07E19" w:rsidP="000A1DB0">
            <w:r>
              <w:rPr>
                <w:rFonts w:hint="eastAsia"/>
              </w:rPr>
              <w:t>グラフ描画ライブラリ</w:t>
            </w:r>
          </w:p>
        </w:tc>
        <w:tc>
          <w:tcPr>
            <w:tcW w:w="3930" w:type="dxa"/>
          </w:tcPr>
          <w:p w:rsidR="00DC5D66" w:rsidRDefault="00D07E19" w:rsidP="000A1DB0">
            <w:r w:rsidRPr="00D07E19">
              <w:t>http://graphviz.org/</w:t>
            </w:r>
          </w:p>
        </w:tc>
      </w:tr>
      <w:tr w:rsidR="003150B5" w:rsidTr="00694860">
        <w:tc>
          <w:tcPr>
            <w:tcW w:w="675" w:type="dxa"/>
          </w:tcPr>
          <w:p w:rsidR="003150B5" w:rsidRDefault="00694860" w:rsidP="000A1DB0">
            <w:r>
              <w:rPr>
                <w:rFonts w:hint="eastAsia"/>
              </w:rPr>
              <w:t>6</w:t>
            </w:r>
          </w:p>
        </w:tc>
        <w:tc>
          <w:tcPr>
            <w:tcW w:w="1418" w:type="dxa"/>
          </w:tcPr>
          <w:p w:rsidR="003150B5" w:rsidRDefault="003150B5" w:rsidP="00B4448A">
            <w:r>
              <w:t>D</w:t>
            </w:r>
            <w:r>
              <w:rPr>
                <w:rFonts w:hint="eastAsia"/>
              </w:rPr>
              <w:t>oxygen</w:t>
            </w:r>
          </w:p>
        </w:tc>
        <w:tc>
          <w:tcPr>
            <w:tcW w:w="2697" w:type="dxa"/>
          </w:tcPr>
          <w:p w:rsidR="003150B5" w:rsidRDefault="003150B5" w:rsidP="000A1DB0">
            <w:r>
              <w:rPr>
                <w:rFonts w:hint="eastAsia"/>
              </w:rPr>
              <w:t>ドキュメント生成ツール</w:t>
            </w:r>
          </w:p>
        </w:tc>
        <w:tc>
          <w:tcPr>
            <w:tcW w:w="3930" w:type="dxa"/>
          </w:tcPr>
          <w:p w:rsidR="003150B5" w:rsidRPr="00D07E19" w:rsidRDefault="00694860" w:rsidP="000A1DB0">
            <w:r>
              <w:t>http://www</w:t>
            </w:r>
            <w:r w:rsidR="003150B5" w:rsidRPr="003150B5">
              <w:t>.doxygen.jp/</w:t>
            </w:r>
          </w:p>
        </w:tc>
      </w:tr>
      <w:tr w:rsidR="00720950" w:rsidTr="00694860">
        <w:tc>
          <w:tcPr>
            <w:tcW w:w="675" w:type="dxa"/>
          </w:tcPr>
          <w:p w:rsidR="00720950" w:rsidRDefault="00720950" w:rsidP="000A1DB0">
            <w:r>
              <w:rPr>
                <w:rFonts w:hint="eastAsia"/>
              </w:rPr>
              <w:t>7</w:t>
            </w:r>
          </w:p>
        </w:tc>
        <w:tc>
          <w:tcPr>
            <w:tcW w:w="1418" w:type="dxa"/>
          </w:tcPr>
          <w:p w:rsidR="00720950" w:rsidRDefault="00720950" w:rsidP="00B4448A">
            <w:r>
              <w:rPr>
                <w:rFonts w:hint="eastAsia"/>
              </w:rPr>
              <w:t>LLVM</w:t>
            </w:r>
          </w:p>
        </w:tc>
        <w:tc>
          <w:tcPr>
            <w:tcW w:w="2697" w:type="dxa"/>
          </w:tcPr>
          <w:p w:rsidR="00720950" w:rsidRDefault="00720950" w:rsidP="000A1DB0">
            <w:r>
              <w:rPr>
                <w:rFonts w:hint="eastAsia"/>
              </w:rPr>
              <w:t>コンパイラ基盤</w:t>
            </w:r>
          </w:p>
        </w:tc>
        <w:tc>
          <w:tcPr>
            <w:tcW w:w="3930" w:type="dxa"/>
          </w:tcPr>
          <w:p w:rsidR="00720950" w:rsidRDefault="00720950" w:rsidP="000A1DB0">
            <w:r>
              <w:rPr>
                <w:rFonts w:hint="eastAsia"/>
              </w:rPr>
              <w:t>http://llvm.org/</w:t>
            </w:r>
          </w:p>
        </w:tc>
      </w:tr>
      <w:tr w:rsidR="00720950" w:rsidTr="00694860">
        <w:tc>
          <w:tcPr>
            <w:tcW w:w="675" w:type="dxa"/>
          </w:tcPr>
          <w:p w:rsidR="00720950" w:rsidRDefault="00720950" w:rsidP="000A1DB0">
            <w:r>
              <w:rPr>
                <w:rFonts w:hint="eastAsia"/>
              </w:rPr>
              <w:t>8</w:t>
            </w:r>
          </w:p>
        </w:tc>
        <w:tc>
          <w:tcPr>
            <w:tcW w:w="1418" w:type="dxa"/>
          </w:tcPr>
          <w:p w:rsidR="00720950" w:rsidRDefault="00720950" w:rsidP="00B4448A">
            <w:r>
              <w:rPr>
                <w:rFonts w:hint="eastAsia"/>
              </w:rPr>
              <w:t>Clang</w:t>
            </w:r>
          </w:p>
        </w:tc>
        <w:tc>
          <w:tcPr>
            <w:tcW w:w="2697" w:type="dxa"/>
          </w:tcPr>
          <w:p w:rsidR="00720950" w:rsidRDefault="00720950" w:rsidP="000A1DB0">
            <w:r>
              <w:rPr>
                <w:rFonts w:hint="eastAsia"/>
              </w:rPr>
              <w:t>C/C++</w:t>
            </w:r>
            <w:r>
              <w:rPr>
                <w:rFonts w:hint="eastAsia"/>
              </w:rPr>
              <w:t>コンパイラ</w:t>
            </w:r>
          </w:p>
        </w:tc>
        <w:tc>
          <w:tcPr>
            <w:tcW w:w="3930" w:type="dxa"/>
          </w:tcPr>
          <w:p w:rsidR="00720950" w:rsidRDefault="00720950" w:rsidP="000A1DB0">
            <w:r>
              <w:rPr>
                <w:rFonts w:hint="eastAsia"/>
              </w:rPr>
              <w:t>http://clang.llvm.org/</w:t>
            </w:r>
          </w:p>
        </w:tc>
      </w:tr>
    </w:tbl>
    <w:p w:rsidR="00694860" w:rsidRDefault="00694860" w:rsidP="00C77FED"/>
    <w:p w:rsidR="004324E1" w:rsidRDefault="00B4448A" w:rsidP="00C77FED">
      <w:r>
        <w:rPr>
          <w:rFonts w:hint="eastAsia"/>
        </w:rPr>
        <w:t>なお、実行は</w:t>
      </w:r>
      <w:r>
        <w:rPr>
          <w:rFonts w:hint="eastAsia"/>
        </w:rPr>
        <w:t xml:space="preserve">Fedora </w:t>
      </w:r>
      <w:r w:rsidR="003D002E">
        <w:rPr>
          <w:rFonts w:hint="eastAsia"/>
        </w:rPr>
        <w:t>2</w:t>
      </w:r>
      <w:r w:rsidR="004260D7">
        <w:rPr>
          <w:rFonts w:hint="eastAsia"/>
        </w:rPr>
        <w:t>2</w:t>
      </w:r>
      <w:r>
        <w:rPr>
          <w:rFonts w:hint="eastAsia"/>
        </w:rPr>
        <w:t>(x64)</w:t>
      </w:r>
      <w:r>
        <w:rPr>
          <w:rFonts w:hint="eastAsia"/>
        </w:rPr>
        <w:t>および</w:t>
      </w:r>
      <w:r w:rsidR="00C56D48">
        <w:rPr>
          <w:rFonts w:hint="eastAsia"/>
        </w:rPr>
        <w:t xml:space="preserve">CentOS6.6, CentOS7.0, </w:t>
      </w:r>
      <w:r>
        <w:rPr>
          <w:rFonts w:hint="eastAsia"/>
        </w:rPr>
        <w:t>Solaris11.</w:t>
      </w:r>
      <w:r w:rsidR="003D002E">
        <w:rPr>
          <w:rFonts w:hint="eastAsia"/>
        </w:rPr>
        <w:t>2</w:t>
      </w:r>
      <w:r>
        <w:rPr>
          <w:rFonts w:hint="eastAsia"/>
        </w:rPr>
        <w:t>(x64)</w:t>
      </w:r>
      <w:r>
        <w:rPr>
          <w:rFonts w:hint="eastAsia"/>
        </w:rPr>
        <w:t>で、</w:t>
      </w:r>
      <w:r>
        <w:rPr>
          <w:rFonts w:hint="eastAsia"/>
        </w:rPr>
        <w:t>32bit</w:t>
      </w:r>
      <w:r>
        <w:rPr>
          <w:rFonts w:hint="eastAsia"/>
        </w:rPr>
        <w:t>アプリケーションとして確認しています。</w:t>
      </w:r>
      <w:r w:rsidR="00694860">
        <w:rPr>
          <w:rFonts w:hint="eastAsia"/>
        </w:rPr>
        <w:t>それぞれの確認したバージョンは以下の通りです。</w:t>
      </w:r>
    </w:p>
    <w:p w:rsidR="00694860" w:rsidRDefault="00694860" w:rsidP="00694860">
      <w:pPr>
        <w:pStyle w:val="ae"/>
      </w:pPr>
      <w:bookmarkStart w:id="1015" w:name="_Toc444758104"/>
      <w:bookmarkStart w:id="1016" w:name="_Toc444763239"/>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2</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3</w:t>
      </w:r>
      <w:r w:rsidR="00493A98">
        <w:fldChar w:fldCharType="end"/>
      </w:r>
      <w:r>
        <w:rPr>
          <w:rFonts w:hint="eastAsia"/>
        </w:rPr>
        <w:t xml:space="preserve"> </w:t>
      </w:r>
      <w:r>
        <w:rPr>
          <w:rFonts w:hint="eastAsia"/>
        </w:rPr>
        <w:t>ツールのバージョン</w:t>
      </w:r>
      <w:bookmarkEnd w:id="1015"/>
      <w:bookmarkEnd w:id="1016"/>
    </w:p>
    <w:tbl>
      <w:tblPr>
        <w:tblStyle w:val="ad"/>
        <w:tblW w:w="0" w:type="auto"/>
        <w:tblLook w:val="04A0" w:firstRow="1" w:lastRow="0" w:firstColumn="1" w:lastColumn="0" w:noHBand="0" w:noVBand="1"/>
      </w:tblPr>
      <w:tblGrid>
        <w:gridCol w:w="551"/>
        <w:gridCol w:w="4377"/>
        <w:gridCol w:w="3791"/>
      </w:tblGrid>
      <w:tr w:rsidR="00694860" w:rsidTr="00694860">
        <w:tc>
          <w:tcPr>
            <w:tcW w:w="551" w:type="dxa"/>
            <w:tcBorders>
              <w:bottom w:val="single" w:sz="4" w:space="0" w:color="auto"/>
            </w:tcBorders>
            <w:shd w:val="clear" w:color="auto" w:fill="D9D9D9" w:themeFill="background1" w:themeFillShade="D9"/>
          </w:tcPr>
          <w:p w:rsidR="00694860" w:rsidRDefault="00694860" w:rsidP="00694860">
            <w:pPr>
              <w:jc w:val="center"/>
            </w:pPr>
            <w:r>
              <w:rPr>
                <w:rFonts w:hint="eastAsia"/>
              </w:rPr>
              <w:t>No.</w:t>
            </w:r>
          </w:p>
        </w:tc>
        <w:tc>
          <w:tcPr>
            <w:tcW w:w="4377" w:type="dxa"/>
            <w:tcBorders>
              <w:bottom w:val="single" w:sz="4" w:space="0" w:color="auto"/>
            </w:tcBorders>
            <w:shd w:val="clear" w:color="auto" w:fill="D9D9D9" w:themeFill="background1" w:themeFillShade="D9"/>
          </w:tcPr>
          <w:p w:rsidR="00694860" w:rsidRDefault="00694860" w:rsidP="00694860">
            <w:pPr>
              <w:jc w:val="center"/>
            </w:pPr>
            <w:r>
              <w:rPr>
                <w:rFonts w:hint="eastAsia"/>
              </w:rPr>
              <w:t>名称</w:t>
            </w:r>
          </w:p>
        </w:tc>
        <w:tc>
          <w:tcPr>
            <w:tcW w:w="3791" w:type="dxa"/>
            <w:tcBorders>
              <w:bottom w:val="single" w:sz="4" w:space="0" w:color="auto"/>
            </w:tcBorders>
            <w:shd w:val="clear" w:color="auto" w:fill="D9D9D9" w:themeFill="background1" w:themeFillShade="D9"/>
          </w:tcPr>
          <w:p w:rsidR="00694860" w:rsidRDefault="00694860" w:rsidP="00694860">
            <w:pPr>
              <w:jc w:val="center"/>
            </w:pPr>
            <w:r>
              <w:rPr>
                <w:rFonts w:hint="eastAsia"/>
              </w:rPr>
              <w:t>バージョン番号</w:t>
            </w:r>
          </w:p>
        </w:tc>
      </w:tr>
      <w:tr w:rsidR="00694860" w:rsidTr="00694860">
        <w:tc>
          <w:tcPr>
            <w:tcW w:w="551" w:type="dxa"/>
            <w:shd w:val="clear" w:color="auto" w:fill="auto"/>
          </w:tcPr>
          <w:p w:rsidR="00694860" w:rsidRDefault="00694860" w:rsidP="00694860">
            <w:pPr>
              <w:jc w:val="left"/>
            </w:pPr>
            <w:r>
              <w:rPr>
                <w:rFonts w:hint="eastAsia"/>
              </w:rPr>
              <w:t>1</w:t>
            </w:r>
          </w:p>
        </w:tc>
        <w:tc>
          <w:tcPr>
            <w:tcW w:w="4377" w:type="dxa"/>
            <w:shd w:val="clear" w:color="auto" w:fill="auto"/>
          </w:tcPr>
          <w:p w:rsidR="00694860" w:rsidRDefault="00694860" w:rsidP="00694860">
            <w:pPr>
              <w:jc w:val="left"/>
            </w:pPr>
            <w:r>
              <w:rPr>
                <w:rFonts w:hint="eastAsia"/>
              </w:rPr>
              <w:t>GNU C/C++</w:t>
            </w:r>
          </w:p>
        </w:tc>
        <w:tc>
          <w:tcPr>
            <w:tcW w:w="3791" w:type="dxa"/>
            <w:shd w:val="clear" w:color="auto" w:fill="auto"/>
          </w:tcPr>
          <w:p w:rsidR="00694860" w:rsidRDefault="00694860" w:rsidP="00694860">
            <w:pPr>
              <w:jc w:val="left"/>
            </w:pPr>
            <w:r>
              <w:rPr>
                <w:rFonts w:hint="eastAsia"/>
              </w:rPr>
              <w:t>4.8.1 / 4.8.2</w:t>
            </w:r>
            <w:r w:rsidR="00935F16">
              <w:rPr>
                <w:rFonts w:hint="eastAsia"/>
              </w:rPr>
              <w:t xml:space="preserve"> / 4.9.0</w:t>
            </w:r>
            <w:r w:rsidR="004260D7">
              <w:rPr>
                <w:rFonts w:hint="eastAsia"/>
              </w:rPr>
              <w:t xml:space="preserve"> / 4.9.1 / 5.1.0</w:t>
            </w:r>
          </w:p>
        </w:tc>
      </w:tr>
      <w:tr w:rsidR="00694860" w:rsidTr="00694860">
        <w:tc>
          <w:tcPr>
            <w:tcW w:w="551" w:type="dxa"/>
          </w:tcPr>
          <w:p w:rsidR="00694860" w:rsidRDefault="00694860" w:rsidP="00C77FED">
            <w:r>
              <w:rPr>
                <w:rFonts w:hint="eastAsia"/>
              </w:rPr>
              <w:t>2</w:t>
            </w:r>
          </w:p>
        </w:tc>
        <w:tc>
          <w:tcPr>
            <w:tcW w:w="4377" w:type="dxa"/>
          </w:tcPr>
          <w:p w:rsidR="00694860" w:rsidRDefault="00694860" w:rsidP="00C77FED">
            <w:r>
              <w:rPr>
                <w:rFonts w:hint="eastAsia"/>
              </w:rPr>
              <w:t>Codesynthesis XSD</w:t>
            </w:r>
          </w:p>
        </w:tc>
        <w:tc>
          <w:tcPr>
            <w:tcW w:w="3791" w:type="dxa"/>
          </w:tcPr>
          <w:p w:rsidR="00694860" w:rsidRDefault="00694860" w:rsidP="00C77FED">
            <w:r>
              <w:rPr>
                <w:rFonts w:hint="eastAsia"/>
              </w:rPr>
              <w:t>3.3.0</w:t>
            </w:r>
            <w:r w:rsidR="002F7943">
              <w:rPr>
                <w:rFonts w:hint="eastAsia"/>
              </w:rPr>
              <w:t xml:space="preserve"> / 4.0.0</w:t>
            </w:r>
          </w:p>
        </w:tc>
      </w:tr>
      <w:tr w:rsidR="00694860" w:rsidTr="00694860">
        <w:tc>
          <w:tcPr>
            <w:tcW w:w="551" w:type="dxa"/>
          </w:tcPr>
          <w:p w:rsidR="00694860" w:rsidRDefault="00694860" w:rsidP="00C77FED">
            <w:r>
              <w:rPr>
                <w:rFonts w:hint="eastAsia"/>
              </w:rPr>
              <w:t>3</w:t>
            </w:r>
          </w:p>
        </w:tc>
        <w:tc>
          <w:tcPr>
            <w:tcW w:w="4377" w:type="dxa"/>
          </w:tcPr>
          <w:p w:rsidR="00694860" w:rsidRDefault="00694860" w:rsidP="00C77FED">
            <w:r>
              <w:rPr>
                <w:rFonts w:hint="eastAsia"/>
              </w:rPr>
              <w:t>Xerces-C++</w:t>
            </w:r>
          </w:p>
        </w:tc>
        <w:tc>
          <w:tcPr>
            <w:tcW w:w="3791" w:type="dxa"/>
          </w:tcPr>
          <w:p w:rsidR="00694860" w:rsidRDefault="00694860" w:rsidP="00C77FED">
            <w:r>
              <w:rPr>
                <w:rFonts w:hint="eastAsia"/>
              </w:rPr>
              <w:t>3.1.1</w:t>
            </w:r>
          </w:p>
        </w:tc>
      </w:tr>
      <w:tr w:rsidR="00694860" w:rsidTr="00694860">
        <w:tc>
          <w:tcPr>
            <w:tcW w:w="551" w:type="dxa"/>
          </w:tcPr>
          <w:p w:rsidR="00694860" w:rsidRDefault="00694860" w:rsidP="00C77FED">
            <w:r>
              <w:rPr>
                <w:rFonts w:hint="eastAsia"/>
              </w:rPr>
              <w:t>4</w:t>
            </w:r>
          </w:p>
        </w:tc>
        <w:tc>
          <w:tcPr>
            <w:tcW w:w="4377" w:type="dxa"/>
          </w:tcPr>
          <w:p w:rsidR="00694860" w:rsidRDefault="00694860" w:rsidP="00C77FED">
            <w:r>
              <w:rPr>
                <w:rFonts w:hint="eastAsia"/>
              </w:rPr>
              <w:t>Boost</w:t>
            </w:r>
            <w:r>
              <w:rPr>
                <w:rFonts w:hint="eastAsia"/>
              </w:rPr>
              <w:t>ライブラリ</w:t>
            </w:r>
          </w:p>
        </w:tc>
        <w:tc>
          <w:tcPr>
            <w:tcW w:w="3791" w:type="dxa"/>
          </w:tcPr>
          <w:p w:rsidR="00694860" w:rsidRDefault="00694860" w:rsidP="00C77FED">
            <w:r>
              <w:rPr>
                <w:rFonts w:hint="eastAsia"/>
              </w:rPr>
              <w:t>1.53.0 / 1.55.0</w:t>
            </w:r>
            <w:r w:rsidR="004260D7">
              <w:rPr>
                <w:rFonts w:hint="eastAsia"/>
              </w:rPr>
              <w:t xml:space="preserve"> / 1.58.0</w:t>
            </w:r>
          </w:p>
        </w:tc>
      </w:tr>
      <w:tr w:rsidR="00694860" w:rsidTr="00694860">
        <w:tc>
          <w:tcPr>
            <w:tcW w:w="551" w:type="dxa"/>
          </w:tcPr>
          <w:p w:rsidR="00694860" w:rsidRDefault="00694860" w:rsidP="00C77FED">
            <w:r>
              <w:rPr>
                <w:rFonts w:hint="eastAsia"/>
              </w:rPr>
              <w:t>5</w:t>
            </w:r>
          </w:p>
        </w:tc>
        <w:tc>
          <w:tcPr>
            <w:tcW w:w="4377" w:type="dxa"/>
          </w:tcPr>
          <w:p w:rsidR="00694860" w:rsidRDefault="00694860" w:rsidP="00C77FED">
            <w:r>
              <w:rPr>
                <w:rFonts w:hint="eastAsia"/>
              </w:rPr>
              <w:t>graphviz</w:t>
            </w:r>
          </w:p>
        </w:tc>
        <w:tc>
          <w:tcPr>
            <w:tcW w:w="3791" w:type="dxa"/>
          </w:tcPr>
          <w:p w:rsidR="00694860" w:rsidRDefault="00694860" w:rsidP="00694860">
            <w:r>
              <w:rPr>
                <w:rFonts w:hint="eastAsia"/>
              </w:rPr>
              <w:t>2.28.0 / 2.30.1</w:t>
            </w:r>
          </w:p>
        </w:tc>
      </w:tr>
      <w:tr w:rsidR="00694860" w:rsidTr="00694860">
        <w:tc>
          <w:tcPr>
            <w:tcW w:w="551" w:type="dxa"/>
          </w:tcPr>
          <w:p w:rsidR="00694860" w:rsidRDefault="00694860" w:rsidP="00C77FED">
            <w:r>
              <w:rPr>
                <w:rFonts w:hint="eastAsia"/>
              </w:rPr>
              <w:t>6</w:t>
            </w:r>
          </w:p>
        </w:tc>
        <w:tc>
          <w:tcPr>
            <w:tcW w:w="4377" w:type="dxa"/>
          </w:tcPr>
          <w:p w:rsidR="00694860" w:rsidRDefault="00694860" w:rsidP="00C77FED">
            <w:r>
              <w:rPr>
                <w:rFonts w:hint="eastAsia"/>
              </w:rPr>
              <w:t>Doxygen</w:t>
            </w:r>
          </w:p>
        </w:tc>
        <w:tc>
          <w:tcPr>
            <w:tcW w:w="3791" w:type="dxa"/>
          </w:tcPr>
          <w:p w:rsidR="00694860" w:rsidRDefault="00694860" w:rsidP="00C77FED">
            <w:r>
              <w:rPr>
                <w:rFonts w:hint="eastAsia"/>
              </w:rPr>
              <w:t>1.7.6.1 / 1.8.3.1</w:t>
            </w:r>
          </w:p>
        </w:tc>
      </w:tr>
      <w:tr w:rsidR="00720950" w:rsidTr="00694860">
        <w:tc>
          <w:tcPr>
            <w:tcW w:w="551" w:type="dxa"/>
          </w:tcPr>
          <w:p w:rsidR="00720950" w:rsidRDefault="00720950" w:rsidP="00C77FED">
            <w:r>
              <w:rPr>
                <w:rFonts w:hint="eastAsia"/>
              </w:rPr>
              <w:t>7</w:t>
            </w:r>
          </w:p>
        </w:tc>
        <w:tc>
          <w:tcPr>
            <w:tcW w:w="4377" w:type="dxa"/>
          </w:tcPr>
          <w:p w:rsidR="00720950" w:rsidRDefault="00720950" w:rsidP="00C77FED">
            <w:r>
              <w:rPr>
                <w:rFonts w:hint="eastAsia"/>
              </w:rPr>
              <w:t>Clang/LLVM</w:t>
            </w:r>
          </w:p>
        </w:tc>
        <w:tc>
          <w:tcPr>
            <w:tcW w:w="3791" w:type="dxa"/>
          </w:tcPr>
          <w:p w:rsidR="004260D7" w:rsidRDefault="00720950" w:rsidP="004260D7">
            <w:r>
              <w:rPr>
                <w:rFonts w:hint="eastAsia"/>
              </w:rPr>
              <w:t>3.4</w:t>
            </w:r>
            <w:r w:rsidR="00935F16">
              <w:rPr>
                <w:rFonts w:hint="eastAsia"/>
              </w:rPr>
              <w:t xml:space="preserve"> / </w:t>
            </w:r>
            <w:r>
              <w:rPr>
                <w:rFonts w:hint="eastAsia"/>
              </w:rPr>
              <w:t>3.4.1</w:t>
            </w:r>
            <w:r w:rsidR="002F7943">
              <w:rPr>
                <w:rFonts w:hint="eastAsia"/>
              </w:rPr>
              <w:t xml:space="preserve"> / 3.4.2</w:t>
            </w:r>
            <w:r w:rsidR="004260D7">
              <w:rPr>
                <w:rFonts w:hint="eastAsia"/>
              </w:rPr>
              <w:t xml:space="preserve"> / </w:t>
            </w:r>
            <w:r w:rsidR="002F7943">
              <w:rPr>
                <w:rFonts w:hint="eastAsia"/>
              </w:rPr>
              <w:t>3.5.0</w:t>
            </w:r>
          </w:p>
          <w:p w:rsidR="00720950" w:rsidRDefault="00FF1753" w:rsidP="004260D7">
            <w:r>
              <w:rPr>
                <w:rFonts w:hint="eastAsia"/>
              </w:rPr>
              <w:t>3.6.0</w:t>
            </w:r>
            <w:r w:rsidR="004260D7">
              <w:rPr>
                <w:rFonts w:hint="eastAsia"/>
              </w:rPr>
              <w:t xml:space="preserve"> / 3.6.1 / 3.6.2</w:t>
            </w:r>
          </w:p>
        </w:tc>
      </w:tr>
    </w:tbl>
    <w:p w:rsidR="00694860" w:rsidRDefault="00694860" w:rsidP="00C77FED">
      <w:pPr>
        <w:rPr>
          <w:rFonts w:ascii="ＭＳ 明朝" w:hAnsi="Arial"/>
          <w:b/>
          <w:sz w:val="24"/>
        </w:rPr>
      </w:pPr>
    </w:p>
    <w:p w:rsidR="001E352C" w:rsidRDefault="001E352C">
      <w:pPr>
        <w:widowControl/>
        <w:jc w:val="left"/>
        <w:rPr>
          <w:rFonts w:ascii="ＭＳ 明朝" w:hAnsi="Arial"/>
          <w:b/>
          <w:sz w:val="24"/>
        </w:rPr>
      </w:pPr>
      <w:r>
        <w:br w:type="page"/>
      </w:r>
    </w:p>
    <w:p w:rsidR="002F7163" w:rsidRDefault="002F7163" w:rsidP="002F7163">
      <w:pPr>
        <w:pStyle w:val="2"/>
      </w:pPr>
      <w:bookmarkStart w:id="1017" w:name="_Toc412026957"/>
      <w:bookmarkStart w:id="1018" w:name="_Toc444757835"/>
      <w:bookmarkStart w:id="1019" w:name="_Toc444763064"/>
      <w:r>
        <w:rPr>
          <w:rFonts w:hint="eastAsia"/>
        </w:rPr>
        <w:t>ファイル一覧</w:t>
      </w:r>
      <w:bookmarkEnd w:id="1017"/>
      <w:bookmarkEnd w:id="1018"/>
      <w:bookmarkEnd w:id="1019"/>
    </w:p>
    <w:p w:rsidR="00D07E19" w:rsidRPr="005A5967" w:rsidRDefault="004324E1" w:rsidP="00D07E19">
      <w:pPr>
        <w:rPr>
          <w:rFonts w:hAnsi="ＭＳ ゴシック"/>
          <w:u w:val="single"/>
        </w:rPr>
      </w:pPr>
      <w:r>
        <w:rPr>
          <w:rFonts w:hint="eastAsia"/>
        </w:rPr>
        <w:t xml:space="preserve">　</w:t>
      </w:r>
      <w:r w:rsidR="003150B5">
        <w:rPr>
          <w:rFonts w:hint="eastAsia"/>
        </w:rPr>
        <w:t>以下はディレクトリ構成とファイルの一覧です</w:t>
      </w:r>
    </w:p>
    <w:p w:rsidR="004324E1" w:rsidRDefault="00987098" w:rsidP="004324E1">
      <w:pPr>
        <w:ind w:firstLineChars="100" w:firstLine="210"/>
        <w:jc w:val="center"/>
        <w:rPr>
          <w:rFonts w:hAnsi="ＭＳ ゴシック"/>
        </w:rPr>
      </w:pPr>
      <w:r>
        <w:rPr>
          <w:rFonts w:hAnsi="ＭＳ ゴシック" w:hint="eastAsia"/>
          <w:noProof/>
        </w:rPr>
        <mc:AlternateContent>
          <mc:Choice Requires="wpc">
            <w:drawing>
              <wp:inline distT="0" distB="0" distL="0" distR="0" wp14:anchorId="7D250693" wp14:editId="107A256C">
                <wp:extent cx="4753155" cy="5436081"/>
                <wp:effectExtent l="0" t="0" r="28575" b="12700"/>
                <wp:docPr id="4" name="キャンバス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7" name="テキスト ボックス 7"/>
                        <wps:cNvSpPr txBox="1"/>
                        <wps:spPr>
                          <a:xfrm>
                            <a:off x="47617" y="0"/>
                            <a:ext cx="4448175" cy="54001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A8E" w:rsidRPr="00D025B8" w:rsidRDefault="00B00A8E" w:rsidP="00987098">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Simulink_XSD</w:t>
                              </w:r>
                            </w:p>
                            <w:p w:rsidR="00B00A8E" w:rsidRPr="00D025B8" w:rsidRDefault="00B00A8E" w:rsidP="00D025B8">
                              <w:pPr>
                                <w:snapToGrid w:val="0"/>
                                <w:spacing w:line="220" w:lineRule="exact"/>
                                <w:ind w:firstLineChars="100" w:firstLine="200"/>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Makefile                 makefile</w:t>
                              </w:r>
                            </w:p>
                            <w:p w:rsidR="00B00A8E" w:rsidRPr="00D025B8" w:rsidRDefault="00B00A8E" w:rsidP="00987098">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README.txt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 xml:space="preserve"> 概要メモ</w:t>
                              </w:r>
                            </w:p>
                            <w:p w:rsidR="00B00A8E" w:rsidRDefault="00B00A8E" w:rsidP="00987098">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README_BLXMLperf.txt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性能情報付きBLXMLに関する概要メモ</w:t>
                              </w:r>
                            </w:p>
                            <w:p w:rsidR="00B00A8E" w:rsidRPr="00D025B8" w:rsidRDefault="00B00A8E" w:rsidP="00987098">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SHIM.xml                 性能情報取得用のSHIMのサンプル</w:t>
                              </w:r>
                            </w:p>
                            <w:p w:rsidR="00B00A8E" w:rsidRPr="00D025B8" w:rsidRDefault="00B00A8E" w:rsidP="00D025B8">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SimulinkModel.c</w:t>
                              </w:r>
                              <w:r>
                                <w:rPr>
                                  <w:rFonts w:asciiTheme="majorEastAsia" w:eastAsiaTheme="majorEastAsia" w:hAnsiTheme="majorEastAsia" w:hint="eastAsia"/>
                                  <w:sz w:val="20"/>
                                  <w:szCs w:val="20"/>
                                </w:rPr>
                                <w:t>xx</w:t>
                              </w: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XSDにより生成されたC++ソース</w:t>
                              </w:r>
                            </w:p>
                            <w:p w:rsidR="00B00A8E" w:rsidRPr="00D025B8"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SimulinkModel.doxygen    doxygen設定ファイル</w:t>
                              </w:r>
                            </w:p>
                            <w:p w:rsidR="00B00A8E" w:rsidRPr="00D025B8" w:rsidRDefault="00B00A8E" w:rsidP="00D025B8">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SimulinkModel.hxx        XSDにより生成されたC++ヘッダ</w:t>
                              </w:r>
                            </w:p>
                            <w:p w:rsidR="00B00A8E" w:rsidRPr="00D025B8" w:rsidRDefault="00B00A8E" w:rsidP="00D025B8">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SimulinkModel.</w:t>
                              </w:r>
                              <w:r>
                                <w:rPr>
                                  <w:rFonts w:asciiTheme="majorEastAsia" w:eastAsiaTheme="majorEastAsia" w:hAnsiTheme="majorEastAsia" w:hint="eastAsia"/>
                                  <w:sz w:val="20"/>
                                  <w:szCs w:val="20"/>
                                </w:rPr>
                                <w:t xml:space="preserve">m4 </w:t>
                              </w:r>
                              <w:r w:rsidRPr="00D025B8">
                                <w:rPr>
                                  <w:rFonts w:asciiTheme="majorEastAsia" w:eastAsiaTheme="majorEastAsia" w:hAnsiTheme="majorEastAsia" w:hint="eastAsia"/>
                                  <w:sz w:val="20"/>
                                  <w:szCs w:val="20"/>
                                </w:rPr>
                                <w:t xml:space="preserve">        XMLスキーマ</w:t>
                              </w:r>
                              <w:r>
                                <w:rPr>
                                  <w:rFonts w:asciiTheme="majorEastAsia" w:eastAsiaTheme="majorEastAsia" w:hAnsiTheme="majorEastAsia" w:hint="eastAsia"/>
                                  <w:sz w:val="20"/>
                                  <w:szCs w:val="20"/>
                                </w:rPr>
                                <w:t>の生成用m4マクロソース</w:t>
                              </w:r>
                            </w:p>
                            <w:p w:rsidR="00B00A8E" w:rsidRPr="00D025B8"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SimulinkRTW.cxx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SimulinkRTWモジュール(ソース)</w:t>
                              </w:r>
                            </w:p>
                            <w:p w:rsidR="00B00A8E" w:rsidRPr="00D025B8"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SimulinkRTW.h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 xml:space="preserve"> SimulinkRTWモジュール(ヘッダ)</w:t>
                              </w:r>
                            </w:p>
                            <w:p w:rsidR="00B00A8E" w:rsidRPr="00D025B8"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SimulinkXML.cxx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 xml:space="preserve"> SimulinkXMLモジュール(ソース)</w:t>
                              </w:r>
                            </w:p>
                            <w:p w:rsidR="00B00A8E" w:rsidRPr="00D025B8"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SimulinkXML.h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 xml:space="preserve"> SimulinkXMLモジュール(ヘッダ)</w:t>
                              </w:r>
                            </w:p>
                            <w:p w:rsidR="00B00A8E"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SimulinkXSD.xlsx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 xml:space="preserve"> スキーマの説明(Excelファイル)</w:t>
                              </w:r>
                            </w:p>
                            <w:p w:rsidR="00B00A8E" w:rsidRDefault="00B00A8E" w:rsidP="00E563B6">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add_block_info.cxx       add_block_infoプログラム</w:t>
                              </w:r>
                            </w:p>
                            <w:p w:rsidR="00B00A8E" w:rsidRDefault="00B00A8E" w:rsidP="00D025B8">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sz w:val="20"/>
                                  <w:szCs w:val="20"/>
                                </w:rPr>
                                <w:t>blxml-perf.sh</w:t>
                              </w:r>
                              <w:r>
                                <w:rPr>
                                  <w:rFonts w:asciiTheme="majorEastAsia" w:eastAsiaTheme="majorEastAsia" w:hAnsiTheme="majorEastAsia" w:hint="eastAsia"/>
                                  <w:sz w:val="20"/>
                                  <w:szCs w:val="20"/>
                                </w:rPr>
                                <w:t xml:space="preserve">            性能情報付きBLXML用実行スクリプト</w:t>
                              </w:r>
                            </w:p>
                            <w:p w:rsidR="00B00A8E" w:rsidRPr="00D025B8" w:rsidRDefault="00B00A8E" w:rsidP="00D025B8">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sz w:val="20"/>
                                  <w:szCs w:val="20"/>
                                </w:rPr>
                                <w:t>blxml2code.cxx</w:t>
                              </w:r>
                              <w:r>
                                <w:rPr>
                                  <w:rFonts w:asciiTheme="majorEastAsia" w:eastAsiaTheme="majorEastAsia" w:hAnsiTheme="majorEastAsia" w:hint="eastAsia"/>
                                  <w:sz w:val="20"/>
                                  <w:szCs w:val="20"/>
                                </w:rPr>
                                <w:t xml:space="preserve">           性能情報計測用コード生成用ソース</w:t>
                              </w:r>
                            </w:p>
                            <w:p w:rsidR="00B00A8E"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sz w:val="20"/>
                                  <w:szCs w:val="20"/>
                                </w:rPr>
                                <w:t>blxml_llvm.cxx</w:t>
                              </w:r>
                              <w:r>
                                <w:rPr>
                                  <w:rFonts w:asciiTheme="majorEastAsia" w:eastAsiaTheme="majorEastAsia" w:hAnsiTheme="majorEastAsia" w:hint="eastAsia"/>
                                  <w:sz w:val="20"/>
                                  <w:szCs w:val="20"/>
                                </w:rPr>
                                <w:t xml:space="preserve">           LLVM用BLXML処理モジュール(ソース)</w:t>
                              </w:r>
                            </w:p>
                            <w:p w:rsidR="00B00A8E"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sz w:val="20"/>
                                  <w:szCs w:val="20"/>
                                </w:rPr>
                                <w:t>blxml_llvm.h</w:t>
                              </w:r>
                              <w:r>
                                <w:rPr>
                                  <w:rFonts w:asciiTheme="majorEastAsia" w:eastAsiaTheme="majorEastAsia" w:hAnsiTheme="majorEastAsia" w:hint="eastAsia"/>
                                  <w:sz w:val="20"/>
                                  <w:szCs w:val="20"/>
                                </w:rPr>
                                <w:t xml:space="preserve">             LLVM用BLXML処理モジュール(ヘッダ)</w:t>
                              </w:r>
                            </w:p>
                            <w:p w:rsidR="00B00A8E"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sz w:val="20"/>
                                  <w:szCs w:val="20"/>
                                </w:rPr>
                                <w:t>boost_llvm.cxx</w:t>
                              </w:r>
                              <w:r>
                                <w:rPr>
                                  <w:rFonts w:asciiTheme="majorEastAsia" w:eastAsiaTheme="majorEastAsia" w:hAnsiTheme="majorEastAsia" w:hint="eastAsia"/>
                                  <w:sz w:val="20"/>
                                  <w:szCs w:val="20"/>
                                </w:rPr>
                                <w:t xml:space="preserve">           LLVM用Boostライブラリ処理モジュール</w:t>
                              </w:r>
                            </w:p>
                            <w:p w:rsidR="00B00A8E" w:rsidRDefault="00B00A8E" w:rsidP="00E563B6">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dump_block_info</w:t>
                              </w:r>
                              <w:r w:rsidRPr="00D025B8">
                                <w:rPr>
                                  <w:rFonts w:asciiTheme="majorEastAsia" w:eastAsiaTheme="majorEastAsia" w:hAnsiTheme="majorEastAsia"/>
                                  <w:sz w:val="20"/>
                                  <w:szCs w:val="20"/>
                                </w:rPr>
                                <w:t>.cxx</w:t>
                              </w:r>
                              <w:r>
                                <w:rPr>
                                  <w:rFonts w:asciiTheme="majorEastAsia" w:eastAsiaTheme="majorEastAsia" w:hAnsiTheme="majorEastAsia" w:hint="eastAsia"/>
                                  <w:sz w:val="20"/>
                                  <w:szCs w:val="20"/>
                                </w:rPr>
                                <w:t xml:space="preserve">      dump_block_infoプログラム</w:t>
                              </w:r>
                            </w:p>
                            <w:p w:rsidR="00B00A8E"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sz w:val="20"/>
                                  <w:szCs w:val="20"/>
                                </w:rPr>
                                <w:t>llvm-BLXMLPerf.cxx</w:t>
                              </w:r>
                              <w:r>
                                <w:rPr>
                                  <w:rFonts w:asciiTheme="majorEastAsia" w:eastAsiaTheme="majorEastAsia" w:hAnsiTheme="majorEastAsia" w:hint="eastAsia"/>
                                  <w:sz w:val="20"/>
                                  <w:szCs w:val="20"/>
                                </w:rPr>
                                <w:t xml:space="preserve">       BLXML処理用LLVMのパス本体(ソース)</w:t>
                              </w:r>
                            </w:p>
                            <w:p w:rsidR="00B00A8E" w:rsidRPr="00D025B8"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sz w:val="20"/>
                                  <w:szCs w:val="20"/>
                                </w:rPr>
                                <w:t>llvm-BLXMLPerf.h</w:t>
                              </w:r>
                              <w:r>
                                <w:rPr>
                                  <w:rFonts w:asciiTheme="majorEastAsia" w:eastAsiaTheme="majorEastAsia" w:hAnsiTheme="majorEastAsia" w:hint="eastAsia"/>
                                  <w:sz w:val="20"/>
                                  <w:szCs w:val="20"/>
                                </w:rPr>
                                <w:t xml:space="preserve">         BLXML処理用LLVMのパス本体(ヘッダ)</w:t>
                              </w:r>
                            </w:p>
                            <w:p w:rsidR="00B00A8E" w:rsidRPr="00D025B8" w:rsidRDefault="00B00A8E" w:rsidP="00B806CA">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rtw_test.cxx             rtw_testサンプルプログラム</w:t>
                              </w:r>
                            </w:p>
                            <w:p w:rsidR="00B00A8E" w:rsidRPr="00B806CA" w:rsidRDefault="00B00A8E" w:rsidP="00B806CA">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B806CA">
                                <w:rPr>
                                  <w:rFonts w:asciiTheme="majorEastAsia" w:eastAsiaTheme="majorEastAsia" w:hAnsiTheme="majorEastAsia"/>
                                  <w:sz w:val="20"/>
                                  <w:szCs w:val="20"/>
                                </w:rPr>
                                <w:t>shim.xsd</w:t>
                              </w:r>
                              <w:r>
                                <w:rPr>
                                  <w:rFonts w:asciiTheme="majorEastAsia" w:eastAsiaTheme="majorEastAsia" w:hAnsiTheme="majorEastAsia" w:hint="eastAsia"/>
                                  <w:sz w:val="20"/>
                                  <w:szCs w:val="20"/>
                                </w:rPr>
                                <w:t xml:space="preserve">                 SHIMのXMLスキーマ</w:t>
                              </w:r>
                            </w:p>
                            <w:p w:rsidR="00B00A8E" w:rsidRPr="00B806CA" w:rsidRDefault="00B00A8E" w:rsidP="00B806CA">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B806CA">
                                <w:rPr>
                                  <w:rFonts w:asciiTheme="majorEastAsia" w:eastAsiaTheme="majorEastAsia" w:hAnsiTheme="majorEastAsia"/>
                                  <w:sz w:val="20"/>
                                  <w:szCs w:val="20"/>
                                </w:rPr>
                                <w:t>shim_llvm.cxx</w:t>
                              </w:r>
                              <w:r>
                                <w:rPr>
                                  <w:rFonts w:asciiTheme="majorEastAsia" w:eastAsiaTheme="majorEastAsia" w:hAnsiTheme="majorEastAsia" w:hint="eastAsia"/>
                                  <w:sz w:val="20"/>
                                  <w:szCs w:val="20"/>
                                </w:rPr>
                                <w:t xml:space="preserve">            LLVM用SHIM処理モジュール(ソース)</w:t>
                              </w:r>
                            </w:p>
                            <w:p w:rsidR="00B00A8E" w:rsidRDefault="00B00A8E" w:rsidP="00B806CA">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B806CA">
                                <w:rPr>
                                  <w:rFonts w:asciiTheme="majorEastAsia" w:eastAsiaTheme="majorEastAsia" w:hAnsiTheme="majorEastAsia"/>
                                  <w:sz w:val="20"/>
                                  <w:szCs w:val="20"/>
                                </w:rPr>
                                <w:t>shim_llvm.h</w:t>
                              </w:r>
                              <w:r>
                                <w:rPr>
                                  <w:rFonts w:asciiTheme="majorEastAsia" w:eastAsiaTheme="majorEastAsia" w:hAnsiTheme="majorEastAsia" w:hint="eastAsia"/>
                                  <w:sz w:val="20"/>
                                  <w:szCs w:val="20"/>
                                </w:rPr>
                                <w:t xml:space="preserve">              LLVM用SHIM処理モジュール(ヘッダ)</w:t>
                              </w:r>
                            </w:p>
                            <w:p w:rsidR="00B00A8E" w:rsidRPr="00D025B8"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xml_test.cxx             xml_testサンプルプログラム</w:t>
                              </w:r>
                            </w:p>
                            <w:p w:rsidR="00B00A8E" w:rsidRPr="00D025B8"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xsd_driver.cxx           SimulinkModelテストコード</w:t>
                              </w:r>
                            </w:p>
                            <w:p w:rsidR="00B00A8E" w:rsidRPr="00D025B8" w:rsidRDefault="00B00A8E" w:rsidP="001E352C">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models</w:t>
                              </w:r>
                            </w:p>
                            <w:p w:rsidR="00B00A8E" w:rsidRPr="00D025B8" w:rsidRDefault="00B00A8E" w:rsidP="003767F1">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 pid</w:t>
                              </w:r>
                              <w:r>
                                <w:rPr>
                                  <w:rFonts w:asciiTheme="majorEastAsia" w:eastAsiaTheme="majorEastAsia" w:hAnsiTheme="majorEastAsia" w:hint="eastAsia"/>
                                  <w:sz w:val="20"/>
                                  <w:szCs w:val="20"/>
                                </w:rPr>
                                <w:t xml:space="preserve">                  テスト用入力・出力コード</w:t>
                              </w:r>
                            </w:p>
                            <w:p w:rsidR="00B00A8E" w:rsidRPr="00D025B8" w:rsidRDefault="00B00A8E" w:rsidP="00D025B8">
                              <w:pPr>
                                <w:snapToGrid w:val="0"/>
                                <w:spacing w:line="220" w:lineRule="exact"/>
                                <w:ind w:firstLineChars="100" w:firstLine="200"/>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 test1</w:t>
                              </w:r>
                              <w:r>
                                <w:rPr>
                                  <w:rFonts w:asciiTheme="majorEastAsia" w:eastAsiaTheme="majorEastAsia" w:hAnsiTheme="majorEastAsia" w:hint="eastAsia"/>
                                  <w:sz w:val="20"/>
                                  <w:szCs w:val="20"/>
                                </w:rPr>
                                <w:t xml:space="preserve">                テスト用入力・出力コード</w:t>
                              </w:r>
                            </w:p>
                            <w:p w:rsidR="00B00A8E" w:rsidRDefault="00B00A8E" w:rsidP="001E352C">
                              <w:pPr>
                                <w:snapToGrid w:val="0"/>
                                <w:spacing w:line="220" w:lineRule="exact"/>
                                <w:ind w:firstLineChars="100" w:firstLine="200"/>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 testmux</w:t>
                              </w:r>
                              <w:r>
                                <w:rPr>
                                  <w:rFonts w:asciiTheme="majorEastAsia" w:eastAsiaTheme="majorEastAsia" w:hAnsiTheme="majorEastAsia" w:hint="eastAsia"/>
                                  <w:sz w:val="20"/>
                                  <w:szCs w:val="20"/>
                                </w:rPr>
                                <w:t xml:space="preserve">              テスト用入力・出力コード</w:t>
                              </w:r>
                            </w:p>
                            <w:p w:rsidR="00B00A8E" w:rsidRPr="00D025B8" w:rsidRDefault="00B00A8E" w:rsidP="001E352C">
                              <w:pPr>
                                <w:snapToGrid w:val="0"/>
                                <w:spacing w:line="220" w:lineRule="exact"/>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models2</w:t>
                              </w:r>
                            </w:p>
                            <w:p w:rsidR="00B00A8E" w:rsidRPr="001E352C" w:rsidRDefault="00B00A8E" w:rsidP="001E352C">
                              <w:pPr>
                                <w:snapToGrid w:val="0"/>
                                <w:spacing w:line="220" w:lineRule="exact"/>
                                <w:ind w:firstLineChars="100" w:firstLine="200"/>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 xml:space="preserve"> Mfunc                テスト用入力・出力コード</w:t>
                              </w:r>
                            </w:p>
                            <w:p w:rsidR="00B00A8E" w:rsidRDefault="00B00A8E" w:rsidP="001E352C">
                              <w:pPr>
                                <w:snapToGrid w:val="0"/>
                                <w:spacing w:line="220" w:lineRule="exact"/>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cell                 テスト用入力・出力コード</w:t>
                              </w:r>
                            </w:p>
                            <w:p w:rsidR="00B00A8E" w:rsidRDefault="00B00A8E" w:rsidP="001E352C">
                              <w:pPr>
                                <w:snapToGrid w:val="0"/>
                                <w:spacing w:line="220" w:lineRule="exact"/>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 xml:space="preserve"> temp                     テスト用入力・出力コード</w:t>
                              </w:r>
                            </w:p>
                            <w:p w:rsidR="00B00A8E" w:rsidRPr="00D025B8" w:rsidRDefault="00B00A8E" w:rsidP="001E352C">
                              <w:pPr>
                                <w:snapToGrid w:val="0"/>
                                <w:spacing w:line="220" w:lineRule="exact"/>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 xml:space="preserve"> 0911                     テスト用入力・出力コード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250693" id="キャンバス 4" o:spid="_x0000_s1056" editas="canvas" style="width:374.25pt;height:428.05pt;mso-position-horizontal-relative:char;mso-position-vertical-relative:line" coordsize="47529,54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">
                <v:shape id="_x0000_s1057" type="#_x0000_t75" style="position:absolute;width:47529;height:54356;visibility:visible;mso-wrap-style:square" stroked="t">
                  <v:fill o:detectmouseclick="t"/>
                  <v:path o:connecttype="none"/>
                </v:shape>
                <v:shape id="テキスト ボックス 7" o:spid="_x0000_s1058" type="#_x0000_t202" style="position:absolute;left:476;width:44481;height:5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B00A8E" w:rsidRPr="00D025B8" w:rsidRDefault="00B00A8E" w:rsidP="00987098">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Simulink_XSD</w:t>
                        </w:r>
                      </w:p>
                      <w:p w:rsidR="00B00A8E" w:rsidRPr="00D025B8" w:rsidRDefault="00B00A8E" w:rsidP="00D025B8">
                        <w:pPr>
                          <w:snapToGrid w:val="0"/>
                          <w:spacing w:line="220" w:lineRule="exact"/>
                          <w:ind w:firstLineChars="100" w:firstLine="200"/>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Makefile                 makefile</w:t>
                        </w:r>
                      </w:p>
                      <w:p w:rsidR="00B00A8E" w:rsidRPr="00D025B8" w:rsidRDefault="00B00A8E" w:rsidP="00987098">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README.txt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 xml:space="preserve"> 概要メモ</w:t>
                        </w:r>
                      </w:p>
                      <w:p w:rsidR="00B00A8E" w:rsidRDefault="00B00A8E" w:rsidP="00987098">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README_BLXMLperf.txt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性能情報付きBLXMLに関する概要メモ</w:t>
                        </w:r>
                      </w:p>
                      <w:p w:rsidR="00B00A8E" w:rsidRPr="00D025B8" w:rsidRDefault="00B00A8E" w:rsidP="00987098">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SHIM.xml                 性能情報取得用のSHIMのサンプル</w:t>
                        </w:r>
                      </w:p>
                      <w:p w:rsidR="00B00A8E" w:rsidRPr="00D025B8" w:rsidRDefault="00B00A8E" w:rsidP="00D025B8">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SimulinkModel.c</w:t>
                        </w:r>
                        <w:r>
                          <w:rPr>
                            <w:rFonts w:asciiTheme="majorEastAsia" w:eastAsiaTheme="majorEastAsia" w:hAnsiTheme="majorEastAsia" w:hint="eastAsia"/>
                            <w:sz w:val="20"/>
                            <w:szCs w:val="20"/>
                          </w:rPr>
                          <w:t>xx</w:t>
                        </w: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XSDにより生成されたC++ソース</w:t>
                        </w:r>
                      </w:p>
                      <w:p w:rsidR="00B00A8E" w:rsidRPr="00D025B8"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SimulinkModel.doxygen    doxygen設定ファイル</w:t>
                        </w:r>
                      </w:p>
                      <w:p w:rsidR="00B00A8E" w:rsidRPr="00D025B8" w:rsidRDefault="00B00A8E" w:rsidP="00D025B8">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SimulinkModel.hxx        XSDにより生成されたC++ヘッダ</w:t>
                        </w:r>
                      </w:p>
                      <w:p w:rsidR="00B00A8E" w:rsidRPr="00D025B8" w:rsidRDefault="00B00A8E" w:rsidP="00D025B8">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SimulinkModel.</w:t>
                        </w:r>
                        <w:r>
                          <w:rPr>
                            <w:rFonts w:asciiTheme="majorEastAsia" w:eastAsiaTheme="majorEastAsia" w:hAnsiTheme="majorEastAsia" w:hint="eastAsia"/>
                            <w:sz w:val="20"/>
                            <w:szCs w:val="20"/>
                          </w:rPr>
                          <w:t xml:space="preserve">m4 </w:t>
                        </w:r>
                        <w:r w:rsidRPr="00D025B8">
                          <w:rPr>
                            <w:rFonts w:asciiTheme="majorEastAsia" w:eastAsiaTheme="majorEastAsia" w:hAnsiTheme="majorEastAsia" w:hint="eastAsia"/>
                            <w:sz w:val="20"/>
                            <w:szCs w:val="20"/>
                          </w:rPr>
                          <w:t xml:space="preserve">        XMLスキーマ</w:t>
                        </w:r>
                        <w:r>
                          <w:rPr>
                            <w:rFonts w:asciiTheme="majorEastAsia" w:eastAsiaTheme="majorEastAsia" w:hAnsiTheme="majorEastAsia" w:hint="eastAsia"/>
                            <w:sz w:val="20"/>
                            <w:szCs w:val="20"/>
                          </w:rPr>
                          <w:t>の生成用m4マクロソース</w:t>
                        </w:r>
                      </w:p>
                      <w:p w:rsidR="00B00A8E" w:rsidRPr="00D025B8"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SimulinkRTW.cxx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SimulinkRTWモジュール(ソース)</w:t>
                        </w:r>
                      </w:p>
                      <w:p w:rsidR="00B00A8E" w:rsidRPr="00D025B8"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SimulinkRTW.h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 xml:space="preserve"> SimulinkRTWモジュール(ヘッダ)</w:t>
                        </w:r>
                      </w:p>
                      <w:p w:rsidR="00B00A8E" w:rsidRPr="00D025B8"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SimulinkXML.cxx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 xml:space="preserve"> SimulinkXMLモジュール(ソース)</w:t>
                        </w:r>
                      </w:p>
                      <w:p w:rsidR="00B00A8E" w:rsidRPr="00D025B8"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SimulinkXML.h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 xml:space="preserve"> SimulinkXMLモジュール(ヘッダ)</w:t>
                        </w:r>
                      </w:p>
                      <w:p w:rsidR="00B00A8E"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SimulinkXSD.xlsx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 xml:space="preserve"> スキーマの説明(Excelファイル)</w:t>
                        </w:r>
                      </w:p>
                      <w:p w:rsidR="00B00A8E" w:rsidRDefault="00B00A8E" w:rsidP="00E563B6">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add_block_info.cxx       add_block_infoプログラム</w:t>
                        </w:r>
                      </w:p>
                      <w:p w:rsidR="00B00A8E" w:rsidRDefault="00B00A8E" w:rsidP="00D025B8">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sz w:val="20"/>
                            <w:szCs w:val="20"/>
                          </w:rPr>
                          <w:t>blxml-perf.sh</w:t>
                        </w:r>
                        <w:r>
                          <w:rPr>
                            <w:rFonts w:asciiTheme="majorEastAsia" w:eastAsiaTheme="majorEastAsia" w:hAnsiTheme="majorEastAsia" w:hint="eastAsia"/>
                            <w:sz w:val="20"/>
                            <w:szCs w:val="20"/>
                          </w:rPr>
                          <w:t xml:space="preserve">            性能情報付きBLXML用実行スクリプト</w:t>
                        </w:r>
                      </w:p>
                      <w:p w:rsidR="00B00A8E" w:rsidRPr="00D025B8" w:rsidRDefault="00B00A8E" w:rsidP="00D025B8">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sz w:val="20"/>
                            <w:szCs w:val="20"/>
                          </w:rPr>
                          <w:t>blxml2code.cxx</w:t>
                        </w:r>
                        <w:r>
                          <w:rPr>
                            <w:rFonts w:asciiTheme="majorEastAsia" w:eastAsiaTheme="majorEastAsia" w:hAnsiTheme="majorEastAsia" w:hint="eastAsia"/>
                            <w:sz w:val="20"/>
                            <w:szCs w:val="20"/>
                          </w:rPr>
                          <w:t xml:space="preserve">           性能情報計測用コード生成用ソース</w:t>
                        </w:r>
                      </w:p>
                      <w:p w:rsidR="00B00A8E"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sz w:val="20"/>
                            <w:szCs w:val="20"/>
                          </w:rPr>
                          <w:t>blxml_llvm.cxx</w:t>
                        </w:r>
                        <w:r>
                          <w:rPr>
                            <w:rFonts w:asciiTheme="majorEastAsia" w:eastAsiaTheme="majorEastAsia" w:hAnsiTheme="majorEastAsia" w:hint="eastAsia"/>
                            <w:sz w:val="20"/>
                            <w:szCs w:val="20"/>
                          </w:rPr>
                          <w:t xml:space="preserve">           LLVM用BLXML処理モジュール(ソース)</w:t>
                        </w:r>
                      </w:p>
                      <w:p w:rsidR="00B00A8E"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sz w:val="20"/>
                            <w:szCs w:val="20"/>
                          </w:rPr>
                          <w:t>blxml_llvm.h</w:t>
                        </w:r>
                        <w:r>
                          <w:rPr>
                            <w:rFonts w:asciiTheme="majorEastAsia" w:eastAsiaTheme="majorEastAsia" w:hAnsiTheme="majorEastAsia" w:hint="eastAsia"/>
                            <w:sz w:val="20"/>
                            <w:szCs w:val="20"/>
                          </w:rPr>
                          <w:t xml:space="preserve">             LLVM用BLXML処理モジュール(ヘッダ)</w:t>
                        </w:r>
                      </w:p>
                      <w:p w:rsidR="00B00A8E"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sz w:val="20"/>
                            <w:szCs w:val="20"/>
                          </w:rPr>
                          <w:t>boost_llvm.cxx</w:t>
                        </w:r>
                        <w:r>
                          <w:rPr>
                            <w:rFonts w:asciiTheme="majorEastAsia" w:eastAsiaTheme="majorEastAsia" w:hAnsiTheme="majorEastAsia" w:hint="eastAsia"/>
                            <w:sz w:val="20"/>
                            <w:szCs w:val="20"/>
                          </w:rPr>
                          <w:t xml:space="preserve">           LLVM用Boostライブラリ処理モジュール</w:t>
                        </w:r>
                      </w:p>
                      <w:p w:rsidR="00B00A8E" w:rsidRDefault="00B00A8E" w:rsidP="00E563B6">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dump_block_info</w:t>
                        </w:r>
                        <w:r w:rsidRPr="00D025B8">
                          <w:rPr>
                            <w:rFonts w:asciiTheme="majorEastAsia" w:eastAsiaTheme="majorEastAsia" w:hAnsiTheme="majorEastAsia"/>
                            <w:sz w:val="20"/>
                            <w:szCs w:val="20"/>
                          </w:rPr>
                          <w:t>.cxx</w:t>
                        </w:r>
                        <w:r>
                          <w:rPr>
                            <w:rFonts w:asciiTheme="majorEastAsia" w:eastAsiaTheme="majorEastAsia" w:hAnsiTheme="majorEastAsia" w:hint="eastAsia"/>
                            <w:sz w:val="20"/>
                            <w:szCs w:val="20"/>
                          </w:rPr>
                          <w:t xml:space="preserve">      dump_block_infoプログラム</w:t>
                        </w:r>
                      </w:p>
                      <w:p w:rsidR="00B00A8E"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sz w:val="20"/>
                            <w:szCs w:val="20"/>
                          </w:rPr>
                          <w:t>llvm-BLXMLPerf.cxx</w:t>
                        </w:r>
                        <w:r>
                          <w:rPr>
                            <w:rFonts w:asciiTheme="majorEastAsia" w:eastAsiaTheme="majorEastAsia" w:hAnsiTheme="majorEastAsia" w:hint="eastAsia"/>
                            <w:sz w:val="20"/>
                            <w:szCs w:val="20"/>
                          </w:rPr>
                          <w:t xml:space="preserve">       BLXML処理用LLVMのパス本体(ソース)</w:t>
                        </w:r>
                      </w:p>
                      <w:p w:rsidR="00B00A8E" w:rsidRPr="00D025B8"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sz w:val="20"/>
                            <w:szCs w:val="20"/>
                          </w:rPr>
                          <w:t>llvm-BLXMLPerf.h</w:t>
                        </w:r>
                        <w:r>
                          <w:rPr>
                            <w:rFonts w:asciiTheme="majorEastAsia" w:eastAsiaTheme="majorEastAsia" w:hAnsiTheme="majorEastAsia" w:hint="eastAsia"/>
                            <w:sz w:val="20"/>
                            <w:szCs w:val="20"/>
                          </w:rPr>
                          <w:t xml:space="preserve">         BLXML処理用LLVMのパス本体(ヘッダ)</w:t>
                        </w:r>
                      </w:p>
                      <w:p w:rsidR="00B00A8E" w:rsidRPr="00D025B8" w:rsidRDefault="00B00A8E" w:rsidP="00B806CA">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rtw_test.cxx             rtw_testサンプルプログラム</w:t>
                        </w:r>
                      </w:p>
                      <w:p w:rsidR="00B00A8E" w:rsidRPr="00B806CA" w:rsidRDefault="00B00A8E" w:rsidP="00B806CA">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B806CA">
                          <w:rPr>
                            <w:rFonts w:asciiTheme="majorEastAsia" w:eastAsiaTheme="majorEastAsia" w:hAnsiTheme="majorEastAsia"/>
                            <w:sz w:val="20"/>
                            <w:szCs w:val="20"/>
                          </w:rPr>
                          <w:t>shim.xsd</w:t>
                        </w:r>
                        <w:r>
                          <w:rPr>
                            <w:rFonts w:asciiTheme="majorEastAsia" w:eastAsiaTheme="majorEastAsia" w:hAnsiTheme="majorEastAsia" w:hint="eastAsia"/>
                            <w:sz w:val="20"/>
                            <w:szCs w:val="20"/>
                          </w:rPr>
                          <w:t xml:space="preserve">                 SHIMのXMLスキーマ</w:t>
                        </w:r>
                      </w:p>
                      <w:p w:rsidR="00B00A8E" w:rsidRPr="00B806CA" w:rsidRDefault="00B00A8E" w:rsidP="00B806CA">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B806CA">
                          <w:rPr>
                            <w:rFonts w:asciiTheme="majorEastAsia" w:eastAsiaTheme="majorEastAsia" w:hAnsiTheme="majorEastAsia"/>
                            <w:sz w:val="20"/>
                            <w:szCs w:val="20"/>
                          </w:rPr>
                          <w:t>shim_llvm.cxx</w:t>
                        </w:r>
                        <w:r>
                          <w:rPr>
                            <w:rFonts w:asciiTheme="majorEastAsia" w:eastAsiaTheme="majorEastAsia" w:hAnsiTheme="majorEastAsia" w:hint="eastAsia"/>
                            <w:sz w:val="20"/>
                            <w:szCs w:val="20"/>
                          </w:rPr>
                          <w:t xml:space="preserve">            LLVM用SHIM処理モジュール(ソース)</w:t>
                        </w:r>
                      </w:p>
                      <w:p w:rsidR="00B00A8E" w:rsidRDefault="00B00A8E" w:rsidP="00B806CA">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 xml:space="preserve"> </w:t>
                        </w:r>
                        <w:r w:rsidRPr="00B806CA">
                          <w:rPr>
                            <w:rFonts w:asciiTheme="majorEastAsia" w:eastAsiaTheme="majorEastAsia" w:hAnsiTheme="majorEastAsia"/>
                            <w:sz w:val="20"/>
                            <w:szCs w:val="20"/>
                          </w:rPr>
                          <w:t>shim_llvm.h</w:t>
                        </w:r>
                        <w:r>
                          <w:rPr>
                            <w:rFonts w:asciiTheme="majorEastAsia" w:eastAsiaTheme="majorEastAsia" w:hAnsiTheme="majorEastAsia" w:hint="eastAsia"/>
                            <w:sz w:val="20"/>
                            <w:szCs w:val="20"/>
                          </w:rPr>
                          <w:t xml:space="preserve">              LLVM用SHIM処理モジュール(ヘッダ)</w:t>
                        </w:r>
                      </w:p>
                      <w:p w:rsidR="00B00A8E" w:rsidRPr="00D025B8"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xml_test.cxx             xml_testサンプルプログラム</w:t>
                        </w:r>
                      </w:p>
                      <w:p w:rsidR="00B00A8E" w:rsidRPr="00D025B8" w:rsidRDefault="00B00A8E" w:rsidP="00D07E19">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xsd_driver.cxx           SimulinkModelテストコード</w:t>
                        </w:r>
                      </w:p>
                      <w:p w:rsidR="00B00A8E" w:rsidRPr="00D025B8" w:rsidRDefault="00B00A8E" w:rsidP="001E352C">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models</w:t>
                        </w:r>
                      </w:p>
                      <w:p w:rsidR="00B00A8E" w:rsidRPr="00D025B8" w:rsidRDefault="00B00A8E" w:rsidP="003767F1">
                        <w:pPr>
                          <w:snapToGrid w:val="0"/>
                          <w:spacing w:line="220" w:lineRule="exact"/>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xml:space="preserve">  │  ├ pid</w:t>
                        </w:r>
                        <w:r>
                          <w:rPr>
                            <w:rFonts w:asciiTheme="majorEastAsia" w:eastAsiaTheme="majorEastAsia" w:hAnsiTheme="majorEastAsia" w:hint="eastAsia"/>
                            <w:sz w:val="20"/>
                            <w:szCs w:val="20"/>
                          </w:rPr>
                          <w:t xml:space="preserve">                  テスト用入力・出力コード</w:t>
                        </w:r>
                      </w:p>
                      <w:p w:rsidR="00B00A8E" w:rsidRPr="00D025B8" w:rsidRDefault="00B00A8E" w:rsidP="00D025B8">
                        <w:pPr>
                          <w:snapToGrid w:val="0"/>
                          <w:spacing w:line="220" w:lineRule="exact"/>
                          <w:ind w:firstLineChars="100" w:firstLine="200"/>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  ├ test1</w:t>
                        </w:r>
                        <w:r>
                          <w:rPr>
                            <w:rFonts w:asciiTheme="majorEastAsia" w:eastAsiaTheme="majorEastAsia" w:hAnsiTheme="majorEastAsia" w:hint="eastAsia"/>
                            <w:sz w:val="20"/>
                            <w:szCs w:val="20"/>
                          </w:rPr>
                          <w:t xml:space="preserve">                テスト用入力・出力コード</w:t>
                        </w:r>
                      </w:p>
                      <w:p w:rsidR="00B00A8E" w:rsidRDefault="00B00A8E" w:rsidP="001E352C">
                        <w:pPr>
                          <w:snapToGrid w:val="0"/>
                          <w:spacing w:line="220" w:lineRule="exact"/>
                          <w:ind w:firstLineChars="100" w:firstLine="200"/>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 testmux</w:t>
                        </w:r>
                        <w:r>
                          <w:rPr>
                            <w:rFonts w:asciiTheme="majorEastAsia" w:eastAsiaTheme="majorEastAsia" w:hAnsiTheme="majorEastAsia" w:hint="eastAsia"/>
                            <w:sz w:val="20"/>
                            <w:szCs w:val="20"/>
                          </w:rPr>
                          <w:t xml:space="preserve">              テスト用入力・出力コード</w:t>
                        </w:r>
                      </w:p>
                      <w:p w:rsidR="00B00A8E" w:rsidRPr="00D025B8" w:rsidRDefault="00B00A8E" w:rsidP="001E352C">
                        <w:pPr>
                          <w:snapToGrid w:val="0"/>
                          <w:spacing w:line="220" w:lineRule="exact"/>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models2</w:t>
                        </w:r>
                      </w:p>
                      <w:p w:rsidR="00B00A8E" w:rsidRPr="001E352C" w:rsidRDefault="00B00A8E" w:rsidP="001E352C">
                        <w:pPr>
                          <w:snapToGrid w:val="0"/>
                          <w:spacing w:line="220" w:lineRule="exact"/>
                          <w:ind w:firstLineChars="100" w:firstLine="200"/>
                          <w:rPr>
                            <w:rFonts w:asciiTheme="majorEastAsia" w:eastAsiaTheme="majorEastAsia" w:hAnsiTheme="majorEastAsia"/>
                            <w:sz w:val="20"/>
                            <w:szCs w:val="20"/>
                          </w:rPr>
                        </w:pPr>
                        <w:r w:rsidRPr="00D025B8">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 xml:space="preserve"> Mfunc                テスト用入力・出力コード</w:t>
                        </w:r>
                      </w:p>
                      <w:p w:rsidR="00B00A8E" w:rsidRDefault="00B00A8E" w:rsidP="001E352C">
                        <w:pPr>
                          <w:snapToGrid w:val="0"/>
                          <w:spacing w:line="220" w:lineRule="exact"/>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 xml:space="preserve">└ </w:t>
                        </w:r>
                        <w:r>
                          <w:rPr>
                            <w:rFonts w:asciiTheme="majorEastAsia" w:eastAsiaTheme="majorEastAsia" w:hAnsiTheme="majorEastAsia" w:hint="eastAsia"/>
                            <w:sz w:val="20"/>
                            <w:szCs w:val="20"/>
                          </w:rPr>
                          <w:t>cell                 テスト用入力・出力コード</w:t>
                        </w:r>
                      </w:p>
                      <w:p w:rsidR="00B00A8E" w:rsidRDefault="00B00A8E" w:rsidP="001E352C">
                        <w:pPr>
                          <w:snapToGrid w:val="0"/>
                          <w:spacing w:line="220" w:lineRule="exact"/>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 xml:space="preserve"> temp                     テスト用入力・出力コード</w:t>
                        </w:r>
                      </w:p>
                      <w:p w:rsidR="00B00A8E" w:rsidRPr="00D025B8" w:rsidRDefault="00B00A8E" w:rsidP="001E352C">
                        <w:pPr>
                          <w:snapToGrid w:val="0"/>
                          <w:spacing w:line="220" w:lineRule="exact"/>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  </w:t>
                        </w:r>
                        <w:r w:rsidRPr="00D025B8">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 xml:space="preserve"> 0911                     テスト用入力・出力コード</w:t>
                        </w:r>
                      </w:p>
                    </w:txbxContent>
                  </v:textbox>
                </v:shape>
                <w10:anchorlock/>
              </v:group>
            </w:pict>
          </mc:Fallback>
        </mc:AlternateContent>
      </w:r>
    </w:p>
    <w:p w:rsidR="00987098" w:rsidRDefault="00987098" w:rsidP="00987098">
      <w:pPr>
        <w:pStyle w:val="ae"/>
        <w:jc w:val="center"/>
        <w:rPr>
          <w:rFonts w:hAnsi="ＭＳ ゴシック"/>
        </w:rPr>
      </w:pPr>
      <w:bookmarkStart w:id="1020" w:name="_Ref377715063"/>
      <w:bookmarkStart w:id="1021" w:name="_Toc419367192"/>
      <w:r>
        <w:rPr>
          <w:rFonts w:hint="eastAsia"/>
        </w:rPr>
        <w:t>図</w:t>
      </w:r>
      <w:r>
        <w:rPr>
          <w:rFonts w:hint="eastAsia"/>
        </w:rPr>
        <w:t xml:space="preserve"> </w:t>
      </w:r>
      <w:r w:rsidR="006D737A">
        <w:fldChar w:fldCharType="begin"/>
      </w:r>
      <w:r w:rsidR="006D737A">
        <w:instrText xml:space="preserve"> </w:instrText>
      </w:r>
      <w:r w:rsidR="006D737A">
        <w:rPr>
          <w:rFonts w:hint="eastAsia"/>
        </w:rPr>
        <w:instrText>STYLEREF 1 \s</w:instrText>
      </w:r>
      <w:r w:rsidR="006D737A">
        <w:instrText xml:space="preserve"> </w:instrText>
      </w:r>
      <w:r w:rsidR="006D737A">
        <w:fldChar w:fldCharType="separate"/>
      </w:r>
      <w:r w:rsidR="00272DE0">
        <w:rPr>
          <w:noProof/>
        </w:rPr>
        <w:t>2</w:t>
      </w:r>
      <w:r w:rsidR="006D737A">
        <w:fldChar w:fldCharType="end"/>
      </w:r>
      <w:r w:rsidR="006D737A">
        <w:noBreakHyphen/>
      </w:r>
      <w:r w:rsidR="006D737A">
        <w:fldChar w:fldCharType="begin"/>
      </w:r>
      <w:r w:rsidR="006D737A">
        <w:instrText xml:space="preserve"> </w:instrText>
      </w:r>
      <w:r w:rsidR="006D737A">
        <w:rPr>
          <w:rFonts w:hint="eastAsia"/>
        </w:rPr>
        <w:instrText xml:space="preserve">SEQ </w:instrText>
      </w:r>
      <w:r w:rsidR="006D737A">
        <w:rPr>
          <w:rFonts w:hint="eastAsia"/>
        </w:rPr>
        <w:instrText>図</w:instrText>
      </w:r>
      <w:r w:rsidR="006D737A">
        <w:rPr>
          <w:rFonts w:hint="eastAsia"/>
        </w:rPr>
        <w:instrText xml:space="preserve"> \* ARABIC \s 1</w:instrText>
      </w:r>
      <w:r w:rsidR="006D737A">
        <w:instrText xml:space="preserve"> </w:instrText>
      </w:r>
      <w:r w:rsidR="006D737A">
        <w:fldChar w:fldCharType="separate"/>
      </w:r>
      <w:r w:rsidR="00272DE0">
        <w:rPr>
          <w:noProof/>
        </w:rPr>
        <w:t>2</w:t>
      </w:r>
      <w:r w:rsidR="006D737A">
        <w:fldChar w:fldCharType="end"/>
      </w:r>
      <w:bookmarkEnd w:id="1020"/>
      <w:r w:rsidR="0083056B">
        <w:rPr>
          <w:rFonts w:hint="eastAsia"/>
        </w:rPr>
        <w:t xml:space="preserve">　</w:t>
      </w:r>
      <w:r>
        <w:rPr>
          <w:rFonts w:hAnsi="ＭＳ ゴシック" w:hint="eastAsia"/>
        </w:rPr>
        <w:t>ディレクトリ構成</w:t>
      </w:r>
      <w:bookmarkEnd w:id="1021"/>
    </w:p>
    <w:p w:rsidR="00E46B6D" w:rsidRDefault="009E04A5" w:rsidP="004324E1">
      <w:pPr>
        <w:pStyle w:val="af5"/>
        <w:widowControl/>
        <w:numPr>
          <w:ilvl w:val="0"/>
          <w:numId w:val="18"/>
        </w:numPr>
        <w:ind w:leftChars="0"/>
      </w:pPr>
      <w:r>
        <w:rPr>
          <w:rFonts w:hint="eastAsia"/>
        </w:rPr>
        <w:t>SimulinkModel.xsd</w:t>
      </w:r>
      <w:r w:rsidR="00FF1753">
        <w:rPr>
          <w:rFonts w:hint="eastAsia"/>
        </w:rPr>
        <w:t>は</w:t>
      </w:r>
      <w:r w:rsidR="00FF1753">
        <w:rPr>
          <w:rFonts w:hint="eastAsia"/>
        </w:rPr>
        <w:t>SimulinkModel.m4</w:t>
      </w:r>
      <w:r w:rsidR="00FF1753">
        <w:rPr>
          <w:rFonts w:hint="eastAsia"/>
        </w:rPr>
        <w:t>から生成され、</w:t>
      </w:r>
      <w:r>
        <w:rPr>
          <w:rFonts w:hint="eastAsia"/>
        </w:rPr>
        <w:t>Simulink</w:t>
      </w:r>
      <w:r>
        <w:rPr>
          <w:rFonts w:hint="eastAsia"/>
        </w:rPr>
        <w:t>のブロック構造と</w:t>
      </w:r>
      <w:r>
        <w:rPr>
          <w:rFonts w:hint="eastAsia"/>
        </w:rPr>
        <w:t>RTW-EC</w:t>
      </w:r>
      <w:r>
        <w:rPr>
          <w:rFonts w:hint="eastAsia"/>
        </w:rPr>
        <w:t>から抽出した変数、状態変数、パラメタ、定数パラメタ、初期化コード、実行コード等を保持するための</w:t>
      </w:r>
      <w:r>
        <w:rPr>
          <w:rFonts w:hint="eastAsia"/>
        </w:rPr>
        <w:t>XML</w:t>
      </w:r>
      <w:r>
        <w:rPr>
          <w:rFonts w:hint="eastAsia"/>
        </w:rPr>
        <w:t>スキーマで、その説明は</w:t>
      </w:r>
      <w:r>
        <w:rPr>
          <w:rFonts w:hint="eastAsia"/>
        </w:rPr>
        <w:t>SimulinkXSD.xlsx</w:t>
      </w:r>
      <w:r>
        <w:rPr>
          <w:rFonts w:hint="eastAsia"/>
        </w:rPr>
        <w:t>を参照してください。</w:t>
      </w:r>
    </w:p>
    <w:p w:rsidR="00E46B6D" w:rsidRDefault="009E04A5" w:rsidP="009E04A5">
      <w:pPr>
        <w:pStyle w:val="af5"/>
        <w:widowControl/>
        <w:numPr>
          <w:ilvl w:val="0"/>
          <w:numId w:val="18"/>
        </w:numPr>
        <w:ind w:leftChars="0"/>
      </w:pPr>
      <w:r>
        <w:rPr>
          <w:rFonts w:hint="eastAsia"/>
        </w:rPr>
        <w:t>このスキーマは</w:t>
      </w:r>
      <w:r>
        <w:rPr>
          <w:rFonts w:hint="eastAsia"/>
        </w:rPr>
        <w:t>Codesynthesis XSD</w:t>
      </w:r>
      <w:r>
        <w:rPr>
          <w:rFonts w:hint="eastAsia"/>
        </w:rPr>
        <w:t>により、</w:t>
      </w:r>
      <w:r>
        <w:rPr>
          <w:rFonts w:hint="eastAsia"/>
        </w:rPr>
        <w:t>SimulinkModel.cxx</w:t>
      </w:r>
      <w:r>
        <w:rPr>
          <w:rFonts w:hint="eastAsia"/>
        </w:rPr>
        <w:t>および</w:t>
      </w:r>
      <w:r>
        <w:rPr>
          <w:rFonts w:hint="eastAsia"/>
        </w:rPr>
        <w:t>SimulinkModel.hxx</w:t>
      </w:r>
      <w:r>
        <w:rPr>
          <w:rFonts w:hint="eastAsia"/>
        </w:rPr>
        <w:t>ファイルが生成され、</w:t>
      </w:r>
      <w:r>
        <w:rPr>
          <w:rFonts w:hint="eastAsia"/>
        </w:rPr>
        <w:t>C++</w:t>
      </w:r>
      <w:r>
        <w:rPr>
          <w:rFonts w:hint="eastAsia"/>
        </w:rPr>
        <w:t>から利用可能になります。利用に際しては</w:t>
      </w:r>
      <w:r>
        <w:rPr>
          <w:rFonts w:hint="eastAsia"/>
        </w:rPr>
        <w:t>Apache XML</w:t>
      </w:r>
      <w:r>
        <w:rPr>
          <w:rFonts w:hint="eastAsia"/>
        </w:rPr>
        <w:t>プロジェクトの</w:t>
      </w:r>
      <w:r w:rsidRPr="00DC5D66">
        <w:t>Xerces-C++</w:t>
      </w:r>
      <w:r>
        <w:rPr>
          <w:rFonts w:hint="eastAsia"/>
        </w:rPr>
        <w:t>ライブラリが必要です</w:t>
      </w:r>
    </w:p>
    <w:p w:rsidR="009E04A5" w:rsidRDefault="009E04A5" w:rsidP="009E04A5">
      <w:pPr>
        <w:pStyle w:val="af5"/>
        <w:widowControl/>
        <w:numPr>
          <w:ilvl w:val="0"/>
          <w:numId w:val="18"/>
        </w:numPr>
        <w:ind w:leftChars="0"/>
      </w:pPr>
      <w:r>
        <w:rPr>
          <w:rFonts w:hint="eastAsia"/>
        </w:rPr>
        <w:t>SimulinkModel.doxygen</w:t>
      </w:r>
      <w:r>
        <w:rPr>
          <w:rFonts w:hint="eastAsia"/>
        </w:rPr>
        <w:t>は、</w:t>
      </w:r>
      <w:r>
        <w:rPr>
          <w:rFonts w:hint="eastAsia"/>
        </w:rPr>
        <w:t>Codesynthesis XSD</w:t>
      </w:r>
      <w:r>
        <w:rPr>
          <w:rFonts w:hint="eastAsia"/>
        </w:rPr>
        <w:t>が生成する</w:t>
      </w:r>
      <w:r>
        <w:rPr>
          <w:rFonts w:hint="eastAsia"/>
        </w:rPr>
        <w:t>C++</w:t>
      </w:r>
      <w:r>
        <w:rPr>
          <w:rFonts w:hint="eastAsia"/>
        </w:rPr>
        <w:t>コード中の記述からドキュメントを生成するために用います。</w:t>
      </w:r>
    </w:p>
    <w:p w:rsidR="008C5959" w:rsidRDefault="008C5959" w:rsidP="009E04A5">
      <w:pPr>
        <w:pStyle w:val="af5"/>
        <w:widowControl/>
        <w:numPr>
          <w:ilvl w:val="0"/>
          <w:numId w:val="18"/>
        </w:numPr>
        <w:ind w:leftChars="0"/>
      </w:pPr>
      <w:r>
        <w:rPr>
          <w:rFonts w:hint="eastAsia"/>
        </w:rPr>
        <w:t>shim.xsd</w:t>
      </w:r>
      <w:r>
        <w:rPr>
          <w:rFonts w:hint="eastAsia"/>
        </w:rPr>
        <w:t>は</w:t>
      </w:r>
      <w:r w:rsidR="00FF1753">
        <w:rPr>
          <w:rFonts w:hint="eastAsia"/>
        </w:rPr>
        <w:t>2015</w:t>
      </w:r>
      <w:r w:rsidR="00FF1753">
        <w:rPr>
          <w:rFonts w:hint="eastAsia"/>
        </w:rPr>
        <w:t>年</w:t>
      </w:r>
      <w:r w:rsidR="00FF1753">
        <w:rPr>
          <w:rFonts w:hint="eastAsia"/>
        </w:rPr>
        <w:t>2</w:t>
      </w:r>
      <w:r>
        <w:rPr>
          <w:rFonts w:hint="eastAsia"/>
        </w:rPr>
        <w:t>月</w:t>
      </w:r>
      <w:r w:rsidR="00FF1753">
        <w:rPr>
          <w:rFonts w:hint="eastAsia"/>
        </w:rPr>
        <w:t>公開の</w:t>
      </w:r>
      <w:r>
        <w:rPr>
          <w:rFonts w:hint="eastAsia"/>
        </w:rPr>
        <w:t>SHIM</w:t>
      </w:r>
      <w:r>
        <w:rPr>
          <w:rFonts w:hint="eastAsia"/>
        </w:rPr>
        <w:t>スキーマです。</w:t>
      </w:r>
    </w:p>
    <w:p w:rsidR="002F7163" w:rsidRDefault="002F7163" w:rsidP="002F7163">
      <w:pPr>
        <w:pStyle w:val="1"/>
      </w:pPr>
      <w:bookmarkStart w:id="1022" w:name="_Toc412026958"/>
      <w:bookmarkStart w:id="1023" w:name="_Toc444757836"/>
      <w:bookmarkStart w:id="1024" w:name="_Toc444763065"/>
      <w:r>
        <w:rPr>
          <w:rFonts w:hint="eastAsia"/>
        </w:rPr>
        <w:t>ビルド手順</w:t>
      </w:r>
      <w:bookmarkEnd w:id="1022"/>
      <w:bookmarkEnd w:id="1023"/>
      <w:bookmarkEnd w:id="1024"/>
    </w:p>
    <w:p w:rsidR="00B4448A" w:rsidRPr="00B4448A" w:rsidRDefault="00B4448A" w:rsidP="00B4448A">
      <w:pPr>
        <w:pStyle w:val="2"/>
      </w:pPr>
      <w:bookmarkStart w:id="1025" w:name="_Toc412026959"/>
      <w:bookmarkStart w:id="1026" w:name="_Toc444757837"/>
      <w:bookmarkStart w:id="1027" w:name="_Toc444763066"/>
      <w:r>
        <w:rPr>
          <w:rFonts w:hint="eastAsia"/>
        </w:rPr>
        <w:t>コンパイル</w:t>
      </w:r>
      <w:bookmarkEnd w:id="1025"/>
      <w:bookmarkEnd w:id="1026"/>
      <w:bookmarkEnd w:id="1027"/>
    </w:p>
    <w:p w:rsidR="000A1DB0" w:rsidRDefault="003150B5" w:rsidP="002F7163">
      <w:pPr>
        <w:rPr>
          <w:rFonts w:hAnsi="ＭＳ ゴシック"/>
        </w:rPr>
      </w:pPr>
      <w:r>
        <w:rPr>
          <w:rFonts w:hAnsi="ＭＳ ゴシック" w:hint="eastAsia"/>
        </w:rPr>
        <w:t>Simulink_XSD</w:t>
      </w:r>
      <w:r>
        <w:rPr>
          <w:rFonts w:hAnsi="ＭＳ ゴシック" w:hint="eastAsia"/>
        </w:rPr>
        <w:t>のディレクトリにて以下のように</w:t>
      </w:r>
      <w:r>
        <w:rPr>
          <w:rFonts w:hAnsi="ＭＳ ゴシック" w:hint="eastAsia"/>
        </w:rPr>
        <w:t>make</w:t>
      </w:r>
      <w:r>
        <w:rPr>
          <w:rFonts w:hAnsi="ＭＳ ゴシック" w:hint="eastAsia"/>
        </w:rPr>
        <w:t>を実行してください。</w:t>
      </w:r>
    </w:p>
    <w:p w:rsidR="003150B5" w:rsidRDefault="003767F1" w:rsidP="002F7163">
      <w:pPr>
        <w:rPr>
          <w:rFonts w:hAnsi="ＭＳ ゴシック"/>
        </w:rPr>
      </w:pPr>
      <w:r>
        <w:rPr>
          <w:rFonts w:hAnsi="ＭＳ ゴシック"/>
          <w:noProof/>
        </w:rPr>
        <mc:AlternateContent>
          <mc:Choice Requires="wpc">
            <w:drawing>
              <wp:inline distT="0" distB="0" distL="0" distR="0" wp14:anchorId="38FA68FE" wp14:editId="799A9A0F">
                <wp:extent cx="5400675" cy="504825"/>
                <wp:effectExtent l="0" t="0" r="0" b="0"/>
                <wp:docPr id="58" name="キャンバス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正方形/長方形 60"/>
                        <wps:cNvSpPr/>
                        <wps:spPr>
                          <a:xfrm>
                            <a:off x="76200" y="57150"/>
                            <a:ext cx="5238750" cy="371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3767F1" w:rsidRDefault="00B00A8E" w:rsidP="003767F1">
                              <w:pPr>
                                <w:rPr>
                                  <w:color w:val="000000" w:themeColor="text1"/>
                                </w:rPr>
                              </w:pPr>
                              <w:r w:rsidRPr="003767F1">
                                <w:rPr>
                                  <w:rFonts w:hint="eastAsia"/>
                                  <w:color w:val="000000" w:themeColor="text1"/>
                                </w:rPr>
                                <w:t>$ make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8FA68FE" id="キャンバス 58" o:spid="_x0000_s1059" editas="canvas" style="width:425.25pt;height:39.75pt;mso-position-horizontal-relative:char;mso-position-vertical-relative:line" coordsize="54006,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">
                <v:shape id="_x0000_s1060" type="#_x0000_t75" style="position:absolute;width:54006;height:5048;visibility:visible;mso-wrap-style:square">
                  <v:fill o:detectmouseclick="t"/>
                  <v:path o:connecttype="none"/>
                </v:shape>
                <v:rect id="正方形/長方形 60" o:spid="_x0000_s1061" style="position:absolute;left:762;top:571;width:523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l6MIA&#10;AADbAAAADwAAAGRycy9kb3ducmV2LnhtbERPS2vCQBC+C/6HZQpepG7sQSR1lVJpyUEEX4fexuw0&#10;m5qdDdmpxn/vHgo9fnzvxar3jbpSF+vABqaTDBRxGWzNlYHj4eN5DioKssUmMBm4U4TVcjhYYG7D&#10;jXd03UulUgjHHA04kTbXOpaOPMZJaIkT9x06j5JgV2nb4S2F+0a/ZNlMe6w5NThs6d1Redn/egNf&#10;RS/Vz/RTNhccn8aFO5fb9dmY0VP/9gpKqJd/8Z+7sAZmaX36kn6AX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SWXowgAAANsAAAAPAAAAAAAAAAAAAAAAAJgCAABkcnMvZG93&#10;bnJldi54bWxQSwUGAAAAAAQABAD1AAAAhwMAAAAA&#10;" filled="f" strokecolor="black [3213]" strokeweight="1pt">
                  <v:textbox>
                    <w:txbxContent>
                      <w:p w:rsidR="00B00A8E" w:rsidRPr="003767F1" w:rsidRDefault="00B00A8E" w:rsidP="003767F1">
                        <w:pPr>
                          <w:rPr>
                            <w:color w:val="000000" w:themeColor="text1"/>
                          </w:rPr>
                        </w:pPr>
                        <w:r w:rsidRPr="003767F1">
                          <w:rPr>
                            <w:rFonts w:hint="eastAsia"/>
                            <w:color w:val="000000" w:themeColor="text1"/>
                          </w:rPr>
                          <w:t>$ make</w:t>
                        </w:r>
                      </w:p>
                    </w:txbxContent>
                  </v:textbox>
                </v:rect>
                <w10:anchorlock/>
              </v:group>
            </w:pict>
          </mc:Fallback>
        </mc:AlternateContent>
      </w:r>
    </w:p>
    <w:p w:rsidR="00B4448A" w:rsidRDefault="00B4448A" w:rsidP="00B4448A">
      <w:pPr>
        <w:pStyle w:val="2"/>
      </w:pPr>
      <w:bookmarkStart w:id="1028" w:name="_Toc412026960"/>
      <w:bookmarkStart w:id="1029" w:name="_Toc444757838"/>
      <w:bookmarkStart w:id="1030" w:name="_Toc444763067"/>
      <w:r>
        <w:rPr>
          <w:rFonts w:hint="eastAsia"/>
        </w:rPr>
        <w:t>サンプルの実行</w:t>
      </w:r>
      <w:bookmarkEnd w:id="1028"/>
      <w:bookmarkEnd w:id="1029"/>
      <w:bookmarkEnd w:id="1030"/>
    </w:p>
    <w:p w:rsidR="00B4448A" w:rsidRDefault="00B4448A" w:rsidP="00B4448A">
      <w:r>
        <w:rPr>
          <w:rFonts w:hint="eastAsia"/>
        </w:rPr>
        <w:t>make</w:t>
      </w:r>
      <w:r>
        <w:rPr>
          <w:rFonts w:hint="eastAsia"/>
        </w:rPr>
        <w:t>コマンドによりサンプルデータを処理する</w:t>
      </w:r>
      <w:r w:rsidR="00154630">
        <w:rPr>
          <w:rFonts w:hint="eastAsia"/>
        </w:rPr>
        <w:t>こと</w:t>
      </w:r>
      <w:r>
        <w:rPr>
          <w:rFonts w:hint="eastAsia"/>
        </w:rPr>
        <w:t>ができます。以下のように実行すると</w:t>
      </w:r>
      <w:r w:rsidR="001E352C">
        <w:rPr>
          <w:rFonts w:hint="eastAsia"/>
        </w:rPr>
        <w:t>synrmmodel_mt_RTW</w:t>
      </w:r>
      <w:r>
        <w:rPr>
          <w:rFonts w:hint="eastAsia"/>
        </w:rPr>
        <w:t>の処理を行います。</w:t>
      </w:r>
    </w:p>
    <w:p w:rsidR="00B4448A" w:rsidRDefault="00B4448A" w:rsidP="00B4448A">
      <w:r>
        <w:rPr>
          <w:rFonts w:hAnsi="ＭＳ ゴシック"/>
          <w:noProof/>
        </w:rPr>
        <mc:AlternateContent>
          <mc:Choice Requires="wpc">
            <w:drawing>
              <wp:inline distT="0" distB="0" distL="0" distR="0" wp14:anchorId="3B151DB9" wp14:editId="342207D1">
                <wp:extent cx="5400040" cy="504766"/>
                <wp:effectExtent l="0" t="0" r="0" b="0"/>
                <wp:docPr id="71" name="キャンバス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正方形/長方形 70"/>
                        <wps:cNvSpPr/>
                        <wps:spPr>
                          <a:xfrm>
                            <a:off x="76200" y="57150"/>
                            <a:ext cx="5238750" cy="371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3767F1" w:rsidRDefault="00B00A8E" w:rsidP="00B4448A">
                              <w:pPr>
                                <w:rPr>
                                  <w:color w:val="000000" w:themeColor="text1"/>
                                </w:rPr>
                              </w:pPr>
                              <w:r w:rsidRPr="003767F1">
                                <w:rPr>
                                  <w:rFonts w:hint="eastAsia"/>
                                  <w:color w:val="000000" w:themeColor="text1"/>
                                </w:rPr>
                                <w:t>$ make</w:t>
                              </w:r>
                              <w:r>
                                <w:rPr>
                                  <w:rFonts w:hint="eastAsia"/>
                                  <w:color w:val="000000" w:themeColor="text1"/>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B151DB9" id="キャンバス 71" o:spid="_x0000_s1062" editas="canvas" style="width:425.2pt;height:39.75pt;mso-position-horizontal-relative:char;mso-position-vertical-relative:line" coordsize="54000,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">
                <v:shape id="_x0000_s1063" type="#_x0000_t75" style="position:absolute;width:54000;height:5041;visibility:visible;mso-wrap-style:square">
                  <v:fill o:detectmouseclick="t"/>
                  <v:path o:connecttype="none"/>
                </v:shape>
                <v:rect id="正方形/長方形 70" o:spid="_x0000_s1064" style="position:absolute;left:762;top:571;width:523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zNcIA&#10;AADbAAAADwAAAGRycy9kb3ducmV2LnhtbERPTWvCQBC9C/6HZYRepG7sQUvqKkVpyaEI2vbQ25id&#10;ZlOzsyE71fjv3YPg8fG+F6veN+pEXawDG5hOMlDEZbA1Vwa+Pt8en0FFQbbYBCYDF4qwWg4HC8xt&#10;OPOOTnupVArhmKMBJ9LmWsfSkcc4CS1x4n5D51ES7CptOzyncN/opyybaY81pwaHLa0dlcf9vzfw&#10;U/RS/U3f5eOI4+9x4Q7ldnMw5mHUv76AEurlLr65C2tgntan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PM1wgAAANsAAAAPAAAAAAAAAAAAAAAAAJgCAABkcnMvZG93&#10;bnJldi54bWxQSwUGAAAAAAQABAD1AAAAhwMAAAAA&#10;" filled="f" strokecolor="black [3213]" strokeweight="1pt">
                  <v:textbox>
                    <w:txbxContent>
                      <w:p w:rsidR="00B00A8E" w:rsidRPr="003767F1" w:rsidRDefault="00B00A8E" w:rsidP="00B4448A">
                        <w:pPr>
                          <w:rPr>
                            <w:color w:val="000000" w:themeColor="text1"/>
                          </w:rPr>
                        </w:pPr>
                        <w:r w:rsidRPr="003767F1">
                          <w:rPr>
                            <w:rFonts w:hint="eastAsia"/>
                            <w:color w:val="000000" w:themeColor="text1"/>
                          </w:rPr>
                          <w:t>$ make</w:t>
                        </w:r>
                        <w:r>
                          <w:rPr>
                            <w:rFonts w:hint="eastAsia"/>
                            <w:color w:val="000000" w:themeColor="text1"/>
                          </w:rPr>
                          <w:t xml:space="preserve"> test</w:t>
                        </w:r>
                      </w:p>
                    </w:txbxContent>
                  </v:textbox>
                </v:rect>
                <w10:anchorlock/>
              </v:group>
            </w:pict>
          </mc:Fallback>
        </mc:AlternateContent>
      </w:r>
    </w:p>
    <w:p w:rsidR="003C4BE3" w:rsidRDefault="003C4BE3" w:rsidP="00B4448A">
      <w:r>
        <w:rPr>
          <w:rFonts w:hint="eastAsia"/>
        </w:rPr>
        <w:t>実行する</w:t>
      </w:r>
      <w:r w:rsidR="00154630">
        <w:rPr>
          <w:rFonts w:hint="eastAsia"/>
        </w:rPr>
        <w:t>こと</w:t>
      </w:r>
      <w:r>
        <w:rPr>
          <w:rFonts w:hint="eastAsia"/>
        </w:rPr>
        <w:t>は以下の通りです。</w:t>
      </w:r>
    </w:p>
    <w:p w:rsidR="003C4BE3" w:rsidRDefault="003C4BE3" w:rsidP="003C4BE3">
      <w:pPr>
        <w:pStyle w:val="af5"/>
        <w:numPr>
          <w:ilvl w:val="0"/>
          <w:numId w:val="13"/>
        </w:numPr>
        <w:ind w:leftChars="0"/>
      </w:pPr>
      <w:r>
        <w:rPr>
          <w:rFonts w:hint="eastAsia"/>
        </w:rPr>
        <w:t>rtw_test</w:t>
      </w:r>
      <w:r>
        <w:rPr>
          <w:rFonts w:hint="eastAsia"/>
        </w:rPr>
        <w:t>による</w:t>
      </w:r>
      <w:r>
        <w:rPr>
          <w:rFonts w:hint="eastAsia"/>
        </w:rPr>
        <w:t>XML</w:t>
      </w:r>
      <w:r>
        <w:rPr>
          <w:rFonts w:hint="eastAsia"/>
        </w:rPr>
        <w:t>の作成</w:t>
      </w:r>
    </w:p>
    <w:p w:rsidR="003C4BE3" w:rsidRDefault="003C4BE3" w:rsidP="003C4BE3">
      <w:pPr>
        <w:pStyle w:val="af5"/>
        <w:numPr>
          <w:ilvl w:val="0"/>
          <w:numId w:val="13"/>
        </w:numPr>
        <w:ind w:leftChars="0"/>
      </w:pPr>
      <w:r>
        <w:rPr>
          <w:rFonts w:hint="eastAsia"/>
        </w:rPr>
        <w:t>xsd_driver</w:t>
      </w:r>
      <w:r>
        <w:rPr>
          <w:rFonts w:hint="eastAsia"/>
        </w:rPr>
        <w:t>による</w:t>
      </w:r>
      <w:r>
        <w:rPr>
          <w:rFonts w:hint="eastAsia"/>
        </w:rPr>
        <w:t>SimulinkModel</w:t>
      </w:r>
      <w:r>
        <w:rPr>
          <w:rFonts w:hint="eastAsia"/>
        </w:rPr>
        <w:t>のスキーマの</w:t>
      </w:r>
      <w:r w:rsidR="00694860">
        <w:rPr>
          <w:rFonts w:hint="eastAsia"/>
        </w:rPr>
        <w:t>動作確認</w:t>
      </w:r>
    </w:p>
    <w:p w:rsidR="003C4BE3" w:rsidRDefault="003C4BE3" w:rsidP="003C4BE3">
      <w:pPr>
        <w:pStyle w:val="af5"/>
        <w:numPr>
          <w:ilvl w:val="0"/>
          <w:numId w:val="13"/>
        </w:numPr>
        <w:ind w:leftChars="0"/>
      </w:pPr>
      <w:r>
        <w:rPr>
          <w:rFonts w:hint="eastAsia"/>
        </w:rPr>
        <w:t>xml_test</w:t>
      </w:r>
      <w:r>
        <w:rPr>
          <w:rFonts w:hint="eastAsia"/>
        </w:rPr>
        <w:t>による</w:t>
      </w:r>
      <w:r>
        <w:rPr>
          <w:rFonts w:hint="eastAsia"/>
        </w:rPr>
        <w:t>graphviz</w:t>
      </w:r>
      <w:r>
        <w:rPr>
          <w:rFonts w:hint="eastAsia"/>
        </w:rPr>
        <w:t>の</w:t>
      </w:r>
      <w:r>
        <w:rPr>
          <w:rFonts w:hint="eastAsia"/>
        </w:rPr>
        <w:t>dot</w:t>
      </w:r>
      <w:r>
        <w:rPr>
          <w:rFonts w:hint="eastAsia"/>
        </w:rPr>
        <w:t>形式ファイルと</w:t>
      </w:r>
      <w:r>
        <w:rPr>
          <w:rFonts w:hint="eastAsia"/>
        </w:rPr>
        <w:t>PNG</w:t>
      </w:r>
      <w:r>
        <w:rPr>
          <w:rFonts w:hint="eastAsia"/>
        </w:rPr>
        <w:t>形式の画像ファイルの生成</w:t>
      </w:r>
    </w:p>
    <w:p w:rsidR="002675CD" w:rsidRDefault="002675CD" w:rsidP="003C4BE3">
      <w:pPr>
        <w:pStyle w:val="af5"/>
        <w:numPr>
          <w:ilvl w:val="0"/>
          <w:numId w:val="13"/>
        </w:numPr>
        <w:ind w:leftChars="0"/>
      </w:pPr>
      <w:r>
        <w:rPr>
          <w:rFonts w:hint="eastAsia"/>
        </w:rPr>
        <w:t>blxm2code</w:t>
      </w:r>
      <w:r>
        <w:rPr>
          <w:rFonts w:hint="eastAsia"/>
        </w:rPr>
        <w:t>によるコード断片のコンパイル可能なコード生成と、</w:t>
      </w:r>
      <w:r>
        <w:rPr>
          <w:rFonts w:hint="eastAsia"/>
        </w:rPr>
        <w:t>LLVM</w:t>
      </w:r>
      <w:r>
        <w:rPr>
          <w:rFonts w:hint="eastAsia"/>
        </w:rPr>
        <w:t>の</w:t>
      </w:r>
      <w:r>
        <w:rPr>
          <w:rFonts w:hint="eastAsia"/>
        </w:rPr>
        <w:t>pass</w:t>
      </w:r>
      <w:r>
        <w:rPr>
          <w:rFonts w:hint="eastAsia"/>
        </w:rPr>
        <w:t>である</w:t>
      </w:r>
      <w:r>
        <w:rPr>
          <w:rFonts w:hint="eastAsia"/>
        </w:rPr>
        <w:t>LLVM-BLXMLperf</w:t>
      </w:r>
      <w:r>
        <w:rPr>
          <w:rFonts w:hint="eastAsia"/>
        </w:rPr>
        <w:t>による性能情報付き</w:t>
      </w:r>
      <w:r>
        <w:rPr>
          <w:rFonts w:hint="eastAsia"/>
        </w:rPr>
        <w:t>XML</w:t>
      </w:r>
      <w:r>
        <w:rPr>
          <w:rFonts w:hint="eastAsia"/>
        </w:rPr>
        <w:t>出力</w:t>
      </w:r>
    </w:p>
    <w:p w:rsidR="003C4BE3" w:rsidRDefault="003C4BE3" w:rsidP="003C4BE3"/>
    <w:p w:rsidR="005E7E00" w:rsidRDefault="00B4448A" w:rsidP="00B4448A">
      <w:r>
        <w:rPr>
          <w:rFonts w:hint="eastAsia"/>
        </w:rPr>
        <w:t>なお、サンプルデータとしては、</w:t>
      </w:r>
      <w:r w:rsidR="005E7E00">
        <w:rPr>
          <w:rFonts w:hint="eastAsia"/>
        </w:rPr>
        <w:t>以下のものを準備する必要があります。</w:t>
      </w:r>
    </w:p>
    <w:p w:rsidR="00C56D48" w:rsidRDefault="00C56D48" w:rsidP="005E7E00">
      <w:pPr>
        <w:pStyle w:val="af5"/>
        <w:numPr>
          <w:ilvl w:val="0"/>
          <w:numId w:val="25"/>
        </w:numPr>
        <w:ind w:leftChars="0"/>
      </w:pPr>
      <w:r>
        <w:rPr>
          <w:rFonts w:hint="eastAsia"/>
        </w:rPr>
        <w:t>2014/9/25</w:t>
      </w:r>
      <w:r>
        <w:rPr>
          <w:rFonts w:hint="eastAsia"/>
        </w:rPr>
        <w:t>ご提供の</w:t>
      </w:r>
      <w:r>
        <w:rPr>
          <w:rFonts w:hint="eastAsia"/>
        </w:rPr>
        <w:t>synrmmodel_mt_RTW.zip</w:t>
      </w:r>
      <w:r>
        <w:rPr>
          <w:rFonts w:hint="eastAsia"/>
        </w:rPr>
        <w:t>を</w:t>
      </w:r>
      <w:r>
        <w:rPr>
          <w:rFonts w:hint="eastAsia"/>
        </w:rPr>
        <w:t>0925</w:t>
      </w:r>
      <w:r>
        <w:rPr>
          <w:rFonts w:hint="eastAsia"/>
        </w:rPr>
        <w:t>以下に展開</w:t>
      </w:r>
    </w:p>
    <w:p w:rsidR="005E7E00" w:rsidRDefault="0011511C" w:rsidP="005E7E00">
      <w:pPr>
        <w:pStyle w:val="af5"/>
        <w:numPr>
          <w:ilvl w:val="0"/>
          <w:numId w:val="25"/>
        </w:numPr>
        <w:ind w:leftChars="0"/>
      </w:pPr>
      <w:r>
        <w:rPr>
          <w:rFonts w:hint="eastAsia"/>
        </w:rPr>
        <w:t>2014/</w:t>
      </w:r>
      <w:r w:rsidR="001E352C">
        <w:rPr>
          <w:rFonts w:hint="eastAsia"/>
        </w:rPr>
        <w:t>9/11</w:t>
      </w:r>
      <w:r w:rsidR="001E352C">
        <w:rPr>
          <w:rFonts w:hint="eastAsia"/>
        </w:rPr>
        <w:t>ご提供の</w:t>
      </w:r>
      <w:r w:rsidR="005E7E00">
        <w:rPr>
          <w:rFonts w:hint="eastAsia"/>
        </w:rPr>
        <w:t>synrmmodel_mt_RTW_ert_rtw-140911.zip</w:t>
      </w:r>
      <w:r w:rsidR="005E7E00">
        <w:rPr>
          <w:rFonts w:hint="eastAsia"/>
        </w:rPr>
        <w:t>を</w:t>
      </w:r>
      <w:r w:rsidR="005E7E00">
        <w:rPr>
          <w:rFonts w:hint="eastAsia"/>
        </w:rPr>
        <w:t>0911</w:t>
      </w:r>
      <w:r w:rsidR="005E7E00">
        <w:rPr>
          <w:rFonts w:hint="eastAsia"/>
        </w:rPr>
        <w:t>以下に展開</w:t>
      </w:r>
    </w:p>
    <w:p w:rsidR="005E7E00" w:rsidRDefault="0011511C" w:rsidP="005E7E00">
      <w:pPr>
        <w:pStyle w:val="af5"/>
        <w:numPr>
          <w:ilvl w:val="0"/>
          <w:numId w:val="25"/>
        </w:numPr>
        <w:ind w:leftChars="0"/>
      </w:pPr>
      <w:r>
        <w:rPr>
          <w:rFonts w:hint="eastAsia"/>
        </w:rPr>
        <w:t>2014/</w:t>
      </w:r>
      <w:r w:rsidR="005E7E00">
        <w:rPr>
          <w:rFonts w:hint="eastAsia"/>
        </w:rPr>
        <w:t>7/1</w:t>
      </w:r>
      <w:r w:rsidR="005E7E00">
        <w:rPr>
          <w:rFonts w:hint="eastAsia"/>
        </w:rPr>
        <w:t>ご提供の</w:t>
      </w:r>
      <w:r w:rsidR="005E7E00">
        <w:rPr>
          <w:rFonts w:hint="eastAsia"/>
        </w:rPr>
        <w:t>temp.zip</w:t>
      </w:r>
      <w:r w:rsidR="005E7E00">
        <w:rPr>
          <w:rFonts w:hint="eastAsia"/>
        </w:rPr>
        <w:t>を</w:t>
      </w:r>
      <w:r w:rsidR="005E7E00">
        <w:rPr>
          <w:rFonts w:hint="eastAsia"/>
        </w:rPr>
        <w:t>temp</w:t>
      </w:r>
      <w:r w:rsidR="005E7E00">
        <w:rPr>
          <w:rFonts w:hint="eastAsia"/>
        </w:rPr>
        <w:t>以下に展開</w:t>
      </w:r>
    </w:p>
    <w:p w:rsidR="005E7E00" w:rsidRDefault="0011511C" w:rsidP="005E7E00">
      <w:pPr>
        <w:pStyle w:val="af5"/>
        <w:numPr>
          <w:ilvl w:val="0"/>
          <w:numId w:val="25"/>
        </w:numPr>
        <w:ind w:leftChars="0"/>
      </w:pPr>
      <w:r>
        <w:rPr>
          <w:rFonts w:hint="eastAsia"/>
        </w:rPr>
        <w:t>2014/</w:t>
      </w:r>
      <w:r w:rsidR="005E7E00">
        <w:rPr>
          <w:rFonts w:hint="eastAsia"/>
        </w:rPr>
        <w:t>4/29</w:t>
      </w:r>
      <w:r w:rsidR="005E7E00">
        <w:rPr>
          <w:rFonts w:hint="eastAsia"/>
        </w:rPr>
        <w:t>ご提供の</w:t>
      </w:r>
      <w:r w:rsidR="005E7E00">
        <w:rPr>
          <w:rFonts w:hint="eastAsia"/>
        </w:rPr>
        <w:t>models2.zip</w:t>
      </w:r>
      <w:r w:rsidR="005E7E00">
        <w:rPr>
          <w:rFonts w:hint="eastAsia"/>
        </w:rPr>
        <w:t>を</w:t>
      </w:r>
      <w:r w:rsidR="005E7E00">
        <w:rPr>
          <w:rFonts w:hint="eastAsia"/>
        </w:rPr>
        <w:t>models2</w:t>
      </w:r>
      <w:r w:rsidR="005E7E00">
        <w:rPr>
          <w:rFonts w:hint="eastAsia"/>
        </w:rPr>
        <w:t>以下に展開</w:t>
      </w:r>
    </w:p>
    <w:p w:rsidR="00C56D48" w:rsidRDefault="0011511C" w:rsidP="00C56D48">
      <w:pPr>
        <w:pStyle w:val="af5"/>
        <w:numPr>
          <w:ilvl w:val="0"/>
          <w:numId w:val="25"/>
        </w:numPr>
        <w:ind w:leftChars="0"/>
      </w:pPr>
      <w:r>
        <w:rPr>
          <w:rFonts w:hint="eastAsia"/>
        </w:rPr>
        <w:t>2013/</w:t>
      </w:r>
      <w:r w:rsidR="00B4448A">
        <w:rPr>
          <w:rFonts w:hint="eastAsia"/>
        </w:rPr>
        <w:t>1</w:t>
      </w:r>
      <w:r>
        <w:rPr>
          <w:rFonts w:hint="eastAsia"/>
        </w:rPr>
        <w:t>1</w:t>
      </w:r>
      <w:r w:rsidR="00B4448A">
        <w:rPr>
          <w:rFonts w:hint="eastAsia"/>
        </w:rPr>
        <w:t>/29</w:t>
      </w:r>
      <w:r w:rsidR="00B4448A">
        <w:rPr>
          <w:rFonts w:hint="eastAsia"/>
        </w:rPr>
        <w:t>ご提供の</w:t>
      </w:r>
      <w:r w:rsidR="00B4448A">
        <w:rPr>
          <w:rFonts w:hint="eastAsia"/>
        </w:rPr>
        <w:t>models.zip</w:t>
      </w:r>
      <w:r w:rsidR="00B4448A">
        <w:rPr>
          <w:rFonts w:hint="eastAsia"/>
        </w:rPr>
        <w:t>をディレクトリ</w:t>
      </w:r>
      <w:r w:rsidR="00B4448A">
        <w:rPr>
          <w:rFonts w:hint="eastAsia"/>
        </w:rPr>
        <w:t>models</w:t>
      </w:r>
      <w:r w:rsidR="00B4448A">
        <w:rPr>
          <w:rFonts w:hint="eastAsia"/>
        </w:rPr>
        <w:t>配下に展開</w:t>
      </w:r>
    </w:p>
    <w:p w:rsidR="00C56D48" w:rsidRDefault="00C56D48" w:rsidP="00C56D48"/>
    <w:p w:rsidR="00C56D48" w:rsidRDefault="00C56D48" w:rsidP="00C56D48">
      <w:r>
        <w:rPr>
          <w:rFonts w:hint="eastAsia"/>
        </w:rPr>
        <w:t>マクロ</w:t>
      </w:r>
      <w:r>
        <w:rPr>
          <w:rFonts w:hint="eastAsia"/>
        </w:rPr>
        <w:t>TEST_TARGET</w:t>
      </w:r>
      <w:r>
        <w:rPr>
          <w:rFonts w:hint="eastAsia"/>
        </w:rPr>
        <w:t>を変更することで、</w:t>
      </w:r>
      <w:r>
        <w:rPr>
          <w:rFonts w:hint="eastAsia"/>
        </w:rPr>
        <w:t>test1, testmux</w:t>
      </w:r>
      <w:r>
        <w:rPr>
          <w:rFonts w:hint="eastAsia"/>
        </w:rPr>
        <w:t>等の処理に切り替えられます。例えば</w:t>
      </w:r>
      <w:r>
        <w:rPr>
          <w:rFonts w:hint="eastAsia"/>
        </w:rPr>
        <w:t>testmux</w:t>
      </w:r>
      <w:r>
        <w:rPr>
          <w:rFonts w:hint="eastAsia"/>
        </w:rPr>
        <w:t>は以下のように行います。</w:t>
      </w:r>
    </w:p>
    <w:p w:rsidR="00B4448A" w:rsidRDefault="00B4448A" w:rsidP="00B4448A">
      <w:r>
        <w:rPr>
          <w:rFonts w:hAnsi="ＭＳ ゴシック"/>
          <w:noProof/>
        </w:rPr>
        <mc:AlternateContent>
          <mc:Choice Requires="wpc">
            <w:drawing>
              <wp:inline distT="0" distB="0" distL="0" distR="0" wp14:anchorId="1892ACF4" wp14:editId="4E01BFD1">
                <wp:extent cx="5400040" cy="504190"/>
                <wp:effectExtent l="0" t="0" r="0" b="0"/>
                <wp:docPr id="73" name="キャンバス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正方形/長方形 72"/>
                        <wps:cNvSpPr/>
                        <wps:spPr>
                          <a:xfrm>
                            <a:off x="76200" y="57150"/>
                            <a:ext cx="5238750" cy="371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3767F1" w:rsidRDefault="00B00A8E" w:rsidP="00B4448A">
                              <w:pPr>
                                <w:rPr>
                                  <w:color w:val="000000" w:themeColor="text1"/>
                                </w:rPr>
                              </w:pPr>
                              <w:r w:rsidRPr="003767F1">
                                <w:rPr>
                                  <w:rFonts w:hint="eastAsia"/>
                                  <w:color w:val="000000" w:themeColor="text1"/>
                                </w:rPr>
                                <w:t>$ make</w:t>
                              </w:r>
                              <w:r>
                                <w:rPr>
                                  <w:rFonts w:hint="eastAsia"/>
                                  <w:color w:val="000000" w:themeColor="text1"/>
                                </w:rPr>
                                <w:t xml:space="preserve"> TEST_TARGET=testmux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892ACF4" id="キャンバス 73" o:spid="_x0000_s1065" editas="canvas" style="width:425.2pt;height:39.7pt;mso-position-horizontal-relative:char;mso-position-vertical-relative:line" coordsize="54000,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">
                <v:shape id="_x0000_s1066" type="#_x0000_t75" style="position:absolute;width:54000;height:5041;visibility:visible;mso-wrap-style:square">
                  <v:fill o:detectmouseclick="t"/>
                  <v:path o:connecttype="none"/>
                </v:shape>
                <v:rect id="正方形/長方形 72" o:spid="_x0000_s1067" style="position:absolute;left:762;top:571;width:523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7I2cYA&#10;AADbAAAADwAAAGRycy9kb3ducmV2LnhtbESPT2vCQBTE74V+h+UVehHd6KGV6CpFacmhFOqfg7dn&#10;9plNzb4N2VdNv323UPA4zMxvmPmy9426UBfrwAbGowwUcRlszZWB3fZ1OAUVBdliE5gM/FCE5eL+&#10;bo65DVf+pMtGKpUgHHM04ETaXOtYOvIYR6ElTt4pdB4lya7StsNrgvtGT7LsSXusOS04bGnlqDxv&#10;vr2BQ9FL9TV+k/czDvaDwh3Lj/XRmMeH/mUGSqiXW/i/XVgDzxP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7I2cYAAADbAAAADwAAAAAAAAAAAAAAAACYAgAAZHJz&#10;L2Rvd25yZXYueG1sUEsFBgAAAAAEAAQA9QAAAIsDAAAAAA==&#10;" filled="f" strokecolor="black [3213]" strokeweight="1pt">
                  <v:textbox>
                    <w:txbxContent>
                      <w:p w:rsidR="00B00A8E" w:rsidRPr="003767F1" w:rsidRDefault="00B00A8E" w:rsidP="00B4448A">
                        <w:pPr>
                          <w:rPr>
                            <w:color w:val="000000" w:themeColor="text1"/>
                          </w:rPr>
                        </w:pPr>
                        <w:r w:rsidRPr="003767F1">
                          <w:rPr>
                            <w:rFonts w:hint="eastAsia"/>
                            <w:color w:val="000000" w:themeColor="text1"/>
                          </w:rPr>
                          <w:t>$ make</w:t>
                        </w:r>
                        <w:r>
                          <w:rPr>
                            <w:rFonts w:hint="eastAsia"/>
                            <w:color w:val="000000" w:themeColor="text1"/>
                          </w:rPr>
                          <w:t xml:space="preserve"> TEST_TARGET=testmux test</w:t>
                        </w:r>
                      </w:p>
                    </w:txbxContent>
                  </v:textbox>
                </v:rect>
                <w10:anchorlock/>
              </v:group>
            </w:pict>
          </mc:Fallback>
        </mc:AlternateContent>
      </w:r>
    </w:p>
    <w:p w:rsidR="00B4448A" w:rsidRDefault="005C7C60" w:rsidP="00B4448A">
      <w:r>
        <w:rPr>
          <w:rFonts w:hint="eastAsia"/>
        </w:rPr>
        <w:t>なお</w:t>
      </w:r>
      <w:r>
        <w:rPr>
          <w:rFonts w:hint="eastAsia"/>
        </w:rPr>
        <w:t>cell</w:t>
      </w:r>
      <w:r>
        <w:rPr>
          <w:rFonts w:hint="eastAsia"/>
        </w:rPr>
        <w:t>については、</w:t>
      </w:r>
      <w:r>
        <w:rPr>
          <w:rFonts w:hint="eastAsia"/>
        </w:rPr>
        <w:t>XML</w:t>
      </w:r>
      <w:r>
        <w:rPr>
          <w:rFonts w:hint="eastAsia"/>
        </w:rPr>
        <w:t>が不正である</w:t>
      </w:r>
      <w:r w:rsidR="00154630">
        <w:rPr>
          <w:rFonts w:hint="eastAsia"/>
        </w:rPr>
        <w:t>こと</w:t>
      </w:r>
      <w:r>
        <w:rPr>
          <w:rFonts w:hint="eastAsia"/>
        </w:rPr>
        <w:t>と、</w:t>
      </w:r>
      <w:r>
        <w:rPr>
          <w:rFonts w:hint="eastAsia"/>
        </w:rPr>
        <w:t>RTW-EC</w:t>
      </w:r>
      <w:r>
        <w:rPr>
          <w:rFonts w:hint="eastAsia"/>
        </w:rPr>
        <w:t>のコードに不一致が見られ、処理できませんのでご注意ください。</w:t>
      </w:r>
    </w:p>
    <w:p w:rsidR="005C7C60" w:rsidRPr="00B4448A" w:rsidRDefault="005C7C60" w:rsidP="00B4448A"/>
    <w:p w:rsidR="00E46B6D" w:rsidRDefault="009E04A5" w:rsidP="00C56D48">
      <w:pPr>
        <w:rPr>
          <w:rFonts w:ascii="ＭＳ 明朝" w:hAnsi="Arial"/>
          <w:b/>
          <w:sz w:val="32"/>
          <w:szCs w:val="24"/>
        </w:rPr>
      </w:pPr>
      <w:r>
        <w:rPr>
          <w:rFonts w:hAnsi="ＭＳ ゴシック" w:hint="eastAsia"/>
        </w:rPr>
        <w:t>詳細については</w:t>
      </w:r>
      <w:r>
        <w:rPr>
          <w:rFonts w:hAnsi="ＭＳ ゴシック" w:hint="eastAsia"/>
        </w:rPr>
        <w:t>Makefile</w:t>
      </w:r>
      <w:r>
        <w:rPr>
          <w:rFonts w:hAnsi="ＭＳ ゴシック" w:hint="eastAsia"/>
        </w:rPr>
        <w:t>を参照してください。</w:t>
      </w:r>
      <w:r w:rsidR="00E46B6D">
        <w:br w:type="page"/>
      </w:r>
    </w:p>
    <w:p w:rsidR="002F7163" w:rsidRDefault="003767F1" w:rsidP="002F7163">
      <w:pPr>
        <w:pStyle w:val="1"/>
      </w:pPr>
      <w:bookmarkStart w:id="1031" w:name="_Toc412026961"/>
      <w:bookmarkStart w:id="1032" w:name="_Toc444757839"/>
      <w:bookmarkStart w:id="1033" w:name="_Toc444763068"/>
      <w:r>
        <w:rPr>
          <w:rFonts w:hint="eastAsia"/>
        </w:rPr>
        <w:t>サンプルコード</w:t>
      </w:r>
      <w:r w:rsidR="001F245D">
        <w:rPr>
          <w:rFonts w:hint="eastAsia"/>
        </w:rPr>
        <w:t>使用方法</w:t>
      </w:r>
      <w:bookmarkEnd w:id="1031"/>
      <w:bookmarkEnd w:id="1032"/>
      <w:bookmarkEnd w:id="1033"/>
    </w:p>
    <w:p w:rsidR="002F7163" w:rsidRDefault="003767F1" w:rsidP="002F7163">
      <w:pPr>
        <w:pStyle w:val="2"/>
      </w:pPr>
      <w:bookmarkStart w:id="1034" w:name="_Toc412026962"/>
      <w:bookmarkStart w:id="1035" w:name="_Toc444757840"/>
      <w:bookmarkStart w:id="1036" w:name="_Toc444763069"/>
      <w:r>
        <w:rPr>
          <w:rFonts w:hint="eastAsia"/>
        </w:rPr>
        <w:t>rtw_test</w:t>
      </w:r>
      <w:r w:rsidR="002F7163">
        <w:rPr>
          <w:rFonts w:hint="eastAsia"/>
        </w:rPr>
        <w:t>コマンド仕様</w:t>
      </w:r>
      <w:bookmarkEnd w:id="1034"/>
      <w:bookmarkEnd w:id="1035"/>
      <w:bookmarkEnd w:id="1036"/>
    </w:p>
    <w:p w:rsidR="00011BFF" w:rsidRDefault="00B54146" w:rsidP="003767F1">
      <w:r>
        <w:rPr>
          <w:rFonts w:hint="eastAsia"/>
        </w:rPr>
        <w:t xml:space="preserve">　</w:t>
      </w:r>
      <w:r w:rsidR="003767F1">
        <w:rPr>
          <w:rFonts w:hAnsi="ＭＳ ゴシック"/>
          <w:noProof/>
        </w:rPr>
        <mc:AlternateContent>
          <mc:Choice Requires="wpc">
            <w:drawing>
              <wp:inline distT="0" distB="0" distL="0" distR="0" wp14:anchorId="34289117" wp14:editId="1352E2DE">
                <wp:extent cx="5400040" cy="504766"/>
                <wp:effectExtent l="0" t="0" r="0" b="0"/>
                <wp:docPr id="62" name="キャンバス 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正方形/長方形 61"/>
                        <wps:cNvSpPr/>
                        <wps:spPr>
                          <a:xfrm>
                            <a:off x="76200" y="57150"/>
                            <a:ext cx="5238750" cy="371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4211EA" w:rsidRDefault="00B00A8E" w:rsidP="003767F1">
                              <w:pPr>
                                <w:rPr>
                                  <w:rFonts w:asciiTheme="majorEastAsia" w:eastAsiaTheme="majorEastAsia" w:hAnsiTheme="majorEastAsia"/>
                                  <w:color w:val="000000" w:themeColor="text1"/>
                                </w:rPr>
                              </w:pPr>
                              <w:r w:rsidRPr="004211EA">
                                <w:rPr>
                                  <w:rFonts w:asciiTheme="majorEastAsia" w:eastAsiaTheme="majorEastAsia" w:hAnsiTheme="majorEastAsia" w:hint="eastAsia"/>
                                  <w:color w:val="000000" w:themeColor="text1"/>
                                </w:rPr>
                                <w:t xml:space="preserve">$ rtw_test </w:t>
                              </w:r>
                              <w:r w:rsidRPr="005A5967">
                                <w:rPr>
                                  <w:rFonts w:asciiTheme="majorEastAsia" w:hAnsiTheme="majorEastAsia"/>
                                  <w:color w:val="000000" w:themeColor="text1"/>
                                </w:rPr>
                                <w:t>[-n]</w:t>
                              </w:r>
                              <w:r>
                                <w:rPr>
                                  <w:rFonts w:asciiTheme="majorEastAsia" w:eastAsiaTheme="majorEastAsia" w:hAnsiTheme="majorEastAsia" w:hint="eastAsia"/>
                                  <w:color w:val="000000" w:themeColor="text1"/>
                                </w:rPr>
                                <w:t xml:space="preserve"> </w:t>
                              </w:r>
                              <w:ins w:id="1037" w:author="1139930830362" w:date="2016-03-03T09:36:00Z">
                                <w:r w:rsidRPr="00EA353A">
                                  <w:rPr>
                                    <w:rFonts w:asciiTheme="majorEastAsia" w:eastAsiaTheme="majorEastAsia" w:hAnsiTheme="majorEastAsia"/>
                                    <w:color w:val="FF0000"/>
                                    <w:rPrChange w:id="1038" w:author="1139930830362" w:date="2016-03-03T09:37:00Z">
                                      <w:rPr>
                                        <w:rFonts w:asciiTheme="majorEastAsia" w:eastAsiaTheme="majorEastAsia" w:hAnsiTheme="majorEastAsia"/>
                                        <w:color w:val="000000" w:themeColor="text1"/>
                                      </w:rPr>
                                    </w:rPrChange>
                                  </w:rPr>
                                  <w:t>[-P{x|a}]</w:t>
                                </w:r>
                              </w:ins>
                              <w:ins w:id="1039" w:author="1139930830362" w:date="2016-03-03T09:37:00Z">
                                <w:r>
                                  <w:rPr>
                                    <w:rFonts w:asciiTheme="majorEastAsia" w:eastAsiaTheme="majorEastAsia" w:hAnsiTheme="majorEastAsia"/>
                                    <w:color w:val="000000" w:themeColor="text1"/>
                                  </w:rPr>
                                  <w:t xml:space="preserve"> </w:t>
                                </w:r>
                              </w:ins>
                              <w:r w:rsidRPr="004211EA">
                                <w:rPr>
                                  <w:rFonts w:asciiTheme="majorEastAsia" w:eastAsiaTheme="majorEastAsia" w:hAnsiTheme="majorEastAsia"/>
                                  <w:color w:val="000000" w:themeColor="text1"/>
                                </w:rPr>
                                <w:t>–</w:t>
                              </w:r>
                              <w:r w:rsidRPr="004211EA">
                                <w:rPr>
                                  <w:rFonts w:asciiTheme="majorEastAsia" w:eastAsiaTheme="majorEastAsia" w:hAnsiTheme="majorEastAsia" w:hint="eastAsia"/>
                                  <w:color w:val="000000" w:themeColor="text1"/>
                                </w:rPr>
                                <w:t xml:space="preserve">c Cコード </w:t>
                              </w:r>
                              <w:r w:rsidRPr="004211EA">
                                <w:rPr>
                                  <w:rFonts w:asciiTheme="majorEastAsia" w:eastAsiaTheme="majorEastAsia" w:hAnsiTheme="majorEastAsia"/>
                                  <w:color w:val="000000" w:themeColor="text1"/>
                                </w:rPr>
                                <w:t>–</w:t>
                              </w:r>
                              <w:r w:rsidRPr="004211EA">
                                <w:rPr>
                                  <w:rFonts w:asciiTheme="majorEastAsia" w:eastAsiaTheme="majorEastAsia" w:hAnsiTheme="majorEastAsia" w:hint="eastAsia"/>
                                  <w:color w:val="000000" w:themeColor="text1"/>
                                </w:rPr>
                                <w:t xml:space="preserve">h ヘッダ </w:t>
                              </w:r>
                              <w:r w:rsidRPr="004211EA">
                                <w:rPr>
                                  <w:rFonts w:asciiTheme="majorEastAsia" w:eastAsiaTheme="majorEastAsia" w:hAnsiTheme="majorEastAsia"/>
                                  <w:color w:val="000000" w:themeColor="text1"/>
                                </w:rPr>
                                <w:t>–</w:t>
                              </w:r>
                              <w:r w:rsidRPr="004211EA">
                                <w:rPr>
                                  <w:rFonts w:asciiTheme="majorEastAsia" w:eastAsiaTheme="majorEastAsia" w:hAnsiTheme="majorEastAsia" w:hint="eastAsia"/>
                                  <w:color w:val="000000" w:themeColor="text1"/>
                                </w:rPr>
                                <w:t>d パラメタ初期値 [入力XML]  [出力XML]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289117" id="キャンバス 62" o:spid="_x0000_s1068" editas="canvas" style="width:425.2pt;height:39.75pt;mso-position-horizontal-relative:char;mso-position-vertical-relative:line" coordsize="54000,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">
                <v:shape id="_x0000_s1069" type="#_x0000_t75" style="position:absolute;width:54000;height:5041;visibility:visible;mso-wrap-style:square">
                  <v:fill o:detectmouseclick="t"/>
                  <v:path o:connecttype="none"/>
                </v:shape>
                <v:rect id="正方形/長方形 61" o:spid="_x0000_s1070" style="position:absolute;left:762;top:571;width:523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XAc8UA&#10;AADbAAAADwAAAGRycy9kb3ducmV2LnhtbESPQWvCQBSE74X+h+UVehHdpAcp0VVKSyUHKdTWg7dn&#10;9pmNZt+G7FPjv+8WCj0OM/MNM18OvlUX6mMT2EA+yUARV8E2XBv4/nofP4OKgmyxDUwGbhRhubi/&#10;m2Nhw5U/6bKRWiUIxwINOJGu0DpWjjzGSeiIk3cIvUdJsq+17fGa4L7VT1k21R4bTgsOO3p1VJ02&#10;Z29gVw5SH/OVrE842o5Kt68+3vbGPD4MLzNQQoP8h//apTUwz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cBzxQAAANsAAAAPAAAAAAAAAAAAAAAAAJgCAABkcnMv&#10;ZG93bnJldi54bWxQSwUGAAAAAAQABAD1AAAAigMAAAAA&#10;" filled="f" strokecolor="black [3213]" strokeweight="1pt">
                  <v:textbox>
                    <w:txbxContent>
                      <w:p w:rsidR="00B00A8E" w:rsidRPr="004211EA" w:rsidRDefault="00B00A8E" w:rsidP="003767F1">
                        <w:pPr>
                          <w:rPr>
                            <w:rFonts w:asciiTheme="majorEastAsia" w:eastAsiaTheme="majorEastAsia" w:hAnsiTheme="majorEastAsia"/>
                            <w:color w:val="000000" w:themeColor="text1"/>
                          </w:rPr>
                        </w:pPr>
                        <w:r w:rsidRPr="004211EA">
                          <w:rPr>
                            <w:rFonts w:asciiTheme="majorEastAsia" w:eastAsiaTheme="majorEastAsia" w:hAnsiTheme="majorEastAsia" w:hint="eastAsia"/>
                            <w:color w:val="000000" w:themeColor="text1"/>
                          </w:rPr>
                          <w:t xml:space="preserve">$ rtw_test </w:t>
                        </w:r>
                        <w:r w:rsidRPr="005A5967">
                          <w:rPr>
                            <w:rFonts w:asciiTheme="majorEastAsia" w:hAnsiTheme="majorEastAsia"/>
                            <w:color w:val="000000" w:themeColor="text1"/>
                          </w:rPr>
                          <w:t>[-n]</w:t>
                        </w:r>
                        <w:r>
                          <w:rPr>
                            <w:rFonts w:asciiTheme="majorEastAsia" w:eastAsiaTheme="majorEastAsia" w:hAnsiTheme="majorEastAsia" w:hint="eastAsia"/>
                            <w:color w:val="000000" w:themeColor="text1"/>
                          </w:rPr>
                          <w:t xml:space="preserve"> </w:t>
                        </w:r>
                        <w:ins w:id="1040" w:author="1139930830362" w:date="2016-03-03T09:36:00Z">
                          <w:r w:rsidRPr="00EA353A">
                            <w:rPr>
                              <w:rFonts w:asciiTheme="majorEastAsia" w:eastAsiaTheme="majorEastAsia" w:hAnsiTheme="majorEastAsia"/>
                              <w:color w:val="FF0000"/>
                              <w:rPrChange w:id="1041" w:author="1139930830362" w:date="2016-03-03T09:37:00Z">
                                <w:rPr>
                                  <w:rFonts w:asciiTheme="majorEastAsia" w:eastAsiaTheme="majorEastAsia" w:hAnsiTheme="majorEastAsia"/>
                                  <w:color w:val="000000" w:themeColor="text1"/>
                                </w:rPr>
                              </w:rPrChange>
                            </w:rPr>
                            <w:t>[-P{x|a}]</w:t>
                          </w:r>
                        </w:ins>
                        <w:ins w:id="1042" w:author="1139930830362" w:date="2016-03-03T09:37:00Z">
                          <w:r>
                            <w:rPr>
                              <w:rFonts w:asciiTheme="majorEastAsia" w:eastAsiaTheme="majorEastAsia" w:hAnsiTheme="majorEastAsia"/>
                              <w:color w:val="000000" w:themeColor="text1"/>
                            </w:rPr>
                            <w:t xml:space="preserve"> </w:t>
                          </w:r>
                        </w:ins>
                        <w:r w:rsidRPr="004211EA">
                          <w:rPr>
                            <w:rFonts w:asciiTheme="majorEastAsia" w:eastAsiaTheme="majorEastAsia" w:hAnsiTheme="majorEastAsia"/>
                            <w:color w:val="000000" w:themeColor="text1"/>
                          </w:rPr>
                          <w:t>–</w:t>
                        </w:r>
                        <w:r w:rsidRPr="004211EA">
                          <w:rPr>
                            <w:rFonts w:asciiTheme="majorEastAsia" w:eastAsiaTheme="majorEastAsia" w:hAnsiTheme="majorEastAsia" w:hint="eastAsia"/>
                            <w:color w:val="000000" w:themeColor="text1"/>
                          </w:rPr>
                          <w:t xml:space="preserve">c Cコード </w:t>
                        </w:r>
                        <w:r w:rsidRPr="004211EA">
                          <w:rPr>
                            <w:rFonts w:asciiTheme="majorEastAsia" w:eastAsiaTheme="majorEastAsia" w:hAnsiTheme="majorEastAsia"/>
                            <w:color w:val="000000" w:themeColor="text1"/>
                          </w:rPr>
                          <w:t>–</w:t>
                        </w:r>
                        <w:r w:rsidRPr="004211EA">
                          <w:rPr>
                            <w:rFonts w:asciiTheme="majorEastAsia" w:eastAsiaTheme="majorEastAsia" w:hAnsiTheme="majorEastAsia" w:hint="eastAsia"/>
                            <w:color w:val="000000" w:themeColor="text1"/>
                          </w:rPr>
                          <w:t xml:space="preserve">h ヘッダ </w:t>
                        </w:r>
                        <w:r w:rsidRPr="004211EA">
                          <w:rPr>
                            <w:rFonts w:asciiTheme="majorEastAsia" w:eastAsiaTheme="majorEastAsia" w:hAnsiTheme="majorEastAsia"/>
                            <w:color w:val="000000" w:themeColor="text1"/>
                          </w:rPr>
                          <w:t>–</w:t>
                        </w:r>
                        <w:r w:rsidRPr="004211EA">
                          <w:rPr>
                            <w:rFonts w:asciiTheme="majorEastAsia" w:eastAsiaTheme="majorEastAsia" w:hAnsiTheme="majorEastAsia" w:hint="eastAsia"/>
                            <w:color w:val="000000" w:themeColor="text1"/>
                          </w:rPr>
                          <w:t>d パラメタ初期値 [入力XML]  [出力XML]</w:t>
                        </w:r>
                      </w:p>
                    </w:txbxContent>
                  </v:textbox>
                </v:rect>
                <w10:anchorlock/>
              </v:group>
            </w:pict>
          </mc:Fallback>
        </mc:AlternateContent>
      </w:r>
    </w:p>
    <w:p w:rsidR="009E04A5" w:rsidRDefault="003767F1" w:rsidP="003767F1">
      <w:r>
        <w:rPr>
          <w:rFonts w:hint="eastAsia"/>
        </w:rPr>
        <w:t>RTW-EC</w:t>
      </w:r>
      <w:r>
        <w:rPr>
          <w:rFonts w:hint="eastAsia"/>
        </w:rPr>
        <w:t>が生成した</w:t>
      </w:r>
      <w:r>
        <w:rPr>
          <w:rFonts w:hint="eastAsia"/>
        </w:rPr>
        <w:t>C</w:t>
      </w:r>
      <w:r>
        <w:rPr>
          <w:rFonts w:hint="eastAsia"/>
        </w:rPr>
        <w:t>コード、ヘッダファイル、パラメタ・定数パラメタの初期値のファイルと、</w:t>
      </w:r>
      <w:r>
        <w:rPr>
          <w:rFonts w:hint="eastAsia"/>
        </w:rPr>
        <w:t>Simulink</w:t>
      </w:r>
      <w:r>
        <w:rPr>
          <w:rFonts w:hint="eastAsia"/>
        </w:rPr>
        <w:t>モデルの</w:t>
      </w:r>
      <w:r w:rsidR="009E04A5">
        <w:rPr>
          <w:rFonts w:hint="eastAsia"/>
        </w:rPr>
        <w:t>ブロック構造の入力</w:t>
      </w:r>
      <w:r w:rsidR="009E04A5">
        <w:rPr>
          <w:rFonts w:hint="eastAsia"/>
        </w:rPr>
        <w:t>XML</w:t>
      </w:r>
      <w:r w:rsidR="009E04A5">
        <w:rPr>
          <w:rFonts w:hint="eastAsia"/>
        </w:rPr>
        <w:t>ファイル、処理結果を出力する出力</w:t>
      </w:r>
      <w:r w:rsidR="009E04A5">
        <w:rPr>
          <w:rFonts w:hint="eastAsia"/>
        </w:rPr>
        <w:t>XML</w:t>
      </w:r>
      <w:r w:rsidR="009E04A5">
        <w:rPr>
          <w:rFonts w:hint="eastAsia"/>
        </w:rPr>
        <w:t>ファイルを指定します。</w:t>
      </w:r>
    </w:p>
    <w:p w:rsidR="003767F1" w:rsidRDefault="009E04A5" w:rsidP="003767F1">
      <w:r>
        <w:rPr>
          <w:rFonts w:hint="eastAsia"/>
        </w:rPr>
        <w:t>入力</w:t>
      </w:r>
      <w:r>
        <w:rPr>
          <w:rFonts w:hint="eastAsia"/>
        </w:rPr>
        <w:t>XML</w:t>
      </w:r>
      <w:r>
        <w:rPr>
          <w:rFonts w:hint="eastAsia"/>
        </w:rPr>
        <w:t>ファイルが指定されない場合、標準入力から入力します。</w:t>
      </w:r>
    </w:p>
    <w:p w:rsidR="009E04A5" w:rsidRDefault="009E04A5" w:rsidP="003767F1">
      <w:r>
        <w:rPr>
          <w:rFonts w:hint="eastAsia"/>
        </w:rPr>
        <w:t>出力</w:t>
      </w:r>
      <w:r>
        <w:rPr>
          <w:rFonts w:hint="eastAsia"/>
        </w:rPr>
        <w:t>XML</w:t>
      </w:r>
      <w:r>
        <w:rPr>
          <w:rFonts w:hint="eastAsia"/>
        </w:rPr>
        <w:t>ファイルが指定されない場合、標準出力へ出力します。</w:t>
      </w:r>
    </w:p>
    <w:p w:rsidR="00B4448A" w:rsidRDefault="00B4448A" w:rsidP="003767F1"/>
    <w:p w:rsidR="00B4448A" w:rsidRDefault="00B4448A" w:rsidP="003767F1">
      <w:pPr>
        <w:rPr>
          <w:ins w:id="1043" w:author="1139930830362" w:date="2016-03-03T09:45:00Z"/>
          <w:rFonts w:asciiTheme="minorEastAsia" w:hAnsiTheme="minorEastAsia"/>
          <w:color w:val="000000" w:themeColor="text1"/>
        </w:rPr>
      </w:pPr>
      <w:r>
        <w:rPr>
          <w:rFonts w:hint="eastAsia"/>
        </w:rPr>
        <w:t>実行時、入力</w:t>
      </w:r>
      <w:r>
        <w:rPr>
          <w:rFonts w:hint="eastAsia"/>
        </w:rPr>
        <w:t>XML</w:t>
      </w:r>
      <w:r>
        <w:rPr>
          <w:rFonts w:hint="eastAsia"/>
        </w:rPr>
        <w:t>ファイルと同じディレクトリに</w:t>
      </w:r>
      <w:r>
        <w:rPr>
          <w:rFonts w:hint="eastAsia"/>
        </w:rPr>
        <w:t>XML</w:t>
      </w:r>
      <w:r>
        <w:rPr>
          <w:rFonts w:hint="eastAsia"/>
        </w:rPr>
        <w:t>スキーマ</w:t>
      </w:r>
      <w:r>
        <w:rPr>
          <w:rFonts w:hint="eastAsia"/>
        </w:rPr>
        <w:t>SimulinkModel.xsd</w:t>
      </w:r>
      <w:r>
        <w:rPr>
          <w:rFonts w:hint="eastAsia"/>
        </w:rPr>
        <w:t>が必要です</w:t>
      </w:r>
      <w:r w:rsidR="004211EA">
        <w:rPr>
          <w:rFonts w:hint="eastAsia"/>
        </w:rPr>
        <w:t xml:space="preserve"> </w:t>
      </w:r>
      <w:r>
        <w:rPr>
          <w:rFonts w:hint="eastAsia"/>
        </w:rPr>
        <w:t>(XML</w:t>
      </w:r>
      <w:r>
        <w:rPr>
          <w:rFonts w:hint="eastAsia"/>
        </w:rPr>
        <w:t>ファイル入力時に</w:t>
      </w:r>
      <w:r>
        <w:rPr>
          <w:rFonts w:hint="eastAsia"/>
        </w:rPr>
        <w:t>XML</w:t>
      </w:r>
      <w:r>
        <w:rPr>
          <w:rFonts w:hint="eastAsia"/>
        </w:rPr>
        <w:t>スキーマに基づきフォーマットのチェックが行われます</w:t>
      </w:r>
      <w:r>
        <w:rPr>
          <w:rFonts w:hint="eastAsia"/>
        </w:rPr>
        <w:t>)</w:t>
      </w:r>
      <w:r w:rsidR="004211EA" w:rsidRPr="004211EA">
        <w:rPr>
          <w:rFonts w:hint="eastAsia"/>
        </w:rPr>
        <w:t xml:space="preserve"> </w:t>
      </w:r>
      <w:r w:rsidR="004211EA">
        <w:rPr>
          <w:rFonts w:hint="eastAsia"/>
        </w:rPr>
        <w:t>。</w:t>
      </w:r>
      <w:r w:rsidR="004211EA" w:rsidRPr="005A5967">
        <w:rPr>
          <w:rFonts w:hint="eastAsia"/>
          <w:color w:val="000000" w:themeColor="text1"/>
        </w:rPr>
        <w:t>なお、</w:t>
      </w:r>
      <w:r w:rsidR="004211EA" w:rsidRPr="005A5967">
        <w:rPr>
          <w:rFonts w:asciiTheme="majorEastAsia" w:hAnsiTheme="majorEastAsia"/>
          <w:color w:val="000000" w:themeColor="text1"/>
        </w:rPr>
        <w:t>-n</w:t>
      </w:r>
      <w:r w:rsidR="004211EA" w:rsidRPr="005A5967">
        <w:rPr>
          <w:rFonts w:asciiTheme="minorEastAsia" w:hAnsiTheme="minorEastAsia" w:hint="eastAsia"/>
          <w:color w:val="000000" w:themeColor="text1"/>
        </w:rPr>
        <w:t>オプションを指定した場合このチェックは行いません。</w:t>
      </w:r>
    </w:p>
    <w:p w:rsidR="00EA353A" w:rsidRDefault="00EA353A" w:rsidP="00216C18">
      <w:pPr>
        <w:rPr>
          <w:ins w:id="1044" w:author="1139930830362" w:date="2016-03-03T09:45:00Z"/>
          <w:rFonts w:asciiTheme="minorEastAsia" w:hAnsiTheme="minorEastAsia" w:hint="eastAsia"/>
          <w:color w:val="000000" w:themeColor="text1"/>
        </w:rPr>
      </w:pPr>
    </w:p>
    <w:p w:rsidR="00EA353A" w:rsidRPr="00EA353A" w:rsidRDefault="00EA353A" w:rsidP="003767F1">
      <w:pPr>
        <w:rPr>
          <w:rFonts w:hint="eastAsia"/>
          <w:color w:val="FF0000"/>
          <w:rPrChange w:id="1045" w:author="1139930830362" w:date="2016-03-03T09:45:00Z">
            <w:rPr>
              <w:rFonts w:hint="eastAsia"/>
              <w:color w:val="000000" w:themeColor="text1"/>
            </w:rPr>
          </w:rPrChange>
        </w:rPr>
      </w:pPr>
      <w:ins w:id="1046" w:author="1139930830362" w:date="2016-03-03T09:45:00Z">
        <w:r>
          <w:rPr>
            <w:rFonts w:asciiTheme="minorEastAsia" w:hAnsiTheme="minorEastAsia"/>
            <w:color w:val="FF0000"/>
          </w:rPr>
          <w:t>-P</w:t>
        </w:r>
        <w:r>
          <w:rPr>
            <w:rFonts w:asciiTheme="minorEastAsia" w:hAnsiTheme="minorEastAsia" w:hint="eastAsia"/>
            <w:color w:val="FF0000"/>
          </w:rPr>
          <w:t>オプションは、Cコードの</w:t>
        </w:r>
      </w:ins>
      <w:ins w:id="1047" w:author="1139930830362" w:date="2016-03-03T09:46:00Z">
        <w:r>
          <w:rPr>
            <w:rFonts w:asciiTheme="minorEastAsia" w:hAnsiTheme="minorEastAsia" w:hint="eastAsia"/>
            <w:color w:val="FF0000"/>
          </w:rPr>
          <w:t>読み込み動作を変更します。-P</w:t>
        </w:r>
        <w:r>
          <w:rPr>
            <w:rFonts w:asciiTheme="minorEastAsia" w:hAnsiTheme="minorEastAsia"/>
            <w:color w:val="FF0000"/>
          </w:rPr>
          <w:t>x</w:t>
        </w:r>
        <w:r>
          <w:rPr>
            <w:rFonts w:asciiTheme="minorEastAsia" w:hAnsiTheme="minorEastAsia" w:hint="eastAsia"/>
            <w:color w:val="FF0000"/>
          </w:rPr>
          <w:t>オプションは、Triggere</w:t>
        </w:r>
        <w:r>
          <w:rPr>
            <w:rFonts w:asciiTheme="minorEastAsia" w:hAnsiTheme="minorEastAsia"/>
            <w:color w:val="FF0000"/>
          </w:rPr>
          <w:t>d/E</w:t>
        </w:r>
      </w:ins>
      <w:ins w:id="1048" w:author="1139930830362" w:date="2016-03-03T09:47:00Z">
        <w:r>
          <w:rPr>
            <w:rFonts w:asciiTheme="minorEastAsia" w:hAnsiTheme="minorEastAsia"/>
            <w:color w:val="FF0000"/>
          </w:rPr>
          <w:t>nabled Sub</w:t>
        </w:r>
        <w:r w:rsidR="00B00A8E">
          <w:rPr>
            <w:rFonts w:asciiTheme="minorEastAsia" w:hAnsiTheme="minorEastAsia"/>
            <w:color w:val="FF0000"/>
          </w:rPr>
          <w:t>System</w:t>
        </w:r>
      </w:ins>
      <w:ins w:id="1049" w:author="1139930830362" w:date="2016-03-03T09:48:00Z">
        <w:r w:rsidR="00B00A8E">
          <w:rPr>
            <w:rFonts w:asciiTheme="minorEastAsia" w:hAnsiTheme="minorEastAsia" w:hint="eastAsia"/>
            <w:color w:val="FF0000"/>
          </w:rPr>
          <w:t>内部を分割しBLXMLの各ブロックにコードを反映します。</w:t>
        </w:r>
      </w:ins>
      <w:ins w:id="1050" w:author="1139930830362" w:date="2016-03-03T09:50:00Z">
        <w:r w:rsidR="00B00A8E">
          <w:rPr>
            <w:rFonts w:asciiTheme="minorEastAsia" w:hAnsiTheme="minorEastAsia" w:hint="eastAsia"/>
            <w:color w:val="FF0000"/>
          </w:rPr>
          <w:t>-Paオプションは、同様にAtomic Sub</w:t>
        </w:r>
        <w:r w:rsidR="00B00A8E">
          <w:rPr>
            <w:rFonts w:asciiTheme="minorEastAsia" w:hAnsiTheme="minorEastAsia"/>
            <w:color w:val="FF0000"/>
          </w:rPr>
          <w:t>System</w:t>
        </w:r>
        <w:r w:rsidR="00B00A8E">
          <w:rPr>
            <w:rFonts w:asciiTheme="minorEastAsia" w:hAnsiTheme="minorEastAsia" w:hint="eastAsia"/>
            <w:color w:val="FF0000"/>
          </w:rPr>
          <w:t>の内部を分割しBLXMLの各ブロックにコードを反映します。</w:t>
        </w:r>
      </w:ins>
      <w:ins w:id="1051" w:author="1139930830362" w:date="2016-03-03T09:51:00Z">
        <w:r w:rsidR="00B00A8E">
          <w:rPr>
            <w:rFonts w:asciiTheme="minorEastAsia" w:hAnsiTheme="minorEastAsia" w:hint="eastAsia"/>
            <w:color w:val="FF0000"/>
          </w:rPr>
          <w:t>オプションを指定しない場合のデフォルト動作は、これら</w:t>
        </w:r>
      </w:ins>
      <w:ins w:id="1052" w:author="1139930830362" w:date="2016-03-03T09:52:00Z">
        <w:r w:rsidR="00B00A8E">
          <w:rPr>
            <w:rFonts w:asciiTheme="minorEastAsia" w:hAnsiTheme="minorEastAsia" w:hint="eastAsia"/>
            <w:color w:val="FF0000"/>
          </w:rPr>
          <w:t>の</w:t>
        </w:r>
      </w:ins>
      <w:ins w:id="1053" w:author="1139930830362" w:date="2016-03-03T09:51:00Z">
        <w:r w:rsidR="00B00A8E">
          <w:rPr>
            <w:rFonts w:asciiTheme="minorEastAsia" w:hAnsiTheme="minorEastAsia" w:hint="eastAsia"/>
            <w:color w:val="FF0000"/>
          </w:rPr>
          <w:t>SubSystem</w:t>
        </w:r>
      </w:ins>
      <w:ins w:id="1054" w:author="1139930830362" w:date="2016-03-03T09:52:00Z">
        <w:r w:rsidR="00B00A8E">
          <w:rPr>
            <w:rFonts w:asciiTheme="minorEastAsia" w:hAnsiTheme="minorEastAsia" w:hint="eastAsia"/>
            <w:color w:val="FF0000"/>
          </w:rPr>
          <w:t>に対しては内部のブロックを含んだ</w:t>
        </w:r>
      </w:ins>
      <w:ins w:id="1055" w:author="1139930830362" w:date="2016-03-03T09:51:00Z">
        <w:r w:rsidR="00B00A8E">
          <w:rPr>
            <w:rFonts w:asciiTheme="minorEastAsia" w:hAnsiTheme="minorEastAsia" w:hint="eastAsia"/>
            <w:color w:val="FF0000"/>
          </w:rPr>
          <w:t>一括りのコードとしてSubSystemのコードになります。</w:t>
        </w:r>
      </w:ins>
    </w:p>
    <w:p w:rsidR="009E04A5" w:rsidRPr="00B00A8E" w:rsidRDefault="009E04A5" w:rsidP="003767F1"/>
    <w:p w:rsidR="009E04A5" w:rsidRDefault="009E04A5" w:rsidP="009E04A5">
      <w:pPr>
        <w:pStyle w:val="2"/>
      </w:pPr>
      <w:bookmarkStart w:id="1056" w:name="_Toc412026963"/>
      <w:bookmarkStart w:id="1057" w:name="_Toc444757841"/>
      <w:bookmarkStart w:id="1058" w:name="_Toc444763070"/>
      <w:r>
        <w:rPr>
          <w:rFonts w:hint="eastAsia"/>
        </w:rPr>
        <w:t>xml_testコマンド仕様</w:t>
      </w:r>
      <w:bookmarkEnd w:id="1056"/>
      <w:bookmarkEnd w:id="1057"/>
      <w:bookmarkEnd w:id="1058"/>
    </w:p>
    <w:p w:rsidR="009E04A5" w:rsidRDefault="009E04A5" w:rsidP="009E04A5">
      <w:r>
        <w:rPr>
          <w:rFonts w:hAnsi="ＭＳ ゴシック"/>
          <w:noProof/>
        </w:rPr>
        <mc:AlternateContent>
          <mc:Choice Requires="wpc">
            <w:drawing>
              <wp:inline distT="0" distB="0" distL="0" distR="0" wp14:anchorId="6DD62B5F" wp14:editId="4C4ADBB7">
                <wp:extent cx="5400040" cy="504190"/>
                <wp:effectExtent l="0" t="0" r="0" b="0"/>
                <wp:docPr id="69" name="キャンバス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8" name="正方形/長方形 68"/>
                        <wps:cNvSpPr/>
                        <wps:spPr>
                          <a:xfrm>
                            <a:off x="76200" y="57150"/>
                            <a:ext cx="5238750" cy="371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3E54D0" w:rsidRDefault="00B00A8E" w:rsidP="009E04A5">
                              <w:pPr>
                                <w:rPr>
                                  <w:rFonts w:asciiTheme="majorEastAsia" w:eastAsiaTheme="majorEastAsia" w:hAnsiTheme="majorEastAsia"/>
                                  <w:color w:val="000000" w:themeColor="text1"/>
                                </w:rPr>
                              </w:pPr>
                              <w:r w:rsidRPr="003E54D0">
                                <w:rPr>
                                  <w:rFonts w:asciiTheme="majorEastAsia" w:eastAsiaTheme="majorEastAsia" w:hAnsiTheme="majorEastAsia" w:hint="eastAsia"/>
                                  <w:color w:val="000000" w:themeColor="text1"/>
                                </w:rPr>
                                <w:t xml:space="preserve">$ xmltest </w:t>
                              </w:r>
                              <w:r w:rsidRPr="005A5967">
                                <w:rPr>
                                  <w:rFonts w:asciiTheme="majorEastAsia" w:hAnsiTheme="majorEastAsia"/>
                                  <w:color w:val="000000" w:themeColor="text1"/>
                                </w:rPr>
                                <w:t>[-n]</w:t>
                              </w:r>
                              <w:r w:rsidRPr="003E54D0">
                                <w:rPr>
                                  <w:rFonts w:asciiTheme="majorEastAsia" w:eastAsiaTheme="majorEastAsia" w:hAnsiTheme="majorEastAsia" w:hint="eastAsia"/>
                                  <w:color w:val="000000" w:themeColor="text1"/>
                                </w:rPr>
                                <w:t xml:space="preserve"> [入力XML]  [出力DOT]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DD62B5F" id="キャンバス 69" o:spid="_x0000_s1071" editas="canvas" style="width:425.2pt;height:39.7pt;mso-position-horizontal-relative:char;mso-position-vertical-relative:line" coordsize="54000,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">
                <v:shape id="_x0000_s1072" type="#_x0000_t75" style="position:absolute;width:54000;height:5041;visibility:visible;mso-wrap-style:square">
                  <v:fill o:detectmouseclick="t"/>
                  <v:path o:connecttype="none"/>
                </v:shape>
                <v:rect id="正方形/長方形 68" o:spid="_x0000_s1073" style="position:absolute;left:762;top:571;width:523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p7sIA&#10;AADbAAAADwAAAGRycy9kb3ducmV2LnhtbERPS2vCQBC+C/6HZQpepG7sQSR1lVJpyUEEX4fexuw0&#10;m5qdDdmpxn/vHgo9fnzvxar3jbpSF+vABqaTDBRxGWzNlYHj4eN5DioKssUmMBm4U4TVcjhYYG7D&#10;jXd03UulUgjHHA04kTbXOpaOPMZJaIkT9x06j5JgV2nb4S2F+0a/ZNlMe6w5NThs6d1Redn/egNf&#10;RS/Vz/RTNhccn8aFO5fb9dmY0VP/9gpKqJd/8Z+7sAZmaWz6kn6AX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2nuwgAAANsAAAAPAAAAAAAAAAAAAAAAAJgCAABkcnMvZG93&#10;bnJldi54bWxQSwUGAAAAAAQABAD1AAAAhwMAAAAA&#10;" filled="f" strokecolor="black [3213]" strokeweight="1pt">
                  <v:textbox>
                    <w:txbxContent>
                      <w:p w:rsidR="00B00A8E" w:rsidRPr="003E54D0" w:rsidRDefault="00B00A8E" w:rsidP="009E04A5">
                        <w:pPr>
                          <w:rPr>
                            <w:rFonts w:asciiTheme="majorEastAsia" w:eastAsiaTheme="majorEastAsia" w:hAnsiTheme="majorEastAsia"/>
                            <w:color w:val="000000" w:themeColor="text1"/>
                          </w:rPr>
                        </w:pPr>
                        <w:r w:rsidRPr="003E54D0">
                          <w:rPr>
                            <w:rFonts w:asciiTheme="majorEastAsia" w:eastAsiaTheme="majorEastAsia" w:hAnsiTheme="majorEastAsia" w:hint="eastAsia"/>
                            <w:color w:val="000000" w:themeColor="text1"/>
                          </w:rPr>
                          <w:t xml:space="preserve">$ xmltest </w:t>
                        </w:r>
                        <w:r w:rsidRPr="005A5967">
                          <w:rPr>
                            <w:rFonts w:asciiTheme="majorEastAsia" w:hAnsiTheme="majorEastAsia"/>
                            <w:color w:val="000000" w:themeColor="text1"/>
                          </w:rPr>
                          <w:t>[-n]</w:t>
                        </w:r>
                        <w:r w:rsidRPr="003E54D0">
                          <w:rPr>
                            <w:rFonts w:asciiTheme="majorEastAsia" w:eastAsiaTheme="majorEastAsia" w:hAnsiTheme="majorEastAsia" w:hint="eastAsia"/>
                            <w:color w:val="000000" w:themeColor="text1"/>
                          </w:rPr>
                          <w:t xml:space="preserve"> [入力XML]  [出力DOT]</w:t>
                        </w:r>
                      </w:p>
                    </w:txbxContent>
                  </v:textbox>
                </v:rect>
                <w10:anchorlock/>
              </v:group>
            </w:pict>
          </mc:Fallback>
        </mc:AlternateContent>
      </w:r>
    </w:p>
    <w:p w:rsidR="009E04A5" w:rsidRDefault="009E04A5" w:rsidP="009E04A5">
      <w:r>
        <w:rPr>
          <w:rFonts w:hint="eastAsia"/>
        </w:rPr>
        <w:t>rtw_test</w:t>
      </w:r>
      <w:r>
        <w:rPr>
          <w:rFonts w:hint="eastAsia"/>
        </w:rPr>
        <w:t>が生成した</w:t>
      </w:r>
      <w:r>
        <w:rPr>
          <w:rFonts w:hint="eastAsia"/>
        </w:rPr>
        <w:t>XML</w:t>
      </w:r>
      <w:r>
        <w:rPr>
          <w:rFonts w:hint="eastAsia"/>
        </w:rPr>
        <w:t>ファイルを入力し、</w:t>
      </w:r>
      <w:r>
        <w:rPr>
          <w:rFonts w:hint="eastAsia"/>
        </w:rPr>
        <w:t>graphviz</w:t>
      </w:r>
      <w:r>
        <w:rPr>
          <w:rFonts w:hint="eastAsia"/>
        </w:rPr>
        <w:t>の</w:t>
      </w:r>
      <w:r>
        <w:rPr>
          <w:rFonts w:hint="eastAsia"/>
        </w:rPr>
        <w:t>dot</w:t>
      </w:r>
      <w:r>
        <w:rPr>
          <w:rFonts w:hint="eastAsia"/>
        </w:rPr>
        <w:t>形式のファイルを出力します。</w:t>
      </w:r>
      <w:r w:rsidR="00B22DA7">
        <w:rPr>
          <w:rFonts w:hint="eastAsia"/>
        </w:rPr>
        <w:t>描画される内容は、</w:t>
      </w:r>
      <w:r w:rsidR="00B22DA7">
        <w:rPr>
          <w:rFonts w:hint="eastAsia"/>
        </w:rPr>
        <w:t>&lt;forward&gt;</w:t>
      </w:r>
      <w:r w:rsidR="00B22DA7">
        <w:rPr>
          <w:rFonts w:hint="eastAsia"/>
        </w:rPr>
        <w:t>タグを持つブロックおよびその</w:t>
      </w:r>
      <w:r w:rsidR="00B22DA7">
        <w:rPr>
          <w:rFonts w:hint="eastAsia"/>
        </w:rPr>
        <w:t>&lt;forward&gt;</w:t>
      </w:r>
      <w:r w:rsidR="00B22DA7">
        <w:rPr>
          <w:rFonts w:hint="eastAsia"/>
        </w:rPr>
        <w:t>タグの情報に基づき、実行文があるブロックと、入出力される変数となります。</w:t>
      </w:r>
      <w:r>
        <w:rPr>
          <w:rFonts w:hint="eastAsia"/>
        </w:rPr>
        <w:t>dot</w:t>
      </w:r>
      <w:r>
        <w:rPr>
          <w:rFonts w:hint="eastAsia"/>
        </w:rPr>
        <w:t>形式のファイルは</w:t>
      </w:r>
      <w:r>
        <w:rPr>
          <w:rFonts w:hint="eastAsia"/>
        </w:rPr>
        <w:t>graphviz</w:t>
      </w:r>
      <w:r>
        <w:rPr>
          <w:rFonts w:hint="eastAsia"/>
        </w:rPr>
        <w:t>のコマンドにより、画像ファイルに変換できます。</w:t>
      </w:r>
    </w:p>
    <w:p w:rsidR="009E04A5" w:rsidRDefault="009E04A5" w:rsidP="009E04A5"/>
    <w:p w:rsidR="00B4448A" w:rsidRPr="005A5967" w:rsidRDefault="00B4448A" w:rsidP="00B4448A">
      <w:r>
        <w:rPr>
          <w:rFonts w:hint="eastAsia"/>
        </w:rPr>
        <w:t>実行時、入力</w:t>
      </w:r>
      <w:r>
        <w:rPr>
          <w:rFonts w:hint="eastAsia"/>
        </w:rPr>
        <w:t>XML</w:t>
      </w:r>
      <w:r>
        <w:rPr>
          <w:rFonts w:hint="eastAsia"/>
        </w:rPr>
        <w:t>ファイルと同じディレクトリに</w:t>
      </w:r>
      <w:r>
        <w:rPr>
          <w:rFonts w:hint="eastAsia"/>
        </w:rPr>
        <w:t>XML</w:t>
      </w:r>
      <w:r>
        <w:rPr>
          <w:rFonts w:hint="eastAsia"/>
        </w:rPr>
        <w:t>スキーマ</w:t>
      </w:r>
      <w:r>
        <w:rPr>
          <w:rFonts w:hint="eastAsia"/>
        </w:rPr>
        <w:t>SimulinkModel.xsd</w:t>
      </w:r>
      <w:r w:rsidR="003E54D0">
        <w:rPr>
          <w:rFonts w:hint="eastAsia"/>
        </w:rPr>
        <w:t>が必要です</w:t>
      </w:r>
      <w:r>
        <w:rPr>
          <w:rFonts w:hint="eastAsia"/>
        </w:rPr>
        <w:t>(XML</w:t>
      </w:r>
      <w:r>
        <w:rPr>
          <w:rFonts w:hint="eastAsia"/>
        </w:rPr>
        <w:t>ファイル入力時に</w:t>
      </w:r>
      <w:r>
        <w:rPr>
          <w:rFonts w:hint="eastAsia"/>
        </w:rPr>
        <w:t>XML</w:t>
      </w:r>
      <w:r>
        <w:rPr>
          <w:rFonts w:hint="eastAsia"/>
        </w:rPr>
        <w:t>スキーマに基づきフォーマットのチェックが行われます</w:t>
      </w:r>
      <w:r>
        <w:rPr>
          <w:rFonts w:hint="eastAsia"/>
        </w:rPr>
        <w:t>)</w:t>
      </w:r>
      <w:r w:rsidR="003E54D0">
        <w:rPr>
          <w:rFonts w:hint="eastAsia"/>
        </w:rPr>
        <w:t>。</w:t>
      </w:r>
      <w:r w:rsidR="003E54D0" w:rsidRPr="005A5967">
        <w:rPr>
          <w:rFonts w:hint="eastAsia"/>
          <w:color w:val="000000" w:themeColor="text1"/>
        </w:rPr>
        <w:t>なお、</w:t>
      </w:r>
      <w:r w:rsidR="003E54D0" w:rsidRPr="005A5967">
        <w:rPr>
          <w:rFonts w:asciiTheme="majorEastAsia" w:hAnsiTheme="majorEastAsia"/>
          <w:color w:val="000000" w:themeColor="text1"/>
        </w:rPr>
        <w:t>-n</w:t>
      </w:r>
      <w:r w:rsidR="003E54D0" w:rsidRPr="005A5967">
        <w:rPr>
          <w:rFonts w:asciiTheme="minorEastAsia" w:hAnsiTheme="minorEastAsia" w:hint="eastAsia"/>
          <w:color w:val="000000" w:themeColor="text1"/>
        </w:rPr>
        <w:t>オプションを指定した場合このチェックは行いません。</w:t>
      </w:r>
    </w:p>
    <w:p w:rsidR="009E04A5" w:rsidRDefault="009E04A5" w:rsidP="009E04A5"/>
    <w:p w:rsidR="00694860" w:rsidRDefault="00694860" w:rsidP="00694860">
      <w:pPr>
        <w:pStyle w:val="2"/>
      </w:pPr>
      <w:bookmarkStart w:id="1059" w:name="_Toc412026964"/>
      <w:bookmarkStart w:id="1060" w:name="_Toc444757842"/>
      <w:bookmarkStart w:id="1061" w:name="_Toc444763071"/>
      <w:r>
        <w:rPr>
          <w:rFonts w:hint="eastAsia"/>
        </w:rPr>
        <w:t>xsd_driverコマンド仕様</w:t>
      </w:r>
      <w:bookmarkEnd w:id="1059"/>
      <w:bookmarkEnd w:id="1060"/>
      <w:bookmarkEnd w:id="1061"/>
    </w:p>
    <w:p w:rsidR="00694860" w:rsidRDefault="00694860" w:rsidP="00694860">
      <w:r>
        <w:rPr>
          <w:rFonts w:hAnsi="ＭＳ ゴシック"/>
          <w:noProof/>
        </w:rPr>
        <mc:AlternateContent>
          <mc:Choice Requires="wpc">
            <w:drawing>
              <wp:inline distT="0" distB="0" distL="0" distR="0" wp14:anchorId="6EDBCD3A" wp14:editId="015D0A6F">
                <wp:extent cx="5400040" cy="504190"/>
                <wp:effectExtent l="0" t="0" r="0" b="0"/>
                <wp:docPr id="23" name="キャンバス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正方形/長方形 22"/>
                        <wps:cNvSpPr/>
                        <wps:spPr>
                          <a:xfrm>
                            <a:off x="76200" y="57150"/>
                            <a:ext cx="5238750" cy="371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3767F1" w:rsidRDefault="00B00A8E" w:rsidP="00694860">
                              <w:pPr>
                                <w:rPr>
                                  <w:color w:val="000000" w:themeColor="text1"/>
                                </w:rPr>
                              </w:pPr>
                              <w:r>
                                <w:rPr>
                                  <w:rFonts w:hint="eastAsia"/>
                                  <w:color w:val="000000" w:themeColor="text1"/>
                                </w:rPr>
                                <w:t>$ xsd_driver [</w:t>
                              </w:r>
                              <w:r>
                                <w:rPr>
                                  <w:rFonts w:hint="eastAsia"/>
                                  <w:color w:val="000000" w:themeColor="text1"/>
                                </w:rPr>
                                <w:t>入力</w:t>
                              </w:r>
                              <w:r>
                                <w:rPr>
                                  <w:rFonts w:hint="eastAsia"/>
                                  <w:color w:val="000000" w:themeColor="text1"/>
                                </w:rP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EDBCD3A" id="キャンバス 23" o:spid="_x0000_s1074" editas="canvas" style="width:425.2pt;height:39.7pt;mso-position-horizontal-relative:char;mso-position-vertical-relative:line" coordsize="54000,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">
                <v:shape id="_x0000_s1075" type="#_x0000_t75" style="position:absolute;width:54000;height:5041;visibility:visible;mso-wrap-style:square">
                  <v:fill o:detectmouseclick="t"/>
                  <v:path o:connecttype="none"/>
                </v:shape>
                <v:rect id="正方形/長方形 22" o:spid="_x0000_s1076" style="position:absolute;left:762;top:571;width:523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3nxMUA&#10;AADbAAAADwAAAGRycy9kb3ducmV2LnhtbESPQWvCQBSE7wX/w/IEL6IbcygluopYKjlIobY99PbM&#10;vmZTs29D9qnpv+8WCj0OM/MNs9oMvlVX6mMT2MBinoEiroJtuDbw9vo0ewAVBdliG5gMfFOEzXp0&#10;t8LChhu/0PUotUoQjgUacCJdoXWsHHmM89ARJ+8z9B4lyb7WtsdbgvtW51l2rz02nBYcdrRzVJ2P&#10;F2/goxyk/lrs5XDG6fu0dKfq+fFkzGQ8bJeghAb5D/+1S2sgz+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vefExQAAANsAAAAPAAAAAAAAAAAAAAAAAJgCAABkcnMv&#10;ZG93bnJldi54bWxQSwUGAAAAAAQABAD1AAAAigMAAAAA&#10;" filled="f" strokecolor="black [3213]" strokeweight="1pt">
                  <v:textbox>
                    <w:txbxContent>
                      <w:p w:rsidR="00B00A8E" w:rsidRPr="003767F1" w:rsidRDefault="00B00A8E" w:rsidP="00694860">
                        <w:pPr>
                          <w:rPr>
                            <w:color w:val="000000" w:themeColor="text1"/>
                          </w:rPr>
                        </w:pPr>
                        <w:r>
                          <w:rPr>
                            <w:rFonts w:hint="eastAsia"/>
                            <w:color w:val="000000" w:themeColor="text1"/>
                          </w:rPr>
                          <w:t>$ xsd_driver [</w:t>
                        </w:r>
                        <w:r>
                          <w:rPr>
                            <w:rFonts w:hint="eastAsia"/>
                            <w:color w:val="000000" w:themeColor="text1"/>
                          </w:rPr>
                          <w:t>入力</w:t>
                        </w:r>
                        <w:r>
                          <w:rPr>
                            <w:rFonts w:hint="eastAsia"/>
                            <w:color w:val="000000" w:themeColor="text1"/>
                          </w:rPr>
                          <w:t>XML]</w:t>
                        </w:r>
                      </w:p>
                    </w:txbxContent>
                  </v:textbox>
                </v:rect>
                <w10:anchorlock/>
              </v:group>
            </w:pict>
          </mc:Fallback>
        </mc:AlternateContent>
      </w:r>
    </w:p>
    <w:p w:rsidR="00694860" w:rsidRDefault="00694860" w:rsidP="00694860">
      <w:r>
        <w:rPr>
          <w:rFonts w:hint="eastAsia"/>
        </w:rPr>
        <w:t>Simulink</w:t>
      </w:r>
      <w:r>
        <w:rPr>
          <w:rFonts w:hint="eastAsia"/>
        </w:rPr>
        <w:t>モデルのブロック構造の入力</w:t>
      </w:r>
      <w:r>
        <w:rPr>
          <w:rFonts w:hint="eastAsia"/>
        </w:rPr>
        <w:t>XML</w:t>
      </w:r>
      <w:r>
        <w:rPr>
          <w:rFonts w:hint="eastAsia"/>
        </w:rPr>
        <w:t>ファイル、または</w:t>
      </w:r>
      <w:r>
        <w:rPr>
          <w:rFonts w:hint="eastAsia"/>
        </w:rPr>
        <w:t>rtw_test</w:t>
      </w:r>
      <w:r>
        <w:rPr>
          <w:rFonts w:hint="eastAsia"/>
        </w:rPr>
        <w:t>が生成した</w:t>
      </w:r>
      <w:r>
        <w:rPr>
          <w:rFonts w:hint="eastAsia"/>
        </w:rPr>
        <w:t>XML</w:t>
      </w:r>
      <w:r>
        <w:rPr>
          <w:rFonts w:hint="eastAsia"/>
        </w:rPr>
        <w:t>ファイルを入力し、成功した場合、内容の一部を標準出力に出力します。これは</w:t>
      </w:r>
      <w:r>
        <w:rPr>
          <w:rFonts w:hint="eastAsia"/>
        </w:rPr>
        <w:t>XML</w:t>
      </w:r>
      <w:r>
        <w:rPr>
          <w:rFonts w:hint="eastAsia"/>
        </w:rPr>
        <w:t>とスキーマ</w:t>
      </w:r>
      <w:r>
        <w:rPr>
          <w:rFonts w:hint="eastAsia"/>
        </w:rPr>
        <w:t>SimulinkModel.xsd</w:t>
      </w:r>
      <w:r>
        <w:rPr>
          <w:rFonts w:hint="eastAsia"/>
        </w:rPr>
        <w:t>との整合性確認のためのプログラムです。</w:t>
      </w:r>
    </w:p>
    <w:p w:rsidR="00165836" w:rsidRDefault="00165836" w:rsidP="00694860"/>
    <w:p w:rsidR="007E25C7" w:rsidRDefault="007E25C7" w:rsidP="007E25C7">
      <w:pPr>
        <w:pStyle w:val="2"/>
      </w:pPr>
      <w:bookmarkStart w:id="1062" w:name="_Ref411498730"/>
      <w:bookmarkStart w:id="1063" w:name="_Ref411498750"/>
      <w:bookmarkStart w:id="1064" w:name="_Toc412026965"/>
      <w:bookmarkStart w:id="1065" w:name="_Toc444757843"/>
      <w:bookmarkStart w:id="1066" w:name="_Toc444763072"/>
      <w:r>
        <w:rPr>
          <w:rFonts w:hint="eastAsia"/>
        </w:rPr>
        <w:t>add_block_infoコマンド仕様</w:t>
      </w:r>
      <w:bookmarkEnd w:id="1062"/>
      <w:bookmarkEnd w:id="1063"/>
      <w:bookmarkEnd w:id="1064"/>
      <w:bookmarkEnd w:id="1065"/>
      <w:bookmarkEnd w:id="1066"/>
    </w:p>
    <w:p w:rsidR="007E25C7" w:rsidRDefault="007E25C7" w:rsidP="007E25C7">
      <w:r>
        <w:rPr>
          <w:rFonts w:hAnsi="ＭＳ ゴシック"/>
          <w:noProof/>
        </w:rPr>
        <mc:AlternateContent>
          <mc:Choice Requires="wpc">
            <w:drawing>
              <wp:inline distT="0" distB="0" distL="0" distR="0" wp14:anchorId="6965E836" wp14:editId="058A600D">
                <wp:extent cx="5400040" cy="504190"/>
                <wp:effectExtent l="0" t="0" r="0" b="0"/>
                <wp:docPr id="227" name="キャンバス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6" name="正方形/長方形 226"/>
                        <wps:cNvSpPr/>
                        <wps:spPr>
                          <a:xfrm>
                            <a:off x="76200" y="57150"/>
                            <a:ext cx="5238750" cy="371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2F20DF" w:rsidRDefault="00B00A8E" w:rsidP="007E25C7">
                              <w:pPr>
                                <w:rPr>
                                  <w:rFonts w:asciiTheme="majorEastAsia" w:eastAsiaTheme="majorEastAsia" w:hAnsiTheme="majorEastAsia"/>
                                  <w:color w:val="000000" w:themeColor="text1"/>
                                </w:rPr>
                              </w:pPr>
                              <w:r w:rsidRPr="002F20DF">
                                <w:rPr>
                                  <w:rFonts w:asciiTheme="majorEastAsia" w:eastAsiaTheme="majorEastAsia" w:hAnsiTheme="majorEastAsia" w:hint="eastAsia"/>
                                  <w:color w:val="000000" w:themeColor="text1"/>
                                </w:rPr>
                                <w:t xml:space="preserve">$ add_block_info </w:t>
                              </w:r>
                              <w:r w:rsidRPr="002F20DF">
                                <w:rPr>
                                  <w:rFonts w:asciiTheme="majorEastAsia" w:eastAsiaTheme="majorEastAsia" w:hAnsiTheme="majorEastAsia"/>
                                  <w:color w:val="000000" w:themeColor="text1"/>
                                </w:rPr>
                                <w:t>–</w:t>
                              </w:r>
                              <w:r w:rsidRPr="002F20DF">
                                <w:rPr>
                                  <w:rFonts w:asciiTheme="majorEastAsia" w:eastAsiaTheme="majorEastAsia" w:hAnsiTheme="majorEastAsia" w:hint="eastAsia"/>
                                  <w:color w:val="000000" w:themeColor="text1"/>
                                </w:rPr>
                                <w:t>i 入力XML [-o 出力XML] [CSVファイル]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965E836" id="キャンバス 227" o:spid="_x0000_s1077" editas="canvas" style="width:425.2pt;height:39.7pt;mso-position-horizontal-relative:char;mso-position-vertical-relative:line" coordsize="54000,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">
                <v:shape id="_x0000_s1078" type="#_x0000_t75" style="position:absolute;width:54000;height:5041;visibility:visible;mso-wrap-style:square">
                  <v:fill o:detectmouseclick="t"/>
                  <v:path o:connecttype="none"/>
                </v:shape>
                <v:rect id="正方形/長方形 226" o:spid="_x0000_s1079" style="position:absolute;left:762;top:571;width:523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7m8cA&#10;AADcAAAADwAAAGRycy9kb3ducmV2LnhtbESPzWrDMBCE74G+g9hCLqGR40MobpRQWlp8KIHm59Db&#10;xtpabqyVsTaJ+/ZRoZDjMDPfMIvV4Ft1pj42gQ3Mphko4irYhmsDu+3bwyOoKMgW28Bk4JcirJZ3&#10;owUWNlz4k84bqVWCcCzQgBPpCq1j5chjnIaOOHnfofcoSfa1tj1eEty3Os+yufbYcFpw2NGLo+q4&#10;OXkDX+Ug9c/sXT6OONlPSneo1q8HY8b3w/MTKKFBbuH/dmkN5Pkc/s6kI6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8e5vHAAAA3AAAAA8AAAAAAAAAAAAAAAAAmAIAAGRy&#10;cy9kb3ducmV2LnhtbFBLBQYAAAAABAAEAPUAAACMAwAAAAA=&#10;" filled="f" strokecolor="black [3213]" strokeweight="1pt">
                  <v:textbox>
                    <w:txbxContent>
                      <w:p w:rsidR="00B00A8E" w:rsidRPr="002F20DF" w:rsidRDefault="00B00A8E" w:rsidP="007E25C7">
                        <w:pPr>
                          <w:rPr>
                            <w:rFonts w:asciiTheme="majorEastAsia" w:eastAsiaTheme="majorEastAsia" w:hAnsiTheme="majorEastAsia"/>
                            <w:color w:val="000000" w:themeColor="text1"/>
                          </w:rPr>
                        </w:pPr>
                        <w:r w:rsidRPr="002F20DF">
                          <w:rPr>
                            <w:rFonts w:asciiTheme="majorEastAsia" w:eastAsiaTheme="majorEastAsia" w:hAnsiTheme="majorEastAsia" w:hint="eastAsia"/>
                            <w:color w:val="000000" w:themeColor="text1"/>
                          </w:rPr>
                          <w:t xml:space="preserve">$ add_block_info </w:t>
                        </w:r>
                        <w:r w:rsidRPr="002F20DF">
                          <w:rPr>
                            <w:rFonts w:asciiTheme="majorEastAsia" w:eastAsiaTheme="majorEastAsia" w:hAnsiTheme="majorEastAsia"/>
                            <w:color w:val="000000" w:themeColor="text1"/>
                          </w:rPr>
                          <w:t>–</w:t>
                        </w:r>
                        <w:r w:rsidRPr="002F20DF">
                          <w:rPr>
                            <w:rFonts w:asciiTheme="majorEastAsia" w:eastAsiaTheme="majorEastAsia" w:hAnsiTheme="majorEastAsia" w:hint="eastAsia"/>
                            <w:color w:val="000000" w:themeColor="text1"/>
                          </w:rPr>
                          <w:t>i 入力XML [-o 出力XML] [CSVファイル]</w:t>
                        </w:r>
                      </w:p>
                    </w:txbxContent>
                  </v:textbox>
                </v:rect>
                <w10:anchorlock/>
              </v:group>
            </w:pict>
          </mc:Fallback>
        </mc:AlternateContent>
      </w:r>
    </w:p>
    <w:p w:rsidR="007E25C7" w:rsidRDefault="007E25C7" w:rsidP="007E25C7">
      <w:r>
        <w:rPr>
          <w:rFonts w:hint="eastAsia"/>
        </w:rPr>
        <w:t>Simulink</w:t>
      </w:r>
      <w:r>
        <w:rPr>
          <w:rFonts w:hint="eastAsia"/>
        </w:rPr>
        <w:t>モデルのブロック構造の</w:t>
      </w:r>
      <w:r>
        <w:rPr>
          <w:rFonts w:hint="eastAsia"/>
        </w:rPr>
        <w:t>XML</w:t>
      </w:r>
      <w:r>
        <w:rPr>
          <w:rFonts w:hint="eastAsia"/>
        </w:rPr>
        <w:t>ファイルを入力し、</w:t>
      </w:r>
      <w:r>
        <w:rPr>
          <w:rFonts w:hint="eastAsia"/>
        </w:rPr>
        <w:t>CSV</w:t>
      </w:r>
      <w:r>
        <w:rPr>
          <w:rFonts w:hint="eastAsia"/>
        </w:rPr>
        <w:t>ファイルの情報に従って、</w:t>
      </w:r>
      <w:r>
        <w:rPr>
          <w:rFonts w:hint="eastAsia"/>
        </w:rPr>
        <w:t>Simulink</w:t>
      </w:r>
      <w:r>
        <w:rPr>
          <w:rFonts w:hint="eastAsia"/>
        </w:rPr>
        <w:t>モデルのブロックに、情報を付加します。</w:t>
      </w:r>
      <w:r w:rsidR="002F20DF">
        <w:rPr>
          <w:rFonts w:hint="eastAsia"/>
        </w:rPr>
        <w:t>-o</w:t>
      </w:r>
      <w:r w:rsidR="002F20DF">
        <w:rPr>
          <w:rFonts w:hint="eastAsia"/>
        </w:rPr>
        <w:t>オプションを省略した場合、標準出力に</w:t>
      </w:r>
      <w:r w:rsidR="002F20DF">
        <w:rPr>
          <w:rFonts w:hint="eastAsia"/>
        </w:rPr>
        <w:t>XML</w:t>
      </w:r>
      <w:r w:rsidR="002F20DF">
        <w:rPr>
          <w:rFonts w:hint="eastAsia"/>
        </w:rPr>
        <w:t>ファイルを出力します。</w:t>
      </w:r>
      <w:r w:rsidR="002F20DF">
        <w:rPr>
          <w:rFonts w:hint="eastAsia"/>
        </w:rPr>
        <w:t>CSV</w:t>
      </w:r>
      <w:r w:rsidR="002F20DF">
        <w:rPr>
          <w:rFonts w:hint="eastAsia"/>
        </w:rPr>
        <w:t>ファイルを省略した場合、標準入力から読み込みます。</w:t>
      </w:r>
    </w:p>
    <w:p w:rsidR="009C71C1" w:rsidRDefault="009C71C1" w:rsidP="007E25C7"/>
    <w:p w:rsidR="007E25C7" w:rsidRDefault="007E25C7" w:rsidP="007E25C7">
      <w:r>
        <w:rPr>
          <w:rFonts w:hint="eastAsia"/>
        </w:rPr>
        <w:t>CSV</w:t>
      </w:r>
      <w:r>
        <w:rPr>
          <w:rFonts w:hint="eastAsia"/>
        </w:rPr>
        <w:t>ファイルのフォーマットは</w:t>
      </w:r>
      <w:r w:rsidR="00BF64D6">
        <w:fldChar w:fldCharType="begin"/>
      </w:r>
      <w:r w:rsidR="00BF64D6">
        <w:instrText xml:space="preserve"> </w:instrText>
      </w:r>
      <w:r w:rsidR="00BF64D6">
        <w:rPr>
          <w:rFonts w:hint="eastAsia"/>
        </w:rPr>
        <w:instrText>REF _Ref410301738 \w \h</w:instrText>
      </w:r>
      <w:r w:rsidR="00BF64D6">
        <w:instrText xml:space="preserve"> </w:instrText>
      </w:r>
      <w:r w:rsidR="00BF64D6">
        <w:fldChar w:fldCharType="separate"/>
      </w:r>
      <w:r w:rsidR="00272DE0">
        <w:t>6.4</w:t>
      </w:r>
      <w:r w:rsidR="00BF64D6">
        <w:fldChar w:fldCharType="end"/>
      </w:r>
      <w:r w:rsidR="00BF64D6">
        <w:fldChar w:fldCharType="begin"/>
      </w:r>
      <w:r w:rsidR="00BF64D6">
        <w:instrText xml:space="preserve"> REF _Ref410301738 \h </w:instrText>
      </w:r>
      <w:r w:rsidR="00BF64D6">
        <w:fldChar w:fldCharType="separate"/>
      </w:r>
      <w:r w:rsidR="00272DE0">
        <w:rPr>
          <w:rFonts w:hint="eastAsia"/>
        </w:rPr>
        <w:t>ブロック情報</w:t>
      </w:r>
      <w:r w:rsidR="00272DE0">
        <w:rPr>
          <w:rFonts w:hint="eastAsia"/>
        </w:rPr>
        <w:t>CSV</w:t>
      </w:r>
      <w:r w:rsidR="00272DE0">
        <w:rPr>
          <w:rFonts w:hint="eastAsia"/>
        </w:rPr>
        <w:t>ファイル</w:t>
      </w:r>
      <w:r w:rsidR="00BF64D6">
        <w:fldChar w:fldCharType="end"/>
      </w:r>
      <w:r w:rsidR="00BF64D6">
        <w:rPr>
          <w:rFonts w:hint="eastAsia"/>
        </w:rPr>
        <w:t>を参照してください。</w:t>
      </w:r>
    </w:p>
    <w:p w:rsidR="00065594" w:rsidRPr="00BF64D6" w:rsidRDefault="00065594" w:rsidP="007E25C7"/>
    <w:p w:rsidR="007E25C7" w:rsidRDefault="00065594" w:rsidP="00065594">
      <w:pPr>
        <w:pStyle w:val="2"/>
      </w:pPr>
      <w:bookmarkStart w:id="1067" w:name="_Toc412026966"/>
      <w:bookmarkStart w:id="1068" w:name="_Toc444757844"/>
      <w:bookmarkStart w:id="1069" w:name="_Toc444763073"/>
      <w:r>
        <w:rPr>
          <w:rFonts w:hint="eastAsia"/>
        </w:rPr>
        <w:t>dump_block_listコマンド仕様</w:t>
      </w:r>
      <w:bookmarkEnd w:id="1067"/>
      <w:bookmarkEnd w:id="1068"/>
      <w:bookmarkEnd w:id="1069"/>
    </w:p>
    <w:p w:rsidR="00065594" w:rsidRDefault="00065594" w:rsidP="00065594">
      <w:r>
        <w:rPr>
          <w:rFonts w:hAnsi="ＭＳ ゴシック"/>
          <w:noProof/>
        </w:rPr>
        <mc:AlternateContent>
          <mc:Choice Requires="wpc">
            <w:drawing>
              <wp:inline distT="0" distB="0" distL="0" distR="0" wp14:anchorId="2893780A" wp14:editId="3C70DCA4">
                <wp:extent cx="5400040" cy="504190"/>
                <wp:effectExtent l="0" t="0" r="0" b="0"/>
                <wp:docPr id="324" name="キャンバス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3" name="正方形/長方形 323"/>
                        <wps:cNvSpPr/>
                        <wps:spPr>
                          <a:xfrm>
                            <a:off x="76200" y="57150"/>
                            <a:ext cx="5238750" cy="371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2F20DF" w:rsidRDefault="00B00A8E" w:rsidP="00065594">
                              <w:pPr>
                                <w:rPr>
                                  <w:rFonts w:asciiTheme="majorEastAsia" w:eastAsiaTheme="majorEastAsia" w:hAnsiTheme="majorEastAsia"/>
                                  <w:color w:val="000000" w:themeColor="text1"/>
                                </w:rPr>
                              </w:pPr>
                              <w:r w:rsidRPr="002F20DF">
                                <w:rPr>
                                  <w:rFonts w:asciiTheme="majorEastAsia" w:eastAsiaTheme="majorEastAsia" w:hAnsiTheme="majorEastAsia" w:hint="eastAsia"/>
                                  <w:color w:val="000000" w:themeColor="text1"/>
                                </w:rPr>
                                <w:t xml:space="preserve">$ </w:t>
                              </w:r>
                              <w:r>
                                <w:rPr>
                                  <w:rFonts w:asciiTheme="majorEastAsia" w:eastAsiaTheme="majorEastAsia" w:hAnsiTheme="majorEastAsia" w:hint="eastAsia"/>
                                  <w:color w:val="000000" w:themeColor="text1"/>
                                </w:rPr>
                                <w:t>dump_block_list [-o 出力CSVファイル] [入力XML]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893780A" id="キャンバス 324" o:spid="_x0000_s1080" editas="canvas" style="width:425.2pt;height:39.7pt;mso-position-horizontal-relative:char;mso-position-vertical-relative:line" coordsize="54000,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">
                <v:shape id="_x0000_s1081" type="#_x0000_t75" style="position:absolute;width:54000;height:5041;visibility:visible;mso-wrap-style:square">
                  <v:fill o:detectmouseclick="t"/>
                  <v:path o:connecttype="none"/>
                </v:shape>
                <v:rect id="正方形/長方形 323" o:spid="_x0000_s1082" style="position:absolute;left:762;top:571;width:523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rXnsYA&#10;AADcAAAADwAAAGRycy9kb3ducmV2LnhtbESPQWvCQBSE70L/w/IKXkQ3KkiJrlJaKjmUQm09eHtm&#10;n9lo9m3Ivmr677uFQo/DzHzDrDa9b9SVulgHNjCdZKCIy2Brrgx8fryMH0BFQbbYBCYD3xRhs74b&#10;rDC34cbvdN1JpRKEY44GnEibax1LRx7jJLTEyTuFzqMk2VXadnhLcN/oWZYttMea04LDlp4clZfd&#10;lzdwKHqpztOtvF5wtB8V7li+PR+NGd73j0tQQr38h//ahTUwn83h90w6Anr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2rXnsYAAADcAAAADwAAAAAAAAAAAAAAAACYAgAAZHJz&#10;L2Rvd25yZXYueG1sUEsFBgAAAAAEAAQA9QAAAIsDAAAAAA==&#10;" filled="f" strokecolor="black [3213]" strokeweight="1pt">
                  <v:textbox>
                    <w:txbxContent>
                      <w:p w:rsidR="00B00A8E" w:rsidRPr="002F20DF" w:rsidRDefault="00B00A8E" w:rsidP="00065594">
                        <w:pPr>
                          <w:rPr>
                            <w:rFonts w:asciiTheme="majorEastAsia" w:eastAsiaTheme="majorEastAsia" w:hAnsiTheme="majorEastAsia"/>
                            <w:color w:val="000000" w:themeColor="text1"/>
                          </w:rPr>
                        </w:pPr>
                        <w:r w:rsidRPr="002F20DF">
                          <w:rPr>
                            <w:rFonts w:asciiTheme="majorEastAsia" w:eastAsiaTheme="majorEastAsia" w:hAnsiTheme="majorEastAsia" w:hint="eastAsia"/>
                            <w:color w:val="000000" w:themeColor="text1"/>
                          </w:rPr>
                          <w:t xml:space="preserve">$ </w:t>
                        </w:r>
                        <w:r>
                          <w:rPr>
                            <w:rFonts w:asciiTheme="majorEastAsia" w:eastAsiaTheme="majorEastAsia" w:hAnsiTheme="majorEastAsia" w:hint="eastAsia"/>
                            <w:color w:val="000000" w:themeColor="text1"/>
                          </w:rPr>
                          <w:t>dump_block_list [-o 出力CSVファイル] [入力XML]</w:t>
                        </w:r>
                      </w:p>
                    </w:txbxContent>
                  </v:textbox>
                </v:rect>
                <w10:anchorlock/>
              </v:group>
            </w:pict>
          </mc:Fallback>
        </mc:AlternateContent>
      </w:r>
    </w:p>
    <w:p w:rsidR="00065594" w:rsidRDefault="00065594" w:rsidP="00065594">
      <w:r>
        <w:rPr>
          <w:rFonts w:hint="eastAsia"/>
        </w:rPr>
        <w:t>Simulink</w:t>
      </w:r>
      <w:r>
        <w:rPr>
          <w:rFonts w:hint="eastAsia"/>
        </w:rPr>
        <w:t>モデルのブロック構造の</w:t>
      </w:r>
      <w:r>
        <w:rPr>
          <w:rFonts w:hint="eastAsia"/>
        </w:rPr>
        <w:t>XML</w:t>
      </w:r>
      <w:r>
        <w:rPr>
          <w:rFonts w:hint="eastAsia"/>
        </w:rPr>
        <w:t>ファイルを入力し、</w:t>
      </w:r>
      <w:r w:rsidR="006853CF">
        <w:rPr>
          <w:rFonts w:hint="eastAsia"/>
        </w:rPr>
        <w:t>含まれる</w:t>
      </w:r>
      <w:r>
        <w:rPr>
          <w:rFonts w:hint="eastAsia"/>
        </w:rPr>
        <w:t>ブロック名とブロック</w:t>
      </w:r>
      <w:r>
        <w:rPr>
          <w:rFonts w:hint="eastAsia"/>
        </w:rPr>
        <w:t>ID</w:t>
      </w:r>
      <w:r>
        <w:rPr>
          <w:rFonts w:hint="eastAsia"/>
        </w:rPr>
        <w:t>を</w:t>
      </w:r>
      <w:r>
        <w:rPr>
          <w:rFonts w:hint="eastAsia"/>
        </w:rPr>
        <w:t>CSV</w:t>
      </w:r>
      <w:r>
        <w:rPr>
          <w:rFonts w:hint="eastAsia"/>
        </w:rPr>
        <w:t>ファイルに出力します。</w:t>
      </w:r>
      <w:r>
        <w:rPr>
          <w:rFonts w:hint="eastAsia"/>
        </w:rPr>
        <w:t>-o</w:t>
      </w:r>
      <w:r>
        <w:rPr>
          <w:rFonts w:hint="eastAsia"/>
        </w:rPr>
        <w:t>オプションを省略した場合、標準出力に</w:t>
      </w:r>
      <w:r>
        <w:rPr>
          <w:rFonts w:hint="eastAsia"/>
        </w:rPr>
        <w:t>CSV</w:t>
      </w:r>
      <w:r>
        <w:rPr>
          <w:rFonts w:hint="eastAsia"/>
        </w:rPr>
        <w:t>ファイルを出力します。入力</w:t>
      </w:r>
      <w:r>
        <w:rPr>
          <w:rFonts w:hint="eastAsia"/>
        </w:rPr>
        <w:t>XML</w:t>
      </w:r>
      <w:r>
        <w:rPr>
          <w:rFonts w:hint="eastAsia"/>
        </w:rPr>
        <w:t>ファイルを省略した場合、標準入力から読み込みます。</w:t>
      </w:r>
    </w:p>
    <w:p w:rsidR="00065594" w:rsidRDefault="00065594" w:rsidP="00065594"/>
    <w:p w:rsidR="00065594" w:rsidRDefault="00065594" w:rsidP="00065594">
      <w:r>
        <w:rPr>
          <w:rFonts w:hint="eastAsia"/>
        </w:rPr>
        <w:t>このプログラム</w:t>
      </w:r>
      <w:r w:rsidR="006853CF">
        <w:rPr>
          <w:rFonts w:hint="eastAsia"/>
        </w:rPr>
        <w:t>により</w:t>
      </w:r>
      <w:r>
        <w:rPr>
          <w:rFonts w:hint="eastAsia"/>
        </w:rPr>
        <w:t>、</w:t>
      </w:r>
      <w:r>
        <w:fldChar w:fldCharType="begin"/>
      </w:r>
      <w:r>
        <w:instrText xml:space="preserve"> </w:instrText>
      </w:r>
      <w:r>
        <w:rPr>
          <w:rFonts w:hint="eastAsia"/>
        </w:rPr>
        <w:instrText>REF _Ref411498750 \r \h</w:instrText>
      </w:r>
      <w:r>
        <w:instrText xml:space="preserve"> </w:instrText>
      </w:r>
      <w:r>
        <w:fldChar w:fldCharType="separate"/>
      </w:r>
      <w:r w:rsidR="00272DE0">
        <w:t>4.4</w:t>
      </w:r>
      <w:r>
        <w:fldChar w:fldCharType="end"/>
      </w:r>
      <w:r>
        <w:fldChar w:fldCharType="begin"/>
      </w:r>
      <w:r>
        <w:instrText xml:space="preserve"> </w:instrText>
      </w:r>
      <w:r>
        <w:rPr>
          <w:rFonts w:hint="eastAsia"/>
        </w:rPr>
        <w:instrText>REF _Ref411498730 \h</w:instrText>
      </w:r>
      <w:r>
        <w:instrText xml:space="preserve"> </w:instrText>
      </w:r>
      <w:r>
        <w:fldChar w:fldCharType="separate"/>
      </w:r>
      <w:r w:rsidR="00272DE0">
        <w:rPr>
          <w:rFonts w:hint="eastAsia"/>
        </w:rPr>
        <w:t>add_block_info</w:t>
      </w:r>
      <w:r w:rsidR="00272DE0">
        <w:rPr>
          <w:rFonts w:hint="eastAsia"/>
        </w:rPr>
        <w:t>コマンド仕様</w:t>
      </w:r>
      <w:r>
        <w:fldChar w:fldCharType="end"/>
      </w:r>
      <w:r>
        <w:rPr>
          <w:rFonts w:hint="eastAsia"/>
        </w:rPr>
        <w:t>で</w:t>
      </w:r>
      <w:r w:rsidR="006853CF">
        <w:rPr>
          <w:rFonts w:hint="eastAsia"/>
        </w:rPr>
        <w:t>使用する</w:t>
      </w:r>
      <w:r w:rsidR="006853CF">
        <w:rPr>
          <w:rFonts w:hint="eastAsia"/>
        </w:rPr>
        <w:t>CSV</w:t>
      </w:r>
      <w:r w:rsidR="006853CF">
        <w:rPr>
          <w:rFonts w:hint="eastAsia"/>
        </w:rPr>
        <w:t>ファイルのひな形を生成する</w:t>
      </w:r>
      <w:r w:rsidR="009F59E8">
        <w:rPr>
          <w:rFonts w:hint="eastAsia"/>
        </w:rPr>
        <w:t>こと</w:t>
      </w:r>
      <w:r w:rsidR="006853CF">
        <w:rPr>
          <w:rFonts w:hint="eastAsia"/>
        </w:rPr>
        <w:t>が可能です。</w:t>
      </w:r>
    </w:p>
    <w:p w:rsidR="006853CF" w:rsidRDefault="006853CF" w:rsidP="006853CF"/>
    <w:p w:rsidR="006853CF" w:rsidRDefault="006853CF" w:rsidP="006853CF">
      <w:r>
        <w:rPr>
          <w:rFonts w:hint="eastAsia"/>
        </w:rPr>
        <w:t>CSV</w:t>
      </w:r>
      <w:r>
        <w:rPr>
          <w:rFonts w:hint="eastAsia"/>
        </w:rPr>
        <w:t>ファイルのフォーマットは</w:t>
      </w:r>
      <w:r>
        <w:fldChar w:fldCharType="begin"/>
      </w:r>
      <w:r>
        <w:instrText xml:space="preserve"> </w:instrText>
      </w:r>
      <w:r>
        <w:rPr>
          <w:rFonts w:hint="eastAsia"/>
        </w:rPr>
        <w:instrText>REF _Ref410301738 \w \h</w:instrText>
      </w:r>
      <w:r>
        <w:instrText xml:space="preserve"> </w:instrText>
      </w:r>
      <w:r>
        <w:fldChar w:fldCharType="separate"/>
      </w:r>
      <w:r w:rsidR="00272DE0">
        <w:t>6.4</w:t>
      </w:r>
      <w:r>
        <w:fldChar w:fldCharType="end"/>
      </w:r>
      <w:r>
        <w:fldChar w:fldCharType="begin"/>
      </w:r>
      <w:r>
        <w:instrText xml:space="preserve"> REF _Ref410301738 \h </w:instrText>
      </w:r>
      <w:r>
        <w:fldChar w:fldCharType="separate"/>
      </w:r>
      <w:r w:rsidR="00272DE0">
        <w:rPr>
          <w:rFonts w:hint="eastAsia"/>
        </w:rPr>
        <w:t>ブロック情報</w:t>
      </w:r>
      <w:r w:rsidR="00272DE0">
        <w:rPr>
          <w:rFonts w:hint="eastAsia"/>
        </w:rPr>
        <w:t>CSV</w:t>
      </w:r>
      <w:r w:rsidR="00272DE0">
        <w:rPr>
          <w:rFonts w:hint="eastAsia"/>
        </w:rPr>
        <w:t>ファイル</w:t>
      </w:r>
      <w:r>
        <w:fldChar w:fldCharType="end"/>
      </w:r>
      <w:r>
        <w:rPr>
          <w:rFonts w:hint="eastAsia"/>
        </w:rPr>
        <w:t>を参照してください。</w:t>
      </w:r>
    </w:p>
    <w:p w:rsidR="006853CF" w:rsidRPr="006853CF" w:rsidRDefault="006853CF" w:rsidP="00065594"/>
    <w:p w:rsidR="002F20DF" w:rsidRDefault="002F20DF">
      <w:pPr>
        <w:widowControl/>
        <w:jc w:val="left"/>
        <w:rPr>
          <w:rFonts w:ascii="ＭＳ 明朝" w:hAnsi="Arial"/>
          <w:b/>
          <w:sz w:val="32"/>
          <w:szCs w:val="24"/>
        </w:rPr>
      </w:pPr>
      <w:r>
        <w:br w:type="page"/>
      </w:r>
    </w:p>
    <w:p w:rsidR="00165836" w:rsidRDefault="00165836" w:rsidP="00165836">
      <w:pPr>
        <w:pStyle w:val="1"/>
      </w:pPr>
      <w:bookmarkStart w:id="1070" w:name="_Toc412026967"/>
      <w:bookmarkStart w:id="1071" w:name="_Toc444757845"/>
      <w:bookmarkStart w:id="1072" w:name="_Toc444763074"/>
      <w:r>
        <w:rPr>
          <w:rFonts w:hint="eastAsia"/>
        </w:rPr>
        <w:t>性能情報付きXML機能</w:t>
      </w:r>
      <w:r w:rsidR="002675CD">
        <w:rPr>
          <w:rFonts w:hint="eastAsia"/>
        </w:rPr>
        <w:t>の使用方法</w:t>
      </w:r>
      <w:bookmarkEnd w:id="1070"/>
      <w:bookmarkEnd w:id="1071"/>
      <w:bookmarkEnd w:id="1072"/>
    </w:p>
    <w:p w:rsidR="00165836" w:rsidRDefault="007C0ED9" w:rsidP="00165836">
      <w:r>
        <w:rPr>
          <w:rFonts w:hint="eastAsia"/>
        </w:rPr>
        <w:t>本機能は</w:t>
      </w:r>
      <w:r w:rsidR="00B56C8E">
        <w:rPr>
          <w:rFonts w:hint="eastAsia"/>
        </w:rPr>
        <w:t>rtw_test</w:t>
      </w:r>
      <w:r w:rsidR="00B56C8E">
        <w:rPr>
          <w:rFonts w:hint="eastAsia"/>
        </w:rPr>
        <w:t>が生成した、</w:t>
      </w:r>
      <w:r>
        <w:rPr>
          <w:rFonts w:hint="eastAsia"/>
        </w:rPr>
        <w:t>RTW-EC</w:t>
      </w:r>
      <w:r>
        <w:rPr>
          <w:rFonts w:hint="eastAsia"/>
        </w:rPr>
        <w:t>の生成コードから</w:t>
      </w:r>
      <w:r>
        <w:rPr>
          <w:rFonts w:hint="eastAsia"/>
        </w:rPr>
        <w:t>Simulink</w:t>
      </w:r>
      <w:r>
        <w:rPr>
          <w:rFonts w:hint="eastAsia"/>
        </w:rPr>
        <w:t>ブロックのコードを抽出、保持している</w:t>
      </w:r>
      <w:r>
        <w:rPr>
          <w:rFonts w:hint="eastAsia"/>
        </w:rPr>
        <w:t>XML</w:t>
      </w:r>
      <w:r>
        <w:rPr>
          <w:rFonts w:hint="eastAsia"/>
        </w:rPr>
        <w:t>ファイルを入力し、</w:t>
      </w:r>
      <w:r>
        <w:rPr>
          <w:rFonts w:hint="eastAsia"/>
        </w:rPr>
        <w:t>SHIM</w:t>
      </w:r>
      <w:r>
        <w:rPr>
          <w:rFonts w:hint="eastAsia"/>
        </w:rPr>
        <w:t>の性能情報を元に、コードの性能情報を計測し、その結果を追加した</w:t>
      </w:r>
      <w:r>
        <w:rPr>
          <w:rFonts w:hint="eastAsia"/>
        </w:rPr>
        <w:t>XML</w:t>
      </w:r>
      <w:r>
        <w:rPr>
          <w:rFonts w:hint="eastAsia"/>
        </w:rPr>
        <w:t>ファイルを生成する機能です。この機能は、</w:t>
      </w:r>
      <w:r>
        <w:rPr>
          <w:rFonts w:hint="eastAsia"/>
        </w:rPr>
        <w:t>Simulink</w:t>
      </w:r>
      <w:r>
        <w:rPr>
          <w:rFonts w:hint="eastAsia"/>
        </w:rPr>
        <w:t>ブロック単位のコードを生成する</w:t>
      </w:r>
      <w:r>
        <w:rPr>
          <w:rFonts w:hint="eastAsia"/>
        </w:rPr>
        <w:t>blxml2code</w:t>
      </w:r>
      <w:r>
        <w:rPr>
          <w:rFonts w:hint="eastAsia"/>
        </w:rPr>
        <w:t>と、</w:t>
      </w:r>
      <w:r>
        <w:rPr>
          <w:rFonts w:hint="eastAsia"/>
        </w:rPr>
        <w:t>LLVM</w:t>
      </w:r>
      <w:r>
        <w:rPr>
          <w:rFonts w:hint="eastAsia"/>
        </w:rPr>
        <w:t>の</w:t>
      </w:r>
      <w:r>
        <w:rPr>
          <w:rFonts w:hint="eastAsia"/>
        </w:rPr>
        <w:t>opt</w:t>
      </w:r>
      <w:r>
        <w:rPr>
          <w:rFonts w:hint="eastAsia"/>
        </w:rPr>
        <w:t>に追加した</w:t>
      </w:r>
      <w:r>
        <w:rPr>
          <w:rFonts w:hint="eastAsia"/>
        </w:rPr>
        <w:t>Pass</w:t>
      </w:r>
      <w:r>
        <w:rPr>
          <w:rFonts w:hint="eastAsia"/>
        </w:rPr>
        <w:t>により実施される性能計測、お</w:t>
      </w:r>
      <w:r w:rsidR="006F0D54">
        <w:rPr>
          <w:rFonts w:hint="eastAsia"/>
        </w:rPr>
        <w:t>よ</w:t>
      </w:r>
      <w:r>
        <w:rPr>
          <w:rFonts w:hint="eastAsia"/>
        </w:rPr>
        <w:t>びそれら一連の動作を実行する</w:t>
      </w:r>
      <w:r>
        <w:rPr>
          <w:rFonts w:hint="eastAsia"/>
        </w:rPr>
        <w:t>shell script</w:t>
      </w:r>
      <w:r>
        <w:rPr>
          <w:rFonts w:hint="eastAsia"/>
        </w:rPr>
        <w:t>からなります。</w:t>
      </w:r>
    </w:p>
    <w:p w:rsidR="007C0ED9" w:rsidRDefault="007C0ED9" w:rsidP="00165836"/>
    <w:p w:rsidR="00165836" w:rsidRDefault="002675CD" w:rsidP="00165836">
      <w:pPr>
        <w:pStyle w:val="2"/>
      </w:pPr>
      <w:bookmarkStart w:id="1073" w:name="_Toc412026968"/>
      <w:bookmarkStart w:id="1074" w:name="_Toc444757846"/>
      <w:bookmarkStart w:id="1075" w:name="_Toc444763075"/>
      <w:r>
        <w:rPr>
          <w:rFonts w:hint="eastAsia"/>
        </w:rPr>
        <w:t>blxml-perf.sh</w:t>
      </w:r>
      <w:bookmarkEnd w:id="1073"/>
      <w:bookmarkEnd w:id="1074"/>
      <w:bookmarkEnd w:id="1075"/>
    </w:p>
    <w:p w:rsidR="002675CD" w:rsidRDefault="007C0ED9" w:rsidP="002675CD">
      <w:r>
        <w:rPr>
          <w:rFonts w:hAnsi="ＭＳ ゴシック"/>
          <w:noProof/>
        </w:rPr>
        <mc:AlternateContent>
          <mc:Choice Requires="wpc">
            <w:drawing>
              <wp:inline distT="0" distB="0" distL="0" distR="0" wp14:anchorId="50CD6495" wp14:editId="72987C45">
                <wp:extent cx="5400136" cy="681487"/>
                <wp:effectExtent l="0" t="0" r="0" b="4445"/>
                <wp:docPr id="74" name="キャンバス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正方形/長方形 63"/>
                        <wps:cNvSpPr/>
                        <wps:spPr>
                          <a:xfrm>
                            <a:off x="76195" y="57035"/>
                            <a:ext cx="5238750" cy="56404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6F0D54" w:rsidRDefault="00B00A8E" w:rsidP="007C0ED9">
                              <w:pPr>
                                <w:rPr>
                                  <w:rFonts w:asciiTheme="majorEastAsia" w:eastAsiaTheme="majorEastAsia" w:hAnsiTheme="majorEastAsia"/>
                                  <w:color w:val="000000" w:themeColor="text1"/>
                                </w:rPr>
                              </w:pPr>
                              <w:r w:rsidRPr="006F0D54">
                                <w:rPr>
                                  <w:rFonts w:asciiTheme="majorEastAsia" w:eastAsiaTheme="majorEastAsia" w:hAnsiTheme="majorEastAsia" w:hint="eastAsia"/>
                                  <w:color w:val="000000" w:themeColor="text1"/>
                                </w:rPr>
                                <w:t xml:space="preserve">$ </w:t>
                              </w:r>
                              <w:r w:rsidRPr="006F0D54">
                                <w:rPr>
                                  <w:rFonts w:asciiTheme="majorEastAsia" w:eastAsiaTheme="majorEastAsia" w:hAnsiTheme="majorEastAsia"/>
                                  <w:color w:val="000000" w:themeColor="text1"/>
                                </w:rPr>
                                <w:t xml:space="preserve">blxml-perf.sh </w:t>
                              </w:r>
                              <w:r w:rsidRPr="005A5967">
                                <w:rPr>
                                  <w:rFonts w:asciiTheme="majorEastAsia" w:hAnsiTheme="majorEastAsia"/>
                                  <w:color w:val="000000" w:themeColor="text1"/>
                                </w:rPr>
                                <w:t>[-n]</w:t>
                              </w:r>
                              <w:r>
                                <w:rPr>
                                  <w:rFonts w:asciiTheme="majorEastAsia" w:eastAsiaTheme="majorEastAsia" w:hAnsiTheme="majorEastAsia" w:hint="eastAsia"/>
                                  <w:color w:val="000000" w:themeColor="text1"/>
                                </w:rPr>
                                <w:t xml:space="preserve"> </w:t>
                              </w:r>
                              <w:r w:rsidRPr="006F0D54">
                                <w:rPr>
                                  <w:rFonts w:asciiTheme="majorEastAsia" w:eastAsiaTheme="majorEastAsia" w:hAnsiTheme="majorEastAsia"/>
                                  <w:color w:val="000000" w:themeColor="text1"/>
                                </w:rPr>
                                <w:t>[-v] [-o output] [-shim=SHIM] [-shim-schema=SCHEMA]</w:t>
                              </w:r>
                            </w:p>
                            <w:p w:rsidR="00B00A8E" w:rsidRPr="006F0D54" w:rsidRDefault="00B00A8E" w:rsidP="007C0ED9">
                              <w:pPr>
                                <w:rPr>
                                  <w:rFonts w:asciiTheme="majorEastAsia" w:eastAsiaTheme="majorEastAsia" w:hAnsiTheme="majorEastAsia"/>
                                  <w:color w:val="000000" w:themeColor="text1"/>
                                </w:rPr>
                              </w:pPr>
                              <w:r w:rsidRPr="006F0D54">
                                <w:rPr>
                                  <w:rFonts w:asciiTheme="majorEastAsia" w:eastAsiaTheme="majorEastAsia" w:hAnsiTheme="majorEastAsia" w:hint="eastAsia"/>
                                  <w:color w:val="000000" w:themeColor="text1"/>
                                </w:rPr>
                                <w:t xml:space="preserve">              </w:t>
                              </w:r>
                              <w:r>
                                <w:rPr>
                                  <w:rFonts w:asciiTheme="majorEastAsia" w:eastAsiaTheme="majorEastAsia" w:hAnsiTheme="majorEastAsia" w:hint="eastAsia"/>
                                  <w:color w:val="000000" w:themeColor="text1"/>
                                </w:rPr>
                                <w:t xml:space="preserve">  </w:t>
                              </w:r>
                              <w:r w:rsidRPr="006F0D54">
                                <w:rPr>
                                  <w:rFonts w:asciiTheme="majorEastAsia" w:eastAsiaTheme="majorEastAsia" w:hAnsiTheme="majorEastAsia"/>
                                  <w:color w:val="000000" w:themeColor="text1"/>
                                </w:rPr>
                                <w:t>[-C clang-option] [-0 pass-option] [-S pass-module] INPUT-XML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0CD6495" id="キャンバス 74" o:spid="_x0000_s1083" editas="canvas" style="width:425.2pt;height:53.65pt;mso-position-horizontal-relative:char;mso-position-vertical-relative:line" coordsize="54000,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">
                <v:shape id="_x0000_s1084" type="#_x0000_t75" style="position:absolute;width:54000;height:6813;visibility:visible;mso-wrap-style:square">
                  <v:fill o:detectmouseclick="t"/>
                  <v:path o:connecttype="none"/>
                </v:shape>
                <v:rect id="正方形/長方形 63" o:spid="_x0000_s1085" style="position:absolute;left:761;top:570;width:52388;height:5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v7n8YA&#10;AADbAAAADwAAAGRycy9kb3ducmV2LnhtbESPT2vCQBTE74V+h+UVvIhutCASXaW0tORQCvXPwdsz&#10;+8ymZt+G7Kum375bKHgcZuY3zHLd+0ZdqIt1YAOTcQaKuAy25srAbvs6moOKgmyxCUwGfijCenV/&#10;t8Tchit/0mUjlUoQjjkacCJtrnUsHXmM49ASJ+8UOo+SZFdp2+E1wX2jp1k20x5rTgsOW3p2VJ43&#10;397Aoeil+pq8yfsZh/th4Y7lx8vRmMFD/7QAJdTLLfzfLqyB2SP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v7n8YAAADbAAAADwAAAAAAAAAAAAAAAACYAgAAZHJz&#10;L2Rvd25yZXYueG1sUEsFBgAAAAAEAAQA9QAAAIsDAAAAAA==&#10;" filled="f" strokecolor="black [3213]" strokeweight="1pt">
                  <v:textbox>
                    <w:txbxContent>
                      <w:p w:rsidR="00B00A8E" w:rsidRPr="006F0D54" w:rsidRDefault="00B00A8E" w:rsidP="007C0ED9">
                        <w:pPr>
                          <w:rPr>
                            <w:rFonts w:asciiTheme="majorEastAsia" w:eastAsiaTheme="majorEastAsia" w:hAnsiTheme="majorEastAsia"/>
                            <w:color w:val="000000" w:themeColor="text1"/>
                          </w:rPr>
                        </w:pPr>
                        <w:r w:rsidRPr="006F0D54">
                          <w:rPr>
                            <w:rFonts w:asciiTheme="majorEastAsia" w:eastAsiaTheme="majorEastAsia" w:hAnsiTheme="majorEastAsia" w:hint="eastAsia"/>
                            <w:color w:val="000000" w:themeColor="text1"/>
                          </w:rPr>
                          <w:t xml:space="preserve">$ </w:t>
                        </w:r>
                        <w:r w:rsidRPr="006F0D54">
                          <w:rPr>
                            <w:rFonts w:asciiTheme="majorEastAsia" w:eastAsiaTheme="majorEastAsia" w:hAnsiTheme="majorEastAsia"/>
                            <w:color w:val="000000" w:themeColor="text1"/>
                          </w:rPr>
                          <w:t xml:space="preserve">blxml-perf.sh </w:t>
                        </w:r>
                        <w:r w:rsidRPr="005A5967">
                          <w:rPr>
                            <w:rFonts w:asciiTheme="majorEastAsia" w:hAnsiTheme="majorEastAsia"/>
                            <w:color w:val="000000" w:themeColor="text1"/>
                          </w:rPr>
                          <w:t>[-n]</w:t>
                        </w:r>
                        <w:r>
                          <w:rPr>
                            <w:rFonts w:asciiTheme="majorEastAsia" w:eastAsiaTheme="majorEastAsia" w:hAnsiTheme="majorEastAsia" w:hint="eastAsia"/>
                            <w:color w:val="000000" w:themeColor="text1"/>
                          </w:rPr>
                          <w:t xml:space="preserve"> </w:t>
                        </w:r>
                        <w:r w:rsidRPr="006F0D54">
                          <w:rPr>
                            <w:rFonts w:asciiTheme="majorEastAsia" w:eastAsiaTheme="majorEastAsia" w:hAnsiTheme="majorEastAsia"/>
                            <w:color w:val="000000" w:themeColor="text1"/>
                          </w:rPr>
                          <w:t>[-v] [-o output] [-shim=SHIM] [-shim-schema=SCHEMA]</w:t>
                        </w:r>
                      </w:p>
                      <w:p w:rsidR="00B00A8E" w:rsidRPr="006F0D54" w:rsidRDefault="00B00A8E" w:rsidP="007C0ED9">
                        <w:pPr>
                          <w:rPr>
                            <w:rFonts w:asciiTheme="majorEastAsia" w:eastAsiaTheme="majorEastAsia" w:hAnsiTheme="majorEastAsia"/>
                            <w:color w:val="000000" w:themeColor="text1"/>
                          </w:rPr>
                        </w:pPr>
                        <w:r w:rsidRPr="006F0D54">
                          <w:rPr>
                            <w:rFonts w:asciiTheme="majorEastAsia" w:eastAsiaTheme="majorEastAsia" w:hAnsiTheme="majorEastAsia" w:hint="eastAsia"/>
                            <w:color w:val="000000" w:themeColor="text1"/>
                          </w:rPr>
                          <w:t xml:space="preserve">              </w:t>
                        </w:r>
                        <w:r>
                          <w:rPr>
                            <w:rFonts w:asciiTheme="majorEastAsia" w:eastAsiaTheme="majorEastAsia" w:hAnsiTheme="majorEastAsia" w:hint="eastAsia"/>
                            <w:color w:val="000000" w:themeColor="text1"/>
                          </w:rPr>
                          <w:t xml:space="preserve">  </w:t>
                        </w:r>
                        <w:r w:rsidRPr="006F0D54">
                          <w:rPr>
                            <w:rFonts w:asciiTheme="majorEastAsia" w:eastAsiaTheme="majorEastAsia" w:hAnsiTheme="majorEastAsia"/>
                            <w:color w:val="000000" w:themeColor="text1"/>
                          </w:rPr>
                          <w:t>[-C clang-option] [-0 pass-option] [-S pass-module] INPUT-XML</w:t>
                        </w:r>
                      </w:p>
                    </w:txbxContent>
                  </v:textbox>
                </v:rect>
                <w10:anchorlock/>
              </v:group>
            </w:pict>
          </mc:Fallback>
        </mc:AlternateContent>
      </w:r>
    </w:p>
    <w:p w:rsidR="00B56C8E" w:rsidRDefault="00B56C8E" w:rsidP="002675CD">
      <w:r>
        <w:rPr>
          <w:rFonts w:hint="eastAsia"/>
        </w:rPr>
        <w:t>rtw_test</w:t>
      </w:r>
      <w:r>
        <w:rPr>
          <w:rFonts w:hint="eastAsia"/>
        </w:rPr>
        <w:t>が生成した</w:t>
      </w:r>
      <w:r w:rsidR="00EF06D7">
        <w:rPr>
          <w:rFonts w:hint="eastAsia"/>
        </w:rPr>
        <w:t>ブロックレベル構造</w:t>
      </w:r>
      <w:r>
        <w:rPr>
          <w:rFonts w:hint="eastAsia"/>
        </w:rPr>
        <w:t>XML</w:t>
      </w:r>
      <w:r>
        <w:rPr>
          <w:rFonts w:hint="eastAsia"/>
        </w:rPr>
        <w:t>ファイル</w:t>
      </w:r>
      <w:r w:rsidR="006F0D54">
        <w:rPr>
          <w:rFonts w:hint="eastAsia"/>
        </w:rPr>
        <w:t>(INPUT-XML)</w:t>
      </w:r>
      <w:r>
        <w:rPr>
          <w:rFonts w:hint="eastAsia"/>
        </w:rPr>
        <w:t>と指定された</w:t>
      </w:r>
      <w:r>
        <w:rPr>
          <w:rFonts w:hint="eastAsia"/>
        </w:rPr>
        <w:t>SHIM</w:t>
      </w:r>
      <w:r>
        <w:rPr>
          <w:rFonts w:hint="eastAsia"/>
        </w:rPr>
        <w:t>を入力し、性能情報を付加した</w:t>
      </w:r>
      <w:r>
        <w:rPr>
          <w:rFonts w:hint="eastAsia"/>
        </w:rPr>
        <w:t>XML</w:t>
      </w:r>
      <w:r>
        <w:rPr>
          <w:rFonts w:hint="eastAsia"/>
        </w:rPr>
        <w:t>ファイルを生成します。オプションは以下の通りです。</w:t>
      </w:r>
    </w:p>
    <w:p w:rsidR="006F0D54" w:rsidRDefault="006F0D54" w:rsidP="006F0D54">
      <w:pPr>
        <w:pStyle w:val="ae"/>
      </w:pPr>
      <w:bookmarkStart w:id="1076" w:name="_Toc444758105"/>
      <w:bookmarkStart w:id="1077" w:name="_Toc444763240"/>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5</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1</w:t>
      </w:r>
      <w:r w:rsidR="00493A98">
        <w:fldChar w:fldCharType="end"/>
      </w:r>
      <w:r>
        <w:rPr>
          <w:rFonts w:hint="eastAsia"/>
        </w:rPr>
        <w:t xml:space="preserve"> blxml-perf.sh</w:t>
      </w:r>
      <w:r>
        <w:rPr>
          <w:rFonts w:hint="eastAsia"/>
        </w:rPr>
        <w:t>のオプション</w:t>
      </w:r>
      <w:bookmarkEnd w:id="1076"/>
      <w:bookmarkEnd w:id="1077"/>
    </w:p>
    <w:tbl>
      <w:tblPr>
        <w:tblStyle w:val="ad"/>
        <w:tblW w:w="0" w:type="auto"/>
        <w:tblLook w:val="04A0" w:firstRow="1" w:lastRow="0" w:firstColumn="1" w:lastColumn="0" w:noHBand="0" w:noVBand="1"/>
      </w:tblPr>
      <w:tblGrid>
        <w:gridCol w:w="2276"/>
        <w:gridCol w:w="951"/>
        <w:gridCol w:w="5493"/>
      </w:tblGrid>
      <w:tr w:rsidR="00DE1B46" w:rsidTr="00DE1B46">
        <w:tc>
          <w:tcPr>
            <w:tcW w:w="2276" w:type="dxa"/>
            <w:shd w:val="clear" w:color="auto" w:fill="BFBFBF" w:themeFill="background1" w:themeFillShade="BF"/>
          </w:tcPr>
          <w:p w:rsidR="00DE1B46" w:rsidRPr="006F0D54" w:rsidRDefault="00DE1B46" w:rsidP="00B56C8E">
            <w:pPr>
              <w:jc w:val="center"/>
              <w:rPr>
                <w:rFonts w:asciiTheme="majorEastAsia" w:eastAsiaTheme="majorEastAsia" w:hAnsiTheme="majorEastAsia"/>
              </w:rPr>
            </w:pPr>
            <w:r w:rsidRPr="006F0D54">
              <w:rPr>
                <w:rFonts w:asciiTheme="majorEastAsia" w:eastAsiaTheme="majorEastAsia" w:hAnsiTheme="majorEastAsia" w:hint="eastAsia"/>
              </w:rPr>
              <w:t>オプション</w:t>
            </w:r>
          </w:p>
        </w:tc>
        <w:tc>
          <w:tcPr>
            <w:tcW w:w="951" w:type="dxa"/>
            <w:shd w:val="clear" w:color="auto" w:fill="BFBFBF" w:themeFill="background1" w:themeFillShade="BF"/>
          </w:tcPr>
          <w:p w:rsidR="00DE1B46" w:rsidRPr="006F0D54" w:rsidRDefault="00DE1B46" w:rsidP="00B56C8E">
            <w:pPr>
              <w:jc w:val="center"/>
              <w:rPr>
                <w:rFonts w:asciiTheme="majorEastAsia" w:eastAsiaTheme="majorEastAsia" w:hAnsiTheme="majorEastAsia"/>
              </w:rPr>
            </w:pPr>
            <w:r>
              <w:rPr>
                <w:rFonts w:asciiTheme="majorEastAsia" w:eastAsiaTheme="majorEastAsia" w:hAnsiTheme="majorEastAsia" w:hint="eastAsia"/>
              </w:rPr>
              <w:t>有無</w:t>
            </w:r>
          </w:p>
        </w:tc>
        <w:tc>
          <w:tcPr>
            <w:tcW w:w="5493" w:type="dxa"/>
            <w:shd w:val="clear" w:color="auto" w:fill="BFBFBF" w:themeFill="background1" w:themeFillShade="BF"/>
          </w:tcPr>
          <w:p w:rsidR="00DE1B46" w:rsidRPr="006F0D54" w:rsidRDefault="00DE1B46" w:rsidP="00B56C8E">
            <w:pPr>
              <w:jc w:val="center"/>
              <w:rPr>
                <w:rFonts w:asciiTheme="majorEastAsia" w:eastAsiaTheme="majorEastAsia" w:hAnsiTheme="majorEastAsia"/>
              </w:rPr>
            </w:pPr>
            <w:r w:rsidRPr="006F0D54">
              <w:rPr>
                <w:rFonts w:asciiTheme="majorEastAsia" w:eastAsiaTheme="majorEastAsia" w:hAnsiTheme="majorEastAsia" w:hint="eastAsia"/>
              </w:rPr>
              <w:t>説明</w:t>
            </w:r>
          </w:p>
        </w:tc>
      </w:tr>
      <w:tr w:rsidR="003E54D0" w:rsidTr="003E54D0">
        <w:tc>
          <w:tcPr>
            <w:tcW w:w="2276" w:type="dxa"/>
            <w:shd w:val="clear" w:color="auto" w:fill="auto"/>
          </w:tcPr>
          <w:p w:rsidR="003E54D0" w:rsidRPr="005A5967" w:rsidRDefault="003E54D0" w:rsidP="003E54D0">
            <w:pPr>
              <w:jc w:val="left"/>
              <w:rPr>
                <w:rFonts w:asciiTheme="majorEastAsia" w:hAnsiTheme="majorEastAsia"/>
                <w:color w:val="000000" w:themeColor="text1"/>
              </w:rPr>
            </w:pPr>
            <w:r w:rsidRPr="005A5967">
              <w:rPr>
                <w:rFonts w:asciiTheme="majorEastAsia" w:hAnsiTheme="majorEastAsia"/>
                <w:color w:val="000000" w:themeColor="text1"/>
              </w:rPr>
              <w:t>-n</w:t>
            </w:r>
          </w:p>
        </w:tc>
        <w:tc>
          <w:tcPr>
            <w:tcW w:w="951" w:type="dxa"/>
            <w:shd w:val="clear" w:color="auto" w:fill="auto"/>
          </w:tcPr>
          <w:p w:rsidR="003E54D0" w:rsidRPr="005A5967" w:rsidRDefault="003E54D0" w:rsidP="003E54D0">
            <w:pPr>
              <w:jc w:val="left"/>
              <w:rPr>
                <w:rFonts w:asciiTheme="majorEastAsia" w:hAnsiTheme="majorEastAsia"/>
                <w:color w:val="000000" w:themeColor="text1"/>
              </w:rPr>
            </w:pPr>
            <w:r w:rsidRPr="005A5967">
              <w:rPr>
                <w:rFonts w:asciiTheme="majorEastAsia" w:hAnsiTheme="majorEastAsia" w:hint="eastAsia"/>
                <w:color w:val="000000" w:themeColor="text1"/>
              </w:rPr>
              <w:t>省略可</w:t>
            </w:r>
          </w:p>
        </w:tc>
        <w:tc>
          <w:tcPr>
            <w:tcW w:w="5493" w:type="dxa"/>
            <w:shd w:val="clear" w:color="auto" w:fill="auto"/>
          </w:tcPr>
          <w:p w:rsidR="003E54D0" w:rsidRPr="005A5967" w:rsidRDefault="003E54D0" w:rsidP="003E54D0">
            <w:pPr>
              <w:jc w:val="left"/>
              <w:rPr>
                <w:rFonts w:asciiTheme="majorEastAsia" w:hAnsiTheme="majorEastAsia"/>
                <w:color w:val="000000" w:themeColor="text1"/>
              </w:rPr>
            </w:pPr>
            <w:r w:rsidRPr="005A5967">
              <w:rPr>
                <w:rFonts w:asciiTheme="majorEastAsia" w:hAnsiTheme="majorEastAsia"/>
                <w:color w:val="000000" w:themeColor="text1"/>
              </w:rPr>
              <w:t>BLXML</w:t>
            </w:r>
            <w:r w:rsidRPr="005A5967">
              <w:rPr>
                <w:rFonts w:asciiTheme="majorEastAsia" w:hAnsiTheme="majorEastAsia" w:hint="eastAsia"/>
                <w:color w:val="000000" w:themeColor="text1"/>
              </w:rPr>
              <w:t>スキーマのチェックを行いません</w:t>
            </w:r>
          </w:p>
        </w:tc>
      </w:tr>
      <w:tr w:rsidR="00DE1B46" w:rsidTr="00DE1B46">
        <w:tc>
          <w:tcPr>
            <w:tcW w:w="2276" w:type="dxa"/>
          </w:tcPr>
          <w:p w:rsidR="00DE1B46" w:rsidRPr="006F0D54" w:rsidRDefault="00DE1B46" w:rsidP="002675CD">
            <w:pPr>
              <w:rPr>
                <w:rFonts w:asciiTheme="majorEastAsia" w:eastAsiaTheme="majorEastAsia" w:hAnsiTheme="majorEastAsia"/>
              </w:rPr>
            </w:pPr>
            <w:r w:rsidRPr="006F0D54">
              <w:rPr>
                <w:rFonts w:asciiTheme="majorEastAsia" w:eastAsiaTheme="majorEastAsia" w:hAnsiTheme="majorEastAsia" w:hint="eastAsia"/>
              </w:rPr>
              <w:t>-v</w:t>
            </w:r>
          </w:p>
        </w:tc>
        <w:tc>
          <w:tcPr>
            <w:tcW w:w="951" w:type="dxa"/>
          </w:tcPr>
          <w:p w:rsidR="00DE1B46" w:rsidRPr="006F0D54" w:rsidRDefault="00DE1B46" w:rsidP="002675CD">
            <w:pPr>
              <w:rPr>
                <w:rFonts w:asciiTheme="majorEastAsia" w:eastAsiaTheme="majorEastAsia" w:hAnsiTheme="majorEastAsia"/>
              </w:rPr>
            </w:pPr>
            <w:r>
              <w:rPr>
                <w:rFonts w:asciiTheme="majorEastAsia" w:eastAsiaTheme="majorEastAsia" w:hAnsiTheme="majorEastAsia" w:hint="eastAsia"/>
              </w:rPr>
              <w:t>省略可</w:t>
            </w:r>
          </w:p>
        </w:tc>
        <w:tc>
          <w:tcPr>
            <w:tcW w:w="5493" w:type="dxa"/>
          </w:tcPr>
          <w:p w:rsidR="00DE1B46" w:rsidRPr="006F0D54" w:rsidRDefault="00DE1B46" w:rsidP="002675CD">
            <w:pPr>
              <w:rPr>
                <w:rFonts w:asciiTheme="majorEastAsia" w:eastAsiaTheme="majorEastAsia" w:hAnsiTheme="majorEastAsia"/>
              </w:rPr>
            </w:pPr>
            <w:r w:rsidRPr="006F0D54">
              <w:rPr>
                <w:rFonts w:asciiTheme="majorEastAsia" w:eastAsiaTheme="majorEastAsia" w:hAnsiTheme="majorEastAsia" w:hint="eastAsia"/>
              </w:rPr>
              <w:t>verboseオプション。</w:t>
            </w:r>
            <w:r>
              <w:rPr>
                <w:rFonts w:asciiTheme="majorEastAsia" w:eastAsiaTheme="majorEastAsia" w:hAnsiTheme="majorEastAsia" w:hint="eastAsia"/>
              </w:rPr>
              <w:t>指定した場合、</w:t>
            </w:r>
            <w:r w:rsidRPr="006F0D54">
              <w:rPr>
                <w:rFonts w:asciiTheme="majorEastAsia" w:eastAsiaTheme="majorEastAsia" w:hAnsiTheme="majorEastAsia" w:hint="eastAsia"/>
              </w:rPr>
              <w:t>冗長なメッセージを出力します</w:t>
            </w:r>
          </w:p>
        </w:tc>
      </w:tr>
      <w:tr w:rsidR="00DE1B46" w:rsidTr="00DE1B46">
        <w:tc>
          <w:tcPr>
            <w:tcW w:w="2276" w:type="dxa"/>
          </w:tcPr>
          <w:p w:rsidR="00DE1B46" w:rsidRPr="006F0D54" w:rsidRDefault="00DE1B46" w:rsidP="002675CD">
            <w:pPr>
              <w:rPr>
                <w:rFonts w:asciiTheme="majorEastAsia" w:eastAsiaTheme="majorEastAsia" w:hAnsiTheme="majorEastAsia"/>
              </w:rPr>
            </w:pPr>
            <w:r w:rsidRPr="006F0D54">
              <w:rPr>
                <w:rFonts w:asciiTheme="majorEastAsia" w:eastAsiaTheme="majorEastAsia" w:hAnsiTheme="majorEastAsia" w:hint="eastAsia"/>
              </w:rPr>
              <w:t>-o output</w:t>
            </w:r>
          </w:p>
        </w:tc>
        <w:tc>
          <w:tcPr>
            <w:tcW w:w="951" w:type="dxa"/>
          </w:tcPr>
          <w:p w:rsidR="00DE1B46" w:rsidRPr="006F0D54" w:rsidRDefault="00DE1B46" w:rsidP="002675CD">
            <w:pPr>
              <w:rPr>
                <w:rFonts w:asciiTheme="majorEastAsia" w:eastAsiaTheme="majorEastAsia" w:hAnsiTheme="majorEastAsia"/>
              </w:rPr>
            </w:pPr>
            <w:r>
              <w:rPr>
                <w:rFonts w:asciiTheme="majorEastAsia" w:eastAsiaTheme="majorEastAsia" w:hAnsiTheme="majorEastAsia" w:hint="eastAsia"/>
              </w:rPr>
              <w:t>省略可</w:t>
            </w:r>
          </w:p>
        </w:tc>
        <w:tc>
          <w:tcPr>
            <w:tcW w:w="5493" w:type="dxa"/>
          </w:tcPr>
          <w:p w:rsidR="00DE1B46" w:rsidRPr="006F0D54" w:rsidRDefault="00DE1B46" w:rsidP="002675CD">
            <w:pPr>
              <w:rPr>
                <w:rFonts w:asciiTheme="majorEastAsia" w:eastAsiaTheme="majorEastAsia" w:hAnsiTheme="majorEastAsia"/>
              </w:rPr>
            </w:pPr>
            <w:r w:rsidRPr="006F0D54">
              <w:rPr>
                <w:rFonts w:asciiTheme="majorEastAsia" w:eastAsiaTheme="majorEastAsia" w:hAnsiTheme="majorEastAsia" w:hint="eastAsia"/>
              </w:rPr>
              <w:t>出力XMLファイル名を指定します。指定しない場合</w:t>
            </w:r>
            <w:r>
              <w:rPr>
                <w:rFonts w:asciiTheme="majorEastAsia" w:eastAsiaTheme="majorEastAsia" w:hAnsiTheme="majorEastAsia" w:hint="eastAsia"/>
              </w:rPr>
              <w:t>、</w:t>
            </w:r>
            <w:r w:rsidRPr="006F0D54">
              <w:rPr>
                <w:rFonts w:asciiTheme="majorEastAsia" w:eastAsiaTheme="majorEastAsia" w:hAnsiTheme="majorEastAsia" w:hint="eastAsia"/>
              </w:rPr>
              <w:t>出力先は標準出力です</w:t>
            </w:r>
          </w:p>
        </w:tc>
      </w:tr>
      <w:tr w:rsidR="00DE1B46" w:rsidTr="00DE1B46">
        <w:tc>
          <w:tcPr>
            <w:tcW w:w="2276" w:type="dxa"/>
          </w:tcPr>
          <w:p w:rsidR="00DE1B46" w:rsidRPr="006F0D54" w:rsidRDefault="00DE1B46" w:rsidP="002675CD">
            <w:pPr>
              <w:rPr>
                <w:rFonts w:asciiTheme="majorEastAsia" w:eastAsiaTheme="majorEastAsia" w:hAnsiTheme="majorEastAsia"/>
              </w:rPr>
            </w:pPr>
            <w:r w:rsidRPr="006F0D54">
              <w:rPr>
                <w:rFonts w:asciiTheme="majorEastAsia" w:eastAsiaTheme="majorEastAsia" w:hAnsiTheme="majorEastAsia" w:hint="eastAsia"/>
              </w:rPr>
              <w:t>-shim=SHIM</w:t>
            </w:r>
          </w:p>
        </w:tc>
        <w:tc>
          <w:tcPr>
            <w:tcW w:w="951" w:type="dxa"/>
          </w:tcPr>
          <w:p w:rsidR="00DE1B46" w:rsidRPr="006F0D54" w:rsidRDefault="00DE1B46" w:rsidP="002675CD">
            <w:pPr>
              <w:rPr>
                <w:rFonts w:asciiTheme="majorEastAsia" w:eastAsiaTheme="majorEastAsia" w:hAnsiTheme="majorEastAsia"/>
              </w:rPr>
            </w:pPr>
            <w:r>
              <w:rPr>
                <w:rFonts w:asciiTheme="majorEastAsia" w:eastAsiaTheme="majorEastAsia" w:hAnsiTheme="majorEastAsia" w:hint="eastAsia"/>
              </w:rPr>
              <w:t>省略可</w:t>
            </w:r>
          </w:p>
        </w:tc>
        <w:tc>
          <w:tcPr>
            <w:tcW w:w="5493" w:type="dxa"/>
          </w:tcPr>
          <w:p w:rsidR="00DE1B46" w:rsidRPr="006F0D54" w:rsidRDefault="00DE1B46" w:rsidP="002675CD">
            <w:pPr>
              <w:rPr>
                <w:rFonts w:asciiTheme="majorEastAsia" w:eastAsiaTheme="majorEastAsia" w:hAnsiTheme="majorEastAsia"/>
              </w:rPr>
            </w:pPr>
            <w:r w:rsidRPr="006F0D54">
              <w:rPr>
                <w:rFonts w:asciiTheme="majorEastAsia" w:eastAsiaTheme="majorEastAsia" w:hAnsiTheme="majorEastAsia" w:hint="eastAsia"/>
              </w:rPr>
              <w:t>SHIMのファイル名(SHIM)を指定します。指定しない場合、全ての命令のサイクル数を1とします。</w:t>
            </w:r>
          </w:p>
        </w:tc>
      </w:tr>
      <w:tr w:rsidR="00DE1B46" w:rsidTr="00DE1B46">
        <w:tc>
          <w:tcPr>
            <w:tcW w:w="2276" w:type="dxa"/>
          </w:tcPr>
          <w:p w:rsidR="00DE1B46" w:rsidRPr="006F0D54" w:rsidRDefault="00DE1B46" w:rsidP="002675CD">
            <w:pPr>
              <w:rPr>
                <w:rFonts w:asciiTheme="majorEastAsia" w:eastAsiaTheme="majorEastAsia" w:hAnsiTheme="majorEastAsia"/>
              </w:rPr>
            </w:pPr>
            <w:r w:rsidRPr="006F0D54">
              <w:rPr>
                <w:rFonts w:asciiTheme="majorEastAsia" w:eastAsiaTheme="majorEastAsia" w:hAnsiTheme="majorEastAsia" w:hint="eastAsia"/>
              </w:rPr>
              <w:t>-shim-schema=SCHEMA</w:t>
            </w:r>
          </w:p>
        </w:tc>
        <w:tc>
          <w:tcPr>
            <w:tcW w:w="951" w:type="dxa"/>
          </w:tcPr>
          <w:p w:rsidR="00DE1B46" w:rsidRPr="006F0D54" w:rsidRDefault="00DE1B46" w:rsidP="006F0D54">
            <w:pPr>
              <w:rPr>
                <w:rFonts w:asciiTheme="majorEastAsia" w:eastAsiaTheme="majorEastAsia" w:hAnsiTheme="majorEastAsia"/>
              </w:rPr>
            </w:pPr>
            <w:r>
              <w:rPr>
                <w:rFonts w:asciiTheme="majorEastAsia" w:eastAsiaTheme="majorEastAsia" w:hAnsiTheme="majorEastAsia" w:hint="eastAsia"/>
              </w:rPr>
              <w:t>省略可</w:t>
            </w:r>
          </w:p>
        </w:tc>
        <w:tc>
          <w:tcPr>
            <w:tcW w:w="5493" w:type="dxa"/>
          </w:tcPr>
          <w:p w:rsidR="00DE1B46" w:rsidRPr="006F0D54" w:rsidRDefault="00DE1B46" w:rsidP="006F0D54">
            <w:pPr>
              <w:rPr>
                <w:rFonts w:asciiTheme="majorEastAsia" w:eastAsiaTheme="majorEastAsia" w:hAnsiTheme="majorEastAsia"/>
              </w:rPr>
            </w:pPr>
            <w:r w:rsidRPr="006F0D54">
              <w:rPr>
                <w:rFonts w:asciiTheme="majorEastAsia" w:eastAsiaTheme="majorEastAsia" w:hAnsiTheme="majorEastAsia" w:hint="eastAsia"/>
              </w:rPr>
              <w:t>SHIMのスキーマ(SCHEMA)を指定します。指定しない場合、SHIMのスキーマのチェックを行いません</w:t>
            </w:r>
          </w:p>
        </w:tc>
      </w:tr>
      <w:tr w:rsidR="00DE1B46" w:rsidTr="00DE1B46">
        <w:tc>
          <w:tcPr>
            <w:tcW w:w="2276" w:type="dxa"/>
          </w:tcPr>
          <w:p w:rsidR="00DE1B46" w:rsidRPr="006F0D54" w:rsidRDefault="00DE1B46" w:rsidP="002675CD">
            <w:pPr>
              <w:rPr>
                <w:rFonts w:asciiTheme="majorEastAsia" w:eastAsiaTheme="majorEastAsia" w:hAnsiTheme="majorEastAsia"/>
              </w:rPr>
            </w:pPr>
            <w:r w:rsidRPr="006F0D54">
              <w:rPr>
                <w:rFonts w:asciiTheme="majorEastAsia" w:eastAsiaTheme="majorEastAsia" w:hAnsiTheme="majorEastAsia" w:hint="eastAsia"/>
              </w:rPr>
              <w:t>-C clang-option</w:t>
            </w:r>
          </w:p>
        </w:tc>
        <w:tc>
          <w:tcPr>
            <w:tcW w:w="951" w:type="dxa"/>
          </w:tcPr>
          <w:p w:rsidR="00DE1B46" w:rsidRPr="006F0D54" w:rsidRDefault="00DE1B46" w:rsidP="002675CD">
            <w:pPr>
              <w:rPr>
                <w:rFonts w:asciiTheme="majorEastAsia" w:eastAsiaTheme="majorEastAsia" w:hAnsiTheme="majorEastAsia"/>
              </w:rPr>
            </w:pPr>
            <w:r>
              <w:rPr>
                <w:rFonts w:asciiTheme="majorEastAsia" w:eastAsiaTheme="majorEastAsia" w:hAnsiTheme="majorEastAsia" w:hint="eastAsia"/>
              </w:rPr>
              <w:t>省略可</w:t>
            </w:r>
          </w:p>
        </w:tc>
        <w:tc>
          <w:tcPr>
            <w:tcW w:w="5493" w:type="dxa"/>
          </w:tcPr>
          <w:p w:rsidR="00DE1B46" w:rsidRPr="006F0D54" w:rsidRDefault="00DE1B46" w:rsidP="002675CD">
            <w:pPr>
              <w:rPr>
                <w:rFonts w:asciiTheme="majorEastAsia" w:eastAsiaTheme="majorEastAsia" w:hAnsiTheme="majorEastAsia"/>
              </w:rPr>
            </w:pPr>
            <w:r w:rsidRPr="006F0D54">
              <w:rPr>
                <w:rFonts w:asciiTheme="majorEastAsia" w:eastAsiaTheme="majorEastAsia" w:hAnsiTheme="majorEastAsia" w:hint="eastAsia"/>
              </w:rPr>
              <w:t>clangに渡すオプションを指定します</w:t>
            </w:r>
          </w:p>
        </w:tc>
      </w:tr>
      <w:tr w:rsidR="00DE1B46" w:rsidTr="00DE1B46">
        <w:tc>
          <w:tcPr>
            <w:tcW w:w="2276" w:type="dxa"/>
          </w:tcPr>
          <w:p w:rsidR="00DE1B46" w:rsidRPr="006F0D54" w:rsidRDefault="00DE1B46" w:rsidP="002675CD">
            <w:pPr>
              <w:rPr>
                <w:rFonts w:asciiTheme="majorEastAsia" w:eastAsiaTheme="majorEastAsia" w:hAnsiTheme="majorEastAsia"/>
              </w:rPr>
            </w:pPr>
            <w:r w:rsidRPr="006F0D54">
              <w:rPr>
                <w:rFonts w:asciiTheme="majorEastAsia" w:eastAsiaTheme="majorEastAsia" w:hAnsiTheme="majorEastAsia" w:hint="eastAsia"/>
              </w:rPr>
              <w:t>-O pass-option</w:t>
            </w:r>
          </w:p>
        </w:tc>
        <w:tc>
          <w:tcPr>
            <w:tcW w:w="951" w:type="dxa"/>
          </w:tcPr>
          <w:p w:rsidR="00DE1B46" w:rsidRPr="006F0D54" w:rsidRDefault="00DE1B46" w:rsidP="002675CD">
            <w:pPr>
              <w:rPr>
                <w:rFonts w:asciiTheme="majorEastAsia" w:eastAsiaTheme="majorEastAsia" w:hAnsiTheme="majorEastAsia"/>
              </w:rPr>
            </w:pPr>
            <w:r>
              <w:rPr>
                <w:rFonts w:asciiTheme="majorEastAsia" w:eastAsiaTheme="majorEastAsia" w:hAnsiTheme="majorEastAsia" w:hint="eastAsia"/>
              </w:rPr>
              <w:t>省略可</w:t>
            </w:r>
          </w:p>
        </w:tc>
        <w:tc>
          <w:tcPr>
            <w:tcW w:w="5493" w:type="dxa"/>
          </w:tcPr>
          <w:p w:rsidR="00DE1B46" w:rsidRPr="006F0D54" w:rsidRDefault="00DE1B46" w:rsidP="00DE1B46">
            <w:pPr>
              <w:rPr>
                <w:rFonts w:asciiTheme="majorEastAsia" w:eastAsiaTheme="majorEastAsia" w:hAnsiTheme="majorEastAsia"/>
              </w:rPr>
            </w:pPr>
            <w:r w:rsidRPr="006F0D54">
              <w:rPr>
                <w:rFonts w:asciiTheme="majorEastAsia" w:eastAsiaTheme="majorEastAsia" w:hAnsiTheme="majorEastAsia" w:hint="eastAsia"/>
              </w:rPr>
              <w:t>LLVMのoptに渡すオプションを指定します</w:t>
            </w:r>
            <w:r>
              <w:rPr>
                <w:rFonts w:asciiTheme="majorEastAsia" w:eastAsiaTheme="majorEastAsia" w:hAnsiTheme="majorEastAsia" w:hint="eastAsia"/>
              </w:rPr>
              <w:t>。オプションの詳細は</w:t>
            </w:r>
            <w:r>
              <w:rPr>
                <w:rFonts w:asciiTheme="majorEastAsia" w:eastAsiaTheme="majorEastAsia" w:hAnsiTheme="majorEastAsia"/>
              </w:rPr>
              <w:fldChar w:fldCharType="begin"/>
            </w:r>
            <w:r>
              <w:rPr>
                <w:rFonts w:asciiTheme="majorEastAsia" w:eastAsiaTheme="majorEastAsia" w:hAnsiTheme="majorEastAsia"/>
              </w:rPr>
              <w:instrText xml:space="preserve"> </w:instrText>
            </w:r>
            <w:r>
              <w:rPr>
                <w:rFonts w:asciiTheme="majorEastAsia" w:eastAsiaTheme="majorEastAsia" w:hAnsiTheme="majorEastAsia" w:hint="eastAsia"/>
              </w:rPr>
              <w:instrText>REF _Ref398554203 \h</w:instrText>
            </w:r>
            <w:r>
              <w:rPr>
                <w:rFonts w:asciiTheme="majorEastAsia" w:eastAsiaTheme="majorEastAsia" w:hAnsiTheme="majorEastAsia"/>
              </w:rPr>
              <w:instrText xml:space="preserve"> </w:instrText>
            </w:r>
            <w:r>
              <w:rPr>
                <w:rFonts w:asciiTheme="majorEastAsia" w:eastAsiaTheme="majorEastAsia" w:hAnsiTheme="majorEastAsia"/>
              </w:rPr>
            </w:r>
            <w:r>
              <w:rPr>
                <w:rFonts w:asciiTheme="majorEastAsia" w:eastAsiaTheme="majorEastAsia" w:hAnsiTheme="majorEastAsia"/>
              </w:rPr>
              <w:fldChar w:fldCharType="separate"/>
            </w:r>
            <w:r w:rsidR="00272DE0">
              <w:rPr>
                <w:rFonts w:hint="eastAsia"/>
              </w:rPr>
              <w:t>表</w:t>
            </w:r>
            <w:r w:rsidR="00272DE0">
              <w:rPr>
                <w:rFonts w:hint="eastAsia"/>
              </w:rPr>
              <w:t xml:space="preserve"> </w:t>
            </w:r>
            <w:r w:rsidR="00272DE0">
              <w:rPr>
                <w:noProof/>
              </w:rPr>
              <w:t>5</w:t>
            </w:r>
            <w:r w:rsidR="00272DE0">
              <w:noBreakHyphen/>
            </w:r>
            <w:r w:rsidR="00272DE0">
              <w:rPr>
                <w:noProof/>
              </w:rPr>
              <w:t>3</w:t>
            </w:r>
            <w:r w:rsidR="00272DE0">
              <w:rPr>
                <w:rFonts w:hint="eastAsia"/>
              </w:rPr>
              <w:t xml:space="preserve"> opt(llvm-BLXMLperf.so)</w:t>
            </w:r>
            <w:r w:rsidR="00272DE0">
              <w:rPr>
                <w:rFonts w:hint="eastAsia"/>
              </w:rPr>
              <w:t>のオプション</w:t>
            </w:r>
            <w:r>
              <w:rPr>
                <w:rFonts w:asciiTheme="majorEastAsia" w:eastAsiaTheme="majorEastAsia" w:hAnsiTheme="majorEastAsia"/>
              </w:rPr>
              <w:fldChar w:fldCharType="end"/>
            </w:r>
            <w:r>
              <w:rPr>
                <w:rFonts w:asciiTheme="majorEastAsia" w:eastAsiaTheme="majorEastAsia" w:hAnsiTheme="majorEastAsia" w:hint="eastAsia"/>
              </w:rPr>
              <w:t>を参照してください</w:t>
            </w:r>
          </w:p>
        </w:tc>
      </w:tr>
      <w:tr w:rsidR="00DE1B46" w:rsidTr="00DE1B46">
        <w:tc>
          <w:tcPr>
            <w:tcW w:w="2276" w:type="dxa"/>
          </w:tcPr>
          <w:p w:rsidR="00DE1B46" w:rsidRPr="006F0D54" w:rsidRDefault="00DE1B46" w:rsidP="002675CD">
            <w:pPr>
              <w:rPr>
                <w:rFonts w:asciiTheme="majorEastAsia" w:eastAsiaTheme="majorEastAsia" w:hAnsiTheme="majorEastAsia"/>
              </w:rPr>
            </w:pPr>
            <w:r w:rsidRPr="006F0D54">
              <w:rPr>
                <w:rFonts w:asciiTheme="majorEastAsia" w:eastAsiaTheme="majorEastAsia" w:hAnsiTheme="majorEastAsia" w:hint="eastAsia"/>
              </w:rPr>
              <w:t>-S pass-module</w:t>
            </w:r>
          </w:p>
        </w:tc>
        <w:tc>
          <w:tcPr>
            <w:tcW w:w="951" w:type="dxa"/>
          </w:tcPr>
          <w:p w:rsidR="00DE1B46" w:rsidRPr="006F0D54" w:rsidRDefault="00DE1B46" w:rsidP="002675CD">
            <w:pPr>
              <w:rPr>
                <w:rFonts w:asciiTheme="majorEastAsia" w:eastAsiaTheme="majorEastAsia" w:hAnsiTheme="majorEastAsia"/>
              </w:rPr>
            </w:pPr>
            <w:r>
              <w:rPr>
                <w:rFonts w:asciiTheme="majorEastAsia" w:eastAsiaTheme="majorEastAsia" w:hAnsiTheme="majorEastAsia" w:hint="eastAsia"/>
              </w:rPr>
              <w:t>省略可</w:t>
            </w:r>
          </w:p>
        </w:tc>
        <w:tc>
          <w:tcPr>
            <w:tcW w:w="5493" w:type="dxa"/>
          </w:tcPr>
          <w:p w:rsidR="00DE1B46" w:rsidRPr="006F0D54" w:rsidRDefault="00DE1B46" w:rsidP="002675CD">
            <w:pPr>
              <w:rPr>
                <w:rFonts w:asciiTheme="majorEastAsia" w:eastAsiaTheme="majorEastAsia" w:hAnsiTheme="majorEastAsia"/>
              </w:rPr>
            </w:pPr>
            <w:r w:rsidRPr="006F0D54">
              <w:rPr>
                <w:rFonts w:asciiTheme="majorEastAsia" w:eastAsiaTheme="majorEastAsia" w:hAnsiTheme="majorEastAsia" w:hint="eastAsia"/>
              </w:rPr>
              <w:t>LLVMのoptで実行するPassのモジュールを指定します。指定しない場合は./llvm-BLXMLPerf.soになります。</w:t>
            </w:r>
          </w:p>
        </w:tc>
      </w:tr>
    </w:tbl>
    <w:p w:rsidR="006F0D54" w:rsidRDefault="00BE1B0B" w:rsidP="002675CD">
      <w:r>
        <w:rPr>
          <w:rFonts w:hint="eastAsia"/>
        </w:rPr>
        <w:t>例えば</w:t>
      </w:r>
      <w:r w:rsidR="006F0D54">
        <w:rPr>
          <w:rFonts w:hint="eastAsia"/>
        </w:rPr>
        <w:t>pid</w:t>
      </w:r>
      <w:r w:rsidR="006F0D54">
        <w:rPr>
          <w:rFonts w:hint="eastAsia"/>
        </w:rPr>
        <w:t>では以下のように実行します。</w:t>
      </w:r>
    </w:p>
    <w:p w:rsidR="006F0D54" w:rsidRDefault="006F0D54" w:rsidP="002675CD">
      <w:r>
        <w:rPr>
          <w:rFonts w:hAnsi="ＭＳ ゴシック"/>
          <w:noProof/>
        </w:rPr>
        <mc:AlternateContent>
          <mc:Choice Requires="wpc">
            <w:drawing>
              <wp:inline distT="0" distB="0" distL="0" distR="0" wp14:anchorId="5EE46298" wp14:editId="7AA7410C">
                <wp:extent cx="5400136" cy="940279"/>
                <wp:effectExtent l="0" t="0" r="0" b="0"/>
                <wp:docPr id="154" name="キャンバス 1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3" name="正方形/長方形 153"/>
                        <wps:cNvSpPr/>
                        <wps:spPr>
                          <a:xfrm>
                            <a:off x="76192" y="57014"/>
                            <a:ext cx="5238750" cy="80562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6F0D54" w:rsidRDefault="00B00A8E" w:rsidP="005D003C">
                              <w:pPr>
                                <w:spacing w:line="0" w:lineRule="atLeast"/>
                                <w:rPr>
                                  <w:rFonts w:asciiTheme="majorEastAsia" w:eastAsiaTheme="majorEastAsia" w:hAnsiTheme="majorEastAsia"/>
                                  <w:color w:val="000000" w:themeColor="text1"/>
                                </w:rPr>
                              </w:pPr>
                              <w:r w:rsidRPr="006F0D54">
                                <w:rPr>
                                  <w:rFonts w:asciiTheme="majorEastAsia" w:eastAsiaTheme="majorEastAsia" w:hAnsiTheme="majorEastAsia" w:hint="eastAsia"/>
                                  <w:color w:val="000000" w:themeColor="text1"/>
                                </w:rPr>
                                <w:t xml:space="preserve">$ </w:t>
                              </w:r>
                              <w:r w:rsidRPr="006F0D54">
                                <w:rPr>
                                  <w:rFonts w:asciiTheme="majorEastAsia" w:eastAsiaTheme="majorEastAsia" w:hAnsiTheme="majorEastAsia"/>
                                  <w:color w:val="000000" w:themeColor="text1"/>
                                </w:rPr>
                                <w:t>blxml-perf.sh -v -o models/pid/test_blxml.xml \</w:t>
                              </w:r>
                            </w:p>
                            <w:p w:rsidR="00B00A8E" w:rsidRPr="006F0D54" w:rsidRDefault="00B00A8E" w:rsidP="005D003C">
                              <w:pPr>
                                <w:spacing w:line="0" w:lineRule="atLeast"/>
                                <w:rPr>
                                  <w:rFonts w:asciiTheme="majorEastAsia" w:eastAsiaTheme="majorEastAsia" w:hAnsiTheme="majorEastAsia"/>
                                  <w:color w:val="000000" w:themeColor="text1"/>
                                </w:rPr>
                              </w:pPr>
                              <w:r w:rsidRPr="006F0D54">
                                <w:rPr>
                                  <w:rFonts w:asciiTheme="majorEastAsia" w:eastAsiaTheme="majorEastAsia" w:hAnsiTheme="majorEastAsia"/>
                                  <w:color w:val="000000" w:themeColor="text1"/>
                                </w:rPr>
                                <w:t xml:space="preserve">      -shim=SHIM.xml \</w:t>
                              </w:r>
                            </w:p>
                            <w:p w:rsidR="00B00A8E" w:rsidRPr="006F0D54" w:rsidRDefault="00B00A8E" w:rsidP="005D003C">
                              <w:pPr>
                                <w:spacing w:line="0" w:lineRule="atLeast"/>
                                <w:rPr>
                                  <w:rFonts w:asciiTheme="majorEastAsia" w:eastAsiaTheme="majorEastAsia" w:hAnsiTheme="majorEastAsia"/>
                                  <w:color w:val="000000" w:themeColor="text1"/>
                                </w:rPr>
                              </w:pPr>
                              <w:r w:rsidRPr="006F0D54">
                                <w:rPr>
                                  <w:rFonts w:asciiTheme="majorEastAsia" w:eastAsiaTheme="majorEastAsia" w:hAnsiTheme="majorEastAsia"/>
                                  <w:color w:val="000000" w:themeColor="text1"/>
                                </w:rPr>
                                <w:t xml:space="preserve">      -C -Imodel</w:t>
                              </w:r>
                              <w:r>
                                <w:rPr>
                                  <w:rFonts w:asciiTheme="majorEastAsia" w:eastAsiaTheme="majorEastAsia" w:hAnsiTheme="majorEastAsia"/>
                                  <w:color w:val="000000" w:themeColor="text1"/>
                                </w:rPr>
                                <w:t xml:space="preserve">s/pid/pid_controller1_ert_rtw </w:t>
                              </w:r>
                              <w:r w:rsidRPr="006F0D54">
                                <w:rPr>
                                  <w:rFonts w:asciiTheme="majorEastAsia" w:eastAsiaTheme="majorEastAsia" w:hAnsiTheme="majorEastAsia"/>
                                  <w:color w:val="000000" w:themeColor="text1"/>
                                </w:rPr>
                                <w:t>-C -O \</w:t>
                              </w:r>
                            </w:p>
                            <w:p w:rsidR="00B00A8E" w:rsidRPr="006F0D54" w:rsidRDefault="00B00A8E" w:rsidP="005D003C">
                              <w:pPr>
                                <w:spacing w:line="0" w:lineRule="atLeast"/>
                                <w:rPr>
                                  <w:rFonts w:asciiTheme="majorEastAsia" w:eastAsiaTheme="majorEastAsia" w:hAnsiTheme="majorEastAsia"/>
                                  <w:color w:val="000000" w:themeColor="text1"/>
                                </w:rPr>
                              </w:pPr>
                              <w:r>
                                <w:rPr>
                                  <w:rFonts w:asciiTheme="majorEastAsia" w:eastAsiaTheme="majorEastAsia" w:hAnsiTheme="majorEastAsia"/>
                                  <w:color w:val="000000" w:themeColor="text1"/>
                                </w:rPr>
                                <w:t xml:space="preserve">      models/pid/yy.xml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EE46298" id="キャンバス 154" o:spid="_x0000_s1086" editas="canvas" style="width:425.2pt;height:74.05pt;mso-position-horizontal-relative:char;mso-position-vertical-relative:line" coordsize="54000,9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">
                <v:shape id="_x0000_s1087" type="#_x0000_t75" style="position:absolute;width:54000;height:9398;visibility:visible;mso-wrap-style:square">
                  <v:fill o:detectmouseclick="t"/>
                  <v:path o:connecttype="none"/>
                </v:shape>
                <v:rect id="正方形/長方形 153" o:spid="_x0000_s1088" style="position:absolute;left:761;top:570;width:52388;height:8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KAsQA&#10;AADcAAAADwAAAGRycy9kb3ducmV2LnhtbERPTWvCQBC9F/oflin0IrrRUpHoKqXFkkMpaOvB25gd&#10;s6nZ2ZCdavrvu4WCt3m8z1mset+oM3WxDmxgPMpAEZfB1lwZ+PxYD2egoiBbbAKTgR+KsFre3iww&#10;t+HCGzpvpVIphGOOBpxIm2sdS0ce4yi0xIk7hs6jJNhV2nZ4SeG+0ZMsm2qPNacGhy09OypP229v&#10;YF/0Un2NX+XthIPdoHCH8v3lYMz9Xf80ByXUy1X87y5smv/4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oygLEAAAA3AAAAA8AAAAAAAAAAAAAAAAAmAIAAGRycy9k&#10;b3ducmV2LnhtbFBLBQYAAAAABAAEAPUAAACJAwAAAAA=&#10;" filled="f" strokecolor="black [3213]" strokeweight="1pt">
                  <v:textbox>
                    <w:txbxContent>
                      <w:p w:rsidR="00B00A8E" w:rsidRPr="006F0D54" w:rsidRDefault="00B00A8E" w:rsidP="005D003C">
                        <w:pPr>
                          <w:spacing w:line="0" w:lineRule="atLeast"/>
                          <w:rPr>
                            <w:rFonts w:asciiTheme="majorEastAsia" w:eastAsiaTheme="majorEastAsia" w:hAnsiTheme="majorEastAsia"/>
                            <w:color w:val="000000" w:themeColor="text1"/>
                          </w:rPr>
                        </w:pPr>
                        <w:r w:rsidRPr="006F0D54">
                          <w:rPr>
                            <w:rFonts w:asciiTheme="majorEastAsia" w:eastAsiaTheme="majorEastAsia" w:hAnsiTheme="majorEastAsia" w:hint="eastAsia"/>
                            <w:color w:val="000000" w:themeColor="text1"/>
                          </w:rPr>
                          <w:t xml:space="preserve">$ </w:t>
                        </w:r>
                        <w:r w:rsidRPr="006F0D54">
                          <w:rPr>
                            <w:rFonts w:asciiTheme="majorEastAsia" w:eastAsiaTheme="majorEastAsia" w:hAnsiTheme="majorEastAsia"/>
                            <w:color w:val="000000" w:themeColor="text1"/>
                          </w:rPr>
                          <w:t>blxml-perf.sh -v -o models/pid/test_blxml.xml \</w:t>
                        </w:r>
                      </w:p>
                      <w:p w:rsidR="00B00A8E" w:rsidRPr="006F0D54" w:rsidRDefault="00B00A8E" w:rsidP="005D003C">
                        <w:pPr>
                          <w:spacing w:line="0" w:lineRule="atLeast"/>
                          <w:rPr>
                            <w:rFonts w:asciiTheme="majorEastAsia" w:eastAsiaTheme="majorEastAsia" w:hAnsiTheme="majorEastAsia"/>
                            <w:color w:val="000000" w:themeColor="text1"/>
                          </w:rPr>
                        </w:pPr>
                        <w:r w:rsidRPr="006F0D54">
                          <w:rPr>
                            <w:rFonts w:asciiTheme="majorEastAsia" w:eastAsiaTheme="majorEastAsia" w:hAnsiTheme="majorEastAsia"/>
                            <w:color w:val="000000" w:themeColor="text1"/>
                          </w:rPr>
                          <w:t xml:space="preserve">      -shim=SHIM.xml \</w:t>
                        </w:r>
                      </w:p>
                      <w:p w:rsidR="00B00A8E" w:rsidRPr="006F0D54" w:rsidRDefault="00B00A8E" w:rsidP="005D003C">
                        <w:pPr>
                          <w:spacing w:line="0" w:lineRule="atLeast"/>
                          <w:rPr>
                            <w:rFonts w:asciiTheme="majorEastAsia" w:eastAsiaTheme="majorEastAsia" w:hAnsiTheme="majorEastAsia"/>
                            <w:color w:val="000000" w:themeColor="text1"/>
                          </w:rPr>
                        </w:pPr>
                        <w:r w:rsidRPr="006F0D54">
                          <w:rPr>
                            <w:rFonts w:asciiTheme="majorEastAsia" w:eastAsiaTheme="majorEastAsia" w:hAnsiTheme="majorEastAsia"/>
                            <w:color w:val="000000" w:themeColor="text1"/>
                          </w:rPr>
                          <w:t xml:space="preserve">      -C -Imodel</w:t>
                        </w:r>
                        <w:r>
                          <w:rPr>
                            <w:rFonts w:asciiTheme="majorEastAsia" w:eastAsiaTheme="majorEastAsia" w:hAnsiTheme="majorEastAsia"/>
                            <w:color w:val="000000" w:themeColor="text1"/>
                          </w:rPr>
                          <w:t xml:space="preserve">s/pid/pid_controller1_ert_rtw </w:t>
                        </w:r>
                        <w:r w:rsidRPr="006F0D54">
                          <w:rPr>
                            <w:rFonts w:asciiTheme="majorEastAsia" w:eastAsiaTheme="majorEastAsia" w:hAnsiTheme="majorEastAsia"/>
                            <w:color w:val="000000" w:themeColor="text1"/>
                          </w:rPr>
                          <w:t>-C -O \</w:t>
                        </w:r>
                      </w:p>
                      <w:p w:rsidR="00B00A8E" w:rsidRPr="006F0D54" w:rsidRDefault="00B00A8E" w:rsidP="005D003C">
                        <w:pPr>
                          <w:spacing w:line="0" w:lineRule="atLeast"/>
                          <w:rPr>
                            <w:rFonts w:asciiTheme="majorEastAsia" w:eastAsiaTheme="majorEastAsia" w:hAnsiTheme="majorEastAsia"/>
                            <w:color w:val="000000" w:themeColor="text1"/>
                          </w:rPr>
                        </w:pPr>
                        <w:r>
                          <w:rPr>
                            <w:rFonts w:asciiTheme="majorEastAsia" w:eastAsiaTheme="majorEastAsia" w:hAnsiTheme="majorEastAsia"/>
                            <w:color w:val="000000" w:themeColor="text1"/>
                          </w:rPr>
                          <w:t xml:space="preserve">      models/pid/yy.xml</w:t>
                        </w:r>
                      </w:p>
                    </w:txbxContent>
                  </v:textbox>
                </v:rect>
                <w10:anchorlock/>
              </v:group>
            </w:pict>
          </mc:Fallback>
        </mc:AlternateContent>
      </w:r>
    </w:p>
    <w:p w:rsidR="006F0D54" w:rsidRDefault="006F0D54" w:rsidP="002675CD"/>
    <w:p w:rsidR="002675CD" w:rsidRDefault="002675CD" w:rsidP="002675CD">
      <w:pPr>
        <w:pStyle w:val="2"/>
      </w:pPr>
      <w:bookmarkStart w:id="1078" w:name="_Toc412026969"/>
      <w:bookmarkStart w:id="1079" w:name="_Toc444757847"/>
      <w:bookmarkStart w:id="1080" w:name="_Toc444763076"/>
      <w:r>
        <w:rPr>
          <w:rFonts w:hint="eastAsia"/>
        </w:rPr>
        <w:t>blxml2code</w:t>
      </w:r>
      <w:bookmarkEnd w:id="1078"/>
      <w:bookmarkEnd w:id="1079"/>
      <w:bookmarkEnd w:id="1080"/>
    </w:p>
    <w:p w:rsidR="002675CD" w:rsidRDefault="007C0ED9" w:rsidP="002675CD">
      <w:r>
        <w:rPr>
          <w:rFonts w:hAnsi="ＭＳ ゴシック"/>
          <w:noProof/>
        </w:rPr>
        <mc:AlternateContent>
          <mc:Choice Requires="wpc">
            <w:drawing>
              <wp:inline distT="0" distB="0" distL="0" distR="0" wp14:anchorId="7D7775C6" wp14:editId="6AEE160D">
                <wp:extent cx="5400040" cy="504190"/>
                <wp:effectExtent l="0" t="0" r="0" b="0"/>
                <wp:docPr id="149" name="キャンバス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9" name="正方形/長方形 79"/>
                        <wps:cNvSpPr/>
                        <wps:spPr>
                          <a:xfrm>
                            <a:off x="76200" y="57150"/>
                            <a:ext cx="5238750" cy="371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EF06D7" w:rsidRDefault="00B00A8E" w:rsidP="007C0ED9">
                              <w:pPr>
                                <w:rPr>
                                  <w:rFonts w:asciiTheme="majorEastAsia" w:eastAsiaTheme="majorEastAsia" w:hAnsiTheme="majorEastAsia"/>
                                  <w:color w:val="000000" w:themeColor="text1"/>
                                </w:rPr>
                              </w:pPr>
                              <w:r w:rsidRPr="00EF06D7">
                                <w:rPr>
                                  <w:rFonts w:asciiTheme="majorEastAsia" w:eastAsiaTheme="majorEastAsia" w:hAnsiTheme="majorEastAsia" w:hint="eastAsia"/>
                                  <w:color w:val="000000" w:themeColor="text1"/>
                                </w:rPr>
                                <w:t xml:space="preserve">$ </w:t>
                              </w:r>
                              <w:r w:rsidRPr="00EF06D7">
                                <w:rPr>
                                  <w:rFonts w:asciiTheme="majorEastAsia" w:eastAsiaTheme="majorEastAsia" w:hAnsiTheme="majorEastAsia"/>
                                  <w:color w:val="000000" w:themeColor="text1"/>
                                </w:rPr>
                                <w:t xml:space="preserve">blxml2code </w:t>
                              </w:r>
                              <w:r w:rsidRPr="005A5967">
                                <w:rPr>
                                  <w:rFonts w:asciiTheme="majorEastAsia" w:hAnsiTheme="majorEastAsia"/>
                                  <w:color w:val="000000" w:themeColor="text1"/>
                                </w:rPr>
                                <w:t>[-n]</w:t>
                              </w:r>
                              <w:r>
                                <w:rPr>
                                  <w:rFonts w:asciiTheme="majorEastAsia" w:eastAsiaTheme="majorEastAsia" w:hAnsiTheme="majorEastAsia" w:hint="eastAsia"/>
                                  <w:color w:val="000000" w:themeColor="text1"/>
                                </w:rPr>
                                <w:t xml:space="preserve"> </w:t>
                              </w:r>
                              <w:r w:rsidRPr="00EF06D7">
                                <w:rPr>
                                  <w:rFonts w:asciiTheme="majorEastAsia" w:eastAsiaTheme="majorEastAsia" w:hAnsiTheme="majorEastAsia"/>
                                  <w:color w:val="000000" w:themeColor="text1"/>
                                </w:rPr>
                                <w:t>[-v] [-o output] [-N] [-H user-header] [BLXML]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7775C6" id="キャンバス 149" o:spid="_x0000_s1089" editas="canvas" style="width:425.2pt;height:39.7pt;mso-position-horizontal-relative:char;mso-position-vertical-relative:line" coordsize="54000,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">
                <v:shape id="_x0000_s1090" type="#_x0000_t75" style="position:absolute;width:54000;height:5041;visibility:visible;mso-wrap-style:square">
                  <v:fill o:detectmouseclick="t"/>
                  <v:path o:connecttype="none"/>
                </v:shape>
                <v:rect id="正方形/長方形 79" o:spid="_x0000_s1091" style="position:absolute;left:762;top:571;width:523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aqMYA&#10;AADbAAAADwAAAGRycy9kb3ducmV2LnhtbESPQWvCQBSE74X+h+UVehHd6KHV6CqlxZJDKWjrwdsz&#10;+8ymZt+G7Kum/75bKHgcZuYbZrHqfaPO1MU6sIHxKANFXAZbc2Xg82M9nIKKgmyxCUwGfijCanl7&#10;s8Dchgtv6LyVSiUIxxwNOJE21zqWjjzGUWiJk3cMnUdJsqu07fCS4L7Rkyx70B5rTgsOW3p2VJ62&#10;397Avuil+hq/ytsJB7tB4Q7l+8vBmPu7/mkOSqiXa/i/XVgDjzP4+5J+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paqMYAAADbAAAADwAAAAAAAAAAAAAAAACYAgAAZHJz&#10;L2Rvd25yZXYueG1sUEsFBgAAAAAEAAQA9QAAAIsDAAAAAA==&#10;" filled="f" strokecolor="black [3213]" strokeweight="1pt">
                  <v:textbox>
                    <w:txbxContent>
                      <w:p w:rsidR="00B00A8E" w:rsidRPr="00EF06D7" w:rsidRDefault="00B00A8E" w:rsidP="007C0ED9">
                        <w:pPr>
                          <w:rPr>
                            <w:rFonts w:asciiTheme="majorEastAsia" w:eastAsiaTheme="majorEastAsia" w:hAnsiTheme="majorEastAsia"/>
                            <w:color w:val="000000" w:themeColor="text1"/>
                          </w:rPr>
                        </w:pPr>
                        <w:r w:rsidRPr="00EF06D7">
                          <w:rPr>
                            <w:rFonts w:asciiTheme="majorEastAsia" w:eastAsiaTheme="majorEastAsia" w:hAnsiTheme="majorEastAsia" w:hint="eastAsia"/>
                            <w:color w:val="000000" w:themeColor="text1"/>
                          </w:rPr>
                          <w:t xml:space="preserve">$ </w:t>
                        </w:r>
                        <w:r w:rsidRPr="00EF06D7">
                          <w:rPr>
                            <w:rFonts w:asciiTheme="majorEastAsia" w:eastAsiaTheme="majorEastAsia" w:hAnsiTheme="majorEastAsia"/>
                            <w:color w:val="000000" w:themeColor="text1"/>
                          </w:rPr>
                          <w:t xml:space="preserve">blxml2code </w:t>
                        </w:r>
                        <w:r w:rsidRPr="005A5967">
                          <w:rPr>
                            <w:rFonts w:asciiTheme="majorEastAsia" w:hAnsiTheme="majorEastAsia"/>
                            <w:color w:val="000000" w:themeColor="text1"/>
                          </w:rPr>
                          <w:t>[-n]</w:t>
                        </w:r>
                        <w:r>
                          <w:rPr>
                            <w:rFonts w:asciiTheme="majorEastAsia" w:eastAsiaTheme="majorEastAsia" w:hAnsiTheme="majorEastAsia" w:hint="eastAsia"/>
                            <w:color w:val="000000" w:themeColor="text1"/>
                          </w:rPr>
                          <w:t xml:space="preserve"> </w:t>
                        </w:r>
                        <w:r w:rsidRPr="00EF06D7">
                          <w:rPr>
                            <w:rFonts w:asciiTheme="majorEastAsia" w:eastAsiaTheme="majorEastAsia" w:hAnsiTheme="majorEastAsia"/>
                            <w:color w:val="000000" w:themeColor="text1"/>
                          </w:rPr>
                          <w:t>[-v] [-o output] [-N] [-H user-header] [BLXML]</w:t>
                        </w:r>
                      </w:p>
                    </w:txbxContent>
                  </v:textbox>
                </v:rect>
                <w10:anchorlock/>
              </v:group>
            </w:pict>
          </mc:Fallback>
        </mc:AlternateContent>
      </w:r>
    </w:p>
    <w:p w:rsidR="007C0ED9" w:rsidRDefault="00EF06D7" w:rsidP="002675CD">
      <w:r>
        <w:rPr>
          <w:rFonts w:hint="eastAsia"/>
        </w:rPr>
        <w:t>rtw_test</w:t>
      </w:r>
      <w:r>
        <w:rPr>
          <w:rFonts w:hint="eastAsia"/>
        </w:rPr>
        <w:t>が生成したブロックレベル構造</w:t>
      </w:r>
      <w:r>
        <w:rPr>
          <w:rFonts w:hint="eastAsia"/>
        </w:rPr>
        <w:t>XML</w:t>
      </w:r>
      <w:r>
        <w:rPr>
          <w:rFonts w:hint="eastAsia"/>
        </w:rPr>
        <w:t>ファイル</w:t>
      </w:r>
      <w:r>
        <w:rPr>
          <w:rFonts w:hint="eastAsia"/>
        </w:rPr>
        <w:t>(BLXML)</w:t>
      </w:r>
      <w:r>
        <w:rPr>
          <w:rFonts w:hint="eastAsia"/>
        </w:rPr>
        <w:t>から</w:t>
      </w:r>
      <w:r w:rsidR="004124D9">
        <w:rPr>
          <w:rFonts w:hint="eastAsia"/>
        </w:rPr>
        <w:t>ブロック毎の</w:t>
      </w:r>
      <w:r w:rsidR="004124D9">
        <w:rPr>
          <w:rFonts w:hint="eastAsia"/>
        </w:rPr>
        <w:t>task/init/update</w:t>
      </w:r>
      <w:r w:rsidR="004124D9">
        <w:rPr>
          <w:rFonts w:hint="eastAsia"/>
        </w:rPr>
        <w:t>をそれぞれ関数化した</w:t>
      </w:r>
      <w:r w:rsidR="004124D9">
        <w:rPr>
          <w:rFonts w:hint="eastAsia"/>
        </w:rPr>
        <w:t>C</w:t>
      </w:r>
      <w:r w:rsidR="004124D9">
        <w:rPr>
          <w:rFonts w:hint="eastAsia"/>
        </w:rPr>
        <w:t>コードを生成します。</w:t>
      </w:r>
      <w:r w:rsidR="004124D9">
        <w:rPr>
          <w:rFonts w:hint="eastAsia"/>
        </w:rPr>
        <w:t>XML</w:t>
      </w:r>
      <w:r w:rsidR="004124D9">
        <w:rPr>
          <w:rFonts w:hint="eastAsia"/>
        </w:rPr>
        <w:t>を指定しない場合、標準入力から入力します。ブロックの入出力変数は関数のパラメタとして出力されます。オプションは以下の通りです。</w:t>
      </w:r>
    </w:p>
    <w:p w:rsidR="00EF06D7" w:rsidRDefault="00EF06D7" w:rsidP="00EF06D7">
      <w:pPr>
        <w:pStyle w:val="ae"/>
      </w:pPr>
      <w:bookmarkStart w:id="1081" w:name="_Toc444758106"/>
      <w:bookmarkStart w:id="1082" w:name="_Toc444763241"/>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5</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2</w:t>
      </w:r>
      <w:r w:rsidR="00493A98">
        <w:fldChar w:fldCharType="end"/>
      </w:r>
      <w:r>
        <w:rPr>
          <w:rFonts w:hint="eastAsia"/>
        </w:rPr>
        <w:t xml:space="preserve"> blxml2code</w:t>
      </w:r>
      <w:r>
        <w:rPr>
          <w:rFonts w:hint="eastAsia"/>
        </w:rPr>
        <w:t>のオプション</w:t>
      </w:r>
      <w:bookmarkEnd w:id="1081"/>
      <w:bookmarkEnd w:id="1082"/>
    </w:p>
    <w:tbl>
      <w:tblPr>
        <w:tblStyle w:val="ad"/>
        <w:tblW w:w="0" w:type="auto"/>
        <w:tblLook w:val="04A0" w:firstRow="1" w:lastRow="0" w:firstColumn="1" w:lastColumn="0" w:noHBand="0" w:noVBand="1"/>
      </w:tblPr>
      <w:tblGrid>
        <w:gridCol w:w="1873"/>
        <w:gridCol w:w="929"/>
        <w:gridCol w:w="5918"/>
      </w:tblGrid>
      <w:tr w:rsidR="00DE1B46" w:rsidTr="00DE1B46">
        <w:tc>
          <w:tcPr>
            <w:tcW w:w="1873" w:type="dxa"/>
            <w:shd w:val="clear" w:color="auto" w:fill="BFBFBF" w:themeFill="background1" w:themeFillShade="BF"/>
          </w:tcPr>
          <w:p w:rsidR="00DE1B46" w:rsidRPr="006F0D54" w:rsidRDefault="00DE1B46" w:rsidP="00DE1B46">
            <w:pPr>
              <w:jc w:val="center"/>
              <w:rPr>
                <w:rFonts w:asciiTheme="majorEastAsia" w:eastAsiaTheme="majorEastAsia" w:hAnsiTheme="majorEastAsia"/>
              </w:rPr>
            </w:pPr>
            <w:r w:rsidRPr="006F0D54">
              <w:rPr>
                <w:rFonts w:asciiTheme="majorEastAsia" w:eastAsiaTheme="majorEastAsia" w:hAnsiTheme="majorEastAsia" w:hint="eastAsia"/>
              </w:rPr>
              <w:t>オプション</w:t>
            </w:r>
          </w:p>
        </w:tc>
        <w:tc>
          <w:tcPr>
            <w:tcW w:w="929" w:type="dxa"/>
            <w:shd w:val="clear" w:color="auto" w:fill="BFBFBF" w:themeFill="background1" w:themeFillShade="BF"/>
          </w:tcPr>
          <w:p w:rsidR="00DE1B46" w:rsidRPr="006F0D54" w:rsidRDefault="00DE1B46" w:rsidP="00DE1B46">
            <w:pPr>
              <w:jc w:val="center"/>
              <w:rPr>
                <w:rFonts w:asciiTheme="majorEastAsia" w:eastAsiaTheme="majorEastAsia" w:hAnsiTheme="majorEastAsia"/>
              </w:rPr>
            </w:pPr>
            <w:r>
              <w:rPr>
                <w:rFonts w:asciiTheme="majorEastAsia" w:eastAsiaTheme="majorEastAsia" w:hAnsiTheme="majorEastAsia" w:hint="eastAsia"/>
              </w:rPr>
              <w:t>有無</w:t>
            </w:r>
          </w:p>
        </w:tc>
        <w:tc>
          <w:tcPr>
            <w:tcW w:w="5918" w:type="dxa"/>
            <w:shd w:val="clear" w:color="auto" w:fill="BFBFBF" w:themeFill="background1" w:themeFillShade="BF"/>
          </w:tcPr>
          <w:p w:rsidR="00DE1B46" w:rsidRPr="006F0D54" w:rsidRDefault="00DE1B46" w:rsidP="00DE1B46">
            <w:pPr>
              <w:jc w:val="center"/>
              <w:rPr>
                <w:rFonts w:asciiTheme="majorEastAsia" w:eastAsiaTheme="majorEastAsia" w:hAnsiTheme="majorEastAsia"/>
              </w:rPr>
            </w:pPr>
            <w:r w:rsidRPr="006F0D54">
              <w:rPr>
                <w:rFonts w:asciiTheme="majorEastAsia" w:eastAsiaTheme="majorEastAsia" w:hAnsiTheme="majorEastAsia" w:hint="eastAsia"/>
              </w:rPr>
              <w:t>説明</w:t>
            </w:r>
          </w:p>
        </w:tc>
      </w:tr>
      <w:tr w:rsidR="003E54D0" w:rsidTr="003E54D0">
        <w:tc>
          <w:tcPr>
            <w:tcW w:w="1873" w:type="dxa"/>
            <w:shd w:val="clear" w:color="auto" w:fill="auto"/>
          </w:tcPr>
          <w:p w:rsidR="003E54D0" w:rsidRPr="005A5967" w:rsidRDefault="003E54D0" w:rsidP="003E54D0">
            <w:pPr>
              <w:jc w:val="left"/>
              <w:rPr>
                <w:rFonts w:asciiTheme="majorEastAsia" w:hAnsiTheme="majorEastAsia"/>
                <w:color w:val="000000" w:themeColor="text1"/>
              </w:rPr>
            </w:pPr>
            <w:r w:rsidRPr="005A5967">
              <w:rPr>
                <w:rFonts w:asciiTheme="majorEastAsia" w:hAnsiTheme="majorEastAsia"/>
                <w:color w:val="000000" w:themeColor="text1"/>
              </w:rPr>
              <w:t>-n</w:t>
            </w:r>
          </w:p>
        </w:tc>
        <w:tc>
          <w:tcPr>
            <w:tcW w:w="929" w:type="dxa"/>
            <w:shd w:val="clear" w:color="auto" w:fill="auto"/>
          </w:tcPr>
          <w:p w:rsidR="003E54D0" w:rsidRPr="005A5967" w:rsidRDefault="003E54D0" w:rsidP="00F076D6">
            <w:pPr>
              <w:rPr>
                <w:rFonts w:asciiTheme="majorEastAsia" w:hAnsiTheme="majorEastAsia"/>
                <w:color w:val="000000" w:themeColor="text1"/>
              </w:rPr>
            </w:pPr>
            <w:r w:rsidRPr="005A5967">
              <w:rPr>
                <w:rFonts w:asciiTheme="majorEastAsia" w:hAnsiTheme="majorEastAsia" w:hint="eastAsia"/>
                <w:color w:val="000000" w:themeColor="text1"/>
              </w:rPr>
              <w:t>省略可</w:t>
            </w:r>
          </w:p>
        </w:tc>
        <w:tc>
          <w:tcPr>
            <w:tcW w:w="5918" w:type="dxa"/>
            <w:shd w:val="clear" w:color="auto" w:fill="auto"/>
          </w:tcPr>
          <w:p w:rsidR="003E54D0" w:rsidRPr="005A5967" w:rsidRDefault="003E54D0" w:rsidP="003E54D0">
            <w:pPr>
              <w:jc w:val="left"/>
              <w:rPr>
                <w:rFonts w:asciiTheme="majorEastAsia" w:hAnsiTheme="majorEastAsia"/>
                <w:color w:val="000000" w:themeColor="text1"/>
              </w:rPr>
            </w:pPr>
            <w:r w:rsidRPr="005A5967">
              <w:rPr>
                <w:rFonts w:asciiTheme="majorEastAsia" w:hAnsiTheme="majorEastAsia"/>
                <w:color w:val="000000" w:themeColor="text1"/>
              </w:rPr>
              <w:t>BLXML</w:t>
            </w:r>
            <w:r w:rsidRPr="005A5967">
              <w:rPr>
                <w:rFonts w:asciiTheme="majorEastAsia" w:hAnsiTheme="majorEastAsia" w:hint="eastAsia"/>
                <w:color w:val="000000" w:themeColor="text1"/>
              </w:rPr>
              <w:t>スキーマのチェックを行いません</w:t>
            </w:r>
          </w:p>
        </w:tc>
      </w:tr>
      <w:tr w:rsidR="003E54D0" w:rsidTr="00DE1B46">
        <w:tc>
          <w:tcPr>
            <w:tcW w:w="1873" w:type="dxa"/>
          </w:tcPr>
          <w:p w:rsidR="003E54D0" w:rsidRPr="006F0D54" w:rsidRDefault="003E54D0" w:rsidP="00DE1B46">
            <w:pPr>
              <w:rPr>
                <w:rFonts w:asciiTheme="majorEastAsia" w:eastAsiaTheme="majorEastAsia" w:hAnsiTheme="majorEastAsia"/>
              </w:rPr>
            </w:pPr>
            <w:r w:rsidRPr="006F0D54">
              <w:rPr>
                <w:rFonts w:asciiTheme="majorEastAsia" w:eastAsiaTheme="majorEastAsia" w:hAnsiTheme="majorEastAsia" w:hint="eastAsia"/>
              </w:rPr>
              <w:t>-v</w:t>
            </w:r>
          </w:p>
        </w:tc>
        <w:tc>
          <w:tcPr>
            <w:tcW w:w="929" w:type="dxa"/>
          </w:tcPr>
          <w:p w:rsidR="003E54D0" w:rsidRPr="006F0D54" w:rsidRDefault="003E54D0" w:rsidP="00DE1B46">
            <w:pPr>
              <w:rPr>
                <w:rFonts w:asciiTheme="majorEastAsia" w:eastAsiaTheme="majorEastAsia" w:hAnsiTheme="majorEastAsia"/>
              </w:rPr>
            </w:pPr>
            <w:r>
              <w:rPr>
                <w:rFonts w:asciiTheme="majorEastAsia" w:eastAsiaTheme="majorEastAsia" w:hAnsiTheme="majorEastAsia" w:hint="eastAsia"/>
              </w:rPr>
              <w:t>省略可</w:t>
            </w:r>
          </w:p>
        </w:tc>
        <w:tc>
          <w:tcPr>
            <w:tcW w:w="5918" w:type="dxa"/>
          </w:tcPr>
          <w:p w:rsidR="003E54D0" w:rsidRPr="006F0D54" w:rsidRDefault="003E54D0" w:rsidP="00DE1B46">
            <w:pPr>
              <w:rPr>
                <w:rFonts w:asciiTheme="majorEastAsia" w:eastAsiaTheme="majorEastAsia" w:hAnsiTheme="majorEastAsia"/>
              </w:rPr>
            </w:pPr>
            <w:r w:rsidRPr="006F0D54">
              <w:rPr>
                <w:rFonts w:asciiTheme="majorEastAsia" w:eastAsiaTheme="majorEastAsia" w:hAnsiTheme="majorEastAsia" w:hint="eastAsia"/>
              </w:rPr>
              <w:t>verboseオプション。</w:t>
            </w:r>
            <w:r>
              <w:rPr>
                <w:rFonts w:asciiTheme="majorEastAsia" w:eastAsiaTheme="majorEastAsia" w:hAnsiTheme="majorEastAsia" w:hint="eastAsia"/>
              </w:rPr>
              <w:t>指定した場合、</w:t>
            </w:r>
            <w:r w:rsidRPr="006F0D54">
              <w:rPr>
                <w:rFonts w:asciiTheme="majorEastAsia" w:eastAsiaTheme="majorEastAsia" w:hAnsiTheme="majorEastAsia" w:hint="eastAsia"/>
              </w:rPr>
              <w:t>冗長なメッセージを出力します</w:t>
            </w:r>
          </w:p>
        </w:tc>
      </w:tr>
      <w:tr w:rsidR="003E54D0" w:rsidTr="00DE1B46">
        <w:tc>
          <w:tcPr>
            <w:tcW w:w="1873" w:type="dxa"/>
          </w:tcPr>
          <w:p w:rsidR="003E54D0" w:rsidRPr="006F0D54" w:rsidRDefault="003E54D0" w:rsidP="00DE1B46">
            <w:pPr>
              <w:rPr>
                <w:rFonts w:asciiTheme="majorEastAsia" w:eastAsiaTheme="majorEastAsia" w:hAnsiTheme="majorEastAsia"/>
              </w:rPr>
            </w:pPr>
            <w:r w:rsidRPr="006F0D54">
              <w:rPr>
                <w:rFonts w:asciiTheme="majorEastAsia" w:eastAsiaTheme="majorEastAsia" w:hAnsiTheme="majorEastAsia" w:hint="eastAsia"/>
              </w:rPr>
              <w:t>-o output</w:t>
            </w:r>
          </w:p>
        </w:tc>
        <w:tc>
          <w:tcPr>
            <w:tcW w:w="929" w:type="dxa"/>
          </w:tcPr>
          <w:p w:rsidR="003E54D0" w:rsidRPr="006F0D54" w:rsidRDefault="003E54D0" w:rsidP="00DE1B46">
            <w:pPr>
              <w:rPr>
                <w:rFonts w:asciiTheme="majorEastAsia" w:eastAsiaTheme="majorEastAsia" w:hAnsiTheme="majorEastAsia"/>
              </w:rPr>
            </w:pPr>
            <w:r>
              <w:rPr>
                <w:rFonts w:asciiTheme="majorEastAsia" w:eastAsiaTheme="majorEastAsia" w:hAnsiTheme="majorEastAsia" w:hint="eastAsia"/>
              </w:rPr>
              <w:t>省略可</w:t>
            </w:r>
          </w:p>
        </w:tc>
        <w:tc>
          <w:tcPr>
            <w:tcW w:w="5918" w:type="dxa"/>
          </w:tcPr>
          <w:p w:rsidR="003E54D0" w:rsidRPr="006F0D54" w:rsidRDefault="003E54D0" w:rsidP="00DE1B46">
            <w:pPr>
              <w:rPr>
                <w:rFonts w:asciiTheme="majorEastAsia" w:eastAsiaTheme="majorEastAsia" w:hAnsiTheme="majorEastAsia"/>
              </w:rPr>
            </w:pPr>
            <w:r w:rsidRPr="006F0D54">
              <w:rPr>
                <w:rFonts w:asciiTheme="majorEastAsia" w:eastAsiaTheme="majorEastAsia" w:hAnsiTheme="majorEastAsia" w:hint="eastAsia"/>
              </w:rPr>
              <w:t>出力</w:t>
            </w:r>
            <w:r>
              <w:rPr>
                <w:rFonts w:asciiTheme="majorEastAsia" w:eastAsiaTheme="majorEastAsia" w:hAnsiTheme="majorEastAsia" w:hint="eastAsia"/>
              </w:rPr>
              <w:t>Cコードの</w:t>
            </w:r>
            <w:r w:rsidRPr="006F0D54">
              <w:rPr>
                <w:rFonts w:asciiTheme="majorEastAsia" w:eastAsiaTheme="majorEastAsia" w:hAnsiTheme="majorEastAsia" w:hint="eastAsia"/>
              </w:rPr>
              <w:t>ファイル名を指定します。指定しない場合</w:t>
            </w:r>
            <w:r>
              <w:rPr>
                <w:rFonts w:asciiTheme="majorEastAsia" w:eastAsiaTheme="majorEastAsia" w:hAnsiTheme="majorEastAsia" w:hint="eastAsia"/>
              </w:rPr>
              <w:t>、</w:t>
            </w:r>
            <w:r w:rsidRPr="006F0D54">
              <w:rPr>
                <w:rFonts w:asciiTheme="majorEastAsia" w:eastAsiaTheme="majorEastAsia" w:hAnsiTheme="majorEastAsia" w:hint="eastAsia"/>
              </w:rPr>
              <w:t>出力先は標準出力です</w:t>
            </w:r>
          </w:p>
        </w:tc>
      </w:tr>
      <w:tr w:rsidR="003E54D0" w:rsidTr="00DE1B46">
        <w:tc>
          <w:tcPr>
            <w:tcW w:w="1873" w:type="dxa"/>
          </w:tcPr>
          <w:p w:rsidR="003E54D0" w:rsidRPr="006F0D54" w:rsidRDefault="003E54D0" w:rsidP="00EF06D7">
            <w:pPr>
              <w:rPr>
                <w:rFonts w:asciiTheme="majorEastAsia" w:eastAsiaTheme="majorEastAsia" w:hAnsiTheme="majorEastAsia"/>
              </w:rPr>
            </w:pPr>
            <w:r>
              <w:rPr>
                <w:rFonts w:asciiTheme="majorEastAsia" w:eastAsiaTheme="majorEastAsia" w:hAnsiTheme="majorEastAsia" w:hint="eastAsia"/>
              </w:rPr>
              <w:t>-N</w:t>
            </w:r>
          </w:p>
        </w:tc>
        <w:tc>
          <w:tcPr>
            <w:tcW w:w="929" w:type="dxa"/>
          </w:tcPr>
          <w:p w:rsidR="003E54D0" w:rsidRDefault="003E54D0" w:rsidP="00DE1B46">
            <w:pPr>
              <w:rPr>
                <w:rFonts w:asciiTheme="majorEastAsia" w:eastAsiaTheme="majorEastAsia" w:hAnsiTheme="majorEastAsia"/>
              </w:rPr>
            </w:pPr>
            <w:r>
              <w:rPr>
                <w:rFonts w:asciiTheme="majorEastAsia" w:eastAsiaTheme="majorEastAsia" w:hAnsiTheme="majorEastAsia" w:hint="eastAsia"/>
              </w:rPr>
              <w:t>省略可</w:t>
            </w:r>
          </w:p>
        </w:tc>
        <w:tc>
          <w:tcPr>
            <w:tcW w:w="5918" w:type="dxa"/>
          </w:tcPr>
          <w:p w:rsidR="003E54D0" w:rsidRPr="006F0D54" w:rsidRDefault="003E54D0" w:rsidP="00DE1B46">
            <w:pPr>
              <w:rPr>
                <w:rFonts w:asciiTheme="majorEastAsia" w:eastAsiaTheme="majorEastAsia" w:hAnsiTheme="majorEastAsia"/>
              </w:rPr>
            </w:pPr>
            <w:r>
              <w:rPr>
                <w:rFonts w:asciiTheme="majorEastAsia" w:eastAsiaTheme="majorEastAsia" w:hAnsiTheme="majorEastAsia" w:hint="eastAsia"/>
              </w:rPr>
              <w:t>入出力変数を関数のパラメタとして出力しません。入出力変数は大域変数となります</w:t>
            </w:r>
          </w:p>
        </w:tc>
      </w:tr>
      <w:tr w:rsidR="003E54D0" w:rsidTr="00DE1B46">
        <w:tc>
          <w:tcPr>
            <w:tcW w:w="1873" w:type="dxa"/>
          </w:tcPr>
          <w:p w:rsidR="003E54D0" w:rsidRPr="006F0D54" w:rsidRDefault="003E54D0" w:rsidP="00DE1B46">
            <w:pPr>
              <w:rPr>
                <w:rFonts w:asciiTheme="majorEastAsia" w:eastAsiaTheme="majorEastAsia" w:hAnsiTheme="majorEastAsia"/>
              </w:rPr>
            </w:pPr>
            <w:r w:rsidRPr="006F0D54">
              <w:rPr>
                <w:rFonts w:asciiTheme="majorEastAsia" w:eastAsiaTheme="majorEastAsia" w:hAnsiTheme="majorEastAsia" w:hint="eastAsia"/>
              </w:rPr>
              <w:t>-</w:t>
            </w:r>
            <w:r>
              <w:rPr>
                <w:rFonts w:asciiTheme="majorEastAsia" w:eastAsiaTheme="majorEastAsia" w:hAnsiTheme="majorEastAsia" w:hint="eastAsia"/>
              </w:rPr>
              <w:t>H user-header</w:t>
            </w:r>
          </w:p>
        </w:tc>
        <w:tc>
          <w:tcPr>
            <w:tcW w:w="929" w:type="dxa"/>
          </w:tcPr>
          <w:p w:rsidR="003E54D0" w:rsidRDefault="003E54D0" w:rsidP="00EF06D7">
            <w:pPr>
              <w:rPr>
                <w:rFonts w:asciiTheme="majorEastAsia" w:eastAsiaTheme="majorEastAsia" w:hAnsiTheme="majorEastAsia"/>
              </w:rPr>
            </w:pPr>
            <w:r>
              <w:rPr>
                <w:rFonts w:asciiTheme="majorEastAsia" w:eastAsiaTheme="majorEastAsia" w:hAnsiTheme="majorEastAsia" w:hint="eastAsia"/>
              </w:rPr>
              <w:t>省略可</w:t>
            </w:r>
          </w:p>
        </w:tc>
        <w:tc>
          <w:tcPr>
            <w:tcW w:w="5918" w:type="dxa"/>
          </w:tcPr>
          <w:p w:rsidR="003E54D0" w:rsidRPr="006F0D54" w:rsidRDefault="003E54D0" w:rsidP="00EF06D7">
            <w:pPr>
              <w:rPr>
                <w:rFonts w:asciiTheme="majorEastAsia" w:eastAsiaTheme="majorEastAsia" w:hAnsiTheme="majorEastAsia"/>
              </w:rPr>
            </w:pPr>
            <w:r>
              <w:rPr>
                <w:rFonts w:asciiTheme="majorEastAsia" w:eastAsiaTheme="majorEastAsia" w:hAnsiTheme="majorEastAsia" w:hint="eastAsia"/>
              </w:rPr>
              <w:t>利用者が作成したヘッダファイルを指定します。出力Cコード中にそのヘッダファイルをインクルードするようコード生成を行います</w:t>
            </w:r>
          </w:p>
        </w:tc>
      </w:tr>
    </w:tbl>
    <w:p w:rsidR="007C0ED9" w:rsidRDefault="007C0ED9" w:rsidP="002675CD"/>
    <w:p w:rsidR="004124D9" w:rsidRDefault="004124D9" w:rsidP="002675CD">
      <w:r>
        <w:rPr>
          <w:rFonts w:hint="eastAsia"/>
        </w:rPr>
        <w:t>生成した</w:t>
      </w:r>
      <w:r>
        <w:rPr>
          <w:rFonts w:hint="eastAsia"/>
        </w:rPr>
        <w:t>C</w:t>
      </w:r>
      <w:r>
        <w:rPr>
          <w:rFonts w:hint="eastAsia"/>
        </w:rPr>
        <w:t>コードのコンパイルには</w:t>
      </w:r>
      <w:r>
        <w:rPr>
          <w:rFonts w:hint="eastAsia"/>
        </w:rPr>
        <w:t>RTW-EC</w:t>
      </w:r>
      <w:r>
        <w:rPr>
          <w:rFonts w:hint="eastAsia"/>
        </w:rPr>
        <w:t>のヘッダファイルが必要です。インクルードして使用するヘッダファイルについては、生成した</w:t>
      </w:r>
      <w:r>
        <w:rPr>
          <w:rFonts w:hint="eastAsia"/>
        </w:rPr>
        <w:t>C</w:t>
      </w:r>
      <w:r>
        <w:rPr>
          <w:rFonts w:hint="eastAsia"/>
        </w:rPr>
        <w:t>コードの</w:t>
      </w:r>
      <w:r>
        <w:rPr>
          <w:rFonts w:hint="eastAsia"/>
        </w:rPr>
        <w:t>include</w:t>
      </w:r>
      <w:r>
        <w:rPr>
          <w:rFonts w:hint="eastAsia"/>
        </w:rPr>
        <w:t>ディレクティブで指定されているファイルを確認してください。</w:t>
      </w:r>
    </w:p>
    <w:p w:rsidR="004124D9" w:rsidRDefault="004124D9" w:rsidP="002675CD"/>
    <w:p w:rsidR="004124D9" w:rsidRDefault="004124D9" w:rsidP="002675CD">
      <w:r>
        <w:rPr>
          <w:rFonts w:hint="eastAsia"/>
        </w:rPr>
        <w:t>また、性能計測の際には、</w:t>
      </w:r>
      <w:r>
        <w:rPr>
          <w:rFonts w:hint="eastAsia"/>
        </w:rPr>
        <w:t>clang</w:t>
      </w:r>
      <w:r>
        <w:rPr>
          <w:rFonts w:hint="eastAsia"/>
        </w:rPr>
        <w:t>に指定する</w:t>
      </w:r>
      <w:r>
        <w:rPr>
          <w:rFonts w:hint="eastAsia"/>
        </w:rPr>
        <w:t>-I</w:t>
      </w:r>
      <w:r>
        <w:rPr>
          <w:rFonts w:hint="eastAsia"/>
        </w:rPr>
        <w:t>オプション等の指定が必要になりますので注意してください。</w:t>
      </w:r>
      <w:r>
        <w:rPr>
          <w:rFonts w:hint="eastAsia"/>
        </w:rPr>
        <w:t>clang</w:t>
      </w:r>
      <w:r>
        <w:rPr>
          <w:rFonts w:hint="eastAsia"/>
        </w:rPr>
        <w:t>でコンパイルする時は以下のように、一旦</w:t>
      </w:r>
      <w:r>
        <w:rPr>
          <w:rFonts w:hint="eastAsia"/>
        </w:rPr>
        <w:t>LLVM</w:t>
      </w:r>
      <w:r>
        <w:rPr>
          <w:rFonts w:hint="eastAsia"/>
        </w:rPr>
        <w:t>アセンブラを出力します。</w:t>
      </w:r>
    </w:p>
    <w:p w:rsidR="004124D9" w:rsidRDefault="004124D9" w:rsidP="002675CD">
      <w:r>
        <w:rPr>
          <w:rFonts w:hAnsi="ＭＳ ゴシック"/>
          <w:noProof/>
        </w:rPr>
        <mc:AlternateContent>
          <mc:Choice Requires="wpc">
            <w:drawing>
              <wp:inline distT="0" distB="0" distL="0" distR="0" wp14:anchorId="4AD0EAEE" wp14:editId="4BD19031">
                <wp:extent cx="5400040" cy="504190"/>
                <wp:effectExtent l="0" t="0" r="0" b="0"/>
                <wp:docPr id="156" name="キャンバス 1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5" name="正方形/長方形 155"/>
                        <wps:cNvSpPr/>
                        <wps:spPr>
                          <a:xfrm>
                            <a:off x="76200" y="57150"/>
                            <a:ext cx="5238750" cy="3714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EF06D7" w:rsidRDefault="00B00A8E" w:rsidP="004124D9">
                              <w:pPr>
                                <w:rPr>
                                  <w:rFonts w:asciiTheme="majorEastAsia" w:eastAsiaTheme="majorEastAsia" w:hAnsiTheme="majorEastAsia"/>
                                  <w:color w:val="000000" w:themeColor="text1"/>
                                </w:rPr>
                              </w:pPr>
                              <w:r w:rsidRPr="00EF06D7">
                                <w:rPr>
                                  <w:rFonts w:asciiTheme="majorEastAsia" w:eastAsiaTheme="majorEastAsia" w:hAnsiTheme="majorEastAsia" w:hint="eastAsia"/>
                                  <w:color w:val="000000" w:themeColor="text1"/>
                                </w:rPr>
                                <w:t xml:space="preserve">$ </w:t>
                              </w:r>
                              <w:r w:rsidRPr="004124D9">
                                <w:rPr>
                                  <w:rFonts w:asciiTheme="majorEastAsia" w:eastAsiaTheme="majorEastAsia" w:hAnsiTheme="majorEastAsia"/>
                                  <w:color w:val="000000" w:themeColor="text1"/>
                                </w:rPr>
                                <w:t xml:space="preserve">clang -S -O -I&lt;path fof rtwtype.h&gt; -emit-llvm -o </w:t>
                              </w:r>
                              <w:r>
                                <w:rPr>
                                  <w:rFonts w:asciiTheme="majorEastAsia" w:eastAsiaTheme="majorEastAsia" w:hAnsiTheme="majorEastAsia" w:hint="eastAsia"/>
                                  <w:color w:val="000000" w:themeColor="text1"/>
                                </w:rPr>
                                <w:t>out</w:t>
                              </w:r>
                              <w:r w:rsidRPr="004124D9">
                                <w:rPr>
                                  <w:rFonts w:asciiTheme="majorEastAsia" w:eastAsiaTheme="majorEastAsia" w:hAnsiTheme="majorEastAsia"/>
                                  <w:color w:val="000000" w:themeColor="text1"/>
                                </w:rPr>
                                <w:t xml:space="preserve">.ll </w:t>
                              </w:r>
                              <w:r>
                                <w:rPr>
                                  <w:rFonts w:asciiTheme="majorEastAsia" w:eastAsiaTheme="majorEastAsia" w:hAnsiTheme="majorEastAsia" w:hint="eastAsia"/>
                                  <w:color w:val="000000" w:themeColor="text1"/>
                                </w:rPr>
                                <w:t>input</w:t>
                              </w:r>
                              <w:r w:rsidRPr="004124D9">
                                <w:rPr>
                                  <w:rFonts w:asciiTheme="majorEastAsia" w:eastAsiaTheme="majorEastAsia" w:hAnsiTheme="majorEastAsia"/>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AD0EAEE" id="キャンバス 156" o:spid="_x0000_s1092" editas="canvas" style="width:425.2pt;height:39.7pt;mso-position-horizontal-relative:char;mso-position-vertical-relative:line" coordsize="54000,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">
                <v:shape id="_x0000_s1093" type="#_x0000_t75" style="position:absolute;width:54000;height:5041;visibility:visible;mso-wrap-style:square">
                  <v:fill o:detectmouseclick="t"/>
                  <v:path o:connecttype="none"/>
                </v:shape>
                <v:rect id="正方形/長方形 155" o:spid="_x0000_s1094" style="position:absolute;left:762;top:571;width:523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337cQA&#10;AADcAAAADwAAAGRycy9kb3ducmV2LnhtbERPS2vCQBC+F/oflil4Ed0oWC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N9+3EAAAA3AAAAA8AAAAAAAAAAAAAAAAAmAIAAGRycy9k&#10;b3ducmV2LnhtbFBLBQYAAAAABAAEAPUAAACJAwAAAAA=&#10;" filled="f" strokecolor="black [3213]" strokeweight="1pt">
                  <v:textbox>
                    <w:txbxContent>
                      <w:p w:rsidR="00B00A8E" w:rsidRPr="00EF06D7" w:rsidRDefault="00B00A8E" w:rsidP="004124D9">
                        <w:pPr>
                          <w:rPr>
                            <w:rFonts w:asciiTheme="majorEastAsia" w:eastAsiaTheme="majorEastAsia" w:hAnsiTheme="majorEastAsia"/>
                            <w:color w:val="000000" w:themeColor="text1"/>
                          </w:rPr>
                        </w:pPr>
                        <w:r w:rsidRPr="00EF06D7">
                          <w:rPr>
                            <w:rFonts w:asciiTheme="majorEastAsia" w:eastAsiaTheme="majorEastAsia" w:hAnsiTheme="majorEastAsia" w:hint="eastAsia"/>
                            <w:color w:val="000000" w:themeColor="text1"/>
                          </w:rPr>
                          <w:t xml:space="preserve">$ </w:t>
                        </w:r>
                        <w:r w:rsidRPr="004124D9">
                          <w:rPr>
                            <w:rFonts w:asciiTheme="majorEastAsia" w:eastAsiaTheme="majorEastAsia" w:hAnsiTheme="majorEastAsia"/>
                            <w:color w:val="000000" w:themeColor="text1"/>
                          </w:rPr>
                          <w:t xml:space="preserve">clang -S -O -I&lt;path fof rtwtype.h&gt; -emit-llvm -o </w:t>
                        </w:r>
                        <w:r>
                          <w:rPr>
                            <w:rFonts w:asciiTheme="majorEastAsia" w:eastAsiaTheme="majorEastAsia" w:hAnsiTheme="majorEastAsia" w:hint="eastAsia"/>
                            <w:color w:val="000000" w:themeColor="text1"/>
                          </w:rPr>
                          <w:t>out</w:t>
                        </w:r>
                        <w:r w:rsidRPr="004124D9">
                          <w:rPr>
                            <w:rFonts w:asciiTheme="majorEastAsia" w:eastAsiaTheme="majorEastAsia" w:hAnsiTheme="majorEastAsia"/>
                            <w:color w:val="000000" w:themeColor="text1"/>
                          </w:rPr>
                          <w:t xml:space="preserve">.ll </w:t>
                        </w:r>
                        <w:r>
                          <w:rPr>
                            <w:rFonts w:asciiTheme="majorEastAsia" w:eastAsiaTheme="majorEastAsia" w:hAnsiTheme="majorEastAsia" w:hint="eastAsia"/>
                            <w:color w:val="000000" w:themeColor="text1"/>
                          </w:rPr>
                          <w:t>input</w:t>
                        </w:r>
                        <w:r w:rsidRPr="004124D9">
                          <w:rPr>
                            <w:rFonts w:asciiTheme="majorEastAsia" w:eastAsiaTheme="majorEastAsia" w:hAnsiTheme="majorEastAsia"/>
                            <w:color w:val="000000" w:themeColor="text1"/>
                          </w:rPr>
                          <w:t>.c</w:t>
                        </w:r>
                      </w:p>
                    </w:txbxContent>
                  </v:textbox>
                </v:rect>
                <w10:anchorlock/>
              </v:group>
            </w:pict>
          </mc:Fallback>
        </mc:AlternateContent>
      </w:r>
    </w:p>
    <w:p w:rsidR="004124D9" w:rsidRPr="00EF06D7" w:rsidRDefault="004124D9" w:rsidP="002675CD"/>
    <w:p w:rsidR="004124D9" w:rsidRDefault="004124D9">
      <w:pPr>
        <w:widowControl/>
        <w:jc w:val="left"/>
        <w:rPr>
          <w:rFonts w:ascii="ＭＳ 明朝" w:hAnsi="Arial"/>
          <w:b/>
          <w:sz w:val="24"/>
        </w:rPr>
      </w:pPr>
      <w:r>
        <w:br w:type="page"/>
      </w:r>
    </w:p>
    <w:p w:rsidR="002675CD" w:rsidRDefault="00DE1B46" w:rsidP="002675CD">
      <w:pPr>
        <w:pStyle w:val="2"/>
      </w:pPr>
      <w:bookmarkStart w:id="1083" w:name="_Toc412026970"/>
      <w:bookmarkStart w:id="1084" w:name="_Toc444757848"/>
      <w:bookmarkStart w:id="1085" w:name="_Toc444763077"/>
      <w:r>
        <w:rPr>
          <w:rFonts w:hint="eastAsia"/>
        </w:rPr>
        <w:t>opt(</w:t>
      </w:r>
      <w:r w:rsidR="002675CD">
        <w:rPr>
          <w:rFonts w:hint="eastAsia"/>
        </w:rPr>
        <w:t>llvm-BLXMLperf.so</w:t>
      </w:r>
      <w:r>
        <w:rPr>
          <w:rFonts w:hint="eastAsia"/>
        </w:rPr>
        <w:t>)</w:t>
      </w:r>
      <w:bookmarkEnd w:id="1083"/>
      <w:bookmarkEnd w:id="1084"/>
      <w:bookmarkEnd w:id="1085"/>
    </w:p>
    <w:p w:rsidR="002675CD" w:rsidRDefault="007C0ED9" w:rsidP="002675CD">
      <w:r>
        <w:rPr>
          <w:rFonts w:hAnsi="ＭＳ ゴシック"/>
          <w:noProof/>
        </w:rPr>
        <mc:AlternateContent>
          <mc:Choice Requires="wpc">
            <w:drawing>
              <wp:inline distT="0" distB="0" distL="0" distR="0" wp14:anchorId="41957893" wp14:editId="1E3F71E7">
                <wp:extent cx="5400136" cy="1285335"/>
                <wp:effectExtent l="0" t="0" r="0" b="0"/>
                <wp:docPr id="151" name="キャンバス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0" name="正方形/長方形 150"/>
                        <wps:cNvSpPr/>
                        <wps:spPr>
                          <a:xfrm>
                            <a:off x="76194" y="57127"/>
                            <a:ext cx="5238750" cy="115919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EF06D7" w:rsidRDefault="00B00A8E" w:rsidP="00EF06D7">
                              <w:pPr>
                                <w:spacing w:line="0" w:lineRule="atLeast"/>
                                <w:rPr>
                                  <w:rFonts w:asciiTheme="majorEastAsia" w:eastAsiaTheme="majorEastAsia" w:hAnsiTheme="majorEastAsia"/>
                                  <w:color w:val="000000" w:themeColor="text1"/>
                                </w:rPr>
                              </w:pPr>
                              <w:r w:rsidRPr="00EF06D7">
                                <w:rPr>
                                  <w:rFonts w:asciiTheme="majorEastAsia" w:eastAsiaTheme="majorEastAsia" w:hAnsiTheme="majorEastAsia" w:hint="eastAsia"/>
                                  <w:color w:val="000000" w:themeColor="text1"/>
                                </w:rPr>
                                <w:t xml:space="preserve">$ </w:t>
                              </w:r>
                              <w:r w:rsidRPr="00EF06D7">
                                <w:rPr>
                                  <w:rFonts w:asciiTheme="majorEastAsia" w:eastAsiaTheme="majorEastAsia" w:hAnsiTheme="majorEastAsia"/>
                                  <w:color w:val="000000" w:themeColor="text1"/>
                                </w:rPr>
                                <w:t>opt -load=&lt;path for llvm-BLXMLPerf.so&gt; -S -blxml-perf \</w:t>
                              </w:r>
                            </w:p>
                            <w:p w:rsidR="00B00A8E" w:rsidRPr="00EF06D7" w:rsidRDefault="00B00A8E" w:rsidP="00EF06D7">
                              <w:pPr>
                                <w:spacing w:line="0" w:lineRule="atLeast"/>
                                <w:rPr>
                                  <w:rFonts w:asciiTheme="majorEastAsia" w:eastAsiaTheme="majorEastAsia" w:hAnsiTheme="majorEastAsia"/>
                                  <w:color w:val="000000" w:themeColor="text1"/>
                                </w:rPr>
                              </w:pPr>
                              <w:r w:rsidRPr="00EF06D7">
                                <w:rPr>
                                  <w:rFonts w:asciiTheme="majorEastAsia" w:eastAsiaTheme="majorEastAsia" w:hAnsiTheme="majorEastAsia"/>
                                  <w:color w:val="000000" w:themeColor="text1"/>
                                </w:rPr>
                                <w:t xml:space="preserve">    [-shim=SHIM] [-shim-schema=SCHEMA] \</w:t>
                              </w:r>
                            </w:p>
                            <w:p w:rsidR="00B00A8E" w:rsidRPr="00EF06D7" w:rsidRDefault="00B00A8E" w:rsidP="00EF06D7">
                              <w:pPr>
                                <w:spacing w:line="0" w:lineRule="atLeast"/>
                                <w:rPr>
                                  <w:rFonts w:asciiTheme="majorEastAsia" w:eastAsiaTheme="majorEastAsia" w:hAnsiTheme="majorEastAsia"/>
                                  <w:color w:val="000000" w:themeColor="text1"/>
                                </w:rPr>
                              </w:pPr>
                              <w:r w:rsidRPr="00EF06D7">
                                <w:rPr>
                                  <w:rFonts w:asciiTheme="majorEastAsia" w:eastAsiaTheme="majorEastAsia" w:hAnsiTheme="majorEastAsia"/>
                                  <w:color w:val="000000" w:themeColor="text1"/>
                                </w:rPr>
                                <w:t xml:space="preserve">    [-MasterComponent=name] [-CommonInstructionSet=name] \</w:t>
                              </w:r>
                            </w:p>
                            <w:p w:rsidR="00B00A8E" w:rsidRPr="00EF06D7" w:rsidRDefault="00B00A8E" w:rsidP="00EF06D7">
                              <w:pPr>
                                <w:spacing w:line="0" w:lineRule="atLeast"/>
                                <w:rPr>
                                  <w:rFonts w:asciiTheme="majorEastAsia" w:eastAsiaTheme="majorEastAsia" w:hAnsiTheme="majorEastAsia"/>
                                  <w:color w:val="000000" w:themeColor="text1"/>
                                </w:rPr>
                              </w:pPr>
                              <w:r w:rsidRPr="00EF06D7">
                                <w:rPr>
                                  <w:rFonts w:asciiTheme="majorEastAsia" w:eastAsiaTheme="majorEastAsia" w:hAnsiTheme="majorEastAsia"/>
                                  <w:color w:val="000000" w:themeColor="text1"/>
                                </w:rPr>
                                <w:t xml:space="preserve">    [-no-ret] [-no-br] \</w:t>
                              </w:r>
                            </w:p>
                            <w:p w:rsidR="00B00A8E" w:rsidRPr="00EF06D7" w:rsidRDefault="00B00A8E" w:rsidP="00EF06D7">
                              <w:pPr>
                                <w:spacing w:line="0" w:lineRule="atLeast"/>
                                <w:rPr>
                                  <w:rFonts w:asciiTheme="majorEastAsia" w:eastAsiaTheme="majorEastAsia" w:hAnsiTheme="majorEastAsia"/>
                                  <w:color w:val="000000" w:themeColor="text1"/>
                                </w:rPr>
                              </w:pPr>
                              <w:r w:rsidRPr="00EF06D7">
                                <w:rPr>
                                  <w:rFonts w:asciiTheme="majorEastAsia" w:eastAsiaTheme="majorEastAsia" w:hAnsiTheme="majorEastAsia"/>
                                  <w:color w:val="000000" w:themeColor="text1"/>
                                </w:rPr>
                                <w:t xml:space="preserve">    [-in-xml=IN</w:t>
                              </w:r>
                              <w:r>
                                <w:rPr>
                                  <w:rFonts w:asciiTheme="majorEastAsia" w:eastAsiaTheme="majorEastAsia" w:hAnsiTheme="majorEastAsia"/>
                                  <w:color w:val="000000" w:themeColor="text1"/>
                                </w:rPr>
                                <w:t xml:space="preserve">PUT.XML] [-out-xml=OUTPUT.XML] </w:t>
                              </w:r>
                              <w:r w:rsidRPr="005A5967">
                                <w:rPr>
                                  <w:rFonts w:asciiTheme="majorEastAsia" w:hAnsiTheme="majorEastAsia"/>
                                  <w:color w:val="000000" w:themeColor="text1"/>
                                </w:rPr>
                                <w:t>[-no-blxml-validation]</w:t>
                              </w:r>
                            </w:p>
                            <w:p w:rsidR="00B00A8E" w:rsidRPr="007E25C7" w:rsidRDefault="00B00A8E" w:rsidP="00EF06D7">
                              <w:pPr>
                                <w:spacing w:line="0" w:lineRule="atLeast"/>
                                <w:rPr>
                                  <w:rFonts w:asciiTheme="majorEastAsia" w:eastAsiaTheme="majorEastAsia" w:hAnsiTheme="majorEastAsia"/>
                                  <w:color w:val="000000" w:themeColor="text1"/>
                                  <w:lang w:val="pt-BR"/>
                                </w:rPr>
                              </w:pPr>
                              <w:r w:rsidRPr="00EF06D7">
                                <w:rPr>
                                  <w:rFonts w:asciiTheme="majorEastAsia" w:eastAsiaTheme="majorEastAsia" w:hAnsiTheme="majorEastAsia"/>
                                  <w:color w:val="000000" w:themeColor="text1"/>
                                </w:rPr>
                                <w:t xml:space="preserve">    </w:t>
                              </w:r>
                              <w:r w:rsidRPr="007E25C7">
                                <w:rPr>
                                  <w:rFonts w:asciiTheme="majorEastAsia" w:eastAsiaTheme="majorEastAsia" w:hAnsiTheme="majorEastAsia"/>
                                  <w:color w:val="000000" w:themeColor="text1"/>
                                  <w:lang w:val="pt-BR"/>
                                </w:rPr>
                                <w:t>-o dummy_output.ll input.ll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1957893" id="キャンバス 151" o:spid="_x0000_s1095" editas="canvas" style="width:425.2pt;height:101.2pt;mso-position-horizontal-relative:char;mso-position-vertical-relative:line" coordsize="54000,12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">
                <v:shape id="_x0000_s1096" type="#_x0000_t75" style="position:absolute;width:54000;height:12852;visibility:visible;mso-wrap-style:square">
                  <v:fill o:detectmouseclick="t"/>
                  <v:path o:connecttype="none"/>
                </v:shape>
                <v:rect id="正方形/長方形 150" o:spid="_x0000_s1097" style="position:absolute;left:761;top:571;width:52388;height:11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pUdcYA&#10;AADcAAAADwAAAGRycy9kb3ducmV2LnhtbESPQUsDQQyF70L/w5CCl2JnKyi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pUdcYAAADcAAAADwAAAAAAAAAAAAAAAACYAgAAZHJz&#10;L2Rvd25yZXYueG1sUEsFBgAAAAAEAAQA9QAAAIsDAAAAAA==&#10;" filled="f" strokecolor="black [3213]" strokeweight="1pt">
                  <v:textbox>
                    <w:txbxContent>
                      <w:p w:rsidR="00B00A8E" w:rsidRPr="00EF06D7" w:rsidRDefault="00B00A8E" w:rsidP="00EF06D7">
                        <w:pPr>
                          <w:spacing w:line="0" w:lineRule="atLeast"/>
                          <w:rPr>
                            <w:rFonts w:asciiTheme="majorEastAsia" w:eastAsiaTheme="majorEastAsia" w:hAnsiTheme="majorEastAsia"/>
                            <w:color w:val="000000" w:themeColor="text1"/>
                          </w:rPr>
                        </w:pPr>
                        <w:r w:rsidRPr="00EF06D7">
                          <w:rPr>
                            <w:rFonts w:asciiTheme="majorEastAsia" w:eastAsiaTheme="majorEastAsia" w:hAnsiTheme="majorEastAsia" w:hint="eastAsia"/>
                            <w:color w:val="000000" w:themeColor="text1"/>
                          </w:rPr>
                          <w:t xml:space="preserve">$ </w:t>
                        </w:r>
                        <w:r w:rsidRPr="00EF06D7">
                          <w:rPr>
                            <w:rFonts w:asciiTheme="majorEastAsia" w:eastAsiaTheme="majorEastAsia" w:hAnsiTheme="majorEastAsia"/>
                            <w:color w:val="000000" w:themeColor="text1"/>
                          </w:rPr>
                          <w:t>opt -load=&lt;path for llvm-BLXMLPerf.so&gt; -S -blxml-perf \</w:t>
                        </w:r>
                      </w:p>
                      <w:p w:rsidR="00B00A8E" w:rsidRPr="00EF06D7" w:rsidRDefault="00B00A8E" w:rsidP="00EF06D7">
                        <w:pPr>
                          <w:spacing w:line="0" w:lineRule="atLeast"/>
                          <w:rPr>
                            <w:rFonts w:asciiTheme="majorEastAsia" w:eastAsiaTheme="majorEastAsia" w:hAnsiTheme="majorEastAsia"/>
                            <w:color w:val="000000" w:themeColor="text1"/>
                          </w:rPr>
                        </w:pPr>
                        <w:r w:rsidRPr="00EF06D7">
                          <w:rPr>
                            <w:rFonts w:asciiTheme="majorEastAsia" w:eastAsiaTheme="majorEastAsia" w:hAnsiTheme="majorEastAsia"/>
                            <w:color w:val="000000" w:themeColor="text1"/>
                          </w:rPr>
                          <w:t xml:space="preserve">    [-shim=SHIM] [-shim-schema=SCHEMA] \</w:t>
                        </w:r>
                      </w:p>
                      <w:p w:rsidR="00B00A8E" w:rsidRPr="00EF06D7" w:rsidRDefault="00B00A8E" w:rsidP="00EF06D7">
                        <w:pPr>
                          <w:spacing w:line="0" w:lineRule="atLeast"/>
                          <w:rPr>
                            <w:rFonts w:asciiTheme="majorEastAsia" w:eastAsiaTheme="majorEastAsia" w:hAnsiTheme="majorEastAsia"/>
                            <w:color w:val="000000" w:themeColor="text1"/>
                          </w:rPr>
                        </w:pPr>
                        <w:r w:rsidRPr="00EF06D7">
                          <w:rPr>
                            <w:rFonts w:asciiTheme="majorEastAsia" w:eastAsiaTheme="majorEastAsia" w:hAnsiTheme="majorEastAsia"/>
                            <w:color w:val="000000" w:themeColor="text1"/>
                          </w:rPr>
                          <w:t xml:space="preserve">    [-MasterComponent=name] [-CommonInstructionSet=name] \</w:t>
                        </w:r>
                      </w:p>
                      <w:p w:rsidR="00B00A8E" w:rsidRPr="00EF06D7" w:rsidRDefault="00B00A8E" w:rsidP="00EF06D7">
                        <w:pPr>
                          <w:spacing w:line="0" w:lineRule="atLeast"/>
                          <w:rPr>
                            <w:rFonts w:asciiTheme="majorEastAsia" w:eastAsiaTheme="majorEastAsia" w:hAnsiTheme="majorEastAsia"/>
                            <w:color w:val="000000" w:themeColor="text1"/>
                          </w:rPr>
                        </w:pPr>
                        <w:r w:rsidRPr="00EF06D7">
                          <w:rPr>
                            <w:rFonts w:asciiTheme="majorEastAsia" w:eastAsiaTheme="majorEastAsia" w:hAnsiTheme="majorEastAsia"/>
                            <w:color w:val="000000" w:themeColor="text1"/>
                          </w:rPr>
                          <w:t xml:space="preserve">    [-no-ret] [-no-br] \</w:t>
                        </w:r>
                      </w:p>
                      <w:p w:rsidR="00B00A8E" w:rsidRPr="00EF06D7" w:rsidRDefault="00B00A8E" w:rsidP="00EF06D7">
                        <w:pPr>
                          <w:spacing w:line="0" w:lineRule="atLeast"/>
                          <w:rPr>
                            <w:rFonts w:asciiTheme="majorEastAsia" w:eastAsiaTheme="majorEastAsia" w:hAnsiTheme="majorEastAsia"/>
                            <w:color w:val="000000" w:themeColor="text1"/>
                          </w:rPr>
                        </w:pPr>
                        <w:r w:rsidRPr="00EF06D7">
                          <w:rPr>
                            <w:rFonts w:asciiTheme="majorEastAsia" w:eastAsiaTheme="majorEastAsia" w:hAnsiTheme="majorEastAsia"/>
                            <w:color w:val="000000" w:themeColor="text1"/>
                          </w:rPr>
                          <w:t xml:space="preserve">    [-in-xml=IN</w:t>
                        </w:r>
                        <w:r>
                          <w:rPr>
                            <w:rFonts w:asciiTheme="majorEastAsia" w:eastAsiaTheme="majorEastAsia" w:hAnsiTheme="majorEastAsia"/>
                            <w:color w:val="000000" w:themeColor="text1"/>
                          </w:rPr>
                          <w:t xml:space="preserve">PUT.XML] [-out-xml=OUTPUT.XML] </w:t>
                        </w:r>
                        <w:r w:rsidRPr="005A5967">
                          <w:rPr>
                            <w:rFonts w:asciiTheme="majorEastAsia" w:hAnsiTheme="majorEastAsia"/>
                            <w:color w:val="000000" w:themeColor="text1"/>
                          </w:rPr>
                          <w:t>[-no-blxml-validation]</w:t>
                        </w:r>
                      </w:p>
                      <w:p w:rsidR="00B00A8E" w:rsidRPr="007E25C7" w:rsidRDefault="00B00A8E" w:rsidP="00EF06D7">
                        <w:pPr>
                          <w:spacing w:line="0" w:lineRule="atLeast"/>
                          <w:rPr>
                            <w:rFonts w:asciiTheme="majorEastAsia" w:eastAsiaTheme="majorEastAsia" w:hAnsiTheme="majorEastAsia"/>
                            <w:color w:val="000000" w:themeColor="text1"/>
                            <w:lang w:val="pt-BR"/>
                          </w:rPr>
                        </w:pPr>
                        <w:r w:rsidRPr="00EF06D7">
                          <w:rPr>
                            <w:rFonts w:asciiTheme="majorEastAsia" w:eastAsiaTheme="majorEastAsia" w:hAnsiTheme="majorEastAsia"/>
                            <w:color w:val="000000" w:themeColor="text1"/>
                          </w:rPr>
                          <w:t xml:space="preserve">    </w:t>
                        </w:r>
                        <w:r w:rsidRPr="007E25C7">
                          <w:rPr>
                            <w:rFonts w:asciiTheme="majorEastAsia" w:eastAsiaTheme="majorEastAsia" w:hAnsiTheme="majorEastAsia"/>
                            <w:color w:val="000000" w:themeColor="text1"/>
                            <w:lang w:val="pt-BR"/>
                          </w:rPr>
                          <w:t>-o dummy_output.ll input.ll</w:t>
                        </w:r>
                      </w:p>
                    </w:txbxContent>
                  </v:textbox>
                </v:rect>
                <w10:anchorlock/>
              </v:group>
            </w:pict>
          </mc:Fallback>
        </mc:AlternateContent>
      </w:r>
    </w:p>
    <w:p w:rsidR="004124D9" w:rsidRDefault="004124D9" w:rsidP="002675CD">
      <w:r>
        <w:rPr>
          <w:rFonts w:hint="eastAsia"/>
        </w:rPr>
        <w:t>blxml2code</w:t>
      </w:r>
      <w:r>
        <w:rPr>
          <w:rFonts w:hint="eastAsia"/>
        </w:rPr>
        <w:t>が生成した</w:t>
      </w:r>
      <w:r>
        <w:rPr>
          <w:rFonts w:hint="eastAsia"/>
        </w:rPr>
        <w:t>C</w:t>
      </w:r>
      <w:r>
        <w:rPr>
          <w:rFonts w:hint="eastAsia"/>
        </w:rPr>
        <w:t>コードを</w:t>
      </w:r>
      <w:r>
        <w:rPr>
          <w:rFonts w:hint="eastAsia"/>
        </w:rPr>
        <w:t>clang</w:t>
      </w:r>
      <w:r>
        <w:rPr>
          <w:rFonts w:hint="eastAsia"/>
        </w:rPr>
        <w:t>でコンパイルし、出力した</w:t>
      </w:r>
      <w:r>
        <w:rPr>
          <w:rFonts w:hint="eastAsia"/>
        </w:rPr>
        <w:t>LLVM</w:t>
      </w:r>
      <w:r>
        <w:rPr>
          <w:rFonts w:hint="eastAsia"/>
        </w:rPr>
        <w:t>アセンブラコードを入力し、</w:t>
      </w:r>
      <w:r>
        <w:rPr>
          <w:rFonts w:hint="eastAsia"/>
        </w:rPr>
        <w:t>SHIM</w:t>
      </w:r>
      <w:r>
        <w:rPr>
          <w:rFonts w:hint="eastAsia"/>
        </w:rPr>
        <w:t>の</w:t>
      </w:r>
      <w:r>
        <w:rPr>
          <w:rFonts w:hint="eastAsia"/>
        </w:rPr>
        <w:t>CommonInstructionSet</w:t>
      </w:r>
      <w:r>
        <w:rPr>
          <w:rFonts w:hint="eastAsia"/>
        </w:rPr>
        <w:t>で指定される命令のサイクル数を元に、各</w:t>
      </w:r>
      <w:r>
        <w:rPr>
          <w:rFonts w:hint="eastAsia"/>
        </w:rPr>
        <w:t>Simulink</w:t>
      </w:r>
      <w:r>
        <w:rPr>
          <w:rFonts w:hint="eastAsia"/>
        </w:rPr>
        <w:t>ブロックのコードの性能情報を計測し、その情報を付加したブロックレベル構造</w:t>
      </w:r>
      <w:r>
        <w:rPr>
          <w:rFonts w:hint="eastAsia"/>
        </w:rPr>
        <w:t>XML</w:t>
      </w:r>
      <w:r>
        <w:rPr>
          <w:rFonts w:hint="eastAsia"/>
        </w:rPr>
        <w:t>ファイルを出力します。オプションは以下の通りです。</w:t>
      </w:r>
    </w:p>
    <w:p w:rsidR="005D003C" w:rsidRDefault="005D003C" w:rsidP="005D003C">
      <w:pPr>
        <w:pStyle w:val="ae"/>
      </w:pPr>
      <w:bookmarkStart w:id="1086" w:name="_Ref398554203"/>
      <w:bookmarkStart w:id="1087" w:name="_Toc444758107"/>
      <w:bookmarkStart w:id="1088" w:name="_Toc444763242"/>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5</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3</w:t>
      </w:r>
      <w:r w:rsidR="00493A98">
        <w:fldChar w:fldCharType="end"/>
      </w:r>
      <w:r>
        <w:rPr>
          <w:rFonts w:hint="eastAsia"/>
        </w:rPr>
        <w:t xml:space="preserve"> opt(llvm-BLXMLperf.so)</w:t>
      </w:r>
      <w:r>
        <w:rPr>
          <w:rFonts w:hint="eastAsia"/>
        </w:rPr>
        <w:t>のオプション</w:t>
      </w:r>
      <w:bookmarkEnd w:id="1086"/>
      <w:bookmarkEnd w:id="1087"/>
      <w:bookmarkEnd w:id="1088"/>
    </w:p>
    <w:tbl>
      <w:tblPr>
        <w:tblStyle w:val="ad"/>
        <w:tblW w:w="0" w:type="auto"/>
        <w:tblLook w:val="04A0" w:firstRow="1" w:lastRow="0" w:firstColumn="1" w:lastColumn="0" w:noHBand="0" w:noVBand="1"/>
      </w:tblPr>
      <w:tblGrid>
        <w:gridCol w:w="3085"/>
        <w:gridCol w:w="851"/>
        <w:gridCol w:w="4784"/>
      </w:tblGrid>
      <w:tr w:rsidR="005D003C" w:rsidTr="0035379E">
        <w:tc>
          <w:tcPr>
            <w:tcW w:w="3085" w:type="dxa"/>
            <w:shd w:val="clear" w:color="auto" w:fill="BFBFBF" w:themeFill="background1" w:themeFillShade="BF"/>
          </w:tcPr>
          <w:p w:rsidR="005D003C" w:rsidRPr="006F0D54" w:rsidRDefault="005D003C" w:rsidP="00DE1B46">
            <w:pPr>
              <w:jc w:val="center"/>
              <w:rPr>
                <w:rFonts w:asciiTheme="majorEastAsia" w:eastAsiaTheme="majorEastAsia" w:hAnsiTheme="majorEastAsia"/>
              </w:rPr>
            </w:pPr>
            <w:r w:rsidRPr="006F0D54">
              <w:rPr>
                <w:rFonts w:asciiTheme="majorEastAsia" w:eastAsiaTheme="majorEastAsia" w:hAnsiTheme="majorEastAsia" w:hint="eastAsia"/>
              </w:rPr>
              <w:t>オプション</w:t>
            </w:r>
          </w:p>
        </w:tc>
        <w:tc>
          <w:tcPr>
            <w:tcW w:w="851" w:type="dxa"/>
            <w:shd w:val="clear" w:color="auto" w:fill="BFBFBF" w:themeFill="background1" w:themeFillShade="BF"/>
          </w:tcPr>
          <w:p w:rsidR="005D003C" w:rsidRPr="006F0D54" w:rsidRDefault="005D003C" w:rsidP="00DE1B46">
            <w:pPr>
              <w:jc w:val="center"/>
              <w:rPr>
                <w:rFonts w:asciiTheme="majorEastAsia" w:eastAsiaTheme="majorEastAsia" w:hAnsiTheme="majorEastAsia"/>
              </w:rPr>
            </w:pPr>
            <w:r>
              <w:rPr>
                <w:rFonts w:asciiTheme="majorEastAsia" w:eastAsiaTheme="majorEastAsia" w:hAnsiTheme="majorEastAsia" w:hint="eastAsia"/>
              </w:rPr>
              <w:t>有無</w:t>
            </w:r>
          </w:p>
        </w:tc>
        <w:tc>
          <w:tcPr>
            <w:tcW w:w="4784" w:type="dxa"/>
            <w:shd w:val="clear" w:color="auto" w:fill="BFBFBF" w:themeFill="background1" w:themeFillShade="BF"/>
          </w:tcPr>
          <w:p w:rsidR="005D003C" w:rsidRPr="006F0D54" w:rsidRDefault="005D003C" w:rsidP="00DE1B46">
            <w:pPr>
              <w:jc w:val="center"/>
              <w:rPr>
                <w:rFonts w:asciiTheme="majorEastAsia" w:eastAsiaTheme="majorEastAsia" w:hAnsiTheme="majorEastAsia"/>
              </w:rPr>
            </w:pPr>
            <w:r w:rsidRPr="006F0D54">
              <w:rPr>
                <w:rFonts w:asciiTheme="majorEastAsia" w:eastAsiaTheme="majorEastAsia" w:hAnsiTheme="majorEastAsia" w:hint="eastAsia"/>
              </w:rPr>
              <w:t>説明</w:t>
            </w:r>
          </w:p>
        </w:tc>
      </w:tr>
      <w:tr w:rsidR="005D003C" w:rsidTr="0035379E">
        <w:tc>
          <w:tcPr>
            <w:tcW w:w="3085" w:type="dxa"/>
          </w:tcPr>
          <w:p w:rsidR="005D003C" w:rsidRPr="006F0D54" w:rsidRDefault="005D003C" w:rsidP="00DE1B46">
            <w:pPr>
              <w:rPr>
                <w:rFonts w:asciiTheme="majorEastAsia" w:eastAsiaTheme="majorEastAsia" w:hAnsiTheme="majorEastAsia"/>
              </w:rPr>
            </w:pPr>
            <w:r w:rsidRPr="005D003C">
              <w:rPr>
                <w:rFonts w:asciiTheme="majorEastAsia" w:eastAsiaTheme="majorEastAsia" w:hAnsiTheme="majorEastAsia"/>
              </w:rPr>
              <w:t>-shim=SHIM</w:t>
            </w:r>
            <w:r w:rsidR="00AC43E0">
              <w:rPr>
                <w:rFonts w:asciiTheme="majorEastAsia" w:eastAsiaTheme="majorEastAsia" w:hAnsiTheme="majorEastAsia" w:hint="eastAsia"/>
              </w:rPr>
              <w:t>ファイル</w:t>
            </w:r>
          </w:p>
        </w:tc>
        <w:tc>
          <w:tcPr>
            <w:tcW w:w="851" w:type="dxa"/>
          </w:tcPr>
          <w:p w:rsidR="005D003C" w:rsidRPr="006F0D54" w:rsidRDefault="00AC43E0" w:rsidP="00DE1B46">
            <w:pPr>
              <w:rPr>
                <w:rFonts w:asciiTheme="majorEastAsia" w:eastAsiaTheme="majorEastAsia" w:hAnsiTheme="majorEastAsia"/>
              </w:rPr>
            </w:pPr>
            <w:r>
              <w:rPr>
                <w:rFonts w:asciiTheme="majorEastAsia" w:eastAsiaTheme="majorEastAsia" w:hAnsiTheme="majorEastAsia" w:hint="eastAsia"/>
              </w:rPr>
              <w:t>必須</w:t>
            </w:r>
          </w:p>
        </w:tc>
        <w:tc>
          <w:tcPr>
            <w:tcW w:w="4784" w:type="dxa"/>
          </w:tcPr>
          <w:p w:rsidR="005D003C" w:rsidRPr="006F0D54" w:rsidRDefault="005D003C" w:rsidP="00AC43E0">
            <w:pPr>
              <w:rPr>
                <w:rFonts w:asciiTheme="majorEastAsia" w:eastAsiaTheme="majorEastAsia" w:hAnsiTheme="majorEastAsia"/>
              </w:rPr>
            </w:pPr>
            <w:r w:rsidRPr="006F0D54">
              <w:rPr>
                <w:rFonts w:asciiTheme="majorEastAsia" w:eastAsiaTheme="majorEastAsia" w:hAnsiTheme="majorEastAsia" w:hint="eastAsia"/>
              </w:rPr>
              <w:t>SHIMのファイル名を指定します。</w:t>
            </w:r>
            <w:r w:rsidR="00AC43E0">
              <w:rPr>
                <w:rFonts w:asciiTheme="majorEastAsia" w:eastAsiaTheme="majorEastAsia" w:hAnsiTheme="majorEastAsia" w:hint="eastAsia"/>
              </w:rPr>
              <w:t>noを</w:t>
            </w:r>
            <w:r w:rsidRPr="006F0D54">
              <w:rPr>
                <w:rFonts w:asciiTheme="majorEastAsia" w:eastAsiaTheme="majorEastAsia" w:hAnsiTheme="majorEastAsia" w:hint="eastAsia"/>
              </w:rPr>
              <w:t>指定</w:t>
            </w:r>
            <w:r w:rsidR="00AC43E0">
              <w:rPr>
                <w:rFonts w:asciiTheme="majorEastAsia" w:eastAsiaTheme="majorEastAsia" w:hAnsiTheme="majorEastAsia" w:hint="eastAsia"/>
              </w:rPr>
              <w:t>した</w:t>
            </w:r>
            <w:r w:rsidRPr="006F0D54">
              <w:rPr>
                <w:rFonts w:asciiTheme="majorEastAsia" w:eastAsiaTheme="majorEastAsia" w:hAnsiTheme="majorEastAsia" w:hint="eastAsia"/>
              </w:rPr>
              <w:t>場合、全ての命令のサイクル数を1とし</w:t>
            </w:r>
            <w:r w:rsidR="00AC43E0">
              <w:rPr>
                <w:rFonts w:asciiTheme="majorEastAsia" w:eastAsiaTheme="majorEastAsia" w:hAnsiTheme="majorEastAsia" w:hint="eastAsia"/>
              </w:rPr>
              <w:t>、実行時に命令毎にSHIM情報がない旨のエラーメッセージを出力します</w:t>
            </w:r>
          </w:p>
        </w:tc>
      </w:tr>
      <w:tr w:rsidR="005D003C" w:rsidTr="0035379E">
        <w:tc>
          <w:tcPr>
            <w:tcW w:w="3085" w:type="dxa"/>
          </w:tcPr>
          <w:p w:rsidR="005D003C" w:rsidRPr="006F0D54" w:rsidRDefault="005D003C" w:rsidP="00DE1B46">
            <w:pPr>
              <w:rPr>
                <w:rFonts w:asciiTheme="majorEastAsia" w:eastAsiaTheme="majorEastAsia" w:hAnsiTheme="majorEastAsia"/>
              </w:rPr>
            </w:pPr>
            <w:r w:rsidRPr="006F0D54">
              <w:rPr>
                <w:rFonts w:asciiTheme="majorEastAsia" w:eastAsiaTheme="majorEastAsia" w:hAnsiTheme="majorEastAsia" w:hint="eastAsia"/>
              </w:rPr>
              <w:t>-shim-schema=SCHEMA</w:t>
            </w:r>
            <w:r w:rsidR="00AC43E0">
              <w:rPr>
                <w:rFonts w:asciiTheme="majorEastAsia" w:eastAsiaTheme="majorEastAsia" w:hAnsiTheme="majorEastAsia" w:hint="eastAsia"/>
              </w:rPr>
              <w:t>ファイル</w:t>
            </w:r>
          </w:p>
        </w:tc>
        <w:tc>
          <w:tcPr>
            <w:tcW w:w="851" w:type="dxa"/>
          </w:tcPr>
          <w:p w:rsidR="005D003C" w:rsidRPr="006F0D54" w:rsidRDefault="005D003C" w:rsidP="00DE1B46">
            <w:pPr>
              <w:rPr>
                <w:rFonts w:asciiTheme="majorEastAsia" w:eastAsiaTheme="majorEastAsia" w:hAnsiTheme="majorEastAsia"/>
              </w:rPr>
            </w:pPr>
            <w:r>
              <w:rPr>
                <w:rFonts w:asciiTheme="majorEastAsia" w:eastAsiaTheme="majorEastAsia" w:hAnsiTheme="majorEastAsia" w:hint="eastAsia"/>
              </w:rPr>
              <w:t>省略可</w:t>
            </w:r>
          </w:p>
        </w:tc>
        <w:tc>
          <w:tcPr>
            <w:tcW w:w="4784" w:type="dxa"/>
          </w:tcPr>
          <w:p w:rsidR="005D003C" w:rsidRPr="006F0D54" w:rsidRDefault="005D003C" w:rsidP="00AC43E0">
            <w:pPr>
              <w:rPr>
                <w:rFonts w:asciiTheme="majorEastAsia" w:eastAsiaTheme="majorEastAsia" w:hAnsiTheme="majorEastAsia"/>
              </w:rPr>
            </w:pPr>
            <w:r w:rsidRPr="006F0D54">
              <w:rPr>
                <w:rFonts w:asciiTheme="majorEastAsia" w:eastAsiaTheme="majorEastAsia" w:hAnsiTheme="majorEastAsia" w:hint="eastAsia"/>
              </w:rPr>
              <w:t>SHIMのスキーマを指定します。指定しない場合、SHIMのチェック</w:t>
            </w:r>
            <w:r w:rsidR="00AC43E0">
              <w:rPr>
                <w:rFonts w:asciiTheme="majorEastAsia" w:eastAsiaTheme="majorEastAsia" w:hAnsiTheme="majorEastAsia" w:hint="eastAsia"/>
              </w:rPr>
              <w:t>(validation)</w:t>
            </w:r>
            <w:r w:rsidRPr="006F0D54">
              <w:rPr>
                <w:rFonts w:asciiTheme="majorEastAsia" w:eastAsiaTheme="majorEastAsia" w:hAnsiTheme="majorEastAsia" w:hint="eastAsia"/>
              </w:rPr>
              <w:t>を行いません</w:t>
            </w:r>
          </w:p>
        </w:tc>
      </w:tr>
      <w:tr w:rsidR="005D003C" w:rsidTr="0035379E">
        <w:tc>
          <w:tcPr>
            <w:tcW w:w="3085" w:type="dxa"/>
          </w:tcPr>
          <w:p w:rsidR="005D003C" w:rsidRPr="006F0D54" w:rsidRDefault="005D003C" w:rsidP="00DE1B46">
            <w:pPr>
              <w:rPr>
                <w:rFonts w:asciiTheme="majorEastAsia" w:eastAsiaTheme="majorEastAsia" w:hAnsiTheme="majorEastAsia"/>
              </w:rPr>
            </w:pPr>
            <w:r w:rsidRPr="005D003C">
              <w:rPr>
                <w:rFonts w:asciiTheme="majorEastAsia" w:eastAsiaTheme="majorEastAsia" w:hAnsiTheme="majorEastAsia"/>
              </w:rPr>
              <w:t>-MasterComponent=name</w:t>
            </w:r>
          </w:p>
        </w:tc>
        <w:tc>
          <w:tcPr>
            <w:tcW w:w="851" w:type="dxa"/>
          </w:tcPr>
          <w:p w:rsidR="005D003C" w:rsidRDefault="005D003C" w:rsidP="00DE1B46">
            <w:pPr>
              <w:rPr>
                <w:rFonts w:asciiTheme="majorEastAsia" w:eastAsiaTheme="majorEastAsia" w:hAnsiTheme="majorEastAsia"/>
              </w:rPr>
            </w:pPr>
            <w:r>
              <w:rPr>
                <w:rFonts w:asciiTheme="majorEastAsia" w:eastAsiaTheme="majorEastAsia" w:hAnsiTheme="majorEastAsia" w:hint="eastAsia"/>
              </w:rPr>
              <w:t>省略可</w:t>
            </w:r>
          </w:p>
        </w:tc>
        <w:tc>
          <w:tcPr>
            <w:tcW w:w="4784" w:type="dxa"/>
          </w:tcPr>
          <w:p w:rsidR="00AC43E0" w:rsidRPr="006F0D54" w:rsidRDefault="005D003C" w:rsidP="00AC43E0">
            <w:pPr>
              <w:rPr>
                <w:rFonts w:asciiTheme="majorEastAsia" w:eastAsiaTheme="majorEastAsia" w:hAnsiTheme="majorEastAsia"/>
              </w:rPr>
            </w:pPr>
            <w:r>
              <w:rPr>
                <w:rFonts w:asciiTheme="majorEastAsia" w:eastAsiaTheme="majorEastAsia" w:hAnsiTheme="majorEastAsia" w:hint="eastAsia"/>
              </w:rPr>
              <w:t>処理対象のMasterComponentの名前を指定します</w:t>
            </w:r>
            <w:r w:rsidR="00AC43E0">
              <w:rPr>
                <w:rFonts w:asciiTheme="majorEastAsia" w:eastAsiaTheme="majorEastAsia" w:hAnsiTheme="majorEastAsia" w:hint="eastAsia"/>
              </w:rPr>
              <w:t>。省略した場合は、-CommonInstructionSetのオプション指定ににより処理対象が決定します。</w:t>
            </w:r>
          </w:p>
        </w:tc>
      </w:tr>
      <w:tr w:rsidR="005D003C" w:rsidTr="0035379E">
        <w:tc>
          <w:tcPr>
            <w:tcW w:w="3085" w:type="dxa"/>
          </w:tcPr>
          <w:p w:rsidR="005D003C" w:rsidRPr="006F0D54" w:rsidRDefault="005D003C" w:rsidP="00DE1B46">
            <w:pPr>
              <w:rPr>
                <w:rFonts w:asciiTheme="majorEastAsia" w:eastAsiaTheme="majorEastAsia" w:hAnsiTheme="majorEastAsia"/>
              </w:rPr>
            </w:pPr>
            <w:r w:rsidRPr="005D003C">
              <w:rPr>
                <w:rFonts w:asciiTheme="majorEastAsia" w:eastAsiaTheme="majorEastAsia" w:hAnsiTheme="majorEastAsia"/>
              </w:rPr>
              <w:t>-CommonInstructionSet=name</w:t>
            </w:r>
          </w:p>
        </w:tc>
        <w:tc>
          <w:tcPr>
            <w:tcW w:w="851" w:type="dxa"/>
          </w:tcPr>
          <w:p w:rsidR="005D003C" w:rsidRDefault="005D003C" w:rsidP="00DE1B46">
            <w:pPr>
              <w:rPr>
                <w:rFonts w:asciiTheme="majorEastAsia" w:eastAsiaTheme="majorEastAsia" w:hAnsiTheme="majorEastAsia"/>
              </w:rPr>
            </w:pPr>
            <w:r>
              <w:rPr>
                <w:rFonts w:asciiTheme="majorEastAsia" w:eastAsiaTheme="majorEastAsia" w:hAnsiTheme="majorEastAsia" w:hint="eastAsia"/>
              </w:rPr>
              <w:t>省略可</w:t>
            </w:r>
          </w:p>
        </w:tc>
        <w:tc>
          <w:tcPr>
            <w:tcW w:w="4784" w:type="dxa"/>
          </w:tcPr>
          <w:p w:rsidR="005D003C" w:rsidRPr="006F0D54" w:rsidRDefault="005D003C" w:rsidP="00DE1B46">
            <w:pPr>
              <w:rPr>
                <w:rFonts w:asciiTheme="majorEastAsia" w:eastAsiaTheme="majorEastAsia" w:hAnsiTheme="majorEastAsia"/>
              </w:rPr>
            </w:pPr>
            <w:r>
              <w:rPr>
                <w:rFonts w:asciiTheme="majorEastAsia" w:eastAsiaTheme="majorEastAsia" w:hAnsiTheme="majorEastAsia" w:hint="eastAsia"/>
              </w:rPr>
              <w:t>処理対象のCommonInstructionSetの名前を指定します</w:t>
            </w:r>
            <w:r w:rsidR="00AC43E0">
              <w:rPr>
                <w:rFonts w:asciiTheme="majorEastAsia" w:eastAsiaTheme="majorEastAsia" w:hAnsiTheme="majorEastAsia" w:hint="eastAsia"/>
              </w:rPr>
              <w:t>。省略した場合、最初に見つけたCommonInstructionSetを使用します</w:t>
            </w:r>
          </w:p>
        </w:tc>
      </w:tr>
      <w:tr w:rsidR="005D003C" w:rsidTr="0035379E">
        <w:tc>
          <w:tcPr>
            <w:tcW w:w="3085" w:type="dxa"/>
          </w:tcPr>
          <w:p w:rsidR="005D003C" w:rsidRPr="006F0D54" w:rsidRDefault="005D003C" w:rsidP="00DE1B46">
            <w:pPr>
              <w:rPr>
                <w:rFonts w:asciiTheme="majorEastAsia" w:eastAsiaTheme="majorEastAsia" w:hAnsiTheme="majorEastAsia"/>
              </w:rPr>
            </w:pPr>
            <w:r w:rsidRPr="005D003C">
              <w:rPr>
                <w:rFonts w:asciiTheme="majorEastAsia" w:eastAsiaTheme="majorEastAsia" w:hAnsiTheme="majorEastAsia"/>
              </w:rPr>
              <w:t>-no-ret</w:t>
            </w:r>
          </w:p>
        </w:tc>
        <w:tc>
          <w:tcPr>
            <w:tcW w:w="851" w:type="dxa"/>
          </w:tcPr>
          <w:p w:rsidR="005D003C" w:rsidRDefault="005D003C" w:rsidP="00DE1B46">
            <w:pPr>
              <w:rPr>
                <w:rFonts w:asciiTheme="majorEastAsia" w:eastAsiaTheme="majorEastAsia" w:hAnsiTheme="majorEastAsia"/>
              </w:rPr>
            </w:pPr>
            <w:r>
              <w:rPr>
                <w:rFonts w:asciiTheme="majorEastAsia" w:eastAsiaTheme="majorEastAsia" w:hAnsiTheme="majorEastAsia" w:hint="eastAsia"/>
              </w:rPr>
              <w:t>省略可</w:t>
            </w:r>
          </w:p>
        </w:tc>
        <w:tc>
          <w:tcPr>
            <w:tcW w:w="4784" w:type="dxa"/>
          </w:tcPr>
          <w:p w:rsidR="005D003C" w:rsidRPr="006F0D54" w:rsidRDefault="005D003C" w:rsidP="00DE1B46">
            <w:pPr>
              <w:rPr>
                <w:rFonts w:asciiTheme="majorEastAsia" w:eastAsiaTheme="majorEastAsia" w:hAnsiTheme="majorEastAsia"/>
              </w:rPr>
            </w:pPr>
            <w:r>
              <w:rPr>
                <w:rFonts w:asciiTheme="majorEastAsia" w:eastAsiaTheme="majorEastAsia" w:hAnsiTheme="majorEastAsia" w:hint="eastAsia"/>
              </w:rPr>
              <w:t>ret命令を無視します(ブロックのCコードは関数として生成するためret命令を含みます)</w:t>
            </w:r>
          </w:p>
        </w:tc>
      </w:tr>
      <w:tr w:rsidR="005D003C" w:rsidTr="0035379E">
        <w:tc>
          <w:tcPr>
            <w:tcW w:w="3085" w:type="dxa"/>
          </w:tcPr>
          <w:p w:rsidR="005D003C" w:rsidRPr="006F0D54" w:rsidRDefault="005D003C" w:rsidP="00DE1B46">
            <w:pPr>
              <w:rPr>
                <w:rFonts w:asciiTheme="majorEastAsia" w:eastAsiaTheme="majorEastAsia" w:hAnsiTheme="majorEastAsia"/>
              </w:rPr>
            </w:pPr>
            <w:r w:rsidRPr="005D003C">
              <w:rPr>
                <w:rFonts w:asciiTheme="majorEastAsia" w:eastAsiaTheme="majorEastAsia" w:hAnsiTheme="majorEastAsia"/>
              </w:rPr>
              <w:t>-no-br</w:t>
            </w:r>
          </w:p>
        </w:tc>
        <w:tc>
          <w:tcPr>
            <w:tcW w:w="851" w:type="dxa"/>
          </w:tcPr>
          <w:p w:rsidR="005D003C" w:rsidRDefault="005D003C" w:rsidP="00DE1B46">
            <w:pPr>
              <w:rPr>
                <w:rFonts w:asciiTheme="majorEastAsia" w:eastAsiaTheme="majorEastAsia" w:hAnsiTheme="majorEastAsia"/>
              </w:rPr>
            </w:pPr>
            <w:r>
              <w:rPr>
                <w:rFonts w:asciiTheme="majorEastAsia" w:eastAsiaTheme="majorEastAsia" w:hAnsiTheme="majorEastAsia" w:hint="eastAsia"/>
              </w:rPr>
              <w:t>省略可</w:t>
            </w:r>
          </w:p>
        </w:tc>
        <w:tc>
          <w:tcPr>
            <w:tcW w:w="4784" w:type="dxa"/>
          </w:tcPr>
          <w:p w:rsidR="005D003C" w:rsidRPr="006F0D54" w:rsidRDefault="005D003C" w:rsidP="00DE1B46">
            <w:pPr>
              <w:rPr>
                <w:rFonts w:asciiTheme="majorEastAsia" w:eastAsiaTheme="majorEastAsia" w:hAnsiTheme="majorEastAsia"/>
              </w:rPr>
            </w:pPr>
            <w:r>
              <w:rPr>
                <w:rFonts w:asciiTheme="majorEastAsia" w:eastAsiaTheme="majorEastAsia" w:hAnsiTheme="majorEastAsia" w:hint="eastAsia"/>
              </w:rPr>
              <w:t>基本ブロック間の分岐命令を無視します</w:t>
            </w:r>
          </w:p>
        </w:tc>
      </w:tr>
      <w:tr w:rsidR="005D003C" w:rsidTr="0035379E">
        <w:tc>
          <w:tcPr>
            <w:tcW w:w="3085" w:type="dxa"/>
          </w:tcPr>
          <w:p w:rsidR="005D003C" w:rsidRPr="005D003C" w:rsidRDefault="005D003C" w:rsidP="00DE1B46">
            <w:pPr>
              <w:rPr>
                <w:rFonts w:asciiTheme="majorEastAsia" w:eastAsiaTheme="majorEastAsia" w:hAnsiTheme="majorEastAsia"/>
              </w:rPr>
            </w:pPr>
            <w:r>
              <w:rPr>
                <w:rFonts w:asciiTheme="majorEastAsia" w:eastAsiaTheme="majorEastAsia" w:hAnsiTheme="majorEastAsia" w:hint="eastAsia"/>
              </w:rPr>
              <w:t>-in-xml=INPUT.XML</w:t>
            </w:r>
          </w:p>
        </w:tc>
        <w:tc>
          <w:tcPr>
            <w:tcW w:w="851" w:type="dxa"/>
          </w:tcPr>
          <w:p w:rsidR="005D003C" w:rsidRDefault="005D003C" w:rsidP="00DE1B46">
            <w:pPr>
              <w:rPr>
                <w:rFonts w:asciiTheme="majorEastAsia" w:eastAsiaTheme="majorEastAsia" w:hAnsiTheme="majorEastAsia"/>
              </w:rPr>
            </w:pPr>
            <w:r>
              <w:rPr>
                <w:rFonts w:asciiTheme="majorEastAsia" w:eastAsiaTheme="majorEastAsia" w:hAnsiTheme="majorEastAsia" w:hint="eastAsia"/>
              </w:rPr>
              <w:t>必須</w:t>
            </w:r>
          </w:p>
        </w:tc>
        <w:tc>
          <w:tcPr>
            <w:tcW w:w="4784" w:type="dxa"/>
          </w:tcPr>
          <w:p w:rsidR="005D003C" w:rsidRDefault="005D003C" w:rsidP="00AC43E0">
            <w:pPr>
              <w:rPr>
                <w:rFonts w:asciiTheme="majorEastAsia" w:eastAsiaTheme="majorEastAsia" w:hAnsiTheme="majorEastAsia"/>
              </w:rPr>
            </w:pPr>
            <w:r>
              <w:rPr>
                <w:rFonts w:asciiTheme="majorEastAsia" w:eastAsiaTheme="majorEastAsia" w:hAnsiTheme="majorEastAsia" w:hint="eastAsia"/>
              </w:rPr>
              <w:t>入力する</w:t>
            </w:r>
            <w:r w:rsidR="00AC43E0" w:rsidRPr="00AC43E0">
              <w:rPr>
                <w:rFonts w:asciiTheme="majorEastAsia" w:eastAsiaTheme="majorEastAsia" w:hAnsiTheme="majorEastAsia" w:hint="eastAsia"/>
              </w:rPr>
              <w:t>ブロックレベル構造XML</w:t>
            </w:r>
            <w:r>
              <w:rPr>
                <w:rFonts w:asciiTheme="majorEastAsia" w:eastAsiaTheme="majorEastAsia" w:hAnsiTheme="majorEastAsia" w:hint="eastAsia"/>
              </w:rPr>
              <w:t>を指定します。</w:t>
            </w:r>
            <w:r w:rsidR="00AC43E0">
              <w:rPr>
                <w:rFonts w:asciiTheme="majorEastAsia" w:eastAsiaTheme="majorEastAsia" w:hAnsiTheme="majorEastAsia" w:hint="eastAsia"/>
              </w:rPr>
              <w:t>XMLは</w:t>
            </w:r>
            <w:r w:rsidR="00AC43E0" w:rsidRPr="00AC43E0">
              <w:rPr>
                <w:rFonts w:asciiTheme="majorEastAsia" w:eastAsiaTheme="majorEastAsia" w:hAnsiTheme="majorEastAsia" w:hint="eastAsia"/>
              </w:rPr>
              <w:t>blxml2codeでコード生成に使用したXML</w:t>
            </w:r>
            <w:r w:rsidR="00AC43E0">
              <w:rPr>
                <w:rFonts w:asciiTheme="majorEastAsia" w:eastAsiaTheme="majorEastAsia" w:hAnsiTheme="majorEastAsia" w:hint="eastAsia"/>
              </w:rPr>
              <w:t>でなければならず、</w:t>
            </w:r>
            <w:r>
              <w:rPr>
                <w:rFonts w:asciiTheme="majorEastAsia" w:eastAsiaTheme="majorEastAsia" w:hAnsiTheme="majorEastAsia" w:hint="eastAsia"/>
              </w:rPr>
              <w:t>省略できません</w:t>
            </w:r>
          </w:p>
        </w:tc>
      </w:tr>
      <w:tr w:rsidR="005D003C" w:rsidTr="0035379E">
        <w:tc>
          <w:tcPr>
            <w:tcW w:w="3085" w:type="dxa"/>
          </w:tcPr>
          <w:p w:rsidR="005D003C" w:rsidRPr="006F0D54" w:rsidRDefault="005D003C" w:rsidP="00DE1B46">
            <w:pPr>
              <w:rPr>
                <w:rFonts w:asciiTheme="majorEastAsia" w:eastAsiaTheme="majorEastAsia" w:hAnsiTheme="majorEastAsia"/>
              </w:rPr>
            </w:pPr>
            <w:r w:rsidRPr="006F0D54">
              <w:rPr>
                <w:rFonts w:asciiTheme="majorEastAsia" w:eastAsiaTheme="majorEastAsia" w:hAnsiTheme="majorEastAsia" w:hint="eastAsia"/>
              </w:rPr>
              <w:t>-</w:t>
            </w:r>
            <w:r w:rsidRPr="005D003C">
              <w:rPr>
                <w:rFonts w:asciiTheme="majorEastAsia" w:eastAsiaTheme="majorEastAsia" w:hAnsiTheme="majorEastAsia"/>
              </w:rPr>
              <w:t>out-xml=OUTPUT.XML</w:t>
            </w:r>
          </w:p>
        </w:tc>
        <w:tc>
          <w:tcPr>
            <w:tcW w:w="851" w:type="dxa"/>
          </w:tcPr>
          <w:p w:rsidR="005D003C" w:rsidRDefault="005D003C" w:rsidP="00DE1B46">
            <w:pPr>
              <w:rPr>
                <w:rFonts w:asciiTheme="majorEastAsia" w:eastAsiaTheme="majorEastAsia" w:hAnsiTheme="majorEastAsia"/>
              </w:rPr>
            </w:pPr>
            <w:r>
              <w:rPr>
                <w:rFonts w:asciiTheme="majorEastAsia" w:eastAsiaTheme="majorEastAsia" w:hAnsiTheme="majorEastAsia" w:hint="eastAsia"/>
              </w:rPr>
              <w:t>省略可</w:t>
            </w:r>
          </w:p>
        </w:tc>
        <w:tc>
          <w:tcPr>
            <w:tcW w:w="4784" w:type="dxa"/>
          </w:tcPr>
          <w:p w:rsidR="005D003C" w:rsidRPr="006F0D54" w:rsidRDefault="005D003C" w:rsidP="00AC43E0">
            <w:pPr>
              <w:rPr>
                <w:rFonts w:asciiTheme="majorEastAsia" w:eastAsiaTheme="majorEastAsia" w:hAnsiTheme="majorEastAsia"/>
              </w:rPr>
            </w:pPr>
            <w:r>
              <w:rPr>
                <w:rFonts w:asciiTheme="majorEastAsia" w:eastAsiaTheme="majorEastAsia" w:hAnsiTheme="majorEastAsia" w:hint="eastAsia"/>
              </w:rPr>
              <w:t>出力する</w:t>
            </w:r>
            <w:r w:rsidR="00AC43E0" w:rsidRPr="00AC43E0">
              <w:rPr>
                <w:rFonts w:asciiTheme="majorEastAsia" w:eastAsiaTheme="majorEastAsia" w:hAnsiTheme="majorEastAsia" w:hint="eastAsia"/>
              </w:rPr>
              <w:t>性能付きブロックレベル構造XML</w:t>
            </w:r>
            <w:r>
              <w:rPr>
                <w:rFonts w:asciiTheme="majorEastAsia" w:eastAsiaTheme="majorEastAsia" w:hAnsiTheme="majorEastAsia" w:hint="eastAsia"/>
              </w:rPr>
              <w:t>を指定します。</w:t>
            </w:r>
            <w:r w:rsidR="00AC43E0">
              <w:rPr>
                <w:rFonts w:asciiTheme="majorEastAsia" w:eastAsiaTheme="majorEastAsia" w:hAnsiTheme="majorEastAsia" w:hint="eastAsia"/>
              </w:rPr>
              <w:t>省略した場合は</w:t>
            </w:r>
            <w:r w:rsidR="00AC43E0" w:rsidRPr="00AC43E0">
              <w:rPr>
                <w:rFonts w:asciiTheme="majorEastAsia" w:eastAsiaTheme="majorEastAsia" w:hAnsiTheme="majorEastAsia" w:hint="eastAsia"/>
              </w:rPr>
              <w:t>標準</w:t>
            </w:r>
            <w:r w:rsidR="00AC43E0">
              <w:rPr>
                <w:rFonts w:asciiTheme="majorEastAsia" w:eastAsiaTheme="majorEastAsia" w:hAnsiTheme="majorEastAsia" w:hint="eastAsia"/>
              </w:rPr>
              <w:t>出力に出力します</w:t>
            </w:r>
          </w:p>
        </w:tc>
      </w:tr>
      <w:tr w:rsidR="005D003C" w:rsidTr="0035379E">
        <w:tc>
          <w:tcPr>
            <w:tcW w:w="3085" w:type="dxa"/>
          </w:tcPr>
          <w:p w:rsidR="005D003C" w:rsidRPr="006F0D54" w:rsidRDefault="005D003C" w:rsidP="00DE1B46">
            <w:pPr>
              <w:rPr>
                <w:rFonts w:asciiTheme="majorEastAsia" w:eastAsiaTheme="majorEastAsia" w:hAnsiTheme="majorEastAsia"/>
              </w:rPr>
            </w:pPr>
            <w:r w:rsidRPr="005D003C">
              <w:rPr>
                <w:rFonts w:asciiTheme="majorEastAsia" w:eastAsiaTheme="majorEastAsia" w:hAnsiTheme="majorEastAsia"/>
              </w:rPr>
              <w:t>-out-dot=basename</w:t>
            </w:r>
          </w:p>
        </w:tc>
        <w:tc>
          <w:tcPr>
            <w:tcW w:w="851" w:type="dxa"/>
          </w:tcPr>
          <w:p w:rsidR="005D003C" w:rsidRPr="006F0D54" w:rsidRDefault="005D003C" w:rsidP="00DE1B46">
            <w:pPr>
              <w:rPr>
                <w:rFonts w:asciiTheme="majorEastAsia" w:eastAsiaTheme="majorEastAsia" w:hAnsiTheme="majorEastAsia"/>
              </w:rPr>
            </w:pPr>
            <w:r>
              <w:rPr>
                <w:rFonts w:asciiTheme="majorEastAsia" w:eastAsiaTheme="majorEastAsia" w:hAnsiTheme="majorEastAsia" w:hint="eastAsia"/>
              </w:rPr>
              <w:t>省略可</w:t>
            </w:r>
          </w:p>
        </w:tc>
        <w:tc>
          <w:tcPr>
            <w:tcW w:w="4784" w:type="dxa"/>
          </w:tcPr>
          <w:p w:rsidR="005D003C" w:rsidRPr="006F0D54" w:rsidRDefault="00AC43E0" w:rsidP="00AC43E0">
            <w:pPr>
              <w:rPr>
                <w:rFonts w:asciiTheme="majorEastAsia" w:eastAsiaTheme="majorEastAsia" w:hAnsiTheme="majorEastAsia"/>
              </w:rPr>
            </w:pPr>
            <w:r w:rsidRPr="00AC43E0">
              <w:rPr>
                <w:rFonts w:asciiTheme="majorEastAsia" w:eastAsiaTheme="majorEastAsia" w:hAnsiTheme="majorEastAsia" w:hint="eastAsia"/>
              </w:rPr>
              <w:t>このオプションを指定した場合、basename-&lt;番号&gt;.dot というGraphVizのファイルがループおよび関数毎に順に</w:t>
            </w:r>
            <w:r>
              <w:rPr>
                <w:rFonts w:asciiTheme="majorEastAsia" w:eastAsiaTheme="majorEastAsia" w:hAnsiTheme="majorEastAsia" w:hint="eastAsia"/>
              </w:rPr>
              <w:t>生成します</w:t>
            </w:r>
          </w:p>
        </w:tc>
      </w:tr>
      <w:tr w:rsidR="003E54D0" w:rsidTr="0035379E">
        <w:tc>
          <w:tcPr>
            <w:tcW w:w="3085" w:type="dxa"/>
          </w:tcPr>
          <w:p w:rsidR="003E54D0" w:rsidRPr="005A5967" w:rsidRDefault="003E54D0" w:rsidP="00DE1B46">
            <w:pPr>
              <w:rPr>
                <w:rFonts w:asciiTheme="majorEastAsia" w:hAnsiTheme="majorEastAsia"/>
                <w:color w:val="000000" w:themeColor="text1"/>
              </w:rPr>
            </w:pPr>
            <w:r w:rsidRPr="005A5967">
              <w:rPr>
                <w:rFonts w:asciiTheme="majorEastAsia" w:hAnsiTheme="majorEastAsia"/>
                <w:color w:val="000000" w:themeColor="text1"/>
              </w:rPr>
              <w:t>-no-blxml-validation</w:t>
            </w:r>
          </w:p>
        </w:tc>
        <w:tc>
          <w:tcPr>
            <w:tcW w:w="851" w:type="dxa"/>
          </w:tcPr>
          <w:p w:rsidR="003E54D0" w:rsidRPr="005A5967" w:rsidRDefault="003E54D0" w:rsidP="00DE1B46">
            <w:pPr>
              <w:rPr>
                <w:rFonts w:asciiTheme="majorEastAsia" w:hAnsiTheme="majorEastAsia"/>
                <w:color w:val="000000" w:themeColor="text1"/>
              </w:rPr>
            </w:pPr>
            <w:r w:rsidRPr="005A5967">
              <w:rPr>
                <w:rFonts w:asciiTheme="majorEastAsia" w:hAnsiTheme="majorEastAsia" w:hint="eastAsia"/>
                <w:color w:val="000000" w:themeColor="text1"/>
              </w:rPr>
              <w:t>省略可</w:t>
            </w:r>
          </w:p>
        </w:tc>
        <w:tc>
          <w:tcPr>
            <w:tcW w:w="4784" w:type="dxa"/>
          </w:tcPr>
          <w:p w:rsidR="003E54D0" w:rsidRPr="005A5967" w:rsidRDefault="003E54D0" w:rsidP="00AC43E0">
            <w:pPr>
              <w:rPr>
                <w:rFonts w:asciiTheme="majorEastAsia" w:hAnsiTheme="majorEastAsia"/>
                <w:color w:val="000000" w:themeColor="text1"/>
              </w:rPr>
            </w:pPr>
            <w:r w:rsidRPr="005A5967">
              <w:rPr>
                <w:rFonts w:asciiTheme="majorEastAsia" w:hAnsiTheme="majorEastAsia"/>
                <w:color w:val="000000" w:themeColor="text1"/>
              </w:rPr>
              <w:t>BLXML</w:t>
            </w:r>
            <w:r w:rsidRPr="005A5967">
              <w:rPr>
                <w:rFonts w:asciiTheme="majorEastAsia" w:hAnsiTheme="majorEastAsia" w:hint="eastAsia"/>
                <w:color w:val="000000" w:themeColor="text1"/>
              </w:rPr>
              <w:t>スキーマのチェックを行いません</w:t>
            </w:r>
          </w:p>
        </w:tc>
      </w:tr>
    </w:tbl>
    <w:p w:rsidR="00E46B6D" w:rsidRDefault="00E46B6D">
      <w:pPr>
        <w:widowControl/>
        <w:jc w:val="left"/>
        <w:rPr>
          <w:rFonts w:ascii="ＭＳ 明朝" w:hAnsi="Arial"/>
          <w:b/>
          <w:sz w:val="32"/>
          <w:szCs w:val="24"/>
        </w:rPr>
      </w:pPr>
    </w:p>
    <w:p w:rsidR="00B4448A" w:rsidRDefault="003C4BE3" w:rsidP="00B4448A">
      <w:pPr>
        <w:pStyle w:val="1"/>
      </w:pPr>
      <w:bookmarkStart w:id="1089" w:name="_Toc412026971"/>
      <w:bookmarkStart w:id="1090" w:name="_Toc444757849"/>
      <w:bookmarkStart w:id="1091" w:name="_Toc444763078"/>
      <w:r>
        <w:rPr>
          <w:rFonts w:hint="eastAsia"/>
        </w:rPr>
        <w:t>ファイル形式</w:t>
      </w:r>
      <w:bookmarkEnd w:id="1089"/>
      <w:bookmarkEnd w:id="1090"/>
      <w:bookmarkEnd w:id="1091"/>
    </w:p>
    <w:p w:rsidR="003C4BE3" w:rsidRDefault="003C4BE3" w:rsidP="003C4BE3">
      <w:pPr>
        <w:pStyle w:val="2"/>
      </w:pPr>
      <w:bookmarkStart w:id="1092" w:name="_Toc412026972"/>
      <w:bookmarkStart w:id="1093" w:name="_Toc444757850"/>
      <w:bookmarkStart w:id="1094" w:name="_Toc444763079"/>
      <w:r>
        <w:rPr>
          <w:rFonts w:hint="eastAsia"/>
        </w:rPr>
        <w:t>XMLファイル</w:t>
      </w:r>
      <w:bookmarkEnd w:id="1092"/>
      <w:bookmarkEnd w:id="1093"/>
      <w:bookmarkEnd w:id="1094"/>
    </w:p>
    <w:p w:rsidR="003C4BE3" w:rsidRDefault="003C4BE3" w:rsidP="003C4BE3">
      <w:r>
        <w:rPr>
          <w:rFonts w:hint="eastAsia"/>
        </w:rPr>
        <w:t>Simulink</w:t>
      </w:r>
      <w:r>
        <w:rPr>
          <w:rFonts w:hint="eastAsia"/>
        </w:rPr>
        <w:t>モデルの</w:t>
      </w:r>
      <w:r>
        <w:rPr>
          <w:rFonts w:hint="eastAsia"/>
        </w:rPr>
        <w:t>XML</w:t>
      </w:r>
      <w:r>
        <w:rPr>
          <w:rFonts w:hint="eastAsia"/>
        </w:rPr>
        <w:t>ファイルは、データバインディング機能を利用するため、名前空間</w:t>
      </w:r>
      <w:r>
        <w:rPr>
          <w:rFonts w:hint="eastAsia"/>
        </w:rPr>
        <w:t>(namespace)</w:t>
      </w:r>
      <w:r>
        <w:rPr>
          <w:rFonts w:hint="eastAsia"/>
        </w:rPr>
        <w:t>で指定するグローバルなタグである</w:t>
      </w:r>
      <w:r>
        <w:rPr>
          <w:rFonts w:hint="eastAsia"/>
        </w:rPr>
        <w:t>&lt;blocks&gt;</w:t>
      </w:r>
      <w:r>
        <w:rPr>
          <w:rFonts w:hint="eastAsia"/>
        </w:rPr>
        <w:t>を使用する必要があります。</w:t>
      </w:r>
    </w:p>
    <w:p w:rsidR="003C4BE3" w:rsidRDefault="003C4BE3" w:rsidP="003C4BE3">
      <w:r>
        <w:rPr>
          <w:rFonts w:hint="eastAsia"/>
        </w:rPr>
        <w:t>そのため、一番最初に出現する</w:t>
      </w:r>
      <w:r>
        <w:rPr>
          <w:rFonts w:hint="eastAsia"/>
        </w:rPr>
        <w:t>&lt;blocks&gt;</w:t>
      </w:r>
      <w:r>
        <w:rPr>
          <w:rFonts w:hint="eastAsia"/>
        </w:rPr>
        <w:t>タグは以下のように記述する必要があります。</w:t>
      </w:r>
    </w:p>
    <w:p w:rsidR="003C4BE3" w:rsidRDefault="003C4BE3" w:rsidP="003C4BE3">
      <w:r>
        <w:rPr>
          <w:rFonts w:hAnsi="ＭＳ ゴシック"/>
          <w:noProof/>
        </w:rPr>
        <mc:AlternateContent>
          <mc:Choice Requires="wpc">
            <w:drawing>
              <wp:inline distT="0" distB="0" distL="0" distR="0" wp14:anchorId="03015DE0" wp14:editId="667AFB44">
                <wp:extent cx="5638800" cy="1390650"/>
                <wp:effectExtent l="0" t="0" r="0" b="0"/>
                <wp:docPr id="76" name="キャンバス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 name="正方形/長方形 75"/>
                        <wps:cNvSpPr/>
                        <wps:spPr>
                          <a:xfrm>
                            <a:off x="76199" y="57150"/>
                            <a:ext cx="5381625" cy="12382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3C4BE3" w:rsidRDefault="00B00A8E" w:rsidP="003C4BE3">
                              <w:pPr>
                                <w:rPr>
                                  <w:rFonts w:asciiTheme="majorEastAsia" w:eastAsiaTheme="majorEastAsia" w:hAnsiTheme="majorEastAsia"/>
                                  <w:color w:val="000000" w:themeColor="text1"/>
                                </w:rPr>
                              </w:pPr>
                              <w:r w:rsidRPr="003C4BE3">
                                <w:rPr>
                                  <w:color w:val="000000" w:themeColor="text1"/>
                                </w:rPr>
                                <w:t xml:space="preserve"> </w:t>
                              </w:r>
                              <w:r w:rsidRPr="003C4BE3">
                                <w:rPr>
                                  <w:rFonts w:asciiTheme="majorEastAsia" w:eastAsiaTheme="majorEastAsia" w:hAnsiTheme="majorEastAsia"/>
                                  <w:color w:val="000000" w:themeColor="text1"/>
                                </w:rPr>
                                <w:t xml:space="preserve"> &lt;</w:t>
                              </w:r>
                              <w:r w:rsidRPr="003C4BE3">
                                <w:rPr>
                                  <w:rFonts w:asciiTheme="majorEastAsia" w:eastAsiaTheme="majorEastAsia" w:hAnsiTheme="majorEastAsia"/>
                                  <w:color w:val="0070C0"/>
                                </w:rPr>
                                <w:t>sm:</w:t>
                              </w:r>
                              <w:r w:rsidRPr="003C4BE3">
                                <w:rPr>
                                  <w:rFonts w:asciiTheme="majorEastAsia" w:eastAsiaTheme="majorEastAsia" w:hAnsiTheme="majorEastAsia"/>
                                  <w:color w:val="000000" w:themeColor="text1"/>
                                </w:rPr>
                                <w:t>blocks</w:t>
                              </w:r>
                            </w:p>
                            <w:p w:rsidR="00B00A8E" w:rsidRPr="003C4BE3" w:rsidRDefault="00B00A8E" w:rsidP="003C4BE3">
                              <w:pPr>
                                <w:rPr>
                                  <w:rFonts w:asciiTheme="majorEastAsia" w:eastAsiaTheme="majorEastAsia" w:hAnsiTheme="majorEastAsia"/>
                                  <w:color w:val="000000" w:themeColor="text1"/>
                                </w:rPr>
                              </w:pPr>
                              <w:r w:rsidRPr="003C4BE3">
                                <w:rPr>
                                  <w:rFonts w:asciiTheme="majorEastAsia" w:eastAsiaTheme="majorEastAsia" w:hAnsiTheme="majorEastAsia"/>
                                  <w:color w:val="000000" w:themeColor="text1"/>
                                </w:rPr>
                                <w:t xml:space="preserve">    xmlns:xsi="http://www.w3.org/2001/XMLSchema-instance"</w:t>
                              </w:r>
                            </w:p>
                            <w:p w:rsidR="00B00A8E" w:rsidRPr="00521150" w:rsidRDefault="00B00A8E" w:rsidP="003C4BE3">
                              <w:pPr>
                                <w:rPr>
                                  <w:rFonts w:asciiTheme="majorEastAsia" w:eastAsiaTheme="majorEastAsia" w:hAnsiTheme="majorEastAsia"/>
                                  <w:color w:val="943634" w:themeColor="accent2" w:themeShade="BF"/>
                                </w:rPr>
                              </w:pPr>
                              <w:r w:rsidRPr="003C4BE3">
                                <w:rPr>
                                  <w:rFonts w:asciiTheme="majorEastAsia" w:eastAsiaTheme="majorEastAsia" w:hAnsiTheme="majorEastAsia"/>
                                  <w:color w:val="000000" w:themeColor="text1"/>
                                </w:rPr>
                                <w:t xml:space="preserve">    </w:t>
                              </w:r>
                              <w:r w:rsidRPr="00521150">
                                <w:rPr>
                                  <w:rFonts w:asciiTheme="majorEastAsia" w:eastAsiaTheme="majorEastAsia" w:hAnsiTheme="majorEastAsia"/>
                                  <w:color w:val="943634" w:themeColor="accent2" w:themeShade="BF"/>
                                </w:rPr>
                                <w:t>xsi:schemaLocation="http://example.com/SimulinkModel SimulinkModel.xsd"</w:t>
                              </w:r>
                            </w:p>
                            <w:p w:rsidR="00B00A8E" w:rsidRPr="003C4BE3" w:rsidRDefault="00B00A8E" w:rsidP="003C4BE3">
                              <w:pPr>
                                <w:rPr>
                                  <w:rFonts w:asciiTheme="majorEastAsia" w:eastAsiaTheme="majorEastAsia" w:hAnsiTheme="majorEastAsia"/>
                                  <w:color w:val="000000" w:themeColor="text1"/>
                                </w:rPr>
                              </w:pPr>
                              <w:r w:rsidRPr="00521150">
                                <w:rPr>
                                  <w:rFonts w:asciiTheme="majorEastAsia" w:eastAsiaTheme="majorEastAsia" w:hAnsiTheme="majorEastAsia"/>
                                  <w:color w:val="943634" w:themeColor="accent2" w:themeShade="BF"/>
                                </w:rPr>
                                <w:t xml:space="preserve">    xmlns:</w:t>
                              </w:r>
                              <w:r w:rsidRPr="003C4BE3">
                                <w:rPr>
                                  <w:rFonts w:asciiTheme="majorEastAsia" w:eastAsiaTheme="majorEastAsia" w:hAnsiTheme="majorEastAsia"/>
                                  <w:color w:val="0070C0"/>
                                </w:rPr>
                                <w:t>sm="http://example.com/SimulinkModel"</w:t>
                              </w:r>
                            </w:p>
                            <w:p w:rsidR="00B00A8E" w:rsidRPr="003C4BE3" w:rsidRDefault="00B00A8E" w:rsidP="003C4BE3">
                              <w:pPr>
                                <w:rPr>
                                  <w:rFonts w:asciiTheme="majorEastAsia" w:eastAsiaTheme="majorEastAsia" w:hAnsiTheme="majorEastAsia"/>
                                  <w:color w:val="000000" w:themeColor="text1"/>
                                </w:rPr>
                              </w:pPr>
                              <w:r w:rsidRPr="003C4BE3">
                                <w:rPr>
                                  <w:rFonts w:asciiTheme="majorEastAsia" w:eastAsiaTheme="majorEastAsia" w:hAnsiTheme="majorEastAsia" w:hint="eastAsia"/>
                                  <w:color w:val="000000" w:themeColor="text1"/>
                                </w:rPr>
                                <w:t xml:space="preserve">    name="pid_controller1"&gt;        // これは pid 用の名前です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3015DE0" id="キャンバス 76" o:spid="_x0000_s1098" editas="canvas" style="width:444pt;height:109.5pt;mso-position-horizontal-relative:char;mso-position-vertical-relative:line" coordsize="56388,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">
                <v:shape id="_x0000_s1099" type="#_x0000_t75" style="position:absolute;width:56388;height:13906;visibility:visible;mso-wrap-style:square">
                  <v:fill o:detectmouseclick="t"/>
                  <v:path o:connecttype="none"/>
                </v:shape>
                <v:rect id="正方形/長方形 75" o:spid="_x0000_s1100" style="position:absolute;left:761;top:571;width:53817;height:12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QrcYA&#10;AADbAAAADwAAAGRycy9kb3ducmV2LnhtbESPQWvCQBSE74X+h+UVehHdKLR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dQrcYAAADbAAAADwAAAAAAAAAAAAAAAACYAgAAZHJz&#10;L2Rvd25yZXYueG1sUEsFBgAAAAAEAAQA9QAAAIsDAAAAAA==&#10;" filled="f" strokecolor="black [3213]" strokeweight="1pt">
                  <v:textbox>
                    <w:txbxContent>
                      <w:p w:rsidR="00B00A8E" w:rsidRPr="003C4BE3" w:rsidRDefault="00B00A8E" w:rsidP="003C4BE3">
                        <w:pPr>
                          <w:rPr>
                            <w:rFonts w:asciiTheme="majorEastAsia" w:eastAsiaTheme="majorEastAsia" w:hAnsiTheme="majorEastAsia"/>
                            <w:color w:val="000000" w:themeColor="text1"/>
                          </w:rPr>
                        </w:pPr>
                        <w:r w:rsidRPr="003C4BE3">
                          <w:rPr>
                            <w:color w:val="000000" w:themeColor="text1"/>
                          </w:rPr>
                          <w:t xml:space="preserve"> </w:t>
                        </w:r>
                        <w:r w:rsidRPr="003C4BE3">
                          <w:rPr>
                            <w:rFonts w:asciiTheme="majorEastAsia" w:eastAsiaTheme="majorEastAsia" w:hAnsiTheme="majorEastAsia"/>
                            <w:color w:val="000000" w:themeColor="text1"/>
                          </w:rPr>
                          <w:t xml:space="preserve"> &lt;</w:t>
                        </w:r>
                        <w:r w:rsidRPr="003C4BE3">
                          <w:rPr>
                            <w:rFonts w:asciiTheme="majorEastAsia" w:eastAsiaTheme="majorEastAsia" w:hAnsiTheme="majorEastAsia"/>
                            <w:color w:val="0070C0"/>
                          </w:rPr>
                          <w:t>sm:</w:t>
                        </w:r>
                        <w:r w:rsidRPr="003C4BE3">
                          <w:rPr>
                            <w:rFonts w:asciiTheme="majorEastAsia" w:eastAsiaTheme="majorEastAsia" w:hAnsiTheme="majorEastAsia"/>
                            <w:color w:val="000000" w:themeColor="text1"/>
                          </w:rPr>
                          <w:t>blocks</w:t>
                        </w:r>
                      </w:p>
                      <w:p w:rsidR="00B00A8E" w:rsidRPr="003C4BE3" w:rsidRDefault="00B00A8E" w:rsidP="003C4BE3">
                        <w:pPr>
                          <w:rPr>
                            <w:rFonts w:asciiTheme="majorEastAsia" w:eastAsiaTheme="majorEastAsia" w:hAnsiTheme="majorEastAsia"/>
                            <w:color w:val="000000" w:themeColor="text1"/>
                          </w:rPr>
                        </w:pPr>
                        <w:r w:rsidRPr="003C4BE3">
                          <w:rPr>
                            <w:rFonts w:asciiTheme="majorEastAsia" w:eastAsiaTheme="majorEastAsia" w:hAnsiTheme="majorEastAsia"/>
                            <w:color w:val="000000" w:themeColor="text1"/>
                          </w:rPr>
                          <w:t xml:space="preserve">    xmlns:xsi="http://www.w3.org/2001/XMLSchema-instance"</w:t>
                        </w:r>
                      </w:p>
                      <w:p w:rsidR="00B00A8E" w:rsidRPr="00521150" w:rsidRDefault="00B00A8E" w:rsidP="003C4BE3">
                        <w:pPr>
                          <w:rPr>
                            <w:rFonts w:asciiTheme="majorEastAsia" w:eastAsiaTheme="majorEastAsia" w:hAnsiTheme="majorEastAsia"/>
                            <w:color w:val="943634" w:themeColor="accent2" w:themeShade="BF"/>
                          </w:rPr>
                        </w:pPr>
                        <w:r w:rsidRPr="003C4BE3">
                          <w:rPr>
                            <w:rFonts w:asciiTheme="majorEastAsia" w:eastAsiaTheme="majorEastAsia" w:hAnsiTheme="majorEastAsia"/>
                            <w:color w:val="000000" w:themeColor="text1"/>
                          </w:rPr>
                          <w:t xml:space="preserve">    </w:t>
                        </w:r>
                        <w:r w:rsidRPr="00521150">
                          <w:rPr>
                            <w:rFonts w:asciiTheme="majorEastAsia" w:eastAsiaTheme="majorEastAsia" w:hAnsiTheme="majorEastAsia"/>
                            <w:color w:val="943634" w:themeColor="accent2" w:themeShade="BF"/>
                          </w:rPr>
                          <w:t>xsi:schemaLocation="http://example.com/SimulinkModel SimulinkModel.xsd"</w:t>
                        </w:r>
                      </w:p>
                      <w:p w:rsidR="00B00A8E" w:rsidRPr="003C4BE3" w:rsidRDefault="00B00A8E" w:rsidP="003C4BE3">
                        <w:pPr>
                          <w:rPr>
                            <w:rFonts w:asciiTheme="majorEastAsia" w:eastAsiaTheme="majorEastAsia" w:hAnsiTheme="majorEastAsia"/>
                            <w:color w:val="000000" w:themeColor="text1"/>
                          </w:rPr>
                        </w:pPr>
                        <w:r w:rsidRPr="00521150">
                          <w:rPr>
                            <w:rFonts w:asciiTheme="majorEastAsia" w:eastAsiaTheme="majorEastAsia" w:hAnsiTheme="majorEastAsia"/>
                            <w:color w:val="943634" w:themeColor="accent2" w:themeShade="BF"/>
                          </w:rPr>
                          <w:t xml:space="preserve">    xmlns:</w:t>
                        </w:r>
                        <w:r w:rsidRPr="003C4BE3">
                          <w:rPr>
                            <w:rFonts w:asciiTheme="majorEastAsia" w:eastAsiaTheme="majorEastAsia" w:hAnsiTheme="majorEastAsia"/>
                            <w:color w:val="0070C0"/>
                          </w:rPr>
                          <w:t>sm="http://example.com/SimulinkModel"</w:t>
                        </w:r>
                      </w:p>
                      <w:p w:rsidR="00B00A8E" w:rsidRPr="003C4BE3" w:rsidRDefault="00B00A8E" w:rsidP="003C4BE3">
                        <w:pPr>
                          <w:rPr>
                            <w:rFonts w:asciiTheme="majorEastAsia" w:eastAsiaTheme="majorEastAsia" w:hAnsiTheme="majorEastAsia"/>
                            <w:color w:val="000000" w:themeColor="text1"/>
                          </w:rPr>
                        </w:pPr>
                        <w:r w:rsidRPr="003C4BE3">
                          <w:rPr>
                            <w:rFonts w:asciiTheme="majorEastAsia" w:eastAsiaTheme="majorEastAsia" w:hAnsiTheme="majorEastAsia" w:hint="eastAsia"/>
                            <w:color w:val="000000" w:themeColor="text1"/>
                          </w:rPr>
                          <w:t xml:space="preserve">    name="pid_controller1"&gt;        // これは pid 用の名前です</w:t>
                        </w:r>
                      </w:p>
                    </w:txbxContent>
                  </v:textbox>
                </v:rect>
                <w10:anchorlock/>
              </v:group>
            </w:pict>
          </mc:Fallback>
        </mc:AlternateContent>
      </w:r>
    </w:p>
    <w:p w:rsidR="003C4BE3" w:rsidRDefault="003C4BE3" w:rsidP="003C4BE3">
      <w:r>
        <w:rPr>
          <w:rFonts w:hint="eastAsia"/>
        </w:rPr>
        <w:t>これにより名前空間</w:t>
      </w:r>
      <w:r>
        <w:rPr>
          <w:rFonts w:hint="eastAsia"/>
        </w:rPr>
        <w:t>xsi</w:t>
      </w:r>
      <w:r>
        <w:rPr>
          <w:rFonts w:hint="eastAsia"/>
        </w:rPr>
        <w:t>は</w:t>
      </w:r>
      <w:r>
        <w:rPr>
          <w:rFonts w:hint="eastAsia"/>
        </w:rPr>
        <w:t>w3</w:t>
      </w:r>
      <w:r>
        <w:rPr>
          <w:rFonts w:hint="eastAsia"/>
        </w:rPr>
        <w:t>の</w:t>
      </w:r>
      <w:r>
        <w:rPr>
          <w:rFonts w:hint="eastAsia"/>
        </w:rPr>
        <w:t>XML</w:t>
      </w:r>
      <w:r>
        <w:rPr>
          <w:rFonts w:hint="eastAsia"/>
        </w:rPr>
        <w:t>スキーマ、名前空間</w:t>
      </w:r>
      <w:r>
        <w:rPr>
          <w:rFonts w:hint="eastAsia"/>
        </w:rPr>
        <w:t>sm</w:t>
      </w:r>
      <w:r>
        <w:rPr>
          <w:rFonts w:hint="eastAsia"/>
        </w:rPr>
        <w:t>は、</w:t>
      </w:r>
      <w:r>
        <w:rPr>
          <w:rFonts w:hint="eastAsia"/>
        </w:rPr>
        <w:t>Simulink</w:t>
      </w:r>
      <w:r>
        <w:rPr>
          <w:rFonts w:hint="eastAsia"/>
        </w:rPr>
        <w:t>モデルのスキーマに対応する</w:t>
      </w:r>
      <w:r w:rsidR="00154630">
        <w:rPr>
          <w:rFonts w:hint="eastAsia"/>
        </w:rPr>
        <w:t>こと</w:t>
      </w:r>
      <w:r>
        <w:rPr>
          <w:rFonts w:hint="eastAsia"/>
        </w:rPr>
        <w:t>になります。</w:t>
      </w:r>
    </w:p>
    <w:p w:rsidR="003C4BE3" w:rsidRDefault="005C7C60" w:rsidP="003C4BE3">
      <w:r>
        <w:rPr>
          <w:rFonts w:hint="eastAsia"/>
        </w:rPr>
        <w:t>二度目以降の</w:t>
      </w:r>
      <w:r w:rsidR="003C4BE3">
        <w:rPr>
          <w:rFonts w:hint="eastAsia"/>
        </w:rPr>
        <w:t>&lt;blocks&gt;</w:t>
      </w:r>
      <w:r>
        <w:rPr>
          <w:rFonts w:hint="eastAsia"/>
        </w:rPr>
        <w:t>にも、名前空間</w:t>
      </w:r>
      <w:r>
        <w:rPr>
          <w:rFonts w:hint="eastAsia"/>
        </w:rPr>
        <w:t>sm</w:t>
      </w:r>
      <w:r>
        <w:rPr>
          <w:rFonts w:hint="eastAsia"/>
        </w:rPr>
        <w:t>を指定する必要があります。</w:t>
      </w:r>
    </w:p>
    <w:p w:rsidR="005C7C60" w:rsidRDefault="005C7C60" w:rsidP="003C4BE3">
      <w:r>
        <w:rPr>
          <w:rFonts w:hAnsi="ＭＳ ゴシック"/>
          <w:noProof/>
        </w:rPr>
        <mc:AlternateContent>
          <mc:Choice Requires="wpc">
            <w:drawing>
              <wp:inline distT="0" distB="0" distL="0" distR="0" wp14:anchorId="170655F2" wp14:editId="691BE127">
                <wp:extent cx="5400675" cy="419100"/>
                <wp:effectExtent l="0" t="0" r="28575" b="0"/>
                <wp:docPr id="78" name="キャンバス 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 name="正方形/長方形 77"/>
                        <wps:cNvSpPr/>
                        <wps:spPr>
                          <a:xfrm>
                            <a:off x="76199" y="35998"/>
                            <a:ext cx="5324476" cy="33547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3C4BE3" w:rsidRDefault="00B00A8E" w:rsidP="005C7C60">
                              <w:pPr>
                                <w:rPr>
                                  <w:rFonts w:asciiTheme="majorEastAsia" w:eastAsiaTheme="majorEastAsia" w:hAnsiTheme="majorEastAsia"/>
                                  <w:color w:val="000000" w:themeColor="text1"/>
                                </w:rPr>
                              </w:pPr>
                              <w:r w:rsidRPr="003C4BE3">
                                <w:rPr>
                                  <w:color w:val="000000" w:themeColor="text1"/>
                                </w:rPr>
                                <w:t xml:space="preserve"> </w:t>
                              </w:r>
                              <w:r w:rsidRPr="003C4BE3">
                                <w:rPr>
                                  <w:rFonts w:asciiTheme="majorEastAsia" w:eastAsiaTheme="majorEastAsia" w:hAnsiTheme="majorEastAsia"/>
                                  <w:color w:val="000000" w:themeColor="text1"/>
                                </w:rPr>
                                <w:t xml:space="preserve"> &lt;</w:t>
                              </w:r>
                              <w:r w:rsidRPr="003C4BE3">
                                <w:rPr>
                                  <w:rFonts w:asciiTheme="majorEastAsia" w:eastAsiaTheme="majorEastAsia" w:hAnsiTheme="majorEastAsia"/>
                                  <w:color w:val="0070C0"/>
                                </w:rPr>
                                <w:t>sm:</w:t>
                              </w:r>
                              <w:r w:rsidRPr="003C4BE3">
                                <w:rPr>
                                  <w:rFonts w:asciiTheme="majorEastAsia" w:eastAsiaTheme="majorEastAsia" w:hAnsiTheme="majorEastAsia"/>
                                  <w:color w:val="000000" w:themeColor="text1"/>
                                </w:rPr>
                                <w:t>blocks</w:t>
                              </w:r>
                              <w:r>
                                <w:rPr>
                                  <w:rFonts w:asciiTheme="majorEastAsia" w:eastAsiaTheme="majorEastAsia" w:hAnsiTheme="majorEastAsia" w:hint="eastAsia"/>
                                  <w:color w:val="000000" w:themeColor="text1"/>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70655F2" id="キャンバス 78" o:spid="_x0000_s1101" editas="canvas" style="width:425.25pt;height:33pt;mso-position-horizontal-relative:char;mso-position-vertical-relative:line" coordsize="54006,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">
                <v:shape id="_x0000_s1102" type="#_x0000_t75" style="position:absolute;width:54006;height:4191;visibility:visible;mso-wrap-style:square">
                  <v:fill o:detectmouseclick="t"/>
                  <v:path o:connecttype="none"/>
                </v:shape>
                <v:rect id="正方形/長方形 77" o:spid="_x0000_s1103" style="position:absolute;left:761;top:359;width:53245;height:3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rQcYA&#10;AADbAAAADwAAAGRycy9kb3ducmV2LnhtbESPT2vCQBTE74V+h+UVvIhu9FAlukppacmhFOqfg7dn&#10;9plNzb4N2VdNv323UPA4zMxvmOW69426UBfrwAYm4wwUcRlszZWB3fZ1NAcVBdliE5gM/FCE9er+&#10;bom5DVf+pMtGKpUgHHM04ETaXOtYOvIYx6ElTt4pdB4lya7StsNrgvtGT7PsUXusOS04bOnZUXne&#10;fHsDh6KX6mvyJu9nHO6HhTuWHy9HYwYP/dMClFAvt/B/u7AGZj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lrQcYAAADbAAAADwAAAAAAAAAAAAAAAACYAgAAZHJz&#10;L2Rvd25yZXYueG1sUEsFBgAAAAAEAAQA9QAAAIsDAAAAAA==&#10;" filled="f" strokecolor="black [3213]" strokeweight="1pt">
                  <v:textbox>
                    <w:txbxContent>
                      <w:p w:rsidR="00B00A8E" w:rsidRPr="003C4BE3" w:rsidRDefault="00B00A8E" w:rsidP="005C7C60">
                        <w:pPr>
                          <w:rPr>
                            <w:rFonts w:asciiTheme="majorEastAsia" w:eastAsiaTheme="majorEastAsia" w:hAnsiTheme="majorEastAsia"/>
                            <w:color w:val="000000" w:themeColor="text1"/>
                          </w:rPr>
                        </w:pPr>
                        <w:r w:rsidRPr="003C4BE3">
                          <w:rPr>
                            <w:color w:val="000000" w:themeColor="text1"/>
                          </w:rPr>
                          <w:t xml:space="preserve"> </w:t>
                        </w:r>
                        <w:r w:rsidRPr="003C4BE3">
                          <w:rPr>
                            <w:rFonts w:asciiTheme="majorEastAsia" w:eastAsiaTheme="majorEastAsia" w:hAnsiTheme="majorEastAsia"/>
                            <w:color w:val="000000" w:themeColor="text1"/>
                          </w:rPr>
                          <w:t xml:space="preserve"> &lt;</w:t>
                        </w:r>
                        <w:r w:rsidRPr="003C4BE3">
                          <w:rPr>
                            <w:rFonts w:asciiTheme="majorEastAsia" w:eastAsiaTheme="majorEastAsia" w:hAnsiTheme="majorEastAsia"/>
                            <w:color w:val="0070C0"/>
                          </w:rPr>
                          <w:t>sm:</w:t>
                        </w:r>
                        <w:r w:rsidRPr="003C4BE3">
                          <w:rPr>
                            <w:rFonts w:asciiTheme="majorEastAsia" w:eastAsiaTheme="majorEastAsia" w:hAnsiTheme="majorEastAsia"/>
                            <w:color w:val="000000" w:themeColor="text1"/>
                          </w:rPr>
                          <w:t>blocks</w:t>
                        </w:r>
                        <w:r>
                          <w:rPr>
                            <w:rFonts w:asciiTheme="majorEastAsia" w:eastAsiaTheme="majorEastAsia" w:hAnsiTheme="majorEastAsia" w:hint="eastAsia"/>
                            <w:color w:val="000000" w:themeColor="text1"/>
                          </w:rPr>
                          <w:t>&gt;</w:t>
                        </w:r>
                      </w:p>
                    </w:txbxContent>
                  </v:textbox>
                </v:rect>
                <w10:anchorlock/>
              </v:group>
            </w:pict>
          </mc:Fallback>
        </mc:AlternateContent>
      </w:r>
    </w:p>
    <w:p w:rsidR="005C7C60" w:rsidRDefault="005C7C60" w:rsidP="003C4BE3">
      <w:r>
        <w:rPr>
          <w:rFonts w:hint="eastAsia"/>
        </w:rPr>
        <w:t>そのほかのタグには、名前空間を指定する必要はありません。</w:t>
      </w:r>
    </w:p>
    <w:p w:rsidR="005C7C60" w:rsidRDefault="005C7C60" w:rsidP="003C4BE3"/>
    <w:p w:rsidR="005C7C60" w:rsidRDefault="005C7C60" w:rsidP="003C4BE3">
      <w:r>
        <w:rPr>
          <w:rFonts w:hint="eastAsia"/>
        </w:rPr>
        <w:t>models</w:t>
      </w:r>
      <w:r>
        <w:rPr>
          <w:rFonts w:hint="eastAsia"/>
        </w:rPr>
        <w:t>ディレクトリ配下にある</w:t>
      </w:r>
      <w:r>
        <w:rPr>
          <w:rFonts w:hint="eastAsia"/>
        </w:rPr>
        <w:t>xx.xml</w:t>
      </w:r>
      <w:r>
        <w:rPr>
          <w:rFonts w:hint="eastAsia"/>
        </w:rPr>
        <w:t>ファイルは、ご提供いただいた</w:t>
      </w:r>
      <w:r>
        <w:rPr>
          <w:rFonts w:hint="eastAsia"/>
        </w:rPr>
        <w:t>XML</w:t>
      </w:r>
      <w:r>
        <w:rPr>
          <w:rFonts w:hint="eastAsia"/>
        </w:rPr>
        <w:t>ファイルを上記のように修正を行ったものです。</w:t>
      </w:r>
    </w:p>
    <w:p w:rsidR="005C7C60" w:rsidRDefault="005C7C60" w:rsidP="003C4BE3"/>
    <w:p w:rsidR="005C7C60" w:rsidRDefault="005C7C60" w:rsidP="003C4BE3">
      <w:r>
        <w:rPr>
          <w:rFonts w:hint="eastAsia"/>
        </w:rPr>
        <w:t>Simulink</w:t>
      </w:r>
      <w:r>
        <w:rPr>
          <w:rFonts w:hint="eastAsia"/>
        </w:rPr>
        <w:t>モデルで使用する</w:t>
      </w:r>
      <w:r>
        <w:rPr>
          <w:rFonts w:hint="eastAsia"/>
        </w:rPr>
        <w:t>XML</w:t>
      </w:r>
      <w:r>
        <w:rPr>
          <w:rFonts w:hint="eastAsia"/>
        </w:rPr>
        <w:t>タグについては、</w:t>
      </w:r>
      <w:r>
        <w:rPr>
          <w:rFonts w:hint="eastAsia"/>
        </w:rPr>
        <w:t>SimulinkXSD.xlsx</w:t>
      </w:r>
      <w:r>
        <w:rPr>
          <w:rFonts w:hint="eastAsia"/>
        </w:rPr>
        <w:t>を参照してください。</w:t>
      </w:r>
    </w:p>
    <w:p w:rsidR="002675CD" w:rsidRDefault="002675CD" w:rsidP="003C4BE3"/>
    <w:p w:rsidR="002675CD" w:rsidRDefault="002675CD" w:rsidP="002675CD">
      <w:pPr>
        <w:pStyle w:val="2"/>
      </w:pPr>
      <w:bookmarkStart w:id="1095" w:name="_Toc412026973"/>
      <w:bookmarkStart w:id="1096" w:name="_Toc444757851"/>
      <w:bookmarkStart w:id="1097" w:name="_Toc444763080"/>
      <w:r>
        <w:rPr>
          <w:rFonts w:hint="eastAsia"/>
        </w:rPr>
        <w:t>SHIM</w:t>
      </w:r>
      <w:bookmarkEnd w:id="1095"/>
      <w:bookmarkEnd w:id="1096"/>
      <w:bookmarkEnd w:id="1097"/>
    </w:p>
    <w:p w:rsidR="00670942" w:rsidRDefault="00FF1753" w:rsidP="00670942">
      <w:r>
        <w:rPr>
          <w:rFonts w:hint="eastAsia"/>
        </w:rPr>
        <w:t>shim</w:t>
      </w:r>
      <w:r w:rsidR="00670942">
        <w:rPr>
          <w:rFonts w:hint="eastAsia"/>
        </w:rPr>
        <w:t>.xsd</w:t>
      </w:r>
      <w:r w:rsidR="00670942">
        <w:rPr>
          <w:rFonts w:hint="eastAsia"/>
        </w:rPr>
        <w:t>に準拠し、</w:t>
      </w:r>
      <w:r w:rsidR="00670942">
        <w:rPr>
          <w:rFonts w:hint="eastAsia"/>
        </w:rPr>
        <w:t>CommonInstructionSet</w:t>
      </w:r>
      <w:r w:rsidR="00670942">
        <w:rPr>
          <w:rFonts w:hint="eastAsia"/>
        </w:rPr>
        <w:t>に命令サイクル数が格納された</w:t>
      </w:r>
      <w:r w:rsidR="00670942">
        <w:rPr>
          <w:rFonts w:hint="eastAsia"/>
        </w:rPr>
        <w:t>SHIM</w:t>
      </w:r>
      <w:r w:rsidR="00670942">
        <w:rPr>
          <w:rFonts w:hint="eastAsia"/>
        </w:rPr>
        <w:t>を準備する必要があります。</w:t>
      </w:r>
    </w:p>
    <w:p w:rsidR="00670942" w:rsidRDefault="00670942" w:rsidP="00670942"/>
    <w:p w:rsidR="00670942" w:rsidRDefault="00DE1B46" w:rsidP="00DE1B46">
      <w:pPr>
        <w:pStyle w:val="2"/>
      </w:pPr>
      <w:bookmarkStart w:id="1098" w:name="_Toc412026974"/>
      <w:bookmarkStart w:id="1099" w:name="_Toc444757852"/>
      <w:bookmarkStart w:id="1100" w:name="_Toc444763081"/>
      <w:r>
        <w:rPr>
          <w:rFonts w:hint="eastAsia"/>
        </w:rPr>
        <w:t>DOT</w:t>
      </w:r>
      <w:bookmarkEnd w:id="1098"/>
      <w:bookmarkEnd w:id="1099"/>
      <w:bookmarkEnd w:id="1100"/>
    </w:p>
    <w:p w:rsidR="00DE1B46" w:rsidRDefault="00DE1B46" w:rsidP="00DE1B46">
      <w:r>
        <w:rPr>
          <w:rFonts w:hint="eastAsia"/>
        </w:rPr>
        <w:t>Graphviz</w:t>
      </w:r>
      <w:r>
        <w:rPr>
          <w:rFonts w:hint="eastAsia"/>
        </w:rPr>
        <w:t>の</w:t>
      </w:r>
      <w:r>
        <w:rPr>
          <w:rFonts w:hint="eastAsia"/>
        </w:rPr>
        <w:t>DOT</w:t>
      </w:r>
      <w:r>
        <w:rPr>
          <w:rFonts w:hint="eastAsia"/>
        </w:rPr>
        <w:t>形式のファイルです。</w:t>
      </w:r>
      <w:r w:rsidR="0035379E">
        <w:rPr>
          <w:rFonts w:hint="eastAsia"/>
        </w:rPr>
        <w:t>xml_test</w:t>
      </w:r>
      <w:r w:rsidR="0035379E">
        <w:rPr>
          <w:rFonts w:hint="eastAsia"/>
        </w:rPr>
        <w:t>コマンドではモデルのブロックの相関関係として、</w:t>
      </w:r>
      <w:r>
        <w:rPr>
          <w:rFonts w:hint="eastAsia"/>
        </w:rPr>
        <w:t>opt(llvm-BLXMLPerf.so)</w:t>
      </w:r>
      <w:r>
        <w:rPr>
          <w:rFonts w:hint="eastAsia"/>
        </w:rPr>
        <w:t>が、性能情報を計測した際の経路情報として出力します。関数単位の処理としては、最内ループから順に出力し、最後にコード全体</w:t>
      </w:r>
      <w:r>
        <w:rPr>
          <w:rFonts w:hint="eastAsia"/>
        </w:rPr>
        <w:t>(</w:t>
      </w:r>
      <w:r>
        <w:rPr>
          <w:rFonts w:hint="eastAsia"/>
        </w:rPr>
        <w:t>関数</w:t>
      </w:r>
      <w:r>
        <w:rPr>
          <w:rFonts w:hint="eastAsia"/>
        </w:rPr>
        <w:t>)</w:t>
      </w:r>
      <w:r>
        <w:rPr>
          <w:rFonts w:hint="eastAsia"/>
        </w:rPr>
        <w:t>のグラフを出力します。</w:t>
      </w:r>
    </w:p>
    <w:p w:rsidR="00DE1B46" w:rsidRDefault="00DE1B46" w:rsidP="00DE1B46"/>
    <w:p w:rsidR="0035379E" w:rsidRDefault="0035379E" w:rsidP="0035379E">
      <w:pPr>
        <w:pStyle w:val="3"/>
        <w:ind w:right="210"/>
      </w:pPr>
      <w:bookmarkStart w:id="1101" w:name="_Toc412026975"/>
      <w:bookmarkStart w:id="1102" w:name="_Toc444757853"/>
      <w:bookmarkStart w:id="1103" w:name="_Toc444763082"/>
      <w:r>
        <w:rPr>
          <w:rFonts w:hint="eastAsia"/>
        </w:rPr>
        <w:t>xml_testコマンドのDOTファイル</w:t>
      </w:r>
      <w:bookmarkEnd w:id="1101"/>
      <w:bookmarkEnd w:id="1102"/>
      <w:bookmarkEnd w:id="1103"/>
    </w:p>
    <w:p w:rsidR="0035379E" w:rsidRDefault="00882666" w:rsidP="0035379E">
      <w:r>
        <w:rPr>
          <w:rFonts w:hint="eastAsia"/>
        </w:rPr>
        <w:t>ノードは、</w:t>
      </w:r>
      <w:r>
        <w:rPr>
          <w:rFonts w:hint="eastAsia"/>
        </w:rPr>
        <w:t>Simulink</w:t>
      </w:r>
      <w:r>
        <w:rPr>
          <w:rFonts w:hint="eastAsia"/>
        </w:rPr>
        <w:t>のブロックで、エッジはブロック間の接続を示します。</w:t>
      </w:r>
    </w:p>
    <w:p w:rsidR="0035379E" w:rsidRDefault="0035379E" w:rsidP="0035379E">
      <w:pPr>
        <w:pStyle w:val="3"/>
        <w:ind w:right="210"/>
      </w:pPr>
      <w:bookmarkStart w:id="1104" w:name="_Toc412026976"/>
      <w:bookmarkStart w:id="1105" w:name="_Toc444757854"/>
      <w:bookmarkStart w:id="1106" w:name="_Toc444763083"/>
      <w:r>
        <w:rPr>
          <w:rFonts w:hint="eastAsia"/>
        </w:rPr>
        <w:t>opt(llvm-BLXMLPerf.so)のDOTファイル</w:t>
      </w:r>
      <w:bookmarkEnd w:id="1104"/>
      <w:bookmarkEnd w:id="1105"/>
      <w:bookmarkEnd w:id="1106"/>
    </w:p>
    <w:p w:rsidR="00DE1B46" w:rsidRDefault="00DE1B46" w:rsidP="0035379E">
      <w:pPr>
        <w:pStyle w:val="4"/>
        <w:ind w:right="210"/>
      </w:pPr>
      <w:bookmarkStart w:id="1107" w:name="_Toc444757855"/>
      <w:bookmarkStart w:id="1108" w:name="_Toc444763084"/>
      <w:r>
        <w:rPr>
          <w:rFonts w:hint="eastAsia"/>
        </w:rPr>
        <w:t>ノード</w:t>
      </w:r>
      <w:bookmarkEnd w:id="1107"/>
      <w:bookmarkEnd w:id="1108"/>
    </w:p>
    <w:p w:rsidR="00DE1B46" w:rsidRDefault="00DE1B46" w:rsidP="00DE1B46">
      <w:r>
        <w:rPr>
          <w:rFonts w:hint="eastAsia"/>
        </w:rPr>
        <w:t>ノードは基本ブロックまたはまとめられた固定回回るループです。属性は以下のようになっています。</w:t>
      </w:r>
    </w:p>
    <w:p w:rsidR="00DE1B46" w:rsidRDefault="00DE1B46" w:rsidP="00DE1B46">
      <w:pPr>
        <w:pStyle w:val="af5"/>
        <w:numPr>
          <w:ilvl w:val="0"/>
          <w:numId w:val="26"/>
        </w:numPr>
        <w:ind w:leftChars="0"/>
      </w:pPr>
      <w:r>
        <w:rPr>
          <w:rFonts w:hint="eastAsia"/>
        </w:rPr>
        <w:t>赤枠</w:t>
      </w:r>
      <w:r>
        <w:rPr>
          <w:rFonts w:hint="eastAsia"/>
        </w:rPr>
        <w:t>(red)</w:t>
      </w:r>
      <w:r>
        <w:rPr>
          <w:rFonts w:hint="eastAsia"/>
        </w:rPr>
        <w:t>かつ塗りつぶされているノード</w:t>
      </w:r>
      <w:r>
        <w:rPr>
          <w:rFonts w:hint="eastAsia"/>
        </w:rPr>
        <w:t>(plum)</w:t>
      </w:r>
      <w:r>
        <w:rPr>
          <w:rFonts w:hint="eastAsia"/>
        </w:rPr>
        <w:t>は、固定回回るループを一つにまとめたもの</w:t>
      </w:r>
    </w:p>
    <w:p w:rsidR="00DE1B46" w:rsidRDefault="00DE1B46" w:rsidP="00DE1B46">
      <w:pPr>
        <w:pStyle w:val="af5"/>
        <w:numPr>
          <w:ilvl w:val="0"/>
          <w:numId w:val="26"/>
        </w:numPr>
        <w:ind w:leftChars="0"/>
      </w:pPr>
      <w:r>
        <w:rPr>
          <w:rFonts w:hint="eastAsia"/>
        </w:rPr>
        <w:t>青枠</w:t>
      </w:r>
      <w:r>
        <w:rPr>
          <w:rFonts w:hint="eastAsia"/>
        </w:rPr>
        <w:t>(blue)</w:t>
      </w:r>
      <w:r>
        <w:rPr>
          <w:rFonts w:hint="eastAsia"/>
        </w:rPr>
        <w:t>のノードは、最大回数がわかっているループのヘッド</w:t>
      </w:r>
      <w:r>
        <w:rPr>
          <w:rFonts w:hint="eastAsia"/>
        </w:rPr>
        <w:t>(</w:t>
      </w:r>
      <w:r>
        <w:rPr>
          <w:rFonts w:hint="eastAsia"/>
        </w:rPr>
        <w:t>基本ブロック</w:t>
      </w:r>
      <w:r>
        <w:rPr>
          <w:rFonts w:hint="eastAsia"/>
        </w:rPr>
        <w:t>)</w:t>
      </w:r>
    </w:p>
    <w:p w:rsidR="00DE1B46" w:rsidRDefault="00DE1B46" w:rsidP="00DE1B46">
      <w:pPr>
        <w:pStyle w:val="af5"/>
        <w:numPr>
          <w:ilvl w:val="0"/>
          <w:numId w:val="26"/>
        </w:numPr>
        <w:ind w:leftChars="0"/>
      </w:pPr>
      <w:r>
        <w:rPr>
          <w:rFonts w:hint="eastAsia"/>
        </w:rPr>
        <w:t>それ以外のノードは通常の基本ブロック</w:t>
      </w:r>
    </w:p>
    <w:p w:rsidR="00DE1B46" w:rsidRDefault="00DE1B46" w:rsidP="00DE1B46">
      <w:pPr>
        <w:pStyle w:val="af5"/>
        <w:numPr>
          <w:ilvl w:val="0"/>
          <w:numId w:val="26"/>
        </w:numPr>
        <w:ind w:leftChars="0"/>
      </w:pPr>
      <w:r>
        <w:rPr>
          <w:rFonts w:hint="eastAsia"/>
        </w:rPr>
        <w:t>box</w:t>
      </w:r>
      <w:r>
        <w:rPr>
          <w:rFonts w:hint="eastAsia"/>
        </w:rPr>
        <w:t>のノードは、ループのヘッドへの</w:t>
      </w:r>
      <w:r>
        <w:rPr>
          <w:rFonts w:hint="eastAsia"/>
        </w:rPr>
        <w:t>backedge</w:t>
      </w:r>
      <w:r>
        <w:rPr>
          <w:rFonts w:hint="eastAsia"/>
        </w:rPr>
        <w:t>を示すためのダミーノード</w:t>
      </w:r>
    </w:p>
    <w:p w:rsidR="00DE1B46" w:rsidRDefault="00DE1B46" w:rsidP="00DE1B46">
      <w:pPr>
        <w:pStyle w:val="af5"/>
        <w:numPr>
          <w:ilvl w:val="0"/>
          <w:numId w:val="26"/>
        </w:numPr>
        <w:ind w:leftChars="0"/>
      </w:pPr>
      <w:r>
        <w:rPr>
          <w:rFonts w:hint="eastAsia"/>
        </w:rPr>
        <w:t>内部の数字は上から順に、そのノードの</w:t>
      </w:r>
      <w:r>
        <w:rPr>
          <w:rFonts w:hint="eastAsia"/>
        </w:rPr>
        <w:t>best/typical/worst</w:t>
      </w:r>
      <w:r>
        <w:rPr>
          <w:rFonts w:hint="eastAsia"/>
        </w:rPr>
        <w:t>の処理サイクル</w:t>
      </w:r>
    </w:p>
    <w:p w:rsidR="00DE1B46" w:rsidRDefault="00DE1B46" w:rsidP="00DE1B46">
      <w:pPr>
        <w:pStyle w:val="af5"/>
        <w:numPr>
          <w:ilvl w:val="0"/>
          <w:numId w:val="26"/>
        </w:numPr>
        <w:ind w:leftChars="0"/>
      </w:pPr>
      <w:r>
        <w:rPr>
          <w:rFonts w:hint="eastAsia"/>
        </w:rPr>
        <w:t>最後の</w:t>
      </w:r>
      <w:r>
        <w:rPr>
          <w:rFonts w:hint="eastAsia"/>
        </w:rPr>
        <w:t>[]</w:t>
      </w:r>
      <w:r>
        <w:rPr>
          <w:rFonts w:hint="eastAsia"/>
        </w:rPr>
        <w:t>内の数字は、終端までの平均処理時間です</w:t>
      </w:r>
      <w:r>
        <w:rPr>
          <w:rFonts w:hint="eastAsia"/>
        </w:rPr>
        <w:t>(successor</w:t>
      </w:r>
      <w:r>
        <w:rPr>
          <w:rFonts w:hint="eastAsia"/>
        </w:rPr>
        <w:t>の各処理時間と等確率分岐によって平均化した処理時間</w:t>
      </w:r>
      <w:r>
        <w:rPr>
          <w:rFonts w:hint="eastAsia"/>
        </w:rPr>
        <w:t>)</w:t>
      </w:r>
    </w:p>
    <w:p w:rsidR="00DE1B46" w:rsidRDefault="00DE1B46" w:rsidP="00DE1B46"/>
    <w:p w:rsidR="00DE1B46" w:rsidRDefault="00DE1B46" w:rsidP="0035379E">
      <w:pPr>
        <w:pStyle w:val="4"/>
        <w:ind w:right="210"/>
      </w:pPr>
      <w:bookmarkStart w:id="1109" w:name="_Toc444757856"/>
      <w:bookmarkStart w:id="1110" w:name="_Toc444763085"/>
      <w:r>
        <w:rPr>
          <w:rFonts w:hint="eastAsia"/>
        </w:rPr>
        <w:t>エッジ</w:t>
      </w:r>
      <w:bookmarkEnd w:id="1109"/>
      <w:bookmarkEnd w:id="1110"/>
    </w:p>
    <w:p w:rsidR="00DE1B46" w:rsidRDefault="00DE1B46" w:rsidP="00DE1B46">
      <w:r>
        <w:rPr>
          <w:rFonts w:hint="eastAsia"/>
        </w:rPr>
        <w:t>エッジは</w:t>
      </w:r>
      <w:r>
        <w:rPr>
          <w:rFonts w:hint="eastAsia"/>
        </w:rPr>
        <w:t>successor</w:t>
      </w:r>
      <w:r>
        <w:rPr>
          <w:rFonts w:hint="eastAsia"/>
        </w:rPr>
        <w:t>になります。</w:t>
      </w:r>
    </w:p>
    <w:p w:rsidR="00DE1B46" w:rsidRDefault="00DE1B46" w:rsidP="00DE1B46">
      <w:pPr>
        <w:pStyle w:val="af5"/>
        <w:numPr>
          <w:ilvl w:val="0"/>
          <w:numId w:val="27"/>
        </w:numPr>
        <w:ind w:leftChars="0"/>
      </w:pPr>
      <w:r>
        <w:rPr>
          <w:rFonts w:hint="eastAsia"/>
        </w:rPr>
        <w:t>緑</w:t>
      </w:r>
      <w:r>
        <w:rPr>
          <w:rFonts w:hint="eastAsia"/>
        </w:rPr>
        <w:t>(green)</w:t>
      </w:r>
      <w:r>
        <w:rPr>
          <w:rFonts w:hint="eastAsia"/>
        </w:rPr>
        <w:t>は最短経路</w:t>
      </w:r>
    </w:p>
    <w:p w:rsidR="00DE1B46" w:rsidRDefault="00DE1B46" w:rsidP="00DE1B46">
      <w:pPr>
        <w:pStyle w:val="af5"/>
        <w:numPr>
          <w:ilvl w:val="0"/>
          <w:numId w:val="27"/>
        </w:numPr>
        <w:ind w:leftChars="0"/>
      </w:pPr>
      <w:r>
        <w:rPr>
          <w:rFonts w:hint="eastAsia"/>
        </w:rPr>
        <w:t>青</w:t>
      </w:r>
      <w:r>
        <w:rPr>
          <w:rFonts w:hint="eastAsia"/>
        </w:rPr>
        <w:t>(blue)</w:t>
      </w:r>
      <w:r>
        <w:rPr>
          <w:rFonts w:hint="eastAsia"/>
        </w:rPr>
        <w:t>は最長経路。最長経路が最短経路と重なる場合は、最短経路の表示が優先</w:t>
      </w:r>
    </w:p>
    <w:p w:rsidR="0035379E" w:rsidRDefault="0035379E" w:rsidP="00DE1B46">
      <w:pPr>
        <w:pStyle w:val="af5"/>
        <w:numPr>
          <w:ilvl w:val="0"/>
          <w:numId w:val="27"/>
        </w:numPr>
        <w:ind w:leftChars="0"/>
      </w:pPr>
      <w:r>
        <w:rPr>
          <w:rFonts w:hint="eastAsia"/>
        </w:rPr>
        <w:t>赤</w:t>
      </w:r>
      <w:r>
        <w:rPr>
          <w:rFonts w:hint="eastAsia"/>
        </w:rPr>
        <w:t>(red)</w:t>
      </w:r>
      <w:r>
        <w:rPr>
          <w:rFonts w:hint="eastAsia"/>
        </w:rPr>
        <w:t>の破線はループのバックエッジ</w:t>
      </w:r>
    </w:p>
    <w:p w:rsidR="0035379E" w:rsidRDefault="0035379E" w:rsidP="00DE1B46">
      <w:pPr>
        <w:pStyle w:val="af5"/>
        <w:numPr>
          <w:ilvl w:val="0"/>
          <w:numId w:val="27"/>
        </w:numPr>
        <w:ind w:leftChars="0"/>
      </w:pPr>
      <w:r>
        <w:rPr>
          <w:rFonts w:hint="eastAsia"/>
        </w:rPr>
        <w:t>黒の破線はダミーノードへの接続を示す</w:t>
      </w:r>
    </w:p>
    <w:p w:rsidR="0035379E" w:rsidRDefault="0035379E" w:rsidP="00DE1B46">
      <w:pPr>
        <w:pStyle w:val="af5"/>
        <w:numPr>
          <w:ilvl w:val="0"/>
          <w:numId w:val="27"/>
        </w:numPr>
        <w:ind w:leftChars="0"/>
      </w:pPr>
      <w:r>
        <w:rPr>
          <w:rFonts w:hint="eastAsia"/>
        </w:rPr>
        <w:t>数字はヘッドのノードの処理時間を経路探索のための距離</w:t>
      </w:r>
      <w:r>
        <w:rPr>
          <w:rFonts w:hint="eastAsia"/>
        </w:rPr>
        <w:t>(distance)</w:t>
      </w:r>
      <w:r>
        <w:rPr>
          <w:rFonts w:hint="eastAsia"/>
        </w:rPr>
        <w:t>で、上から順に</w:t>
      </w:r>
      <w:r>
        <w:rPr>
          <w:rFonts w:hint="eastAsia"/>
        </w:rPr>
        <w:t>best/typical/worst</w:t>
      </w:r>
      <w:r>
        <w:rPr>
          <w:rFonts w:hint="eastAsia"/>
        </w:rPr>
        <w:t>となる</w:t>
      </w:r>
    </w:p>
    <w:p w:rsidR="0035379E" w:rsidRDefault="0035379E" w:rsidP="00DE1B46">
      <w:pPr>
        <w:widowControl/>
        <w:jc w:val="left"/>
      </w:pPr>
    </w:p>
    <w:p w:rsidR="003E05B6" w:rsidRDefault="003E05B6">
      <w:pPr>
        <w:widowControl/>
        <w:jc w:val="left"/>
        <w:rPr>
          <w:rFonts w:ascii="ＭＳ 明朝" w:hAnsi="Arial"/>
          <w:b/>
          <w:sz w:val="24"/>
        </w:rPr>
      </w:pPr>
      <w:r>
        <w:br w:type="page"/>
      </w:r>
    </w:p>
    <w:p w:rsidR="007E25C7" w:rsidRDefault="007E25C7" w:rsidP="007E25C7">
      <w:pPr>
        <w:pStyle w:val="2"/>
      </w:pPr>
      <w:bookmarkStart w:id="1111" w:name="_Ref410301738"/>
      <w:bookmarkStart w:id="1112" w:name="_Toc412026977"/>
      <w:bookmarkStart w:id="1113" w:name="_Toc444757857"/>
      <w:bookmarkStart w:id="1114" w:name="_Toc444763086"/>
      <w:r>
        <w:rPr>
          <w:rFonts w:hint="eastAsia"/>
        </w:rPr>
        <w:t>ブロック情報CSVファイル</w:t>
      </w:r>
      <w:bookmarkEnd w:id="1111"/>
      <w:bookmarkEnd w:id="1112"/>
      <w:bookmarkEnd w:id="1113"/>
      <w:bookmarkEnd w:id="1114"/>
    </w:p>
    <w:p w:rsidR="007E25C7" w:rsidRPr="007E25C7" w:rsidRDefault="007E25C7" w:rsidP="007E25C7">
      <w:r>
        <w:rPr>
          <w:rFonts w:hint="eastAsia"/>
        </w:rPr>
        <w:t>XML</w:t>
      </w:r>
      <w:r>
        <w:rPr>
          <w:rFonts w:hint="eastAsia"/>
        </w:rPr>
        <w:t>の</w:t>
      </w:r>
      <w:r>
        <w:rPr>
          <w:rFonts w:hint="eastAsia"/>
        </w:rPr>
        <w:t>Simulink</w:t>
      </w:r>
      <w:r>
        <w:rPr>
          <w:rFonts w:hint="eastAsia"/>
        </w:rPr>
        <w:t>ブロックに付加する情報を指定します。</w:t>
      </w:r>
      <w:r w:rsidR="00567944">
        <w:rPr>
          <w:rFonts w:hint="eastAsia"/>
        </w:rPr>
        <w:t>本情報は、主にコードトランスレータの処理に使用します。</w:t>
      </w:r>
      <w:r>
        <w:rPr>
          <w:rFonts w:hint="eastAsia"/>
        </w:rPr>
        <w:t>CSV</w:t>
      </w:r>
      <w:r>
        <w:rPr>
          <w:rFonts w:hint="eastAsia"/>
        </w:rPr>
        <w:t>の形式は以下の通りです。</w:t>
      </w:r>
    </w:p>
    <w:p w:rsidR="007E25C7" w:rsidRDefault="007E25C7" w:rsidP="007E25C7">
      <w:r>
        <w:rPr>
          <w:rFonts w:hAnsi="ＭＳ ゴシック"/>
          <w:noProof/>
        </w:rPr>
        <mc:AlternateContent>
          <mc:Choice Requires="wpc">
            <w:drawing>
              <wp:inline distT="0" distB="0" distL="0" distR="0" wp14:anchorId="6D9996DE" wp14:editId="383DAC99">
                <wp:extent cx="5400040" cy="419051"/>
                <wp:effectExtent l="0" t="0" r="29210" b="635"/>
                <wp:docPr id="45" name="キャンバス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0" name="正方形/長方形 230"/>
                        <wps:cNvSpPr/>
                        <wps:spPr>
                          <a:xfrm>
                            <a:off x="76199" y="35998"/>
                            <a:ext cx="5324476" cy="33547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065594" w:rsidRDefault="00B00A8E" w:rsidP="007E25C7">
                              <w:pPr>
                                <w:rPr>
                                  <w:rFonts w:asciiTheme="majorEastAsia" w:eastAsiaTheme="majorEastAsia" w:hAnsiTheme="majorEastAsia"/>
                                  <w:color w:val="000000" w:themeColor="text1"/>
                                  <w:sz w:val="20"/>
                                  <w:szCs w:val="18"/>
                                </w:rPr>
                              </w:pPr>
                              <w:r w:rsidRPr="00065594">
                                <w:rPr>
                                  <w:color w:val="000000" w:themeColor="text1"/>
                                  <w:szCs w:val="18"/>
                                </w:rPr>
                                <w:t xml:space="preserve"> </w:t>
                              </w:r>
                              <w:r w:rsidRPr="00065594">
                                <w:rPr>
                                  <w:rFonts w:asciiTheme="majorEastAsia" w:eastAsiaTheme="majorEastAsia" w:hAnsiTheme="majorEastAsia"/>
                                  <w:color w:val="000000" w:themeColor="text1"/>
                                  <w:szCs w:val="18"/>
                                </w:rPr>
                                <w:t xml:space="preserve"> </w:t>
                              </w:r>
                              <w:r w:rsidRPr="00065594">
                                <w:rPr>
                                  <w:rFonts w:asciiTheme="majorEastAsia" w:eastAsiaTheme="majorEastAsia" w:hAnsiTheme="majorEastAsia" w:hint="eastAsia"/>
                                  <w:color w:val="000000" w:themeColor="text1"/>
                                  <w:szCs w:val="18"/>
                                </w:rPr>
                                <w:t>ブロック名,ブロックID,プロセッサ情報,結合先ブロック名,結合先ブロックID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D9996DE" id="キャンバス 45" o:spid="_x0000_s1104" editas="canvas" style="width:425.2pt;height:33pt;mso-position-horizontal-relative:char;mso-position-vertical-relative:line" coordsize="54000,4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">
                <v:shape id="_x0000_s1105" type="#_x0000_t75" style="position:absolute;width:54000;height:4184;visibility:visible;mso-wrap-style:square">
                  <v:fill o:detectmouseclick="t"/>
                  <v:path o:connecttype="none"/>
                </v:shape>
                <v:rect id="正方形/長方形 230" o:spid="_x0000_s1106" style="position:absolute;left:761;top:359;width:53245;height:3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DQqcMA&#10;AADcAAAADwAAAGRycy9kb3ducmV2LnhtbERPTWvCQBC9C/0Pywi9SN2oICV1FWlpyUGEanvobcxO&#10;s6nZ2ZAdNf5791Dw+Hjfi1XvG3WmLtaBDUzGGSjiMtiaKwNf+/enZ1BRkC02gcnAlSKslg+DBeY2&#10;XPiTzjupVArhmKMBJ9LmWsfSkcc4Di1x4n5D51ES7CptO7ykcN/oaZbNtceaU4PDll4dlcfdyRv4&#10;KXqp/iYfsjni6HtUuEO5fTsY8zjs1y+ghHq5i//dhTUwnaX56Uw6Anp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DQqcMAAADcAAAADwAAAAAAAAAAAAAAAACYAgAAZHJzL2Rv&#10;d25yZXYueG1sUEsFBgAAAAAEAAQA9QAAAIgDAAAAAA==&#10;" filled="f" strokecolor="black [3213]" strokeweight="1pt">
                  <v:textbox>
                    <w:txbxContent>
                      <w:p w:rsidR="00B00A8E" w:rsidRPr="00065594" w:rsidRDefault="00B00A8E" w:rsidP="007E25C7">
                        <w:pPr>
                          <w:rPr>
                            <w:rFonts w:asciiTheme="majorEastAsia" w:eastAsiaTheme="majorEastAsia" w:hAnsiTheme="majorEastAsia"/>
                            <w:color w:val="000000" w:themeColor="text1"/>
                            <w:sz w:val="20"/>
                            <w:szCs w:val="18"/>
                          </w:rPr>
                        </w:pPr>
                        <w:r w:rsidRPr="00065594">
                          <w:rPr>
                            <w:color w:val="000000" w:themeColor="text1"/>
                            <w:szCs w:val="18"/>
                          </w:rPr>
                          <w:t xml:space="preserve"> </w:t>
                        </w:r>
                        <w:r w:rsidRPr="00065594">
                          <w:rPr>
                            <w:rFonts w:asciiTheme="majorEastAsia" w:eastAsiaTheme="majorEastAsia" w:hAnsiTheme="majorEastAsia"/>
                            <w:color w:val="000000" w:themeColor="text1"/>
                            <w:szCs w:val="18"/>
                          </w:rPr>
                          <w:t xml:space="preserve"> </w:t>
                        </w:r>
                        <w:r w:rsidRPr="00065594">
                          <w:rPr>
                            <w:rFonts w:asciiTheme="majorEastAsia" w:eastAsiaTheme="majorEastAsia" w:hAnsiTheme="majorEastAsia" w:hint="eastAsia"/>
                            <w:color w:val="000000" w:themeColor="text1"/>
                            <w:szCs w:val="18"/>
                          </w:rPr>
                          <w:t>ブロック名,ブロックID,プロセッサ情報,結合先ブロック名,結合先ブロックID</w:t>
                        </w:r>
                      </w:p>
                    </w:txbxContent>
                  </v:textbox>
                </v:rect>
                <w10:anchorlock/>
              </v:group>
            </w:pict>
          </mc:Fallback>
        </mc:AlternateContent>
      </w:r>
    </w:p>
    <w:p w:rsidR="007E25C7" w:rsidRDefault="007E25C7" w:rsidP="007E25C7">
      <w:r>
        <w:rPr>
          <w:rFonts w:hint="eastAsia"/>
        </w:rPr>
        <w:t>各フィールドのは以下の通りです。</w:t>
      </w:r>
    </w:p>
    <w:p w:rsidR="0080459B" w:rsidRDefault="0080459B" w:rsidP="0080459B">
      <w:pPr>
        <w:pStyle w:val="ae"/>
      </w:pPr>
      <w:bookmarkStart w:id="1115" w:name="_Toc444758108"/>
      <w:bookmarkStart w:id="1116" w:name="_Toc444763243"/>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6</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1</w:t>
      </w:r>
      <w:r w:rsidR="00493A98">
        <w:fldChar w:fldCharType="end"/>
      </w:r>
      <w:r>
        <w:rPr>
          <w:rFonts w:hint="eastAsia"/>
        </w:rPr>
        <w:t xml:space="preserve"> CSV</w:t>
      </w:r>
      <w:r>
        <w:rPr>
          <w:rFonts w:hint="eastAsia"/>
        </w:rPr>
        <w:t>ファイルのフィールド</w:t>
      </w:r>
      <w:bookmarkEnd w:id="1115"/>
      <w:bookmarkEnd w:id="1116"/>
    </w:p>
    <w:tbl>
      <w:tblPr>
        <w:tblStyle w:val="ad"/>
        <w:tblW w:w="8897" w:type="dxa"/>
        <w:tblLook w:val="04A0" w:firstRow="1" w:lastRow="0" w:firstColumn="1" w:lastColumn="0" w:noHBand="0" w:noVBand="1"/>
      </w:tblPr>
      <w:tblGrid>
        <w:gridCol w:w="1384"/>
        <w:gridCol w:w="1985"/>
        <w:gridCol w:w="5528"/>
      </w:tblGrid>
      <w:tr w:rsidR="007E25C7" w:rsidTr="00065594">
        <w:tc>
          <w:tcPr>
            <w:tcW w:w="1384" w:type="dxa"/>
            <w:shd w:val="clear" w:color="auto" w:fill="A6A6A6" w:themeFill="background1" w:themeFillShade="A6"/>
          </w:tcPr>
          <w:p w:rsidR="007E25C7" w:rsidRDefault="007E25C7" w:rsidP="003A6C54">
            <w:pPr>
              <w:jc w:val="center"/>
            </w:pPr>
            <w:r>
              <w:rPr>
                <w:rFonts w:hint="eastAsia"/>
              </w:rPr>
              <w:t>フィールド</w:t>
            </w:r>
          </w:p>
        </w:tc>
        <w:tc>
          <w:tcPr>
            <w:tcW w:w="1985" w:type="dxa"/>
            <w:shd w:val="clear" w:color="auto" w:fill="A6A6A6" w:themeFill="background1" w:themeFillShade="A6"/>
          </w:tcPr>
          <w:p w:rsidR="007E25C7" w:rsidRDefault="007E25C7" w:rsidP="003A6C54">
            <w:pPr>
              <w:jc w:val="center"/>
            </w:pPr>
            <w:r>
              <w:rPr>
                <w:rFonts w:hint="eastAsia"/>
              </w:rPr>
              <w:t>意味</w:t>
            </w:r>
          </w:p>
        </w:tc>
        <w:tc>
          <w:tcPr>
            <w:tcW w:w="5528" w:type="dxa"/>
            <w:shd w:val="clear" w:color="auto" w:fill="A6A6A6" w:themeFill="background1" w:themeFillShade="A6"/>
          </w:tcPr>
          <w:p w:rsidR="007E25C7" w:rsidRDefault="007E25C7" w:rsidP="003A6C54">
            <w:pPr>
              <w:jc w:val="center"/>
            </w:pPr>
            <w:r>
              <w:rPr>
                <w:rFonts w:hint="eastAsia"/>
              </w:rPr>
              <w:t>説明</w:t>
            </w:r>
          </w:p>
        </w:tc>
      </w:tr>
      <w:tr w:rsidR="007E25C7" w:rsidTr="00065594">
        <w:tc>
          <w:tcPr>
            <w:tcW w:w="1384" w:type="dxa"/>
          </w:tcPr>
          <w:p w:rsidR="007E25C7" w:rsidRDefault="007E25C7" w:rsidP="007E25C7">
            <w:r>
              <w:rPr>
                <w:rFonts w:hint="eastAsia"/>
              </w:rPr>
              <w:t>1</w:t>
            </w:r>
          </w:p>
        </w:tc>
        <w:tc>
          <w:tcPr>
            <w:tcW w:w="1985" w:type="dxa"/>
          </w:tcPr>
          <w:p w:rsidR="007E25C7" w:rsidRDefault="007E25C7" w:rsidP="007E25C7">
            <w:r>
              <w:rPr>
                <w:rFonts w:hint="eastAsia"/>
              </w:rPr>
              <w:t>ブロック名</w:t>
            </w:r>
          </w:p>
        </w:tc>
        <w:tc>
          <w:tcPr>
            <w:tcW w:w="5528" w:type="dxa"/>
          </w:tcPr>
          <w:p w:rsidR="00B470A2" w:rsidRDefault="007E25C7" w:rsidP="00B470A2">
            <w:r>
              <w:rPr>
                <w:rFonts w:hint="eastAsia"/>
              </w:rPr>
              <w:t>処理対象のブロック名</w:t>
            </w:r>
            <w:r w:rsidR="00B470A2">
              <w:rPr>
                <w:rFonts w:hint="eastAsia"/>
              </w:rPr>
              <w:t>。ブロック</w:t>
            </w:r>
            <w:r w:rsidR="00B470A2">
              <w:rPr>
                <w:rFonts w:hint="eastAsia"/>
              </w:rPr>
              <w:t>ID</w:t>
            </w:r>
            <w:r w:rsidR="00B470A2">
              <w:rPr>
                <w:rFonts w:hint="eastAsia"/>
              </w:rPr>
              <w:t>が指定されていない場合は必須です。ブロック</w:t>
            </w:r>
            <w:r w:rsidR="00B470A2">
              <w:rPr>
                <w:rFonts w:hint="eastAsia"/>
              </w:rPr>
              <w:t>ID</w:t>
            </w:r>
            <w:r w:rsidR="00B470A2">
              <w:rPr>
                <w:rFonts w:hint="eastAsia"/>
              </w:rPr>
              <w:t>が指定されている場合、省略可能です。また、ブロック</w:t>
            </w:r>
            <w:r w:rsidR="00B470A2">
              <w:rPr>
                <w:rFonts w:hint="eastAsia"/>
              </w:rPr>
              <w:t>ID</w:t>
            </w:r>
            <w:r w:rsidR="00B470A2">
              <w:rPr>
                <w:rFonts w:hint="eastAsia"/>
              </w:rPr>
              <w:t>と両方指定されている場合、ブロック名の指定が優先されます。</w:t>
            </w:r>
          </w:p>
        </w:tc>
      </w:tr>
      <w:tr w:rsidR="00B470A2" w:rsidTr="00065594">
        <w:tc>
          <w:tcPr>
            <w:tcW w:w="1384" w:type="dxa"/>
          </w:tcPr>
          <w:p w:rsidR="00B470A2" w:rsidRDefault="00B470A2" w:rsidP="007E25C7">
            <w:r>
              <w:rPr>
                <w:rFonts w:hint="eastAsia"/>
              </w:rPr>
              <w:t>2</w:t>
            </w:r>
          </w:p>
        </w:tc>
        <w:tc>
          <w:tcPr>
            <w:tcW w:w="1985" w:type="dxa"/>
          </w:tcPr>
          <w:p w:rsidR="00B470A2" w:rsidRDefault="00B470A2" w:rsidP="007E25C7">
            <w:r>
              <w:rPr>
                <w:rFonts w:hint="eastAsia"/>
              </w:rPr>
              <w:t>ブロック</w:t>
            </w:r>
            <w:r>
              <w:rPr>
                <w:rFonts w:hint="eastAsia"/>
              </w:rPr>
              <w:t>ID</w:t>
            </w:r>
          </w:p>
        </w:tc>
        <w:tc>
          <w:tcPr>
            <w:tcW w:w="5528" w:type="dxa"/>
          </w:tcPr>
          <w:p w:rsidR="00B470A2" w:rsidRDefault="00B470A2" w:rsidP="00B470A2">
            <w:r>
              <w:rPr>
                <w:rFonts w:hint="eastAsia"/>
              </w:rPr>
              <w:t>処理対象のブロック</w:t>
            </w:r>
            <w:r>
              <w:rPr>
                <w:rFonts w:hint="eastAsia"/>
              </w:rPr>
              <w:t>ID</w:t>
            </w:r>
            <w:r>
              <w:rPr>
                <w:rFonts w:hint="eastAsia"/>
              </w:rPr>
              <w:t>。ブロック名が指定されていない場合は必須です。ブロック名が指定されている場合、この指定は無視します。</w:t>
            </w:r>
          </w:p>
        </w:tc>
      </w:tr>
      <w:tr w:rsidR="007E25C7" w:rsidTr="00065594">
        <w:tc>
          <w:tcPr>
            <w:tcW w:w="1384" w:type="dxa"/>
          </w:tcPr>
          <w:p w:rsidR="007E25C7" w:rsidRDefault="00B470A2" w:rsidP="007E25C7">
            <w:r>
              <w:rPr>
                <w:rFonts w:hint="eastAsia"/>
              </w:rPr>
              <w:t>3</w:t>
            </w:r>
          </w:p>
        </w:tc>
        <w:tc>
          <w:tcPr>
            <w:tcW w:w="1985" w:type="dxa"/>
          </w:tcPr>
          <w:p w:rsidR="007E25C7" w:rsidRDefault="007E25C7" w:rsidP="007E25C7">
            <w:r>
              <w:rPr>
                <w:rFonts w:hint="eastAsia"/>
              </w:rPr>
              <w:t>プロセッサ情報</w:t>
            </w:r>
          </w:p>
        </w:tc>
        <w:tc>
          <w:tcPr>
            <w:tcW w:w="5528" w:type="dxa"/>
          </w:tcPr>
          <w:p w:rsidR="007E25C7" w:rsidRDefault="00567944" w:rsidP="007E25C7">
            <w:r>
              <w:rPr>
                <w:rFonts w:hint="eastAsia"/>
              </w:rPr>
              <w:t>コア割り当て等の情報を指定します</w:t>
            </w:r>
            <w:r w:rsidR="003E05B6">
              <w:rPr>
                <w:rFonts w:hint="eastAsia"/>
              </w:rPr>
              <w:t>。</w:t>
            </w:r>
          </w:p>
          <w:p w:rsidR="00567944" w:rsidRDefault="00B470A2" w:rsidP="007E25C7">
            <w:r>
              <w:rPr>
                <w:rFonts w:hint="eastAsia"/>
              </w:rPr>
              <w:t>現状は、</w:t>
            </w:r>
            <w:r>
              <w:rPr>
                <w:rFonts w:hint="eastAsia"/>
              </w:rPr>
              <w:t>CPU</w:t>
            </w:r>
            <w:r>
              <w:rPr>
                <w:rFonts w:hint="eastAsia"/>
              </w:rPr>
              <w:t>コア番号</w:t>
            </w:r>
            <w:r>
              <w:rPr>
                <w:rFonts w:hint="eastAsia"/>
              </w:rPr>
              <w:t>(0</w:t>
            </w:r>
            <w:r>
              <w:rPr>
                <w:rFonts w:hint="eastAsia"/>
              </w:rPr>
              <w:t>以上</w:t>
            </w:r>
            <w:r>
              <w:rPr>
                <w:rFonts w:hint="eastAsia"/>
              </w:rPr>
              <w:t>)</w:t>
            </w:r>
            <w:r>
              <w:rPr>
                <w:rFonts w:hint="eastAsia"/>
              </w:rPr>
              <w:t>です。</w:t>
            </w:r>
            <w:r>
              <w:rPr>
                <w:rFonts w:hint="eastAsia"/>
              </w:rPr>
              <w:t>-1</w:t>
            </w:r>
            <w:r>
              <w:rPr>
                <w:rFonts w:hint="eastAsia"/>
              </w:rPr>
              <w:t>はコア割り当てを行いません。</w:t>
            </w:r>
          </w:p>
          <w:p w:rsidR="003E05B6" w:rsidRPr="00567944" w:rsidRDefault="003E05B6" w:rsidP="00B470A2">
            <w:r>
              <w:rPr>
                <w:rFonts w:hint="eastAsia"/>
              </w:rPr>
              <w:t>このフィールドは下記の結合先ブロックのフィールドとは排他です。このフィールドを指定する場合は下記の結合先</w:t>
            </w:r>
            <w:r w:rsidR="00B470A2">
              <w:rPr>
                <w:rFonts w:hint="eastAsia"/>
              </w:rPr>
              <w:t>ブロックまたは結合先ブロック</w:t>
            </w:r>
            <w:r w:rsidR="00B470A2">
              <w:rPr>
                <w:rFonts w:hint="eastAsia"/>
              </w:rPr>
              <w:t>ID</w:t>
            </w:r>
            <w:r w:rsidR="00B470A2">
              <w:rPr>
                <w:rFonts w:hint="eastAsia"/>
              </w:rPr>
              <w:t>を</w:t>
            </w:r>
            <w:r>
              <w:rPr>
                <w:rFonts w:hint="eastAsia"/>
              </w:rPr>
              <w:t>指定しません。</w:t>
            </w:r>
          </w:p>
        </w:tc>
      </w:tr>
      <w:tr w:rsidR="007E25C7" w:rsidTr="00065594">
        <w:tc>
          <w:tcPr>
            <w:tcW w:w="1384" w:type="dxa"/>
          </w:tcPr>
          <w:p w:rsidR="007E25C7" w:rsidRDefault="00B470A2" w:rsidP="007E25C7">
            <w:r>
              <w:rPr>
                <w:rFonts w:hint="eastAsia"/>
              </w:rPr>
              <w:t>4</w:t>
            </w:r>
          </w:p>
        </w:tc>
        <w:tc>
          <w:tcPr>
            <w:tcW w:w="1985" w:type="dxa"/>
          </w:tcPr>
          <w:p w:rsidR="007E25C7" w:rsidRDefault="00B470A2" w:rsidP="00B470A2">
            <w:r>
              <w:rPr>
                <w:rFonts w:hint="eastAsia"/>
              </w:rPr>
              <w:t>結合先</w:t>
            </w:r>
            <w:r w:rsidR="007E25C7">
              <w:rPr>
                <w:rFonts w:hint="eastAsia"/>
              </w:rPr>
              <w:t>ブロック名</w:t>
            </w:r>
          </w:p>
        </w:tc>
        <w:tc>
          <w:tcPr>
            <w:tcW w:w="5528" w:type="dxa"/>
          </w:tcPr>
          <w:p w:rsidR="007E25C7" w:rsidRDefault="003E05B6" w:rsidP="003E05B6">
            <w:r>
              <w:rPr>
                <w:rFonts w:hint="eastAsia"/>
              </w:rPr>
              <w:t>実行時にタスクとして結合する</w:t>
            </w:r>
            <w:r>
              <w:rPr>
                <w:rFonts w:hint="eastAsia"/>
              </w:rPr>
              <w:t>Simulink</w:t>
            </w:r>
            <w:r>
              <w:rPr>
                <w:rFonts w:hint="eastAsia"/>
              </w:rPr>
              <w:t>ブロックを指定します。このフィールドは上記のプロセッサ情報のフィールドとは排他です。このフィールドを指定する場合は上記のプロセッサ情報のフィールドを指定しません。</w:t>
            </w:r>
          </w:p>
          <w:p w:rsidR="00B470A2" w:rsidRDefault="00B470A2" w:rsidP="00B470A2">
            <w:r>
              <w:rPr>
                <w:rFonts w:hint="eastAsia"/>
              </w:rPr>
              <w:t>結合先ブロック</w:t>
            </w:r>
            <w:r>
              <w:rPr>
                <w:rFonts w:hint="eastAsia"/>
              </w:rPr>
              <w:t>ID</w:t>
            </w:r>
            <w:r>
              <w:rPr>
                <w:rFonts w:hint="eastAsia"/>
              </w:rPr>
              <w:t>が指定されている場合、省略可能です。また、結合先ブロック</w:t>
            </w:r>
            <w:r>
              <w:rPr>
                <w:rFonts w:hint="eastAsia"/>
              </w:rPr>
              <w:t>ID</w:t>
            </w:r>
            <w:r>
              <w:rPr>
                <w:rFonts w:hint="eastAsia"/>
              </w:rPr>
              <w:t>と両方指定されている場合、ブロック名の指定が優先されます。</w:t>
            </w:r>
          </w:p>
        </w:tc>
      </w:tr>
      <w:tr w:rsidR="00B470A2" w:rsidTr="00065594">
        <w:tc>
          <w:tcPr>
            <w:tcW w:w="1384" w:type="dxa"/>
          </w:tcPr>
          <w:p w:rsidR="00B470A2" w:rsidRDefault="00B470A2" w:rsidP="007E25C7">
            <w:r>
              <w:rPr>
                <w:rFonts w:hint="eastAsia"/>
              </w:rPr>
              <w:t>5</w:t>
            </w:r>
          </w:p>
        </w:tc>
        <w:tc>
          <w:tcPr>
            <w:tcW w:w="1985" w:type="dxa"/>
          </w:tcPr>
          <w:p w:rsidR="00B470A2" w:rsidRDefault="00B470A2" w:rsidP="007E25C7">
            <w:r>
              <w:rPr>
                <w:rFonts w:hint="eastAsia"/>
              </w:rPr>
              <w:t>結合先ブロック</w:t>
            </w:r>
            <w:r>
              <w:rPr>
                <w:rFonts w:hint="eastAsia"/>
              </w:rPr>
              <w:t>ID</w:t>
            </w:r>
          </w:p>
        </w:tc>
        <w:tc>
          <w:tcPr>
            <w:tcW w:w="5528" w:type="dxa"/>
          </w:tcPr>
          <w:p w:rsidR="00B470A2" w:rsidRDefault="00065594" w:rsidP="003E05B6">
            <w:r>
              <w:rPr>
                <w:rFonts w:hint="eastAsia"/>
              </w:rPr>
              <w:t>実行時にタスクとして結合する</w:t>
            </w:r>
            <w:r>
              <w:rPr>
                <w:rFonts w:hint="eastAsia"/>
              </w:rPr>
              <w:t>Simulink</w:t>
            </w:r>
            <w:r>
              <w:rPr>
                <w:rFonts w:hint="eastAsia"/>
              </w:rPr>
              <w:t>ブロックの</w:t>
            </w:r>
            <w:r w:rsidR="00B470A2">
              <w:rPr>
                <w:rFonts w:hint="eastAsia"/>
              </w:rPr>
              <w:t>ID</w:t>
            </w:r>
            <w:r>
              <w:rPr>
                <w:rFonts w:hint="eastAsia"/>
              </w:rPr>
              <w:t>を指定します</w:t>
            </w:r>
            <w:r w:rsidR="00B470A2">
              <w:rPr>
                <w:rFonts w:hint="eastAsia"/>
              </w:rPr>
              <w:t>。</w:t>
            </w:r>
            <w:r>
              <w:rPr>
                <w:rFonts w:hint="eastAsia"/>
              </w:rPr>
              <w:t>結合先</w:t>
            </w:r>
            <w:r w:rsidR="00B470A2">
              <w:rPr>
                <w:rFonts w:hint="eastAsia"/>
              </w:rPr>
              <w:t>ブロック名が指定されていない場合は必須です。</w:t>
            </w:r>
            <w:r>
              <w:rPr>
                <w:rFonts w:hint="eastAsia"/>
              </w:rPr>
              <w:t>結合先</w:t>
            </w:r>
            <w:r w:rsidR="00B470A2">
              <w:rPr>
                <w:rFonts w:hint="eastAsia"/>
              </w:rPr>
              <w:t>ブロック名が指定されている場合、この指定</w:t>
            </w:r>
            <w:r>
              <w:rPr>
                <w:rFonts w:hint="eastAsia"/>
              </w:rPr>
              <w:t>は</w:t>
            </w:r>
            <w:r w:rsidR="00B470A2">
              <w:rPr>
                <w:rFonts w:hint="eastAsia"/>
              </w:rPr>
              <w:t>無視します。</w:t>
            </w:r>
          </w:p>
        </w:tc>
      </w:tr>
    </w:tbl>
    <w:p w:rsidR="007E25C7" w:rsidRDefault="00BF64D6" w:rsidP="007E25C7">
      <w:r>
        <w:rPr>
          <w:rFonts w:hint="eastAsia"/>
        </w:rPr>
        <w:t>指定例は以下の通りです。</w:t>
      </w:r>
    </w:p>
    <w:p w:rsidR="00BF64D6" w:rsidRPr="007E25C7" w:rsidRDefault="00BF64D6" w:rsidP="007E25C7">
      <w:r>
        <w:rPr>
          <w:rFonts w:hAnsi="ＭＳ ゴシック"/>
          <w:noProof/>
        </w:rPr>
        <mc:AlternateContent>
          <mc:Choice Requires="wpc">
            <w:drawing>
              <wp:inline distT="0" distB="0" distL="0" distR="0" wp14:anchorId="31133D6E" wp14:editId="4A286241">
                <wp:extent cx="5400136" cy="802257"/>
                <wp:effectExtent l="0" t="0" r="10160" b="0"/>
                <wp:docPr id="59" name="キャンバス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正方形/長方形 55"/>
                        <wps:cNvSpPr/>
                        <wps:spPr>
                          <a:xfrm>
                            <a:off x="76196" y="35961"/>
                            <a:ext cx="5323938" cy="70591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Default="00B00A8E" w:rsidP="00BF64D6">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AAA,1,0       ←ブロックAAA(1)のプロセッサ情報として0を指定します</w:t>
                              </w:r>
                            </w:p>
                            <w:p w:rsidR="00B00A8E" w:rsidRDefault="00B00A8E" w:rsidP="00BF64D6">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BBB,2,,CCC,3  ←ブロックBBB(2)をブロックCCC(3)へ結合します</w:t>
                              </w:r>
                            </w:p>
                            <w:p w:rsidR="00B00A8E" w:rsidRDefault="00B00A8E" w:rsidP="00BF64D6">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CCC,3,1       ←ブロックCCC(3)のプロセッサ情報として1を指定します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1133D6E" id="キャンバス 59" o:spid="_x0000_s1107" editas="canvas" style="width:425.2pt;height:63.15pt;mso-position-horizontal-relative:char;mso-position-vertical-relative:line" coordsize="54000,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">
                <v:shape id="_x0000_s1108" type="#_x0000_t75" style="position:absolute;width:54000;height:8020;visibility:visible;mso-wrap-style:square">
                  <v:fill o:detectmouseclick="t"/>
                  <v:path o:connecttype="none"/>
                </v:shape>
                <v:rect id="正方形/長方形 55" o:spid="_x0000_s1109" style="position:absolute;left:761;top:359;width:53240;height:7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MzcYA&#10;AADbAAAADwAAAGRycy9kb3ducmV2LnhtbESPT2vCQBTE74V+h+UVvIhuFCw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IMzcYAAADbAAAADwAAAAAAAAAAAAAAAACYAgAAZHJz&#10;L2Rvd25yZXYueG1sUEsFBgAAAAAEAAQA9QAAAIsDAAAAAA==&#10;" filled="f" strokecolor="black [3213]" strokeweight="1pt">
                  <v:textbox>
                    <w:txbxContent>
                      <w:p w:rsidR="00B00A8E" w:rsidRDefault="00B00A8E" w:rsidP="00BF64D6">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AAA,1,0       ←ブロックAAA(1)のプロセッサ情報として0を指定します</w:t>
                        </w:r>
                      </w:p>
                      <w:p w:rsidR="00B00A8E" w:rsidRDefault="00B00A8E" w:rsidP="00BF64D6">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BBB,2,,CCC,3  ←ブロックBBB(2)をブロックCCC(3)へ結合します</w:t>
                        </w:r>
                      </w:p>
                      <w:p w:rsidR="00B00A8E" w:rsidRDefault="00B00A8E" w:rsidP="00BF64D6">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CCC,3,1       ←ブロックCCC(3)のプロセッサ情報として1を指定します</w:t>
                        </w:r>
                      </w:p>
                    </w:txbxContent>
                  </v:textbox>
                </v:rect>
                <w10:anchorlock/>
              </v:group>
            </w:pict>
          </mc:Fallback>
        </mc:AlternateContent>
      </w:r>
    </w:p>
    <w:p w:rsidR="00055FCF" w:rsidRPr="00DE1B46" w:rsidRDefault="00055FCF" w:rsidP="00DE1B46">
      <w:pPr>
        <w:widowControl/>
        <w:jc w:val="left"/>
        <w:rPr>
          <w:rFonts w:ascii="ＭＳ 明朝" w:hAnsi="Arial"/>
          <w:b/>
          <w:sz w:val="32"/>
          <w:szCs w:val="24"/>
        </w:rPr>
      </w:pPr>
      <w:r>
        <w:br w:type="page"/>
      </w:r>
    </w:p>
    <w:p w:rsidR="005C7C60" w:rsidRDefault="005C7C60" w:rsidP="005C7C60">
      <w:pPr>
        <w:pStyle w:val="1"/>
      </w:pPr>
      <w:bookmarkStart w:id="1117" w:name="_Toc412026978"/>
      <w:bookmarkStart w:id="1118" w:name="_Toc444757858"/>
      <w:bookmarkStart w:id="1119" w:name="_Toc444763087"/>
      <w:r>
        <w:rPr>
          <w:rFonts w:hint="eastAsia"/>
        </w:rPr>
        <w:t>モジュール仕様</w:t>
      </w:r>
      <w:bookmarkEnd w:id="1117"/>
      <w:bookmarkEnd w:id="1118"/>
      <w:bookmarkEnd w:id="1119"/>
    </w:p>
    <w:p w:rsidR="005C7C60" w:rsidRDefault="00315AAD" w:rsidP="005C7C60">
      <w:pPr>
        <w:pStyle w:val="2"/>
      </w:pPr>
      <w:bookmarkStart w:id="1120" w:name="_Ref378582297"/>
      <w:bookmarkStart w:id="1121" w:name="_Toc412026979"/>
      <w:bookmarkStart w:id="1122" w:name="_Toc444757859"/>
      <w:bookmarkStart w:id="1123" w:name="_Toc444763088"/>
      <w:r>
        <w:rPr>
          <w:rFonts w:hint="eastAsia"/>
        </w:rPr>
        <w:t>SimulinkModel(</w:t>
      </w:r>
      <w:r w:rsidR="005C7C60">
        <w:rPr>
          <w:rFonts w:hint="eastAsia"/>
        </w:rPr>
        <w:t>データバインディング)</w:t>
      </w:r>
      <w:bookmarkEnd w:id="1120"/>
      <w:bookmarkEnd w:id="1121"/>
      <w:bookmarkEnd w:id="1122"/>
      <w:bookmarkEnd w:id="1123"/>
    </w:p>
    <w:p w:rsidR="005C7C60" w:rsidRDefault="005C7C60" w:rsidP="005C7C60">
      <w:r>
        <w:rPr>
          <w:rFonts w:hint="eastAsia"/>
        </w:rPr>
        <w:t>SimulinkModel</w:t>
      </w:r>
      <w:r>
        <w:rPr>
          <w:rFonts w:hint="eastAsia"/>
        </w:rPr>
        <w:t>は、</w:t>
      </w:r>
      <w:r w:rsidR="00E46B6D">
        <w:rPr>
          <w:rFonts w:hint="eastAsia"/>
        </w:rPr>
        <w:t>SimulinkModel.hxx, SimulinkModel.cxx</w:t>
      </w:r>
      <w:r w:rsidR="00E46B6D">
        <w:rPr>
          <w:rFonts w:hint="eastAsia"/>
        </w:rPr>
        <w:t>の二つのファイルから構成される、</w:t>
      </w:r>
      <w:r>
        <w:rPr>
          <w:rFonts w:hint="eastAsia"/>
        </w:rPr>
        <w:t>データバインディングのツール</w:t>
      </w:r>
      <w:r>
        <w:rPr>
          <w:rFonts w:hint="eastAsia"/>
        </w:rPr>
        <w:t>Codesynthesis XSD</w:t>
      </w:r>
      <w:r>
        <w:rPr>
          <w:rFonts w:hint="eastAsia"/>
        </w:rPr>
        <w:t>により自動生成される</w:t>
      </w:r>
      <w:r>
        <w:rPr>
          <w:rFonts w:hint="eastAsia"/>
        </w:rPr>
        <w:t>C++</w:t>
      </w:r>
      <w:r>
        <w:rPr>
          <w:rFonts w:hint="eastAsia"/>
        </w:rPr>
        <w:t>のコードです。</w:t>
      </w:r>
    </w:p>
    <w:p w:rsidR="005C7C60" w:rsidRDefault="005C7C60" w:rsidP="005C7C60"/>
    <w:p w:rsidR="00315AAD" w:rsidRDefault="00315AAD" w:rsidP="005C7C60">
      <w:r>
        <w:rPr>
          <w:rFonts w:hint="eastAsia"/>
        </w:rPr>
        <w:t>C++</w:t>
      </w:r>
      <w:r>
        <w:rPr>
          <w:rFonts w:hint="eastAsia"/>
        </w:rPr>
        <w:t>の</w:t>
      </w:r>
      <w:r>
        <w:rPr>
          <w:rFonts w:hint="eastAsia"/>
        </w:rPr>
        <w:t>namespace</w:t>
      </w:r>
      <w:r>
        <w:rPr>
          <w:rFonts w:hint="eastAsia"/>
        </w:rPr>
        <w:t>は以下の通りです。</w:t>
      </w:r>
    </w:p>
    <w:p w:rsidR="005C7C60" w:rsidRDefault="005C7C60" w:rsidP="005C7C60">
      <w:r>
        <w:rPr>
          <w:rFonts w:hAnsi="ＭＳ ゴシック"/>
          <w:noProof/>
        </w:rPr>
        <mc:AlternateContent>
          <mc:Choice Requires="wpc">
            <w:drawing>
              <wp:inline distT="0" distB="0" distL="0" distR="0" wp14:anchorId="0A4E216C" wp14:editId="7264DC7C">
                <wp:extent cx="5400136" cy="1293962"/>
                <wp:effectExtent l="0" t="0" r="10160" b="1905"/>
                <wp:docPr id="81" name="キャンバス 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0" name="正方形/長方形 80"/>
                        <wps:cNvSpPr/>
                        <wps:spPr>
                          <a:xfrm>
                            <a:off x="76199" y="35999"/>
                            <a:ext cx="5323937" cy="12062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namespace SimulinkModel</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r>
                                <w:rPr>
                                  <w:rFonts w:asciiTheme="majorEastAsia" w:eastAsiaTheme="majorEastAsia" w:hAnsiTheme="majorEastAsia"/>
                                  <w:color w:val="000000" w:themeColor="text1"/>
                                </w:rPr>
                                <w:t>namespace</w:t>
                              </w:r>
                              <w:r>
                                <w:rPr>
                                  <w:rFonts w:asciiTheme="majorEastAsia" w:eastAsiaTheme="majorEastAsia" w:hAnsiTheme="majorEastAsia" w:hint="eastAsia"/>
                                  <w:color w:val="000000" w:themeColor="text1"/>
                                </w:rPr>
                                <w:t xml:space="preserve"> XSD {</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各クラス、関数はこの名前空間に置かれる</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p>
                            <w:p w:rsidR="00B00A8E" w:rsidRPr="003C4BE3"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A4E216C" id="キャンバス 81" o:spid="_x0000_s1110" editas="canvas" style="width:425.2pt;height:101.9pt;mso-position-horizontal-relative:char;mso-position-vertical-relative:line" coordsize="54000,12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">
                <v:shape id="_x0000_s1111" type="#_x0000_t75" style="position:absolute;width:54000;height:12934;visibility:visible;mso-wrap-style:square">
                  <v:fill o:detectmouseclick="t"/>
                  <v:path o:connecttype="none"/>
                </v:shape>
                <v:rect id="正方形/長方形 80" o:spid="_x0000_s1112" style="position:absolute;left:761;top:359;width:53240;height:1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DEsIA&#10;AADbAAAADwAAAGRycy9kb3ducmV2LnhtbERPTWvCQBC9C/0PywhepG7sQSR1lWJpyUEEtT30Nman&#10;2dTsbMhONf579yB4fLzvxar3jTpTF+vABqaTDBRxGWzNlYGvw8fzHFQUZItNYDJwpQir5dNggbkN&#10;F97ReS+VSiEcczTgRNpc61g68hgnoSVO3G/oPEqCXaVth5cU7hv9kmUz7bHm1OCwpbWj8rT/9wZ+&#10;il6qv+mnbE44/h4X7lhu34/GjIb92ysooV4e4ru7sAbmaX36kn6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RYMSwgAAANsAAAAPAAAAAAAAAAAAAAAAAJgCAABkcnMvZG93&#10;bnJldi54bWxQSwUGAAAAAAQABAD1AAAAhwMAAAAA&#10;" filled="f" strokecolor="black [3213]" strokeweight="1pt">
                  <v:textbox>
                    <w:txbxContent>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namespace SimulinkModel</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r>
                          <w:rPr>
                            <w:rFonts w:asciiTheme="majorEastAsia" w:eastAsiaTheme="majorEastAsia" w:hAnsiTheme="majorEastAsia"/>
                            <w:color w:val="000000" w:themeColor="text1"/>
                          </w:rPr>
                          <w:t>namespace</w:t>
                        </w:r>
                        <w:r>
                          <w:rPr>
                            <w:rFonts w:asciiTheme="majorEastAsia" w:eastAsiaTheme="majorEastAsia" w:hAnsiTheme="majorEastAsia" w:hint="eastAsia"/>
                            <w:color w:val="000000" w:themeColor="text1"/>
                          </w:rPr>
                          <w:t xml:space="preserve"> XSD {</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各クラス、関数はこの名前空間に置かれる</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p>
                      <w:p w:rsidR="00B00A8E" w:rsidRPr="003C4BE3"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txbxContent>
                  </v:textbox>
                </v:rect>
                <w10:anchorlock/>
              </v:group>
            </w:pict>
          </mc:Fallback>
        </mc:AlternateContent>
      </w:r>
    </w:p>
    <w:p w:rsidR="00315AAD" w:rsidRDefault="00315AAD" w:rsidP="005C7C60">
      <w:r>
        <w:rPr>
          <w:rFonts w:hint="eastAsia"/>
        </w:rPr>
        <w:t>そのため、開発する</w:t>
      </w:r>
      <w:r>
        <w:rPr>
          <w:rFonts w:hint="eastAsia"/>
        </w:rPr>
        <w:t>C++</w:t>
      </w:r>
      <w:r>
        <w:rPr>
          <w:rFonts w:hint="eastAsia"/>
        </w:rPr>
        <w:t>コードでは以下のように名前空間を指定する必要があります。</w:t>
      </w:r>
    </w:p>
    <w:p w:rsidR="00315AAD" w:rsidRDefault="00315AAD" w:rsidP="005C7C60">
      <w:r>
        <w:rPr>
          <w:rFonts w:hAnsi="ＭＳ ゴシック"/>
          <w:noProof/>
        </w:rPr>
        <mc:AlternateContent>
          <mc:Choice Requires="wpc">
            <w:drawing>
              <wp:inline distT="0" distB="0" distL="0" distR="0" wp14:anchorId="226B805A" wp14:editId="1127C78D">
                <wp:extent cx="5400136" cy="508959"/>
                <wp:effectExtent l="0" t="0" r="10160" b="0"/>
                <wp:docPr id="83" name="キャンバス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2" name="正方形/長方形 82"/>
                        <wps:cNvSpPr/>
                        <wps:spPr>
                          <a:xfrm>
                            <a:off x="76199" y="35980"/>
                            <a:ext cx="5323937" cy="3867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3C4BE3" w:rsidRDefault="00B00A8E" w:rsidP="00315AAD">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::SimulinkModel::XSD::blocks_T blocks;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6B805A" id="キャンバス 83" o:spid="_x0000_s1113" editas="canvas" style="width:425.2pt;height:40.1pt;mso-position-horizontal-relative:char;mso-position-vertical-relative:line" coordsize="54000,5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">
                <v:shape id="_x0000_s1114" type="#_x0000_t75" style="position:absolute;width:54000;height:5086;visibility:visible;mso-wrap-style:square">
                  <v:fill o:detectmouseclick="t"/>
                  <v:path o:connecttype="none"/>
                </v:shape>
                <v:rect id="正方形/長方形 82" o:spid="_x0000_s1115" style="position:absolute;left:761;top:359;width:53240;height:3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4/sUA&#10;AADbAAAADwAAAGRycy9kb3ducmV2LnhtbESPQWvCQBSE74X+h+UVvIhu9FAkuoq0tOQghWp78PbM&#10;PrPR7NuQfWr8991CocdhZr5hFqveN+pKXawDG5iMM1DEZbA1Vwa+dm+jGagoyBabwGTgThFWy8eH&#10;BeY23PiTrlupVIJwzNGAE2lzrWPpyGMch5Y4ecfQeZQku0rbDm8J7hs9zbJn7bHmtOCwpRdH5Xl7&#10;8Qb2RS/VafIumzMOv4eFO5QfrwdjBk/9eg5KqJf/8F+7sAZmU/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27j+xQAAANsAAAAPAAAAAAAAAAAAAAAAAJgCAABkcnMv&#10;ZG93bnJldi54bWxQSwUGAAAAAAQABAD1AAAAigMAAAAA&#10;" filled="f" strokecolor="black [3213]" strokeweight="1pt">
                  <v:textbox>
                    <w:txbxContent>
                      <w:p w:rsidR="00B00A8E" w:rsidRPr="003C4BE3" w:rsidRDefault="00B00A8E" w:rsidP="00315AAD">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::SimulinkModel::XSD::blocks_T blocks;</w:t>
                        </w:r>
                      </w:p>
                    </w:txbxContent>
                  </v:textbox>
                </v:rect>
                <w10:anchorlock/>
              </v:group>
            </w:pict>
          </mc:Fallback>
        </mc:AlternateContent>
      </w:r>
    </w:p>
    <w:p w:rsidR="00315AAD" w:rsidRDefault="00315AAD" w:rsidP="005C7C60">
      <w:r>
        <w:rPr>
          <w:rFonts w:hint="eastAsia"/>
        </w:rPr>
        <w:t>名前の衝突がないのであれば、以下のように</w:t>
      </w:r>
      <w:r>
        <w:rPr>
          <w:rFonts w:hint="eastAsia"/>
        </w:rPr>
        <w:t>namespace</w:t>
      </w:r>
      <w:r>
        <w:rPr>
          <w:rFonts w:hint="eastAsia"/>
        </w:rPr>
        <w:t>を省略する記述を行う</w:t>
      </w:r>
      <w:r w:rsidR="00154630">
        <w:rPr>
          <w:rFonts w:hint="eastAsia"/>
        </w:rPr>
        <w:t>こと</w:t>
      </w:r>
      <w:r>
        <w:rPr>
          <w:rFonts w:hint="eastAsia"/>
        </w:rPr>
        <w:t>で、記述を簡単にする</w:t>
      </w:r>
      <w:r w:rsidR="00154630">
        <w:rPr>
          <w:rFonts w:hint="eastAsia"/>
        </w:rPr>
        <w:t>こと</w:t>
      </w:r>
      <w:r>
        <w:rPr>
          <w:rFonts w:hint="eastAsia"/>
        </w:rPr>
        <w:t>ができます。</w:t>
      </w:r>
    </w:p>
    <w:p w:rsidR="00315AAD" w:rsidRDefault="00315AAD" w:rsidP="005C7C60">
      <w:r>
        <w:rPr>
          <w:rFonts w:hAnsi="ＭＳ ゴシック"/>
          <w:noProof/>
        </w:rPr>
        <mc:AlternateContent>
          <mc:Choice Requires="wpc">
            <w:drawing>
              <wp:inline distT="0" distB="0" distL="0" distR="0" wp14:anchorId="3E1F314F" wp14:editId="4DB3694F">
                <wp:extent cx="5400136" cy="905774"/>
                <wp:effectExtent l="0" t="0" r="10160" b="0"/>
                <wp:docPr id="85" name="キャンバス 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正方形/長方形 84"/>
                        <wps:cNvSpPr/>
                        <wps:spPr>
                          <a:xfrm>
                            <a:off x="76199" y="35980"/>
                            <a:ext cx="5323937" cy="79215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using namespace SimulinkModel;</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using namespace SimulinkModel::XSD;</w:t>
                              </w:r>
                            </w:p>
                            <w:p w:rsidR="00B00A8E" w:rsidRDefault="00B00A8E" w:rsidP="00055FCF">
                              <w:pPr>
                                <w:spacing w:line="0" w:lineRule="atLeast"/>
                                <w:rPr>
                                  <w:rFonts w:asciiTheme="majorEastAsia" w:eastAsiaTheme="majorEastAsia" w:hAnsiTheme="majorEastAsia"/>
                                  <w:color w:val="000000" w:themeColor="text1"/>
                                </w:rPr>
                              </w:pPr>
                            </w:p>
                            <w:p w:rsidR="00B00A8E" w:rsidRPr="003C4BE3"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blocks_T blocks;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1F314F" id="キャンバス 85" o:spid="_x0000_s1116" editas="canvas" style="width:425.2pt;height:71.3pt;mso-position-horizontal-relative:char;mso-position-vertical-relative:line" coordsize="54000,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">
                <v:shape id="_x0000_s1117" type="#_x0000_t75" style="position:absolute;width:54000;height:9055;visibility:visible;mso-wrap-style:square">
                  <v:fill o:detectmouseclick="t"/>
                  <v:path o:connecttype="none"/>
                </v:shape>
                <v:rect id="正方形/長方形 84" o:spid="_x0000_s1118" style="position:absolute;left:761;top:359;width:53240;height:7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6FEcYA&#10;AADbAAAADwAAAGRycy9kb3ducmV2LnhtbESPQUvDQBSE7wX/w/IEL8VuKlJ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6FEcYAAADbAAAADwAAAAAAAAAAAAAAAACYAgAAZHJz&#10;L2Rvd25yZXYueG1sUEsFBgAAAAAEAAQA9QAAAIsDAAAAAA==&#10;" filled="f" strokecolor="black [3213]" strokeweight="1pt">
                  <v:textbox>
                    <w:txbxContent>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using namespace SimulinkModel;</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using namespace SimulinkModel::XSD;</w:t>
                        </w:r>
                      </w:p>
                      <w:p w:rsidR="00B00A8E" w:rsidRDefault="00B00A8E" w:rsidP="00055FCF">
                        <w:pPr>
                          <w:spacing w:line="0" w:lineRule="atLeast"/>
                          <w:rPr>
                            <w:rFonts w:asciiTheme="majorEastAsia" w:eastAsiaTheme="majorEastAsia" w:hAnsiTheme="majorEastAsia"/>
                            <w:color w:val="000000" w:themeColor="text1"/>
                          </w:rPr>
                        </w:pPr>
                      </w:p>
                      <w:p w:rsidR="00B00A8E" w:rsidRPr="003C4BE3"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blocks_T blocks;</w:t>
                        </w:r>
                      </w:p>
                    </w:txbxContent>
                  </v:textbox>
                </v:rect>
                <w10:anchorlock/>
              </v:group>
            </w:pict>
          </mc:Fallback>
        </mc:AlternateContent>
      </w:r>
    </w:p>
    <w:p w:rsidR="00C77FED" w:rsidRDefault="00C77FED" w:rsidP="005C7C60"/>
    <w:p w:rsidR="005C7C60" w:rsidRDefault="00694860" w:rsidP="005C7C60">
      <w:r>
        <w:rPr>
          <w:rFonts w:hint="eastAsia"/>
        </w:rPr>
        <w:t>以下、</w:t>
      </w:r>
      <w:r w:rsidR="00C77FED">
        <w:rPr>
          <w:rFonts w:hint="eastAsia"/>
        </w:rPr>
        <w:t>概要を説明しますが、</w:t>
      </w:r>
      <w:r w:rsidR="005C7C60">
        <w:rPr>
          <w:rFonts w:hint="eastAsia"/>
        </w:rPr>
        <w:t>詳細については</w:t>
      </w:r>
      <w:r w:rsidR="005C7C60">
        <w:rPr>
          <w:rFonts w:hint="eastAsia"/>
        </w:rPr>
        <w:t>doxygen</w:t>
      </w:r>
      <w:r w:rsidR="005C7C60">
        <w:rPr>
          <w:rFonts w:hint="eastAsia"/>
        </w:rPr>
        <w:t>で生成される</w:t>
      </w:r>
      <w:r w:rsidR="00E46B6D">
        <w:rPr>
          <w:rFonts w:hint="eastAsia"/>
        </w:rPr>
        <w:t>html/latex</w:t>
      </w:r>
      <w:r w:rsidR="00E46B6D">
        <w:rPr>
          <w:rFonts w:hint="eastAsia"/>
        </w:rPr>
        <w:t>のドキュメントをご参照ください。</w:t>
      </w:r>
      <w:r w:rsidR="00E46B6D">
        <w:rPr>
          <w:rFonts w:hint="eastAsia"/>
        </w:rPr>
        <w:t>SimulinkModel</w:t>
      </w:r>
      <w:r w:rsidR="00E46B6D">
        <w:rPr>
          <w:rFonts w:hint="eastAsia"/>
        </w:rPr>
        <w:t>を用いた簡単な</w:t>
      </w:r>
      <w:r w:rsidR="00315AAD">
        <w:rPr>
          <w:rFonts w:hint="eastAsia"/>
        </w:rPr>
        <w:t>サンプルコードについては</w:t>
      </w:r>
      <w:r w:rsidR="00315AAD">
        <w:rPr>
          <w:rFonts w:hint="eastAsia"/>
        </w:rPr>
        <w:t>xsd_driver.cxx</w:t>
      </w:r>
      <w:r w:rsidR="00315AAD">
        <w:rPr>
          <w:rFonts w:hint="eastAsia"/>
        </w:rPr>
        <w:t>をご参照ください。</w:t>
      </w:r>
    </w:p>
    <w:p w:rsidR="00E46B6D" w:rsidRDefault="00E46B6D" w:rsidP="00E46B6D"/>
    <w:p w:rsidR="00A94705" w:rsidRDefault="00A94705">
      <w:pPr>
        <w:widowControl/>
        <w:jc w:val="left"/>
        <w:rPr>
          <w:rFonts w:ascii="ＭＳ 明朝" w:hAnsi="Arial"/>
          <w:b/>
        </w:rPr>
      </w:pPr>
      <w:r>
        <w:br w:type="page"/>
      </w:r>
    </w:p>
    <w:p w:rsidR="00C77FED" w:rsidRDefault="00C77FED" w:rsidP="00C77FED">
      <w:pPr>
        <w:pStyle w:val="3"/>
        <w:ind w:right="210"/>
      </w:pPr>
      <w:bookmarkStart w:id="1124" w:name="_Toc412026980"/>
      <w:bookmarkStart w:id="1125" w:name="_Toc444757860"/>
      <w:bookmarkStart w:id="1126" w:name="_Toc444763089"/>
      <w:r>
        <w:rPr>
          <w:rFonts w:hint="eastAsia"/>
        </w:rPr>
        <w:t>タグと型(クラス、イテレータ)の対応</w:t>
      </w:r>
      <w:bookmarkEnd w:id="1124"/>
      <w:bookmarkEnd w:id="1125"/>
      <w:bookmarkEnd w:id="1126"/>
    </w:p>
    <w:p w:rsidR="0024614B" w:rsidRDefault="0024614B" w:rsidP="00C77FED">
      <w:r>
        <w:rPr>
          <w:rFonts w:hint="eastAsia"/>
        </w:rPr>
        <w:t>以下は</w:t>
      </w:r>
      <w:r>
        <w:rPr>
          <w:rFonts w:hint="eastAsia"/>
        </w:rPr>
        <w:t>SimulinkModel</w:t>
      </w:r>
      <w:r>
        <w:rPr>
          <w:rFonts w:hint="eastAsia"/>
        </w:rPr>
        <w:t>の基本的な構成です</w:t>
      </w:r>
    </w:p>
    <w:p w:rsidR="00AE41DA" w:rsidRDefault="0024614B" w:rsidP="0024614B">
      <w:pPr>
        <w:pStyle w:val="af5"/>
        <w:numPr>
          <w:ilvl w:val="0"/>
          <w:numId w:val="23"/>
        </w:numPr>
        <w:ind w:leftChars="0"/>
      </w:pPr>
      <w:r>
        <w:rPr>
          <w:rFonts w:hint="eastAsia"/>
        </w:rPr>
        <w:t>XML</w:t>
      </w:r>
      <w:r>
        <w:rPr>
          <w:rFonts w:hint="eastAsia"/>
        </w:rPr>
        <w:t>のタグをツリー構造で保持</w:t>
      </w:r>
      <w:r w:rsidR="005660C7">
        <w:rPr>
          <w:rFonts w:hint="eastAsia"/>
        </w:rPr>
        <w:t>、</w:t>
      </w:r>
      <w:r>
        <w:rPr>
          <w:rFonts w:hint="eastAsia"/>
        </w:rPr>
        <w:t>ツリーのルートは</w:t>
      </w:r>
      <w:r>
        <w:rPr>
          <w:rFonts w:hint="eastAsia"/>
        </w:rPr>
        <w:t>&lt;blocks&gt;</w:t>
      </w:r>
      <w:r>
        <w:rPr>
          <w:rFonts w:hint="eastAsia"/>
        </w:rPr>
        <w:t>タグ</w:t>
      </w:r>
    </w:p>
    <w:p w:rsidR="005660C7" w:rsidRDefault="00AE41DA" w:rsidP="00AE41DA">
      <w:pPr>
        <w:pStyle w:val="af5"/>
        <w:numPr>
          <w:ilvl w:val="0"/>
          <w:numId w:val="23"/>
        </w:numPr>
        <w:ind w:leftChars="0"/>
      </w:pPr>
      <w:r>
        <w:rPr>
          <w:rFonts w:hint="eastAsia"/>
        </w:rPr>
        <w:t>タグの型は</w:t>
      </w:r>
      <w:r>
        <w:rPr>
          <w:rFonts w:hint="eastAsia"/>
        </w:rPr>
        <w:t>XML</w:t>
      </w:r>
      <w:r w:rsidR="005660C7">
        <w:rPr>
          <w:rFonts w:hint="eastAsia"/>
        </w:rPr>
        <w:t>スキーマで記述したもの</w:t>
      </w:r>
    </w:p>
    <w:p w:rsidR="00AE41DA" w:rsidRDefault="00AE41DA" w:rsidP="00AE41DA">
      <w:pPr>
        <w:pStyle w:val="af5"/>
        <w:numPr>
          <w:ilvl w:val="0"/>
          <w:numId w:val="23"/>
        </w:numPr>
        <w:ind w:leftChars="0"/>
      </w:pPr>
      <w:r>
        <w:rPr>
          <w:rFonts w:hint="eastAsia"/>
        </w:rPr>
        <w:t>子タグは親タグ</w:t>
      </w:r>
      <w:r w:rsidR="00B22DA7">
        <w:rPr>
          <w:rFonts w:hint="eastAsia"/>
        </w:rPr>
        <w:t>にて</w:t>
      </w:r>
      <w:r w:rsidR="0024614B">
        <w:rPr>
          <w:rFonts w:hint="eastAsia"/>
        </w:rPr>
        <w:t>1</w:t>
      </w:r>
      <w:r w:rsidR="0024614B">
        <w:rPr>
          <w:rFonts w:hint="eastAsia"/>
        </w:rPr>
        <w:t>次元配列</w:t>
      </w:r>
      <w:r w:rsidR="00B22DA7">
        <w:rPr>
          <w:rFonts w:hint="eastAsia"/>
        </w:rPr>
        <w:t>(</w:t>
      </w:r>
      <w:r w:rsidR="00B22DA7">
        <w:rPr>
          <w:rFonts w:hint="eastAsia"/>
        </w:rPr>
        <w:t>子タグの型</w:t>
      </w:r>
      <w:r w:rsidR="00B22DA7">
        <w:rPr>
          <w:rFonts w:hint="eastAsia"/>
        </w:rPr>
        <w:t>)</w:t>
      </w:r>
      <w:r w:rsidR="0024614B">
        <w:rPr>
          <w:rFonts w:hint="eastAsia"/>
        </w:rPr>
        <w:t>で管理</w:t>
      </w:r>
    </w:p>
    <w:p w:rsidR="00AE41DA" w:rsidRDefault="0024614B" w:rsidP="0024614B">
      <w:pPr>
        <w:pStyle w:val="af5"/>
        <w:numPr>
          <w:ilvl w:val="0"/>
          <w:numId w:val="23"/>
        </w:numPr>
        <w:ind w:leftChars="0"/>
      </w:pPr>
      <w:r>
        <w:rPr>
          <w:rFonts w:hint="eastAsia"/>
        </w:rPr>
        <w:t>この</w:t>
      </w:r>
      <w:r w:rsidR="00F52B5F">
        <w:rPr>
          <w:rFonts w:hint="eastAsia"/>
        </w:rPr>
        <w:t>配列</w:t>
      </w:r>
      <w:r w:rsidR="005660C7">
        <w:rPr>
          <w:rFonts w:hint="eastAsia"/>
        </w:rPr>
        <w:t>は</w:t>
      </w:r>
      <w:r>
        <w:rPr>
          <w:rFonts w:hint="eastAsia"/>
        </w:rPr>
        <w:t xml:space="preserve"> ::std::vector </w:t>
      </w:r>
      <w:r>
        <w:rPr>
          <w:rFonts w:hint="eastAsia"/>
        </w:rPr>
        <w:t>を継承したクラス</w:t>
      </w:r>
      <w:r w:rsidR="005660C7">
        <w:rPr>
          <w:rFonts w:hint="eastAsia"/>
        </w:rPr>
        <w:t>で</w:t>
      </w:r>
      <w:r w:rsidR="00AE41DA">
        <w:rPr>
          <w:rFonts w:hint="eastAsia"/>
        </w:rPr>
        <w:t>、タグと同じ関数名で取得化</w:t>
      </w:r>
    </w:p>
    <w:p w:rsidR="0024614B" w:rsidRDefault="0024614B" w:rsidP="0024614B">
      <w:r>
        <w:rPr>
          <w:rFonts w:hint="eastAsia"/>
        </w:rPr>
        <w:t>そのため、</w:t>
      </w:r>
      <w:r>
        <w:rPr>
          <w:rFonts w:hint="eastAsia"/>
        </w:rPr>
        <w:t>XML</w:t>
      </w:r>
      <w:r>
        <w:rPr>
          <w:rFonts w:hint="eastAsia"/>
        </w:rPr>
        <w:t>のタグを順にアクセスするには基本的には</w:t>
      </w:r>
      <w:r w:rsidR="00AE41DA">
        <w:rPr>
          <w:rFonts w:hint="eastAsia"/>
        </w:rPr>
        <w:t>目的のタグの配列に対して</w:t>
      </w:r>
      <w:r>
        <w:rPr>
          <w:rFonts w:hint="eastAsia"/>
        </w:rPr>
        <w:t>イテレータ</w:t>
      </w:r>
      <w:r>
        <w:rPr>
          <w:rFonts w:hint="eastAsia"/>
        </w:rPr>
        <w:t>(</w:t>
      </w:r>
      <w:r>
        <w:rPr>
          <w:rFonts w:hint="eastAsia"/>
        </w:rPr>
        <w:t>反復子</w:t>
      </w:r>
      <w:r>
        <w:rPr>
          <w:rFonts w:hint="eastAsia"/>
        </w:rPr>
        <w:t>)</w:t>
      </w:r>
      <w:r>
        <w:rPr>
          <w:rFonts w:hint="eastAsia"/>
        </w:rPr>
        <w:t>を用いた方法を主に利用します。</w:t>
      </w:r>
      <w:r w:rsidR="002657E4">
        <w:rPr>
          <w:rFonts w:hint="eastAsia"/>
        </w:rPr>
        <w:t>以下は、</w:t>
      </w:r>
      <w:r w:rsidR="002657E4">
        <w:rPr>
          <w:rFonts w:hint="eastAsia"/>
        </w:rPr>
        <w:t>XML</w:t>
      </w:r>
      <w:r w:rsidR="002657E4">
        <w:rPr>
          <w:rFonts w:hint="eastAsia"/>
        </w:rPr>
        <w:t>タグとクラス、</w:t>
      </w:r>
      <w:r w:rsidR="00BE1B0B">
        <w:rPr>
          <w:rFonts w:hint="eastAsia"/>
        </w:rPr>
        <w:t>1</w:t>
      </w:r>
      <w:r w:rsidR="00BE1B0B">
        <w:rPr>
          <w:rFonts w:hint="eastAsia"/>
        </w:rPr>
        <w:t>次元</w:t>
      </w:r>
      <w:r w:rsidR="002657E4">
        <w:rPr>
          <w:rFonts w:hint="eastAsia"/>
        </w:rPr>
        <w:t>配列取得関数とイテレータの一覧です。</w:t>
      </w:r>
    </w:p>
    <w:p w:rsidR="002657E4" w:rsidRDefault="001174F5" w:rsidP="001174F5">
      <w:pPr>
        <w:pStyle w:val="ae"/>
      </w:pPr>
      <w:bookmarkStart w:id="1127" w:name="_Toc444758109"/>
      <w:bookmarkStart w:id="1128" w:name="_Toc444763244"/>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7</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1</w:t>
      </w:r>
      <w:r w:rsidR="00493A98">
        <w:fldChar w:fldCharType="end"/>
      </w:r>
      <w:r>
        <w:rPr>
          <w:rFonts w:hint="eastAsia"/>
        </w:rPr>
        <w:t>タグと型の一覧</w:t>
      </w:r>
      <w:bookmarkEnd w:id="1127"/>
      <w:bookmarkEnd w:id="1128"/>
    </w:p>
    <w:tbl>
      <w:tblPr>
        <w:tblStyle w:val="ad"/>
        <w:tblW w:w="9923" w:type="dxa"/>
        <w:tblInd w:w="-459" w:type="dxa"/>
        <w:tblLayout w:type="fixed"/>
        <w:tblLook w:val="04A0" w:firstRow="1" w:lastRow="0" w:firstColumn="1" w:lastColumn="0" w:noHBand="0" w:noVBand="1"/>
      </w:tblPr>
      <w:tblGrid>
        <w:gridCol w:w="1843"/>
        <w:gridCol w:w="1418"/>
        <w:gridCol w:w="2693"/>
        <w:gridCol w:w="3969"/>
      </w:tblGrid>
      <w:tr w:rsidR="00192D4A" w:rsidRPr="00192D4A" w:rsidTr="00B75BC9">
        <w:tc>
          <w:tcPr>
            <w:tcW w:w="1843" w:type="dxa"/>
            <w:tcBorders>
              <w:bottom w:val="single" w:sz="4" w:space="0" w:color="auto"/>
            </w:tcBorders>
            <w:shd w:val="clear" w:color="auto" w:fill="D9D9D9" w:themeFill="background1" w:themeFillShade="D9"/>
          </w:tcPr>
          <w:p w:rsidR="00192D4A" w:rsidRPr="00192D4A" w:rsidRDefault="00192D4A"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XMLタグ</w:t>
            </w:r>
          </w:p>
        </w:tc>
        <w:tc>
          <w:tcPr>
            <w:tcW w:w="1418" w:type="dxa"/>
            <w:tcBorders>
              <w:bottom w:val="single" w:sz="4" w:space="0" w:color="auto"/>
            </w:tcBorders>
            <w:shd w:val="clear" w:color="auto" w:fill="D9D9D9" w:themeFill="background1" w:themeFillShade="D9"/>
          </w:tcPr>
          <w:p w:rsidR="00192D4A" w:rsidRPr="00192D4A" w:rsidRDefault="00192D4A"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クラス</w:t>
            </w:r>
          </w:p>
        </w:tc>
        <w:tc>
          <w:tcPr>
            <w:tcW w:w="2693" w:type="dxa"/>
            <w:tcBorders>
              <w:bottom w:val="single" w:sz="4" w:space="0" w:color="auto"/>
            </w:tcBorders>
            <w:shd w:val="clear" w:color="auto" w:fill="D9D9D9" w:themeFill="background1" w:themeFillShade="D9"/>
          </w:tcPr>
          <w:p w:rsidR="00192D4A" w:rsidRPr="00192D4A" w:rsidRDefault="00192D4A"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配列取得関数</w:t>
            </w:r>
          </w:p>
        </w:tc>
        <w:tc>
          <w:tcPr>
            <w:tcW w:w="3969" w:type="dxa"/>
            <w:tcBorders>
              <w:bottom w:val="single" w:sz="4" w:space="0" w:color="auto"/>
            </w:tcBorders>
            <w:shd w:val="clear" w:color="auto" w:fill="D9D9D9" w:themeFill="background1" w:themeFillShade="D9"/>
          </w:tcPr>
          <w:p w:rsidR="00192D4A" w:rsidRPr="00192D4A" w:rsidRDefault="00F52B5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配列の型/</w:t>
            </w:r>
            <w:r w:rsidR="00192D4A" w:rsidRPr="00192D4A">
              <w:rPr>
                <w:rFonts w:asciiTheme="majorEastAsia" w:eastAsiaTheme="majorEastAsia" w:hAnsiTheme="majorEastAsia" w:hint="eastAsia"/>
                <w:sz w:val="18"/>
                <w:szCs w:val="18"/>
              </w:rPr>
              <w:t>イテレータ</w:t>
            </w:r>
          </w:p>
        </w:tc>
      </w:tr>
      <w:tr w:rsidR="00F52B5F" w:rsidRPr="00192D4A" w:rsidTr="00B75BC9">
        <w:tc>
          <w:tcPr>
            <w:tcW w:w="1843" w:type="dxa"/>
            <w:vMerge w:val="restart"/>
            <w:shd w:val="clear" w:color="auto" w:fill="auto"/>
          </w:tcPr>
          <w:p w:rsidR="00F52B5F" w:rsidRPr="00192D4A" w:rsidRDefault="00F52B5F"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&lt;blocks&gt;</w:t>
            </w:r>
          </w:p>
        </w:tc>
        <w:tc>
          <w:tcPr>
            <w:tcW w:w="1418" w:type="dxa"/>
            <w:vMerge w:val="restart"/>
            <w:shd w:val="clear" w:color="auto" w:fill="auto"/>
          </w:tcPr>
          <w:p w:rsidR="00F52B5F" w:rsidRPr="00192D4A" w:rsidRDefault="00F52B5F"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blocks_T</w:t>
            </w:r>
          </w:p>
        </w:tc>
        <w:tc>
          <w:tcPr>
            <w:tcW w:w="2693" w:type="dxa"/>
            <w:vMerge w:val="restart"/>
            <w:shd w:val="clear" w:color="auto" w:fill="auto"/>
          </w:tcPr>
          <w:p w:rsidR="00F52B5F" w:rsidRPr="00192D4A" w:rsidRDefault="00F52B5F"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block_T::blocks()</w:t>
            </w:r>
          </w:p>
        </w:tc>
        <w:tc>
          <w:tcPr>
            <w:tcW w:w="3969" w:type="dxa"/>
            <w:shd w:val="clear" w:color="auto" w:fill="auto"/>
          </w:tcPr>
          <w:p w:rsidR="00F52B5F" w:rsidRPr="00192D4A" w:rsidRDefault="00F52B5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block_T::blocks_sequence</w:t>
            </w:r>
          </w:p>
        </w:tc>
      </w:tr>
      <w:tr w:rsidR="00F52B5F" w:rsidRPr="00192D4A" w:rsidTr="00B75BC9">
        <w:tc>
          <w:tcPr>
            <w:tcW w:w="1843" w:type="dxa"/>
            <w:vMerge/>
          </w:tcPr>
          <w:p w:rsidR="00F52B5F" w:rsidRPr="00192D4A" w:rsidRDefault="00F52B5F" w:rsidP="00192D4A">
            <w:pPr>
              <w:spacing w:line="0" w:lineRule="atLeast"/>
              <w:rPr>
                <w:rFonts w:asciiTheme="majorEastAsia" w:eastAsiaTheme="majorEastAsia" w:hAnsiTheme="majorEastAsia"/>
                <w:sz w:val="18"/>
                <w:szCs w:val="18"/>
              </w:rPr>
            </w:pPr>
          </w:p>
        </w:tc>
        <w:tc>
          <w:tcPr>
            <w:tcW w:w="1418" w:type="dxa"/>
            <w:vMerge/>
          </w:tcPr>
          <w:p w:rsidR="00F52B5F" w:rsidRPr="00192D4A" w:rsidRDefault="00F52B5F" w:rsidP="00192D4A">
            <w:pPr>
              <w:spacing w:line="0" w:lineRule="atLeast"/>
              <w:rPr>
                <w:rFonts w:asciiTheme="majorEastAsia" w:eastAsiaTheme="majorEastAsia" w:hAnsiTheme="majorEastAsia"/>
                <w:sz w:val="18"/>
                <w:szCs w:val="18"/>
              </w:rPr>
            </w:pPr>
          </w:p>
        </w:tc>
        <w:tc>
          <w:tcPr>
            <w:tcW w:w="2693" w:type="dxa"/>
            <w:vMerge/>
          </w:tcPr>
          <w:p w:rsidR="00F52B5F" w:rsidRPr="00192D4A" w:rsidRDefault="00F52B5F" w:rsidP="00192D4A">
            <w:pPr>
              <w:spacing w:line="0" w:lineRule="atLeast"/>
              <w:rPr>
                <w:rFonts w:asciiTheme="majorEastAsia" w:eastAsiaTheme="majorEastAsia" w:hAnsiTheme="majorEastAsia"/>
                <w:sz w:val="18"/>
                <w:szCs w:val="18"/>
              </w:rPr>
            </w:pPr>
          </w:p>
        </w:tc>
        <w:tc>
          <w:tcPr>
            <w:tcW w:w="3969" w:type="dxa"/>
          </w:tcPr>
          <w:p w:rsidR="00F52B5F" w:rsidRPr="00192D4A" w:rsidRDefault="00F52B5F"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block_T::blocks_iterator</w:t>
            </w:r>
          </w:p>
          <w:p w:rsidR="00F52B5F" w:rsidRPr="00192D4A" w:rsidRDefault="00F52B5F"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block_T::blocks_const_iteator</w:t>
            </w:r>
          </w:p>
        </w:tc>
      </w:tr>
      <w:tr w:rsidR="00174994" w:rsidRPr="00192D4A" w:rsidTr="00B75BC9">
        <w:tc>
          <w:tcPr>
            <w:tcW w:w="1843" w:type="dxa"/>
            <w:vMerge w:val="restart"/>
          </w:tcPr>
          <w:p w:rsidR="00174994" w:rsidRPr="00192D4A" w:rsidRDefault="00174994"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&lt;file&gt;</w:t>
            </w:r>
          </w:p>
        </w:tc>
        <w:tc>
          <w:tcPr>
            <w:tcW w:w="1418" w:type="dxa"/>
            <w:vMerge w:val="restart"/>
          </w:tcPr>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file_T</w:t>
            </w:r>
          </w:p>
        </w:tc>
        <w:tc>
          <w:tcPr>
            <w:tcW w:w="2693" w:type="dxa"/>
            <w:vMerge w:val="restart"/>
          </w:tcPr>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blocks_T::file()</w:t>
            </w:r>
          </w:p>
        </w:tc>
        <w:tc>
          <w:tcPr>
            <w:tcW w:w="3969" w:type="dxa"/>
          </w:tcPr>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blocks_T::file_sequence</w:t>
            </w:r>
          </w:p>
        </w:tc>
      </w:tr>
      <w:tr w:rsidR="00174994" w:rsidRPr="00192D4A" w:rsidTr="00B75BC9">
        <w:tc>
          <w:tcPr>
            <w:tcW w:w="1843" w:type="dxa"/>
            <w:vMerge/>
          </w:tcPr>
          <w:p w:rsidR="00174994" w:rsidRDefault="00174994" w:rsidP="006A135B">
            <w:pPr>
              <w:spacing w:line="0" w:lineRule="atLeast"/>
              <w:rPr>
                <w:rFonts w:asciiTheme="majorEastAsia" w:eastAsiaTheme="majorEastAsia" w:hAnsiTheme="majorEastAsia"/>
                <w:sz w:val="18"/>
                <w:szCs w:val="18"/>
              </w:rPr>
            </w:pPr>
          </w:p>
        </w:tc>
        <w:tc>
          <w:tcPr>
            <w:tcW w:w="1418" w:type="dxa"/>
            <w:vMerge/>
          </w:tcPr>
          <w:p w:rsidR="00174994" w:rsidRDefault="00174994" w:rsidP="00192D4A">
            <w:pPr>
              <w:spacing w:line="0" w:lineRule="atLeast"/>
              <w:rPr>
                <w:rFonts w:asciiTheme="majorEastAsia" w:eastAsiaTheme="majorEastAsia" w:hAnsiTheme="majorEastAsia"/>
                <w:sz w:val="18"/>
                <w:szCs w:val="18"/>
              </w:rPr>
            </w:pPr>
          </w:p>
        </w:tc>
        <w:tc>
          <w:tcPr>
            <w:tcW w:w="2693" w:type="dxa"/>
            <w:vMerge/>
          </w:tcPr>
          <w:p w:rsidR="00174994" w:rsidRDefault="00174994" w:rsidP="00192D4A">
            <w:pPr>
              <w:spacing w:line="0" w:lineRule="atLeast"/>
              <w:rPr>
                <w:rFonts w:asciiTheme="majorEastAsia" w:eastAsiaTheme="majorEastAsia" w:hAnsiTheme="majorEastAsia"/>
                <w:sz w:val="18"/>
                <w:szCs w:val="18"/>
              </w:rPr>
            </w:pP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blocks_T::file_iterator</w:t>
            </w:r>
          </w:p>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blocks_T::file_const_iterator</w:t>
            </w:r>
          </w:p>
        </w:tc>
      </w:tr>
      <w:tr w:rsidR="00174994" w:rsidRPr="00192D4A" w:rsidTr="00B75BC9">
        <w:tc>
          <w:tcPr>
            <w:tcW w:w="1843" w:type="dxa"/>
            <w:vMerge w:val="restart"/>
          </w:tcPr>
          <w:p w:rsidR="00174994" w:rsidRDefault="00174994"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&lt;shim-params&gt;</w:t>
            </w:r>
          </w:p>
        </w:tc>
        <w:tc>
          <w:tcPr>
            <w:tcW w:w="1418" w:type="dxa"/>
            <w:vMerge w:val="restart"/>
          </w:tcPr>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shim_params_T</w:t>
            </w:r>
          </w:p>
        </w:tc>
        <w:tc>
          <w:tcPr>
            <w:tcW w:w="2693" w:type="dxa"/>
            <w:vMerge w:val="restart"/>
          </w:tcPr>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blocks_T::shim_params()</w:t>
            </w:r>
          </w:p>
        </w:tc>
        <w:tc>
          <w:tcPr>
            <w:tcW w:w="3969" w:type="dxa"/>
          </w:tcPr>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blocks_T::shim_params_sequcece</w:t>
            </w:r>
          </w:p>
        </w:tc>
      </w:tr>
      <w:tr w:rsidR="00174994" w:rsidRPr="00192D4A" w:rsidTr="00B75BC9">
        <w:tc>
          <w:tcPr>
            <w:tcW w:w="1843" w:type="dxa"/>
            <w:vMerge/>
          </w:tcPr>
          <w:p w:rsidR="00174994" w:rsidRDefault="00174994" w:rsidP="006A135B">
            <w:pPr>
              <w:spacing w:line="0" w:lineRule="atLeast"/>
              <w:rPr>
                <w:rFonts w:asciiTheme="majorEastAsia" w:eastAsiaTheme="majorEastAsia" w:hAnsiTheme="majorEastAsia"/>
                <w:sz w:val="18"/>
                <w:szCs w:val="18"/>
              </w:rPr>
            </w:pPr>
          </w:p>
        </w:tc>
        <w:tc>
          <w:tcPr>
            <w:tcW w:w="1418" w:type="dxa"/>
            <w:vMerge/>
          </w:tcPr>
          <w:p w:rsidR="00174994" w:rsidRDefault="00174994" w:rsidP="00192D4A">
            <w:pPr>
              <w:spacing w:line="0" w:lineRule="atLeast"/>
              <w:rPr>
                <w:rFonts w:asciiTheme="majorEastAsia" w:eastAsiaTheme="majorEastAsia" w:hAnsiTheme="majorEastAsia"/>
                <w:sz w:val="18"/>
                <w:szCs w:val="18"/>
              </w:rPr>
            </w:pPr>
          </w:p>
        </w:tc>
        <w:tc>
          <w:tcPr>
            <w:tcW w:w="2693" w:type="dxa"/>
            <w:vMerge/>
          </w:tcPr>
          <w:p w:rsidR="00174994" w:rsidRDefault="00174994" w:rsidP="00192D4A">
            <w:pPr>
              <w:spacing w:line="0" w:lineRule="atLeast"/>
              <w:rPr>
                <w:rFonts w:asciiTheme="majorEastAsia" w:eastAsiaTheme="majorEastAsia" w:hAnsiTheme="majorEastAsia"/>
                <w:sz w:val="18"/>
                <w:szCs w:val="18"/>
              </w:rPr>
            </w:pPr>
          </w:p>
        </w:tc>
        <w:tc>
          <w:tcPr>
            <w:tcW w:w="3969" w:type="dxa"/>
          </w:tcPr>
          <w:p w:rsidR="00174994" w:rsidRDefault="00174994" w:rsidP="00B75BC9">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blocks_T::shim_params_iterator</w:t>
            </w:r>
          </w:p>
          <w:p w:rsidR="00174994" w:rsidRDefault="00174994" w:rsidP="00B75BC9">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blocks_T::shim_params_const_iterator</w:t>
            </w:r>
          </w:p>
        </w:tc>
      </w:tr>
      <w:tr w:rsidR="00B75BC9" w:rsidRPr="00192D4A" w:rsidTr="00B75BC9">
        <w:tc>
          <w:tcPr>
            <w:tcW w:w="1843" w:type="dxa"/>
            <w:vMerge w:val="restart"/>
          </w:tcPr>
          <w:p w:rsidR="005E7E00" w:rsidRPr="00192D4A" w:rsidRDefault="005E7E00" w:rsidP="006A135B">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&lt;block&gt;</w:t>
            </w:r>
          </w:p>
        </w:tc>
        <w:tc>
          <w:tcPr>
            <w:tcW w:w="1418" w:type="dxa"/>
            <w:vMerge w:val="restart"/>
          </w:tcPr>
          <w:p w:rsidR="005E7E00" w:rsidRPr="00192D4A" w:rsidRDefault="005E7E00" w:rsidP="006A135B">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block_T</w:t>
            </w:r>
          </w:p>
        </w:tc>
        <w:tc>
          <w:tcPr>
            <w:tcW w:w="2693" w:type="dxa"/>
            <w:vMerge w:val="restart"/>
          </w:tcPr>
          <w:p w:rsidR="005E7E00" w:rsidRPr="00192D4A" w:rsidRDefault="005E7E00" w:rsidP="006A135B">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blocks_T::block()</w:t>
            </w:r>
          </w:p>
        </w:tc>
        <w:tc>
          <w:tcPr>
            <w:tcW w:w="3969" w:type="dxa"/>
          </w:tcPr>
          <w:p w:rsidR="005E7E00" w:rsidRPr="00192D4A" w:rsidRDefault="005E7E00"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blocks_T::block_sequence</w:t>
            </w:r>
          </w:p>
        </w:tc>
      </w:tr>
      <w:tr w:rsidR="00B75BC9" w:rsidRPr="00192D4A" w:rsidTr="00B75BC9">
        <w:tc>
          <w:tcPr>
            <w:tcW w:w="1843" w:type="dxa"/>
            <w:vMerge/>
          </w:tcPr>
          <w:p w:rsidR="005E7E00" w:rsidRPr="00192D4A" w:rsidRDefault="005E7E00" w:rsidP="006A135B">
            <w:pPr>
              <w:spacing w:line="0" w:lineRule="atLeast"/>
              <w:rPr>
                <w:rFonts w:asciiTheme="majorEastAsia" w:eastAsiaTheme="majorEastAsia" w:hAnsiTheme="majorEastAsia"/>
                <w:sz w:val="18"/>
                <w:szCs w:val="18"/>
              </w:rPr>
            </w:pPr>
          </w:p>
        </w:tc>
        <w:tc>
          <w:tcPr>
            <w:tcW w:w="1418" w:type="dxa"/>
            <w:vMerge/>
          </w:tcPr>
          <w:p w:rsidR="005E7E00" w:rsidRPr="00192D4A" w:rsidRDefault="005E7E00" w:rsidP="006A135B">
            <w:pPr>
              <w:spacing w:line="0" w:lineRule="atLeast"/>
              <w:rPr>
                <w:rFonts w:asciiTheme="majorEastAsia" w:eastAsiaTheme="majorEastAsia" w:hAnsiTheme="majorEastAsia"/>
                <w:sz w:val="18"/>
                <w:szCs w:val="18"/>
              </w:rPr>
            </w:pPr>
          </w:p>
        </w:tc>
        <w:tc>
          <w:tcPr>
            <w:tcW w:w="2693" w:type="dxa"/>
            <w:vMerge/>
          </w:tcPr>
          <w:p w:rsidR="005E7E00" w:rsidRPr="00192D4A" w:rsidRDefault="005E7E00" w:rsidP="006A135B">
            <w:pPr>
              <w:spacing w:line="0" w:lineRule="atLeast"/>
              <w:rPr>
                <w:rFonts w:asciiTheme="majorEastAsia" w:eastAsiaTheme="majorEastAsia" w:hAnsiTheme="majorEastAsia"/>
                <w:sz w:val="18"/>
                <w:szCs w:val="18"/>
              </w:rPr>
            </w:pPr>
          </w:p>
        </w:tc>
        <w:tc>
          <w:tcPr>
            <w:tcW w:w="3969" w:type="dxa"/>
          </w:tcPr>
          <w:p w:rsidR="005E7E00" w:rsidRDefault="005E7E00"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blocks_T::block_iterator</w:t>
            </w:r>
          </w:p>
          <w:p w:rsidR="005E7E00" w:rsidRPr="00192D4A" w:rsidRDefault="005E7E00"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blocks_T::block_const_iterator</w:t>
            </w:r>
          </w:p>
        </w:tc>
      </w:tr>
      <w:tr w:rsidR="00174994" w:rsidRPr="00192D4A" w:rsidTr="00B75BC9">
        <w:tc>
          <w:tcPr>
            <w:tcW w:w="1843" w:type="dxa"/>
            <w:vMerge w:val="restart"/>
          </w:tcPr>
          <w:p w:rsidR="00174994" w:rsidRPr="00192D4A" w:rsidRDefault="00174994" w:rsidP="006A135B">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&lt;code&gt;</w:t>
            </w:r>
          </w:p>
        </w:tc>
        <w:tc>
          <w:tcPr>
            <w:tcW w:w="1418" w:type="dxa"/>
            <w:vMerge w:val="restart"/>
          </w:tcPr>
          <w:p w:rsidR="00174994" w:rsidRPr="00192D4A" w:rsidRDefault="00174994" w:rsidP="006A135B">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code_T</w:t>
            </w:r>
          </w:p>
        </w:tc>
        <w:tc>
          <w:tcPr>
            <w:tcW w:w="2693" w:type="dxa"/>
            <w:vMerge w:val="restart"/>
          </w:tcPr>
          <w:p w:rsidR="00174994" w:rsidRDefault="00174994" w:rsidP="006A135B">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block</w:t>
            </w:r>
            <w:r>
              <w:rPr>
                <w:rFonts w:asciiTheme="majorEastAsia" w:eastAsiaTheme="majorEastAsia" w:hAnsiTheme="majorEastAsia" w:hint="eastAsia"/>
                <w:sz w:val="18"/>
                <w:szCs w:val="18"/>
              </w:rPr>
              <w:t>s_</w:t>
            </w:r>
            <w:r w:rsidRPr="00192D4A">
              <w:rPr>
                <w:rFonts w:asciiTheme="majorEastAsia" w:eastAsiaTheme="majorEastAsia" w:hAnsiTheme="majorEastAsia" w:hint="eastAsia"/>
                <w:sz w:val="18"/>
                <w:szCs w:val="18"/>
              </w:rPr>
              <w:t>T::code()</w:t>
            </w:r>
          </w:p>
          <w:p w:rsidR="00174994" w:rsidRPr="00192D4A" w:rsidRDefault="00174994"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(&lt;blocks&gt;タグ内)</w:t>
            </w:r>
          </w:p>
        </w:tc>
        <w:tc>
          <w:tcPr>
            <w:tcW w:w="3969" w:type="dxa"/>
          </w:tcPr>
          <w:p w:rsidR="00174994" w:rsidRDefault="00174994"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blocks_T::code__sequence</w:t>
            </w:r>
          </w:p>
        </w:tc>
      </w:tr>
      <w:tr w:rsidR="00174994" w:rsidRPr="00192D4A" w:rsidTr="00B75BC9">
        <w:tc>
          <w:tcPr>
            <w:tcW w:w="1843" w:type="dxa"/>
            <w:vMerge/>
          </w:tcPr>
          <w:p w:rsidR="00174994" w:rsidRPr="00192D4A" w:rsidRDefault="00174994" w:rsidP="006A135B">
            <w:pPr>
              <w:spacing w:line="0" w:lineRule="atLeast"/>
              <w:rPr>
                <w:rFonts w:asciiTheme="majorEastAsia" w:eastAsiaTheme="majorEastAsia" w:hAnsiTheme="majorEastAsia"/>
                <w:sz w:val="18"/>
                <w:szCs w:val="18"/>
              </w:rPr>
            </w:pPr>
          </w:p>
        </w:tc>
        <w:tc>
          <w:tcPr>
            <w:tcW w:w="1418" w:type="dxa"/>
            <w:vMerge/>
          </w:tcPr>
          <w:p w:rsidR="00174994" w:rsidRPr="00192D4A" w:rsidRDefault="00174994" w:rsidP="006A135B">
            <w:pPr>
              <w:spacing w:line="0" w:lineRule="atLeast"/>
              <w:rPr>
                <w:rFonts w:asciiTheme="majorEastAsia" w:eastAsiaTheme="majorEastAsia" w:hAnsiTheme="majorEastAsia"/>
                <w:sz w:val="18"/>
                <w:szCs w:val="18"/>
              </w:rPr>
            </w:pPr>
          </w:p>
        </w:tc>
        <w:tc>
          <w:tcPr>
            <w:tcW w:w="2693" w:type="dxa"/>
            <w:vMerge/>
          </w:tcPr>
          <w:p w:rsidR="00174994" w:rsidRPr="00192D4A" w:rsidRDefault="00174994" w:rsidP="006A135B">
            <w:pPr>
              <w:spacing w:line="0" w:lineRule="atLeast"/>
              <w:rPr>
                <w:rFonts w:asciiTheme="majorEastAsia" w:eastAsiaTheme="majorEastAsia" w:hAnsiTheme="majorEastAsia"/>
                <w:sz w:val="18"/>
                <w:szCs w:val="18"/>
              </w:rPr>
            </w:pPr>
          </w:p>
        </w:tc>
        <w:tc>
          <w:tcPr>
            <w:tcW w:w="3969" w:type="dxa"/>
          </w:tcPr>
          <w:p w:rsidR="00174994" w:rsidRDefault="00174994"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blocks_T::code_iterator</w:t>
            </w:r>
          </w:p>
          <w:p w:rsidR="00174994" w:rsidRPr="00192D4A" w:rsidRDefault="00174994"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blocks_T::code_const_iterator</w:t>
            </w:r>
          </w:p>
        </w:tc>
      </w:tr>
      <w:tr w:rsidR="00174994" w:rsidRPr="00192D4A" w:rsidTr="00B75BC9">
        <w:tc>
          <w:tcPr>
            <w:tcW w:w="1843" w:type="dxa"/>
            <w:vMerge/>
          </w:tcPr>
          <w:p w:rsidR="00174994" w:rsidRPr="00192D4A" w:rsidRDefault="00174994" w:rsidP="006A135B">
            <w:pPr>
              <w:spacing w:line="0" w:lineRule="atLeast"/>
              <w:rPr>
                <w:rFonts w:asciiTheme="majorEastAsia" w:eastAsiaTheme="majorEastAsia" w:hAnsiTheme="majorEastAsia"/>
                <w:sz w:val="18"/>
                <w:szCs w:val="18"/>
              </w:rPr>
            </w:pPr>
          </w:p>
        </w:tc>
        <w:tc>
          <w:tcPr>
            <w:tcW w:w="1418" w:type="dxa"/>
            <w:vMerge/>
          </w:tcPr>
          <w:p w:rsidR="00174994" w:rsidRPr="00192D4A" w:rsidRDefault="00174994" w:rsidP="006A135B">
            <w:pPr>
              <w:spacing w:line="0" w:lineRule="atLeast"/>
              <w:rPr>
                <w:rFonts w:asciiTheme="majorEastAsia" w:eastAsiaTheme="majorEastAsia" w:hAnsiTheme="majorEastAsia"/>
                <w:sz w:val="18"/>
                <w:szCs w:val="18"/>
              </w:rPr>
            </w:pPr>
          </w:p>
        </w:tc>
        <w:tc>
          <w:tcPr>
            <w:tcW w:w="2693" w:type="dxa"/>
            <w:vMerge w:val="restart"/>
          </w:tcPr>
          <w:p w:rsidR="00174994" w:rsidRDefault="00174994"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block_T::code()</w:t>
            </w:r>
          </w:p>
          <w:p w:rsidR="00174994" w:rsidRPr="00192D4A" w:rsidRDefault="00174994"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(&lt;block&gt;タグ内)</w:t>
            </w:r>
          </w:p>
        </w:tc>
        <w:tc>
          <w:tcPr>
            <w:tcW w:w="3969" w:type="dxa"/>
          </w:tcPr>
          <w:p w:rsidR="00174994" w:rsidRDefault="00174994"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block_T::code__sequence</w:t>
            </w:r>
          </w:p>
        </w:tc>
      </w:tr>
      <w:tr w:rsidR="00174994" w:rsidRPr="00192D4A" w:rsidTr="00B75BC9">
        <w:tc>
          <w:tcPr>
            <w:tcW w:w="1843" w:type="dxa"/>
            <w:vMerge/>
          </w:tcPr>
          <w:p w:rsidR="00174994" w:rsidRPr="00192D4A" w:rsidRDefault="00174994" w:rsidP="006A135B">
            <w:pPr>
              <w:spacing w:line="0" w:lineRule="atLeast"/>
              <w:rPr>
                <w:rFonts w:asciiTheme="majorEastAsia" w:eastAsiaTheme="majorEastAsia" w:hAnsiTheme="majorEastAsia"/>
                <w:sz w:val="18"/>
                <w:szCs w:val="18"/>
              </w:rPr>
            </w:pPr>
          </w:p>
        </w:tc>
        <w:tc>
          <w:tcPr>
            <w:tcW w:w="1418" w:type="dxa"/>
            <w:vMerge/>
          </w:tcPr>
          <w:p w:rsidR="00174994" w:rsidRPr="00192D4A" w:rsidRDefault="00174994" w:rsidP="006A135B">
            <w:pPr>
              <w:spacing w:line="0" w:lineRule="atLeast"/>
              <w:rPr>
                <w:rFonts w:asciiTheme="majorEastAsia" w:eastAsiaTheme="majorEastAsia" w:hAnsiTheme="majorEastAsia"/>
                <w:sz w:val="18"/>
                <w:szCs w:val="18"/>
              </w:rPr>
            </w:pPr>
          </w:p>
        </w:tc>
        <w:tc>
          <w:tcPr>
            <w:tcW w:w="2693" w:type="dxa"/>
            <w:vMerge/>
          </w:tcPr>
          <w:p w:rsidR="00174994" w:rsidRPr="00192D4A" w:rsidRDefault="00174994" w:rsidP="006A135B">
            <w:pPr>
              <w:spacing w:line="0" w:lineRule="atLeast"/>
              <w:rPr>
                <w:rFonts w:asciiTheme="majorEastAsia" w:eastAsiaTheme="majorEastAsia" w:hAnsiTheme="majorEastAsia"/>
                <w:sz w:val="18"/>
                <w:szCs w:val="18"/>
              </w:rPr>
            </w:pPr>
          </w:p>
        </w:tc>
        <w:tc>
          <w:tcPr>
            <w:tcW w:w="3969" w:type="dxa"/>
          </w:tcPr>
          <w:p w:rsidR="00174994" w:rsidRDefault="00174994"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block_T::code_iterator</w:t>
            </w:r>
          </w:p>
          <w:p w:rsidR="00174994" w:rsidRPr="00192D4A" w:rsidRDefault="00174994" w:rsidP="00174994">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block_T::code_const_iterator</w:t>
            </w:r>
          </w:p>
        </w:tc>
      </w:tr>
      <w:tr w:rsidR="000653EF" w:rsidRPr="00192D4A" w:rsidTr="00B75BC9">
        <w:tc>
          <w:tcPr>
            <w:tcW w:w="1843" w:type="dxa"/>
            <w:vMerge w:val="restart"/>
          </w:tcPr>
          <w:p w:rsidR="000653EF"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&lt;object&gt;</w:t>
            </w:r>
          </w:p>
        </w:tc>
        <w:tc>
          <w:tcPr>
            <w:tcW w:w="1418" w:type="dxa"/>
            <w:vMerge w:val="restart"/>
          </w:tcPr>
          <w:p w:rsidR="000653EF" w:rsidRPr="00192D4A"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object_T</w:t>
            </w:r>
          </w:p>
        </w:tc>
        <w:tc>
          <w:tcPr>
            <w:tcW w:w="2693" w:type="dxa"/>
            <w:vMerge w:val="restart"/>
          </w:tcPr>
          <w:p w:rsidR="000653EF" w:rsidRPr="00192D4A"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blocks_T::object()</w:t>
            </w:r>
          </w:p>
        </w:tc>
        <w:tc>
          <w:tcPr>
            <w:tcW w:w="3969" w:type="dxa"/>
          </w:tcPr>
          <w:p w:rsidR="000653EF" w:rsidRPr="00192D4A"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blocks_T::object_sequence</w:t>
            </w:r>
          </w:p>
        </w:tc>
      </w:tr>
      <w:tr w:rsidR="000653EF" w:rsidRPr="00192D4A" w:rsidTr="00B75BC9">
        <w:tc>
          <w:tcPr>
            <w:tcW w:w="1843" w:type="dxa"/>
            <w:vMerge/>
          </w:tcPr>
          <w:p w:rsidR="000653EF" w:rsidRDefault="000653EF" w:rsidP="00192D4A">
            <w:pPr>
              <w:spacing w:line="0" w:lineRule="atLeast"/>
              <w:rPr>
                <w:rFonts w:asciiTheme="majorEastAsia" w:eastAsiaTheme="majorEastAsia" w:hAnsiTheme="majorEastAsia"/>
                <w:sz w:val="18"/>
                <w:szCs w:val="18"/>
              </w:rPr>
            </w:pPr>
          </w:p>
        </w:tc>
        <w:tc>
          <w:tcPr>
            <w:tcW w:w="1418" w:type="dxa"/>
            <w:vMerge/>
          </w:tcPr>
          <w:p w:rsidR="000653EF" w:rsidRDefault="000653EF" w:rsidP="00192D4A">
            <w:pPr>
              <w:spacing w:line="0" w:lineRule="atLeast"/>
              <w:rPr>
                <w:rFonts w:asciiTheme="majorEastAsia" w:eastAsiaTheme="majorEastAsia" w:hAnsiTheme="majorEastAsia"/>
                <w:sz w:val="18"/>
                <w:szCs w:val="18"/>
              </w:rPr>
            </w:pPr>
          </w:p>
        </w:tc>
        <w:tc>
          <w:tcPr>
            <w:tcW w:w="2693" w:type="dxa"/>
            <w:vMerge/>
          </w:tcPr>
          <w:p w:rsidR="000653EF" w:rsidRDefault="000653EF" w:rsidP="00192D4A">
            <w:pPr>
              <w:spacing w:line="0" w:lineRule="atLeast"/>
              <w:rPr>
                <w:rFonts w:asciiTheme="majorEastAsia" w:eastAsiaTheme="majorEastAsia" w:hAnsiTheme="majorEastAsia"/>
                <w:sz w:val="18"/>
                <w:szCs w:val="18"/>
              </w:rPr>
            </w:pPr>
          </w:p>
        </w:tc>
        <w:tc>
          <w:tcPr>
            <w:tcW w:w="3969" w:type="dxa"/>
          </w:tcPr>
          <w:p w:rsidR="000653EF"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blocks_T::object_iterator</w:t>
            </w:r>
          </w:p>
          <w:p w:rsidR="000653EF"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blocks_T::object_const_iterator</w:t>
            </w:r>
          </w:p>
        </w:tc>
      </w:tr>
      <w:tr w:rsidR="000653EF" w:rsidRPr="00192D4A" w:rsidTr="00B75BC9">
        <w:tc>
          <w:tcPr>
            <w:tcW w:w="1843" w:type="dxa"/>
            <w:vMerge w:val="restart"/>
          </w:tcPr>
          <w:p w:rsidR="000653EF"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&lt;deftype&gt;</w:t>
            </w:r>
          </w:p>
        </w:tc>
        <w:tc>
          <w:tcPr>
            <w:tcW w:w="1418" w:type="dxa"/>
            <w:vMerge w:val="restart"/>
          </w:tcPr>
          <w:p w:rsidR="000653EF" w:rsidRPr="00192D4A"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deftype_T</w:t>
            </w:r>
          </w:p>
        </w:tc>
        <w:tc>
          <w:tcPr>
            <w:tcW w:w="2693" w:type="dxa"/>
            <w:vMerge w:val="restart"/>
          </w:tcPr>
          <w:p w:rsidR="000653EF" w:rsidRPr="00192D4A"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blocks_T::deftype()</w:t>
            </w:r>
          </w:p>
        </w:tc>
        <w:tc>
          <w:tcPr>
            <w:tcW w:w="3969" w:type="dxa"/>
          </w:tcPr>
          <w:p w:rsidR="000653EF" w:rsidRPr="00192D4A"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blocks_T::deftype_sequcece</w:t>
            </w:r>
          </w:p>
        </w:tc>
      </w:tr>
      <w:tr w:rsidR="000653EF" w:rsidRPr="00192D4A" w:rsidTr="00B75BC9">
        <w:tc>
          <w:tcPr>
            <w:tcW w:w="1843" w:type="dxa"/>
            <w:vMerge/>
          </w:tcPr>
          <w:p w:rsidR="000653EF" w:rsidRDefault="000653EF" w:rsidP="00192D4A">
            <w:pPr>
              <w:spacing w:line="0" w:lineRule="atLeast"/>
              <w:rPr>
                <w:rFonts w:asciiTheme="majorEastAsia" w:eastAsiaTheme="majorEastAsia" w:hAnsiTheme="majorEastAsia"/>
                <w:sz w:val="18"/>
                <w:szCs w:val="18"/>
              </w:rPr>
            </w:pPr>
          </w:p>
        </w:tc>
        <w:tc>
          <w:tcPr>
            <w:tcW w:w="1418" w:type="dxa"/>
            <w:vMerge/>
          </w:tcPr>
          <w:p w:rsidR="000653EF" w:rsidRDefault="000653EF" w:rsidP="00192D4A">
            <w:pPr>
              <w:spacing w:line="0" w:lineRule="atLeast"/>
              <w:rPr>
                <w:rFonts w:asciiTheme="majorEastAsia" w:eastAsiaTheme="majorEastAsia" w:hAnsiTheme="majorEastAsia"/>
                <w:sz w:val="18"/>
                <w:szCs w:val="18"/>
              </w:rPr>
            </w:pPr>
          </w:p>
        </w:tc>
        <w:tc>
          <w:tcPr>
            <w:tcW w:w="2693" w:type="dxa"/>
            <w:vMerge/>
          </w:tcPr>
          <w:p w:rsidR="000653EF" w:rsidRDefault="000653EF" w:rsidP="00192D4A">
            <w:pPr>
              <w:spacing w:line="0" w:lineRule="atLeast"/>
              <w:rPr>
                <w:rFonts w:asciiTheme="majorEastAsia" w:eastAsiaTheme="majorEastAsia" w:hAnsiTheme="majorEastAsia"/>
                <w:sz w:val="18"/>
                <w:szCs w:val="18"/>
              </w:rPr>
            </w:pPr>
          </w:p>
        </w:tc>
        <w:tc>
          <w:tcPr>
            <w:tcW w:w="3969" w:type="dxa"/>
          </w:tcPr>
          <w:p w:rsidR="000653EF"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blocks_T::deftype_iterator</w:t>
            </w:r>
          </w:p>
          <w:p w:rsidR="000653EF"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blocks_T::deftype_const_iterator</w:t>
            </w:r>
          </w:p>
        </w:tc>
      </w:tr>
      <w:tr w:rsidR="000653EF" w:rsidRPr="00192D4A" w:rsidTr="00B75BC9">
        <w:tc>
          <w:tcPr>
            <w:tcW w:w="1843" w:type="dxa"/>
            <w:vMerge w:val="restart"/>
          </w:tcPr>
          <w:p w:rsidR="000653EF" w:rsidRDefault="000653EF" w:rsidP="005E7E00">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&lt;includes&gt;</w:t>
            </w:r>
          </w:p>
        </w:tc>
        <w:tc>
          <w:tcPr>
            <w:tcW w:w="1418" w:type="dxa"/>
            <w:vMerge w:val="restart"/>
          </w:tcPr>
          <w:p w:rsidR="000653EF" w:rsidRPr="00192D4A"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includes_T</w:t>
            </w:r>
          </w:p>
        </w:tc>
        <w:tc>
          <w:tcPr>
            <w:tcW w:w="2693" w:type="dxa"/>
            <w:vMerge w:val="restart"/>
          </w:tcPr>
          <w:p w:rsidR="000653EF" w:rsidRPr="00192D4A"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blocks_T::includes()</w:t>
            </w:r>
          </w:p>
        </w:tc>
        <w:tc>
          <w:tcPr>
            <w:tcW w:w="3969" w:type="dxa"/>
          </w:tcPr>
          <w:p w:rsidR="000653EF" w:rsidRPr="00192D4A" w:rsidRDefault="000653EF"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blocks_T::includes_sequcece</w:t>
            </w:r>
          </w:p>
        </w:tc>
      </w:tr>
      <w:tr w:rsidR="000653EF" w:rsidRPr="00192D4A" w:rsidTr="00B75BC9">
        <w:tc>
          <w:tcPr>
            <w:tcW w:w="1843" w:type="dxa"/>
            <w:vMerge/>
          </w:tcPr>
          <w:p w:rsidR="000653EF" w:rsidRDefault="000653EF" w:rsidP="005E7E00">
            <w:pPr>
              <w:spacing w:line="0" w:lineRule="atLeast"/>
              <w:rPr>
                <w:rFonts w:asciiTheme="majorEastAsia" w:eastAsiaTheme="majorEastAsia" w:hAnsiTheme="majorEastAsia"/>
                <w:sz w:val="18"/>
                <w:szCs w:val="18"/>
              </w:rPr>
            </w:pPr>
          </w:p>
        </w:tc>
        <w:tc>
          <w:tcPr>
            <w:tcW w:w="1418" w:type="dxa"/>
            <w:vMerge/>
          </w:tcPr>
          <w:p w:rsidR="000653EF" w:rsidRPr="00192D4A" w:rsidRDefault="000653EF" w:rsidP="00192D4A">
            <w:pPr>
              <w:spacing w:line="0" w:lineRule="atLeast"/>
              <w:rPr>
                <w:rFonts w:asciiTheme="majorEastAsia" w:eastAsiaTheme="majorEastAsia" w:hAnsiTheme="majorEastAsia"/>
                <w:sz w:val="18"/>
                <w:szCs w:val="18"/>
              </w:rPr>
            </w:pPr>
          </w:p>
        </w:tc>
        <w:tc>
          <w:tcPr>
            <w:tcW w:w="2693" w:type="dxa"/>
            <w:vMerge/>
          </w:tcPr>
          <w:p w:rsidR="000653EF" w:rsidRPr="00192D4A" w:rsidRDefault="000653EF" w:rsidP="00192D4A">
            <w:pPr>
              <w:spacing w:line="0" w:lineRule="atLeast"/>
              <w:rPr>
                <w:rFonts w:asciiTheme="majorEastAsia" w:eastAsiaTheme="majorEastAsia" w:hAnsiTheme="majorEastAsia"/>
                <w:sz w:val="18"/>
                <w:szCs w:val="18"/>
              </w:rPr>
            </w:pPr>
          </w:p>
        </w:tc>
        <w:tc>
          <w:tcPr>
            <w:tcW w:w="3969" w:type="dxa"/>
          </w:tcPr>
          <w:p w:rsidR="000653EF" w:rsidRDefault="000653EF"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blocks_T::includes_iterator</w:t>
            </w:r>
          </w:p>
          <w:p w:rsidR="000653EF" w:rsidRPr="00192D4A" w:rsidRDefault="000653EF" w:rsidP="00174994">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blocks_T::includes_const_iterator</w:t>
            </w:r>
          </w:p>
        </w:tc>
      </w:tr>
      <w:tr w:rsidR="000653EF" w:rsidRPr="00192D4A" w:rsidTr="00B75BC9">
        <w:tc>
          <w:tcPr>
            <w:tcW w:w="1843" w:type="dxa"/>
            <w:vMerge w:val="restart"/>
          </w:tcPr>
          <w:p w:rsidR="000653EF"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&lt;function&gt;</w:t>
            </w:r>
          </w:p>
        </w:tc>
        <w:tc>
          <w:tcPr>
            <w:tcW w:w="1418" w:type="dxa"/>
            <w:vMerge w:val="restart"/>
          </w:tcPr>
          <w:p w:rsidR="000653EF" w:rsidRPr="00192D4A"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function_T</w:t>
            </w:r>
          </w:p>
        </w:tc>
        <w:tc>
          <w:tcPr>
            <w:tcW w:w="2693" w:type="dxa"/>
            <w:vMerge w:val="restart"/>
          </w:tcPr>
          <w:p w:rsidR="000653EF" w:rsidRPr="00192D4A"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blocks_T::function()</w:t>
            </w:r>
          </w:p>
        </w:tc>
        <w:tc>
          <w:tcPr>
            <w:tcW w:w="3969" w:type="dxa"/>
          </w:tcPr>
          <w:p w:rsidR="000653EF" w:rsidRPr="00192D4A"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blocks_T::function_sequcece</w:t>
            </w:r>
          </w:p>
        </w:tc>
      </w:tr>
      <w:tr w:rsidR="000653EF" w:rsidRPr="00192D4A" w:rsidTr="00B75BC9">
        <w:tc>
          <w:tcPr>
            <w:tcW w:w="1843" w:type="dxa"/>
            <w:vMerge/>
          </w:tcPr>
          <w:p w:rsidR="000653EF" w:rsidRDefault="000653EF" w:rsidP="00192D4A">
            <w:pPr>
              <w:spacing w:line="0" w:lineRule="atLeast"/>
              <w:rPr>
                <w:rFonts w:asciiTheme="majorEastAsia" w:eastAsiaTheme="majorEastAsia" w:hAnsiTheme="majorEastAsia"/>
                <w:sz w:val="18"/>
                <w:szCs w:val="18"/>
              </w:rPr>
            </w:pPr>
          </w:p>
        </w:tc>
        <w:tc>
          <w:tcPr>
            <w:tcW w:w="1418" w:type="dxa"/>
            <w:vMerge/>
          </w:tcPr>
          <w:p w:rsidR="000653EF" w:rsidRPr="00192D4A" w:rsidRDefault="000653EF" w:rsidP="00192D4A">
            <w:pPr>
              <w:spacing w:line="0" w:lineRule="atLeast"/>
              <w:rPr>
                <w:rFonts w:asciiTheme="majorEastAsia" w:eastAsiaTheme="majorEastAsia" w:hAnsiTheme="majorEastAsia"/>
                <w:sz w:val="18"/>
                <w:szCs w:val="18"/>
              </w:rPr>
            </w:pPr>
          </w:p>
        </w:tc>
        <w:tc>
          <w:tcPr>
            <w:tcW w:w="2693" w:type="dxa"/>
            <w:vMerge/>
          </w:tcPr>
          <w:p w:rsidR="000653EF" w:rsidRPr="00192D4A" w:rsidRDefault="000653EF" w:rsidP="00192D4A">
            <w:pPr>
              <w:spacing w:line="0" w:lineRule="atLeast"/>
              <w:rPr>
                <w:rFonts w:asciiTheme="majorEastAsia" w:eastAsiaTheme="majorEastAsia" w:hAnsiTheme="majorEastAsia"/>
                <w:sz w:val="18"/>
                <w:szCs w:val="18"/>
              </w:rPr>
            </w:pPr>
          </w:p>
        </w:tc>
        <w:tc>
          <w:tcPr>
            <w:tcW w:w="3969" w:type="dxa"/>
          </w:tcPr>
          <w:p w:rsidR="000653EF"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blocks_T::function_iterator</w:t>
            </w:r>
          </w:p>
          <w:p w:rsidR="000653EF" w:rsidRPr="00192D4A"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blocks_T::function_const_iterator</w:t>
            </w:r>
          </w:p>
        </w:tc>
      </w:tr>
      <w:tr w:rsidR="00174994" w:rsidRPr="00192D4A" w:rsidTr="00B75BC9">
        <w:tc>
          <w:tcPr>
            <w:tcW w:w="1843"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&lt;input&gt;</w:t>
            </w:r>
          </w:p>
        </w:tc>
        <w:tc>
          <w:tcPr>
            <w:tcW w:w="1418"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ioport_T</w:t>
            </w:r>
          </w:p>
        </w:tc>
        <w:tc>
          <w:tcPr>
            <w:tcW w:w="2693"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block_T::input()</w:t>
            </w: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block_T::input_sequence</w:t>
            </w:r>
          </w:p>
        </w:tc>
      </w:tr>
      <w:tr w:rsidR="00174994" w:rsidRPr="00192D4A" w:rsidTr="00B75BC9">
        <w:tc>
          <w:tcPr>
            <w:tcW w:w="184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1418"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269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block_T::input_iterator</w:t>
            </w:r>
          </w:p>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block_T::input_const_iterator</w:t>
            </w:r>
          </w:p>
        </w:tc>
      </w:tr>
      <w:tr w:rsidR="00174994" w:rsidRPr="00192D4A" w:rsidTr="00B75BC9">
        <w:tc>
          <w:tcPr>
            <w:tcW w:w="1843"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&lt;output&gt;</w:t>
            </w:r>
          </w:p>
        </w:tc>
        <w:tc>
          <w:tcPr>
            <w:tcW w:w="1418"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ioport_T</w:t>
            </w:r>
          </w:p>
        </w:tc>
        <w:tc>
          <w:tcPr>
            <w:tcW w:w="2693"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block_T::output()</w:t>
            </w: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block_T::output_sequence</w:t>
            </w:r>
          </w:p>
        </w:tc>
      </w:tr>
      <w:tr w:rsidR="00174994" w:rsidRPr="00192D4A" w:rsidTr="00B75BC9">
        <w:tc>
          <w:tcPr>
            <w:tcW w:w="184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1418"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269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block_T::output_iterator</w:t>
            </w:r>
          </w:p>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block_T::output_const_iterator</w:t>
            </w:r>
          </w:p>
        </w:tc>
      </w:tr>
      <w:tr w:rsidR="00174994" w:rsidRPr="00192D4A" w:rsidTr="00B75BC9">
        <w:tc>
          <w:tcPr>
            <w:tcW w:w="1843"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&lt;connect&gt;</w:t>
            </w:r>
          </w:p>
        </w:tc>
        <w:tc>
          <w:tcPr>
            <w:tcW w:w="1418"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connection_T</w:t>
            </w:r>
          </w:p>
        </w:tc>
        <w:tc>
          <w:tcPr>
            <w:tcW w:w="2693"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ioport_T::connect()</w:t>
            </w: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ioport_T::connect__sequence</w:t>
            </w:r>
          </w:p>
        </w:tc>
      </w:tr>
      <w:tr w:rsidR="00174994" w:rsidRPr="00192D4A" w:rsidTr="00B75BC9">
        <w:tc>
          <w:tcPr>
            <w:tcW w:w="184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1418"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269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ioport_T::connect_iterator</w:t>
            </w:r>
          </w:p>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ioport_T::connect_const_iterator</w:t>
            </w:r>
          </w:p>
        </w:tc>
      </w:tr>
      <w:tr w:rsidR="00174994" w:rsidRPr="00192D4A" w:rsidTr="00B75BC9">
        <w:tc>
          <w:tcPr>
            <w:tcW w:w="1843"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&lt;var&gt;</w:t>
            </w:r>
          </w:p>
        </w:tc>
        <w:tc>
          <w:tcPr>
            <w:tcW w:w="1418"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var_T</w:t>
            </w:r>
          </w:p>
        </w:tc>
        <w:tc>
          <w:tcPr>
            <w:tcW w:w="2693" w:type="dxa"/>
            <w:vMerge w:val="restart"/>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block_T::var()</w:t>
            </w:r>
          </w:p>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(&lt;block&gt;タグ内)</w:t>
            </w: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block_T::var_sequence</w:t>
            </w:r>
          </w:p>
        </w:tc>
      </w:tr>
      <w:tr w:rsidR="00174994" w:rsidRPr="00192D4A" w:rsidTr="00B75BC9">
        <w:tc>
          <w:tcPr>
            <w:tcW w:w="184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1418"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269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block_T::var_iterator</w:t>
            </w:r>
          </w:p>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block_T::var_const_iterator</w:t>
            </w:r>
          </w:p>
        </w:tc>
      </w:tr>
      <w:tr w:rsidR="00174994" w:rsidRPr="00192D4A" w:rsidTr="00B75BC9">
        <w:tc>
          <w:tcPr>
            <w:tcW w:w="184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1418"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2693" w:type="dxa"/>
            <w:vMerge w:val="restart"/>
          </w:tcPr>
          <w:p w:rsidR="00174994"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link_T::var()</w:t>
            </w:r>
          </w:p>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(&lt;connect&gt;タグ内)</w:t>
            </w: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link_T::var_sequence</w:t>
            </w:r>
          </w:p>
        </w:tc>
      </w:tr>
      <w:tr w:rsidR="00174994" w:rsidRPr="00192D4A" w:rsidTr="00B75BC9">
        <w:tc>
          <w:tcPr>
            <w:tcW w:w="184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1418"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269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link_T::var_iterator</w:t>
            </w:r>
          </w:p>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link_T::var_const_iterator</w:t>
            </w:r>
          </w:p>
        </w:tc>
      </w:tr>
      <w:tr w:rsidR="00450BC5" w:rsidRPr="00192D4A" w:rsidTr="00B75BC9">
        <w:tc>
          <w:tcPr>
            <w:tcW w:w="1843" w:type="dxa"/>
            <w:vMerge w:val="restart"/>
          </w:tcPr>
          <w:p w:rsidR="00450BC5" w:rsidRPr="00192D4A" w:rsidRDefault="00450BC5"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&lt;signal&gt;</w:t>
            </w:r>
          </w:p>
        </w:tc>
        <w:tc>
          <w:tcPr>
            <w:tcW w:w="1418" w:type="dxa"/>
            <w:vMerge w:val="restart"/>
          </w:tcPr>
          <w:p w:rsidR="00450BC5" w:rsidRPr="00192D4A" w:rsidRDefault="00450BC5"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param_T</w:t>
            </w:r>
          </w:p>
        </w:tc>
        <w:tc>
          <w:tcPr>
            <w:tcW w:w="2693" w:type="dxa"/>
            <w:vMerge w:val="restart"/>
          </w:tcPr>
          <w:p w:rsidR="00450BC5" w:rsidRPr="00192D4A" w:rsidRDefault="00450BC5"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block_T::signal()</w:t>
            </w:r>
          </w:p>
        </w:tc>
        <w:tc>
          <w:tcPr>
            <w:tcW w:w="3969" w:type="dxa"/>
          </w:tcPr>
          <w:p w:rsidR="00450BC5" w:rsidRDefault="00450BC5"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block_T::signal_sequcence</w:t>
            </w:r>
          </w:p>
        </w:tc>
      </w:tr>
      <w:tr w:rsidR="00450BC5" w:rsidRPr="00192D4A" w:rsidTr="00B75BC9">
        <w:tc>
          <w:tcPr>
            <w:tcW w:w="1843" w:type="dxa"/>
            <w:vMerge/>
          </w:tcPr>
          <w:p w:rsidR="00450BC5" w:rsidRPr="00192D4A" w:rsidRDefault="00450BC5" w:rsidP="00192D4A">
            <w:pPr>
              <w:spacing w:line="0" w:lineRule="atLeast"/>
              <w:rPr>
                <w:rFonts w:asciiTheme="majorEastAsia" w:eastAsiaTheme="majorEastAsia" w:hAnsiTheme="majorEastAsia"/>
                <w:sz w:val="18"/>
                <w:szCs w:val="18"/>
              </w:rPr>
            </w:pPr>
          </w:p>
        </w:tc>
        <w:tc>
          <w:tcPr>
            <w:tcW w:w="1418" w:type="dxa"/>
            <w:vMerge/>
          </w:tcPr>
          <w:p w:rsidR="00450BC5" w:rsidRPr="00192D4A" w:rsidRDefault="00450BC5" w:rsidP="00192D4A">
            <w:pPr>
              <w:spacing w:line="0" w:lineRule="atLeast"/>
              <w:rPr>
                <w:rFonts w:asciiTheme="majorEastAsia" w:eastAsiaTheme="majorEastAsia" w:hAnsiTheme="majorEastAsia"/>
                <w:sz w:val="18"/>
                <w:szCs w:val="18"/>
              </w:rPr>
            </w:pPr>
          </w:p>
        </w:tc>
        <w:tc>
          <w:tcPr>
            <w:tcW w:w="2693" w:type="dxa"/>
            <w:vMerge/>
          </w:tcPr>
          <w:p w:rsidR="00450BC5" w:rsidRPr="00192D4A" w:rsidRDefault="00450BC5" w:rsidP="00192D4A">
            <w:pPr>
              <w:spacing w:line="0" w:lineRule="atLeast"/>
              <w:rPr>
                <w:rFonts w:asciiTheme="majorEastAsia" w:eastAsiaTheme="majorEastAsia" w:hAnsiTheme="majorEastAsia"/>
                <w:sz w:val="18"/>
                <w:szCs w:val="18"/>
              </w:rPr>
            </w:pPr>
          </w:p>
        </w:tc>
        <w:tc>
          <w:tcPr>
            <w:tcW w:w="3969" w:type="dxa"/>
          </w:tcPr>
          <w:p w:rsidR="00450BC5" w:rsidRDefault="00450BC5"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block_T::signal_iterator</w:t>
            </w:r>
          </w:p>
          <w:p w:rsidR="00450BC5" w:rsidRDefault="00450BC5"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block_T::signal_const_iterator</w:t>
            </w:r>
          </w:p>
        </w:tc>
      </w:tr>
      <w:tr w:rsidR="00174994" w:rsidRPr="00192D4A" w:rsidTr="00B75BC9">
        <w:tc>
          <w:tcPr>
            <w:tcW w:w="1843"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&lt;state&gt;</w:t>
            </w:r>
          </w:p>
        </w:tc>
        <w:tc>
          <w:tcPr>
            <w:tcW w:w="1418"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param_T</w:t>
            </w:r>
          </w:p>
        </w:tc>
        <w:tc>
          <w:tcPr>
            <w:tcW w:w="2693"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block_T::state()</w:t>
            </w: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block_T::state_sequence</w:t>
            </w:r>
          </w:p>
        </w:tc>
      </w:tr>
      <w:tr w:rsidR="00174994" w:rsidRPr="00192D4A" w:rsidTr="00B75BC9">
        <w:tc>
          <w:tcPr>
            <w:tcW w:w="184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1418"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269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block_T::state_iterator</w:t>
            </w:r>
          </w:p>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block_T::state_const_iterator</w:t>
            </w:r>
          </w:p>
        </w:tc>
      </w:tr>
      <w:tr w:rsidR="000653EF" w:rsidRPr="00192D4A" w:rsidTr="00B75BC9">
        <w:tc>
          <w:tcPr>
            <w:tcW w:w="1843" w:type="dxa"/>
            <w:vMerge w:val="restart"/>
          </w:tcPr>
          <w:p w:rsidR="000653EF" w:rsidRPr="00192D4A"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&lt;trigger_state&gt;</w:t>
            </w:r>
          </w:p>
        </w:tc>
        <w:tc>
          <w:tcPr>
            <w:tcW w:w="1418" w:type="dxa"/>
            <w:vMerge w:val="restart"/>
          </w:tcPr>
          <w:p w:rsidR="000653EF" w:rsidRPr="00192D4A" w:rsidRDefault="000653EF"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param_T</w:t>
            </w:r>
          </w:p>
        </w:tc>
        <w:tc>
          <w:tcPr>
            <w:tcW w:w="2693" w:type="dxa"/>
            <w:vMerge w:val="restart"/>
          </w:tcPr>
          <w:p w:rsidR="000653EF" w:rsidRPr="00192D4A"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block_T::trigger_state()</w:t>
            </w:r>
          </w:p>
        </w:tc>
        <w:tc>
          <w:tcPr>
            <w:tcW w:w="3969" w:type="dxa"/>
          </w:tcPr>
          <w:p w:rsidR="000653EF"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block_T::trigger_state_sequence</w:t>
            </w:r>
          </w:p>
        </w:tc>
      </w:tr>
      <w:tr w:rsidR="000653EF" w:rsidRPr="00192D4A" w:rsidTr="00B75BC9">
        <w:tc>
          <w:tcPr>
            <w:tcW w:w="1843" w:type="dxa"/>
            <w:vMerge/>
          </w:tcPr>
          <w:p w:rsidR="000653EF" w:rsidRDefault="000653EF" w:rsidP="00192D4A">
            <w:pPr>
              <w:spacing w:line="0" w:lineRule="atLeast"/>
              <w:rPr>
                <w:rFonts w:asciiTheme="majorEastAsia" w:eastAsiaTheme="majorEastAsia" w:hAnsiTheme="majorEastAsia"/>
                <w:sz w:val="18"/>
                <w:szCs w:val="18"/>
              </w:rPr>
            </w:pPr>
          </w:p>
        </w:tc>
        <w:tc>
          <w:tcPr>
            <w:tcW w:w="1418" w:type="dxa"/>
            <w:vMerge/>
          </w:tcPr>
          <w:p w:rsidR="000653EF" w:rsidRPr="00192D4A" w:rsidRDefault="000653EF" w:rsidP="00192D4A">
            <w:pPr>
              <w:spacing w:line="0" w:lineRule="atLeast"/>
              <w:rPr>
                <w:rFonts w:asciiTheme="majorEastAsia" w:eastAsiaTheme="majorEastAsia" w:hAnsiTheme="majorEastAsia"/>
                <w:sz w:val="18"/>
                <w:szCs w:val="18"/>
              </w:rPr>
            </w:pPr>
          </w:p>
        </w:tc>
        <w:tc>
          <w:tcPr>
            <w:tcW w:w="2693" w:type="dxa"/>
            <w:vMerge/>
          </w:tcPr>
          <w:p w:rsidR="000653EF" w:rsidRDefault="000653EF" w:rsidP="00192D4A">
            <w:pPr>
              <w:spacing w:line="0" w:lineRule="atLeast"/>
              <w:rPr>
                <w:rFonts w:asciiTheme="majorEastAsia" w:eastAsiaTheme="majorEastAsia" w:hAnsiTheme="majorEastAsia"/>
                <w:sz w:val="18"/>
                <w:szCs w:val="18"/>
              </w:rPr>
            </w:pPr>
          </w:p>
        </w:tc>
        <w:tc>
          <w:tcPr>
            <w:tcW w:w="3969" w:type="dxa"/>
          </w:tcPr>
          <w:p w:rsidR="000653EF"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block_T::trigger_state_iterator</w:t>
            </w:r>
          </w:p>
          <w:p w:rsidR="000653EF"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block_T::trigger_state_const_iterator</w:t>
            </w:r>
          </w:p>
        </w:tc>
      </w:tr>
      <w:tr w:rsidR="000653EF" w:rsidRPr="00192D4A" w:rsidTr="00B75BC9">
        <w:tc>
          <w:tcPr>
            <w:tcW w:w="1843" w:type="dxa"/>
            <w:vMerge w:val="restart"/>
          </w:tcPr>
          <w:p w:rsidR="000653EF" w:rsidRPr="00192D4A"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&lt;invariant_signal&gt;</w:t>
            </w:r>
          </w:p>
        </w:tc>
        <w:tc>
          <w:tcPr>
            <w:tcW w:w="1418" w:type="dxa"/>
            <w:vMerge w:val="restart"/>
          </w:tcPr>
          <w:p w:rsidR="000653EF" w:rsidRPr="00192D4A"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param_T</w:t>
            </w:r>
          </w:p>
        </w:tc>
        <w:tc>
          <w:tcPr>
            <w:tcW w:w="2693" w:type="dxa"/>
            <w:vMerge w:val="restart"/>
          </w:tcPr>
          <w:p w:rsidR="000653EF" w:rsidRPr="00192D4A"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block_T::invariant_signal()</w:t>
            </w:r>
          </w:p>
        </w:tc>
        <w:tc>
          <w:tcPr>
            <w:tcW w:w="3969" w:type="dxa"/>
          </w:tcPr>
          <w:p w:rsidR="000653EF" w:rsidRDefault="000653EF" w:rsidP="00174994">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block_T::invariant_signal_sequence</w:t>
            </w:r>
          </w:p>
        </w:tc>
      </w:tr>
      <w:tr w:rsidR="000653EF" w:rsidRPr="00192D4A" w:rsidTr="00B75BC9">
        <w:tc>
          <w:tcPr>
            <w:tcW w:w="1843" w:type="dxa"/>
            <w:vMerge/>
          </w:tcPr>
          <w:p w:rsidR="000653EF" w:rsidRDefault="000653EF" w:rsidP="00192D4A">
            <w:pPr>
              <w:spacing w:line="0" w:lineRule="atLeast"/>
              <w:rPr>
                <w:rFonts w:asciiTheme="majorEastAsia" w:eastAsiaTheme="majorEastAsia" w:hAnsiTheme="majorEastAsia"/>
                <w:sz w:val="18"/>
                <w:szCs w:val="18"/>
              </w:rPr>
            </w:pPr>
          </w:p>
        </w:tc>
        <w:tc>
          <w:tcPr>
            <w:tcW w:w="1418" w:type="dxa"/>
            <w:vMerge/>
          </w:tcPr>
          <w:p w:rsidR="000653EF" w:rsidRDefault="000653EF" w:rsidP="00192D4A">
            <w:pPr>
              <w:spacing w:line="0" w:lineRule="atLeast"/>
              <w:rPr>
                <w:rFonts w:asciiTheme="majorEastAsia" w:eastAsiaTheme="majorEastAsia" w:hAnsiTheme="majorEastAsia"/>
                <w:sz w:val="18"/>
                <w:szCs w:val="18"/>
              </w:rPr>
            </w:pPr>
          </w:p>
        </w:tc>
        <w:tc>
          <w:tcPr>
            <w:tcW w:w="2693" w:type="dxa"/>
            <w:vMerge/>
          </w:tcPr>
          <w:p w:rsidR="000653EF" w:rsidRDefault="000653EF" w:rsidP="00192D4A">
            <w:pPr>
              <w:spacing w:line="0" w:lineRule="atLeast"/>
              <w:rPr>
                <w:rFonts w:asciiTheme="majorEastAsia" w:eastAsiaTheme="majorEastAsia" w:hAnsiTheme="majorEastAsia"/>
                <w:sz w:val="18"/>
                <w:szCs w:val="18"/>
              </w:rPr>
            </w:pPr>
          </w:p>
        </w:tc>
        <w:tc>
          <w:tcPr>
            <w:tcW w:w="3969" w:type="dxa"/>
          </w:tcPr>
          <w:p w:rsidR="000653EF"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block_T::invariant_signal_iterator</w:t>
            </w:r>
          </w:p>
          <w:p w:rsidR="000653EF" w:rsidRDefault="000653EF"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block_T::invariant_signal_const_iterator</w:t>
            </w:r>
          </w:p>
        </w:tc>
      </w:tr>
      <w:tr w:rsidR="00174994" w:rsidRPr="00192D4A" w:rsidTr="00B75BC9">
        <w:tc>
          <w:tcPr>
            <w:tcW w:w="1843"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&lt;param&gt;</w:t>
            </w:r>
          </w:p>
        </w:tc>
        <w:tc>
          <w:tcPr>
            <w:tcW w:w="1418"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param_T</w:t>
            </w:r>
          </w:p>
        </w:tc>
        <w:tc>
          <w:tcPr>
            <w:tcW w:w="2693"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block_T::param()</w:t>
            </w: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block_T::param_sequence</w:t>
            </w:r>
          </w:p>
        </w:tc>
      </w:tr>
      <w:tr w:rsidR="00174994" w:rsidRPr="00192D4A" w:rsidTr="00B75BC9">
        <w:tc>
          <w:tcPr>
            <w:tcW w:w="184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1418"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269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block_T::param_iterator</w:t>
            </w:r>
          </w:p>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block_T::param_const_iterator</w:t>
            </w:r>
          </w:p>
        </w:tc>
      </w:tr>
      <w:tr w:rsidR="00174994" w:rsidRPr="00192D4A" w:rsidTr="00B75BC9">
        <w:tc>
          <w:tcPr>
            <w:tcW w:w="1843"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&lt;const_param&gt;</w:t>
            </w:r>
          </w:p>
        </w:tc>
        <w:tc>
          <w:tcPr>
            <w:tcW w:w="1418"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param_T</w:t>
            </w:r>
          </w:p>
        </w:tc>
        <w:tc>
          <w:tcPr>
            <w:tcW w:w="2693"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block_T::const_param()</w:t>
            </w: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block_T::const_param_sequence</w:t>
            </w:r>
          </w:p>
        </w:tc>
      </w:tr>
      <w:tr w:rsidR="00174994" w:rsidRPr="00192D4A" w:rsidTr="00B75BC9">
        <w:tc>
          <w:tcPr>
            <w:tcW w:w="184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1418"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269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block_T::const_param_iterator</w:t>
            </w:r>
          </w:p>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block_T::const_param_const_iterator</w:t>
            </w:r>
          </w:p>
        </w:tc>
      </w:tr>
      <w:tr w:rsidR="00174994" w:rsidRPr="00192D4A" w:rsidTr="00B75BC9">
        <w:tc>
          <w:tcPr>
            <w:tcW w:w="1843" w:type="dxa"/>
            <w:vMerge w:val="restart"/>
          </w:tcPr>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w:t>
            </w:r>
            <w:r>
              <w:rPr>
                <w:rFonts w:asciiTheme="majorEastAsia" w:eastAsiaTheme="majorEastAsia" w:hAnsiTheme="majorEastAsia"/>
                <w:sz w:val="18"/>
                <w:szCs w:val="18"/>
              </w:rPr>
              <w:t>performance</w:t>
            </w:r>
            <w:r>
              <w:rPr>
                <w:rFonts w:asciiTheme="majorEastAsia" w:eastAsiaTheme="majorEastAsia" w:hAnsiTheme="majorEastAsia" w:hint="eastAsia"/>
                <w:sz w:val="18"/>
                <w:szCs w:val="18"/>
              </w:rPr>
              <w:t>&gt;</w:t>
            </w:r>
          </w:p>
        </w:tc>
        <w:tc>
          <w:tcPr>
            <w:tcW w:w="1418" w:type="dxa"/>
            <w:vMerge w:val="restart"/>
          </w:tcPr>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sz w:val="18"/>
                <w:szCs w:val="18"/>
              </w:rPr>
              <w:t>performance</w:t>
            </w:r>
            <w:r>
              <w:rPr>
                <w:rFonts w:asciiTheme="majorEastAsia" w:eastAsiaTheme="majorEastAsia" w:hAnsiTheme="majorEastAsia" w:hint="eastAsia"/>
                <w:sz w:val="18"/>
                <w:szCs w:val="18"/>
              </w:rPr>
              <w:t>_T</w:t>
            </w:r>
          </w:p>
        </w:tc>
        <w:tc>
          <w:tcPr>
            <w:tcW w:w="2693" w:type="dxa"/>
            <w:vMerge w:val="restart"/>
          </w:tcPr>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w:t>
            </w:r>
            <w:r>
              <w:rPr>
                <w:rFonts w:asciiTheme="majorEastAsia" w:eastAsiaTheme="majorEastAsia" w:hAnsiTheme="majorEastAsia"/>
                <w:sz w:val="18"/>
                <w:szCs w:val="18"/>
              </w:rPr>
              <w:t>performance</w:t>
            </w:r>
            <w:r>
              <w:rPr>
                <w:rFonts w:asciiTheme="majorEastAsia" w:eastAsiaTheme="majorEastAsia" w:hAnsiTheme="majorEastAsia" w:hint="eastAsia"/>
                <w:sz w:val="18"/>
                <w:szCs w:val="18"/>
              </w:rPr>
              <w:t>()</w:t>
            </w: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w:t>
            </w:r>
            <w:r>
              <w:rPr>
                <w:rFonts w:asciiTheme="majorEastAsia" w:eastAsiaTheme="majorEastAsia" w:hAnsiTheme="majorEastAsia"/>
                <w:sz w:val="18"/>
                <w:szCs w:val="18"/>
              </w:rPr>
              <w:t>performance</w:t>
            </w:r>
            <w:r>
              <w:rPr>
                <w:rFonts w:asciiTheme="majorEastAsia" w:eastAsiaTheme="majorEastAsia" w:hAnsiTheme="majorEastAsia" w:hint="eastAsia"/>
                <w:sz w:val="18"/>
                <w:szCs w:val="18"/>
              </w:rPr>
              <w:t>_sequcence</w:t>
            </w:r>
          </w:p>
        </w:tc>
      </w:tr>
      <w:tr w:rsidR="00174994" w:rsidRPr="00192D4A" w:rsidTr="00B75BC9">
        <w:tc>
          <w:tcPr>
            <w:tcW w:w="184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1418"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269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block_T::performance_iterator</w:t>
            </w:r>
          </w:p>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block_T::performance_const_iterator</w:t>
            </w:r>
          </w:p>
        </w:tc>
      </w:tr>
      <w:tr w:rsidR="00174994" w:rsidRPr="00192D4A" w:rsidTr="00B75BC9">
        <w:tc>
          <w:tcPr>
            <w:tcW w:w="1843"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&lt;forward&gt;</w:t>
            </w:r>
          </w:p>
        </w:tc>
        <w:tc>
          <w:tcPr>
            <w:tcW w:w="1418"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link_T</w:t>
            </w:r>
          </w:p>
        </w:tc>
        <w:tc>
          <w:tcPr>
            <w:tcW w:w="2693"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block_T::forward()</w:t>
            </w: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block_T::forward_sequence</w:t>
            </w:r>
          </w:p>
        </w:tc>
      </w:tr>
      <w:tr w:rsidR="00174994" w:rsidRPr="00192D4A" w:rsidTr="00B75BC9">
        <w:tc>
          <w:tcPr>
            <w:tcW w:w="184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1418"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269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block_T::forward_iterator</w:t>
            </w:r>
          </w:p>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block_T::forward_const_iterator</w:t>
            </w:r>
          </w:p>
        </w:tc>
      </w:tr>
      <w:tr w:rsidR="00174994" w:rsidRPr="00192D4A" w:rsidTr="00B75BC9">
        <w:tc>
          <w:tcPr>
            <w:tcW w:w="1843"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&lt;</w:t>
            </w:r>
            <w:del w:id="1129" w:author="1139930830362" w:date="2016-03-02T15:18:00Z">
              <w:r w:rsidRPr="00192D4A" w:rsidDel="005A5967">
                <w:rPr>
                  <w:rFonts w:asciiTheme="majorEastAsia" w:eastAsiaTheme="majorEastAsia" w:hAnsiTheme="majorEastAsia" w:hint="eastAsia"/>
                  <w:sz w:val="18"/>
                  <w:szCs w:val="18"/>
                </w:rPr>
                <w:delText>backword</w:delText>
              </w:r>
            </w:del>
            <w:ins w:id="1130" w:author="1139930830362" w:date="2016-03-02T15:18:00Z">
              <w:r w:rsidR="005A5967">
                <w:rPr>
                  <w:rFonts w:asciiTheme="majorEastAsia" w:eastAsiaTheme="majorEastAsia" w:hAnsiTheme="majorEastAsia" w:hint="eastAsia"/>
                  <w:sz w:val="18"/>
                  <w:szCs w:val="18"/>
                </w:rPr>
                <w:t>backward</w:t>
              </w:r>
            </w:ins>
            <w:r w:rsidRPr="00192D4A">
              <w:rPr>
                <w:rFonts w:asciiTheme="majorEastAsia" w:eastAsiaTheme="majorEastAsia" w:hAnsiTheme="majorEastAsia" w:hint="eastAsia"/>
                <w:sz w:val="18"/>
                <w:szCs w:val="18"/>
              </w:rPr>
              <w:t>&gt;</w:t>
            </w:r>
          </w:p>
        </w:tc>
        <w:tc>
          <w:tcPr>
            <w:tcW w:w="1418"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link_T</w:t>
            </w:r>
          </w:p>
        </w:tc>
        <w:tc>
          <w:tcPr>
            <w:tcW w:w="2693" w:type="dxa"/>
            <w:vMerge w:val="restart"/>
          </w:tcPr>
          <w:p w:rsidR="00174994" w:rsidRPr="00192D4A" w:rsidRDefault="00174994" w:rsidP="00192D4A">
            <w:pPr>
              <w:spacing w:line="0" w:lineRule="atLeast"/>
              <w:rPr>
                <w:rFonts w:asciiTheme="majorEastAsia" w:eastAsiaTheme="majorEastAsia" w:hAnsiTheme="majorEastAsia"/>
                <w:sz w:val="18"/>
                <w:szCs w:val="18"/>
              </w:rPr>
            </w:pPr>
            <w:r w:rsidRPr="00192D4A">
              <w:rPr>
                <w:rFonts w:asciiTheme="majorEastAsia" w:eastAsiaTheme="majorEastAsia" w:hAnsiTheme="majorEastAsia" w:hint="eastAsia"/>
                <w:sz w:val="18"/>
                <w:szCs w:val="18"/>
              </w:rPr>
              <w:t>block_T::</w:t>
            </w:r>
            <w:del w:id="1131" w:author="1139930830362" w:date="2016-03-02T15:18:00Z">
              <w:r w:rsidRPr="00192D4A" w:rsidDel="005A5967">
                <w:rPr>
                  <w:rFonts w:asciiTheme="majorEastAsia" w:eastAsiaTheme="majorEastAsia" w:hAnsiTheme="majorEastAsia" w:hint="eastAsia"/>
                  <w:sz w:val="18"/>
                  <w:szCs w:val="18"/>
                </w:rPr>
                <w:delText>backword</w:delText>
              </w:r>
            </w:del>
            <w:ins w:id="1132" w:author="1139930830362" w:date="2016-03-02T15:18:00Z">
              <w:r w:rsidR="005A5967">
                <w:rPr>
                  <w:rFonts w:asciiTheme="majorEastAsia" w:eastAsiaTheme="majorEastAsia" w:hAnsiTheme="majorEastAsia" w:hint="eastAsia"/>
                  <w:sz w:val="18"/>
                  <w:szCs w:val="18"/>
                </w:rPr>
                <w:t>backward</w:t>
              </w:r>
            </w:ins>
            <w:r w:rsidRPr="00192D4A">
              <w:rPr>
                <w:rFonts w:asciiTheme="majorEastAsia" w:eastAsiaTheme="majorEastAsia" w:hAnsiTheme="majorEastAsia" w:hint="eastAsia"/>
                <w:sz w:val="18"/>
                <w:szCs w:val="18"/>
              </w:rPr>
              <w:t>()</w:t>
            </w: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w:t>
            </w:r>
            <w:del w:id="1133" w:author="1139930830362" w:date="2016-03-02T15:18:00Z">
              <w:r w:rsidDel="005A5967">
                <w:rPr>
                  <w:rFonts w:asciiTheme="majorEastAsia" w:eastAsiaTheme="majorEastAsia" w:hAnsiTheme="majorEastAsia" w:hint="eastAsia"/>
                  <w:sz w:val="18"/>
                  <w:szCs w:val="18"/>
                </w:rPr>
                <w:delText>backword</w:delText>
              </w:r>
            </w:del>
            <w:ins w:id="1134" w:author="1139930830362" w:date="2016-03-02T15:18:00Z">
              <w:r w:rsidR="005A5967">
                <w:rPr>
                  <w:rFonts w:asciiTheme="majorEastAsia" w:eastAsiaTheme="majorEastAsia" w:hAnsiTheme="majorEastAsia" w:hint="eastAsia"/>
                  <w:sz w:val="18"/>
                  <w:szCs w:val="18"/>
                </w:rPr>
                <w:t>backward</w:t>
              </w:r>
            </w:ins>
            <w:r>
              <w:rPr>
                <w:rFonts w:asciiTheme="majorEastAsia" w:eastAsiaTheme="majorEastAsia" w:hAnsiTheme="majorEastAsia" w:hint="eastAsia"/>
                <w:sz w:val="18"/>
                <w:szCs w:val="18"/>
              </w:rPr>
              <w:t>_sequence</w:t>
            </w:r>
          </w:p>
        </w:tc>
      </w:tr>
      <w:tr w:rsidR="00174994" w:rsidRPr="00192D4A" w:rsidTr="00B75BC9">
        <w:tc>
          <w:tcPr>
            <w:tcW w:w="184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1418"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2693" w:type="dxa"/>
            <w:vMerge/>
          </w:tcPr>
          <w:p w:rsidR="00174994" w:rsidRPr="00192D4A" w:rsidRDefault="00174994" w:rsidP="00192D4A">
            <w:pPr>
              <w:spacing w:line="0" w:lineRule="atLeast"/>
              <w:rPr>
                <w:rFonts w:asciiTheme="majorEastAsia" w:eastAsiaTheme="majorEastAsia" w:hAnsiTheme="majorEastAsia"/>
                <w:sz w:val="18"/>
                <w:szCs w:val="18"/>
              </w:rPr>
            </w:pPr>
          </w:p>
        </w:tc>
        <w:tc>
          <w:tcPr>
            <w:tcW w:w="3969" w:type="dxa"/>
          </w:tcPr>
          <w:p w:rsidR="00174994"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w:t>
            </w:r>
            <w:del w:id="1135" w:author="1139930830362" w:date="2016-03-02T15:18:00Z">
              <w:r w:rsidDel="005A5967">
                <w:rPr>
                  <w:rFonts w:asciiTheme="majorEastAsia" w:eastAsiaTheme="majorEastAsia" w:hAnsiTheme="majorEastAsia" w:hint="eastAsia"/>
                  <w:sz w:val="18"/>
                  <w:szCs w:val="18"/>
                </w:rPr>
                <w:delText>backword</w:delText>
              </w:r>
            </w:del>
            <w:ins w:id="1136" w:author="1139930830362" w:date="2016-03-02T15:18:00Z">
              <w:r w:rsidR="005A5967">
                <w:rPr>
                  <w:rFonts w:asciiTheme="majorEastAsia" w:eastAsiaTheme="majorEastAsia" w:hAnsiTheme="majorEastAsia" w:hint="eastAsia"/>
                  <w:sz w:val="18"/>
                  <w:szCs w:val="18"/>
                </w:rPr>
                <w:t>backward</w:t>
              </w:r>
            </w:ins>
            <w:r>
              <w:rPr>
                <w:rFonts w:asciiTheme="majorEastAsia" w:eastAsiaTheme="majorEastAsia" w:hAnsiTheme="majorEastAsia" w:hint="eastAsia"/>
                <w:sz w:val="18"/>
                <w:szCs w:val="18"/>
              </w:rPr>
              <w:t>_iterator</w:t>
            </w:r>
          </w:p>
          <w:p w:rsidR="00174994" w:rsidRPr="00192D4A" w:rsidRDefault="00174994"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w:t>
            </w:r>
            <w:del w:id="1137" w:author="1139930830362" w:date="2016-03-02T15:18:00Z">
              <w:r w:rsidDel="005A5967">
                <w:rPr>
                  <w:rFonts w:asciiTheme="majorEastAsia" w:eastAsiaTheme="majorEastAsia" w:hAnsiTheme="majorEastAsia" w:hint="eastAsia"/>
                  <w:sz w:val="18"/>
                  <w:szCs w:val="18"/>
                </w:rPr>
                <w:delText>backword</w:delText>
              </w:r>
            </w:del>
            <w:ins w:id="1138" w:author="1139930830362" w:date="2016-03-02T15:18:00Z">
              <w:r w:rsidR="005A5967">
                <w:rPr>
                  <w:rFonts w:asciiTheme="majorEastAsia" w:eastAsiaTheme="majorEastAsia" w:hAnsiTheme="majorEastAsia" w:hint="eastAsia"/>
                  <w:sz w:val="18"/>
                  <w:szCs w:val="18"/>
                </w:rPr>
                <w:t>backward</w:t>
              </w:r>
            </w:ins>
            <w:r>
              <w:rPr>
                <w:rFonts w:asciiTheme="majorEastAsia" w:eastAsiaTheme="majorEastAsia" w:hAnsiTheme="majorEastAsia" w:hint="eastAsia"/>
                <w:sz w:val="18"/>
                <w:szCs w:val="18"/>
              </w:rPr>
              <w:t>_const_iteraror</w:t>
            </w:r>
          </w:p>
        </w:tc>
      </w:tr>
      <w:tr w:rsidR="00D90747" w:rsidRPr="00192D4A" w:rsidTr="00B75BC9">
        <w:tc>
          <w:tcPr>
            <w:tcW w:w="1843" w:type="dxa"/>
            <w:vMerge w:val="restart"/>
          </w:tcPr>
          <w:p w:rsidR="00D90747" w:rsidRPr="00192D4A" w:rsidRDefault="00D90747"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&lt;merged_to&gt;</w:t>
            </w:r>
          </w:p>
        </w:tc>
        <w:tc>
          <w:tcPr>
            <w:tcW w:w="1418" w:type="dxa"/>
            <w:vMerge w:val="restart"/>
          </w:tcPr>
          <w:p w:rsidR="00D90747" w:rsidRPr="00192D4A" w:rsidRDefault="00D90747"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block_name_T</w:t>
            </w:r>
          </w:p>
        </w:tc>
        <w:tc>
          <w:tcPr>
            <w:tcW w:w="2693" w:type="dxa"/>
            <w:vMerge w:val="restart"/>
          </w:tcPr>
          <w:p w:rsidR="00D90747" w:rsidRPr="00192D4A" w:rsidRDefault="00D90747"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block_T::merged_to()</w:t>
            </w:r>
          </w:p>
        </w:tc>
        <w:tc>
          <w:tcPr>
            <w:tcW w:w="3969" w:type="dxa"/>
          </w:tcPr>
          <w:p w:rsidR="00D90747" w:rsidRDefault="00D90747"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block_T::merged_to_sequence</w:t>
            </w:r>
          </w:p>
        </w:tc>
      </w:tr>
      <w:tr w:rsidR="00D90747" w:rsidRPr="00192D4A" w:rsidTr="00B75BC9">
        <w:tc>
          <w:tcPr>
            <w:tcW w:w="1843" w:type="dxa"/>
            <w:vMerge/>
          </w:tcPr>
          <w:p w:rsidR="00D90747" w:rsidRDefault="00D90747" w:rsidP="00192D4A">
            <w:pPr>
              <w:spacing w:line="0" w:lineRule="atLeast"/>
              <w:rPr>
                <w:rFonts w:asciiTheme="majorEastAsia" w:eastAsiaTheme="majorEastAsia" w:hAnsiTheme="majorEastAsia"/>
                <w:sz w:val="18"/>
                <w:szCs w:val="18"/>
              </w:rPr>
            </w:pPr>
          </w:p>
        </w:tc>
        <w:tc>
          <w:tcPr>
            <w:tcW w:w="1418" w:type="dxa"/>
            <w:vMerge/>
          </w:tcPr>
          <w:p w:rsidR="00D90747" w:rsidRDefault="00D90747" w:rsidP="00192D4A">
            <w:pPr>
              <w:spacing w:line="0" w:lineRule="atLeast"/>
              <w:rPr>
                <w:rFonts w:asciiTheme="majorEastAsia" w:eastAsiaTheme="majorEastAsia" w:hAnsiTheme="majorEastAsia"/>
                <w:sz w:val="18"/>
                <w:szCs w:val="18"/>
              </w:rPr>
            </w:pPr>
          </w:p>
        </w:tc>
        <w:tc>
          <w:tcPr>
            <w:tcW w:w="2693" w:type="dxa"/>
            <w:vMerge/>
          </w:tcPr>
          <w:p w:rsidR="00D90747" w:rsidRDefault="00D90747" w:rsidP="00192D4A">
            <w:pPr>
              <w:spacing w:line="0" w:lineRule="atLeast"/>
              <w:rPr>
                <w:rFonts w:asciiTheme="majorEastAsia" w:eastAsiaTheme="majorEastAsia" w:hAnsiTheme="majorEastAsia"/>
                <w:sz w:val="18"/>
                <w:szCs w:val="18"/>
              </w:rPr>
            </w:pPr>
          </w:p>
        </w:tc>
        <w:tc>
          <w:tcPr>
            <w:tcW w:w="3969" w:type="dxa"/>
          </w:tcPr>
          <w:p w:rsidR="00D90747" w:rsidRDefault="00D90747"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block_T::merged_to_iterator</w:t>
            </w:r>
          </w:p>
          <w:p w:rsidR="00D90747" w:rsidRDefault="00D90747"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block_T::merged_to_const_iterator</w:t>
            </w:r>
          </w:p>
        </w:tc>
      </w:tr>
      <w:tr w:rsidR="00D90747" w:rsidRPr="00192D4A" w:rsidTr="00B75BC9">
        <w:tc>
          <w:tcPr>
            <w:tcW w:w="1843" w:type="dxa"/>
            <w:vMerge w:val="restart"/>
          </w:tcPr>
          <w:p w:rsidR="00D90747" w:rsidRDefault="00D90747"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&lt;merge_block&gt;</w:t>
            </w:r>
          </w:p>
        </w:tc>
        <w:tc>
          <w:tcPr>
            <w:tcW w:w="1418" w:type="dxa"/>
            <w:vMerge w:val="restart"/>
          </w:tcPr>
          <w:p w:rsidR="00D90747" w:rsidRDefault="00D90747"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block_name_T</w:t>
            </w:r>
          </w:p>
        </w:tc>
        <w:tc>
          <w:tcPr>
            <w:tcW w:w="2693" w:type="dxa"/>
            <w:vMerge w:val="restart"/>
          </w:tcPr>
          <w:p w:rsidR="00D90747" w:rsidRDefault="00D90747"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block_T::merge_block()</w:t>
            </w:r>
          </w:p>
        </w:tc>
        <w:tc>
          <w:tcPr>
            <w:tcW w:w="3969" w:type="dxa"/>
          </w:tcPr>
          <w:p w:rsidR="00D90747" w:rsidRDefault="00D90747" w:rsidP="00D9074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block_T::merge_block_sequence</w:t>
            </w:r>
          </w:p>
        </w:tc>
      </w:tr>
      <w:tr w:rsidR="00D90747" w:rsidRPr="00192D4A" w:rsidTr="00B75BC9">
        <w:tc>
          <w:tcPr>
            <w:tcW w:w="1843" w:type="dxa"/>
            <w:vMerge/>
          </w:tcPr>
          <w:p w:rsidR="00D90747" w:rsidRDefault="00D90747" w:rsidP="00192D4A">
            <w:pPr>
              <w:spacing w:line="0" w:lineRule="atLeast"/>
              <w:rPr>
                <w:rFonts w:asciiTheme="majorEastAsia" w:eastAsiaTheme="majorEastAsia" w:hAnsiTheme="majorEastAsia"/>
                <w:sz w:val="18"/>
                <w:szCs w:val="18"/>
              </w:rPr>
            </w:pPr>
          </w:p>
        </w:tc>
        <w:tc>
          <w:tcPr>
            <w:tcW w:w="1418" w:type="dxa"/>
            <w:vMerge/>
          </w:tcPr>
          <w:p w:rsidR="00D90747" w:rsidRDefault="00D90747" w:rsidP="00192D4A">
            <w:pPr>
              <w:spacing w:line="0" w:lineRule="atLeast"/>
              <w:rPr>
                <w:rFonts w:asciiTheme="majorEastAsia" w:eastAsiaTheme="majorEastAsia" w:hAnsiTheme="majorEastAsia"/>
                <w:sz w:val="18"/>
                <w:szCs w:val="18"/>
              </w:rPr>
            </w:pPr>
          </w:p>
        </w:tc>
        <w:tc>
          <w:tcPr>
            <w:tcW w:w="2693" w:type="dxa"/>
            <w:vMerge/>
          </w:tcPr>
          <w:p w:rsidR="00D90747" w:rsidRDefault="00D90747" w:rsidP="00192D4A">
            <w:pPr>
              <w:spacing w:line="0" w:lineRule="atLeast"/>
              <w:rPr>
                <w:rFonts w:asciiTheme="majorEastAsia" w:eastAsiaTheme="majorEastAsia" w:hAnsiTheme="majorEastAsia"/>
                <w:sz w:val="18"/>
                <w:szCs w:val="18"/>
              </w:rPr>
            </w:pPr>
          </w:p>
        </w:tc>
        <w:tc>
          <w:tcPr>
            <w:tcW w:w="3969" w:type="dxa"/>
          </w:tcPr>
          <w:p w:rsidR="00D90747" w:rsidRDefault="00D90747" w:rsidP="0048528C">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 merge_block_iterator</w:t>
            </w:r>
          </w:p>
          <w:p w:rsidR="00D90747" w:rsidRDefault="00D90747" w:rsidP="0048528C">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 merge_block_const_iterator</w:t>
            </w:r>
          </w:p>
        </w:tc>
      </w:tr>
      <w:tr w:rsidR="00D90747" w:rsidRPr="00192D4A" w:rsidTr="00B75BC9">
        <w:tc>
          <w:tcPr>
            <w:tcW w:w="1843" w:type="dxa"/>
            <w:vMerge w:val="restart"/>
          </w:tcPr>
          <w:p w:rsidR="00D90747" w:rsidRDefault="00D90747"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&lt;bind&gt;</w:t>
            </w:r>
          </w:p>
        </w:tc>
        <w:tc>
          <w:tcPr>
            <w:tcW w:w="1418" w:type="dxa"/>
            <w:vMerge w:val="restart"/>
          </w:tcPr>
          <w:p w:rsidR="00D90747" w:rsidRDefault="00D90747"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block_name_T</w:t>
            </w:r>
          </w:p>
        </w:tc>
        <w:tc>
          <w:tcPr>
            <w:tcW w:w="2693" w:type="dxa"/>
            <w:vMerge w:val="restart"/>
          </w:tcPr>
          <w:p w:rsidR="00D90747" w:rsidRDefault="00D90747"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block_T::bind()</w:t>
            </w:r>
          </w:p>
        </w:tc>
        <w:tc>
          <w:tcPr>
            <w:tcW w:w="3969" w:type="dxa"/>
          </w:tcPr>
          <w:p w:rsidR="00D90747" w:rsidRDefault="00D90747" w:rsidP="00D9074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block_T::bind_sequence</w:t>
            </w:r>
          </w:p>
        </w:tc>
      </w:tr>
      <w:tr w:rsidR="00D90747" w:rsidRPr="00192D4A" w:rsidTr="00B75BC9">
        <w:tc>
          <w:tcPr>
            <w:tcW w:w="1843" w:type="dxa"/>
            <w:vMerge/>
          </w:tcPr>
          <w:p w:rsidR="00D90747" w:rsidRDefault="00D90747" w:rsidP="00192D4A">
            <w:pPr>
              <w:spacing w:line="0" w:lineRule="atLeast"/>
              <w:rPr>
                <w:rFonts w:asciiTheme="majorEastAsia" w:eastAsiaTheme="majorEastAsia" w:hAnsiTheme="majorEastAsia"/>
                <w:sz w:val="18"/>
                <w:szCs w:val="18"/>
              </w:rPr>
            </w:pPr>
          </w:p>
        </w:tc>
        <w:tc>
          <w:tcPr>
            <w:tcW w:w="1418" w:type="dxa"/>
            <w:vMerge/>
          </w:tcPr>
          <w:p w:rsidR="00D90747" w:rsidRDefault="00D90747" w:rsidP="00192D4A">
            <w:pPr>
              <w:spacing w:line="0" w:lineRule="atLeast"/>
              <w:rPr>
                <w:rFonts w:asciiTheme="majorEastAsia" w:eastAsiaTheme="majorEastAsia" w:hAnsiTheme="majorEastAsia"/>
                <w:sz w:val="18"/>
                <w:szCs w:val="18"/>
              </w:rPr>
            </w:pPr>
          </w:p>
        </w:tc>
        <w:tc>
          <w:tcPr>
            <w:tcW w:w="2693" w:type="dxa"/>
            <w:vMerge/>
          </w:tcPr>
          <w:p w:rsidR="00D90747" w:rsidRDefault="00D90747" w:rsidP="00192D4A">
            <w:pPr>
              <w:spacing w:line="0" w:lineRule="atLeast"/>
              <w:rPr>
                <w:rFonts w:asciiTheme="majorEastAsia" w:eastAsiaTheme="majorEastAsia" w:hAnsiTheme="majorEastAsia"/>
                <w:sz w:val="18"/>
                <w:szCs w:val="18"/>
              </w:rPr>
            </w:pPr>
          </w:p>
        </w:tc>
        <w:tc>
          <w:tcPr>
            <w:tcW w:w="3969" w:type="dxa"/>
          </w:tcPr>
          <w:p w:rsidR="00D90747" w:rsidRDefault="00D90747" w:rsidP="0048528C">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block_T::bind_iterator</w:t>
            </w:r>
          </w:p>
          <w:p w:rsidR="00D90747" w:rsidRDefault="00D90747" w:rsidP="00D9074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block_T::bind_const_iterator</w:t>
            </w:r>
          </w:p>
        </w:tc>
      </w:tr>
      <w:tr w:rsidR="00D90747" w:rsidRPr="00192D4A" w:rsidTr="00B75BC9">
        <w:tc>
          <w:tcPr>
            <w:tcW w:w="1843" w:type="dxa"/>
            <w:vMerge w:val="restart"/>
          </w:tcPr>
          <w:p w:rsidR="00D90747" w:rsidRDefault="00D90747"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&lt;bound_to&gt;</w:t>
            </w:r>
          </w:p>
        </w:tc>
        <w:tc>
          <w:tcPr>
            <w:tcW w:w="1418" w:type="dxa"/>
            <w:vMerge w:val="restart"/>
          </w:tcPr>
          <w:p w:rsidR="00D90747" w:rsidRDefault="00D90747"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block_name_T</w:t>
            </w:r>
          </w:p>
        </w:tc>
        <w:tc>
          <w:tcPr>
            <w:tcW w:w="2693" w:type="dxa"/>
            <w:vMerge w:val="restart"/>
          </w:tcPr>
          <w:p w:rsidR="00D90747" w:rsidRDefault="00D90747" w:rsidP="00192D4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bock_T::bound_to()</w:t>
            </w:r>
          </w:p>
        </w:tc>
        <w:tc>
          <w:tcPr>
            <w:tcW w:w="3969" w:type="dxa"/>
          </w:tcPr>
          <w:p w:rsidR="00D90747" w:rsidRDefault="00D90747" w:rsidP="00D9074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block_T::bound_to_sequence</w:t>
            </w:r>
          </w:p>
        </w:tc>
      </w:tr>
      <w:tr w:rsidR="00D90747" w:rsidRPr="00192D4A" w:rsidTr="00B75BC9">
        <w:tc>
          <w:tcPr>
            <w:tcW w:w="1843" w:type="dxa"/>
            <w:vMerge/>
          </w:tcPr>
          <w:p w:rsidR="00D90747" w:rsidRDefault="00D90747" w:rsidP="00192D4A">
            <w:pPr>
              <w:spacing w:line="0" w:lineRule="atLeast"/>
              <w:rPr>
                <w:rFonts w:asciiTheme="majorEastAsia" w:eastAsiaTheme="majorEastAsia" w:hAnsiTheme="majorEastAsia"/>
                <w:sz w:val="18"/>
                <w:szCs w:val="18"/>
              </w:rPr>
            </w:pPr>
          </w:p>
        </w:tc>
        <w:tc>
          <w:tcPr>
            <w:tcW w:w="1418" w:type="dxa"/>
            <w:vMerge/>
          </w:tcPr>
          <w:p w:rsidR="00D90747" w:rsidRDefault="00D90747" w:rsidP="00192D4A">
            <w:pPr>
              <w:spacing w:line="0" w:lineRule="atLeast"/>
              <w:rPr>
                <w:rFonts w:asciiTheme="majorEastAsia" w:eastAsiaTheme="majorEastAsia" w:hAnsiTheme="majorEastAsia"/>
                <w:sz w:val="18"/>
                <w:szCs w:val="18"/>
              </w:rPr>
            </w:pPr>
          </w:p>
        </w:tc>
        <w:tc>
          <w:tcPr>
            <w:tcW w:w="2693" w:type="dxa"/>
            <w:vMerge/>
          </w:tcPr>
          <w:p w:rsidR="00D90747" w:rsidRDefault="00D90747" w:rsidP="00192D4A">
            <w:pPr>
              <w:spacing w:line="0" w:lineRule="atLeast"/>
              <w:rPr>
                <w:rFonts w:asciiTheme="majorEastAsia" w:eastAsiaTheme="majorEastAsia" w:hAnsiTheme="majorEastAsia"/>
                <w:sz w:val="18"/>
                <w:szCs w:val="18"/>
              </w:rPr>
            </w:pPr>
          </w:p>
        </w:tc>
        <w:tc>
          <w:tcPr>
            <w:tcW w:w="3969" w:type="dxa"/>
          </w:tcPr>
          <w:p w:rsidR="00D90747" w:rsidRDefault="00D90747" w:rsidP="0048528C">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block_T::bound_to_iterator</w:t>
            </w:r>
          </w:p>
          <w:p w:rsidR="00D90747" w:rsidRDefault="00D90747" w:rsidP="00D9074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block_T::bound_to_const_iterator</w:t>
            </w:r>
          </w:p>
        </w:tc>
      </w:tr>
      <w:tr w:rsidR="006F2EE5" w:rsidRPr="00192D4A" w:rsidTr="00B75BC9">
        <w:trPr>
          <w:ins w:id="1139" w:author="1139930830362" w:date="2016-03-02T15:25:00Z"/>
        </w:trPr>
        <w:tc>
          <w:tcPr>
            <w:tcW w:w="1843" w:type="dxa"/>
            <w:vMerge w:val="restart"/>
          </w:tcPr>
          <w:p w:rsidR="006F2EE5" w:rsidRPr="006F2EE5" w:rsidRDefault="006F2EE5" w:rsidP="00192D4A">
            <w:pPr>
              <w:spacing w:line="0" w:lineRule="atLeast"/>
              <w:rPr>
                <w:ins w:id="1140" w:author="1139930830362" w:date="2016-03-02T15:25:00Z"/>
                <w:rFonts w:asciiTheme="majorEastAsia" w:eastAsiaTheme="majorEastAsia" w:hAnsiTheme="majorEastAsia"/>
                <w:color w:val="FF0000"/>
                <w:sz w:val="18"/>
                <w:szCs w:val="18"/>
                <w:rPrChange w:id="1141" w:author="1139930830362" w:date="2016-03-02T15:27:00Z">
                  <w:rPr>
                    <w:ins w:id="1142" w:author="1139930830362" w:date="2016-03-02T15:25:00Z"/>
                    <w:rFonts w:asciiTheme="majorEastAsia" w:eastAsiaTheme="majorEastAsia" w:hAnsiTheme="majorEastAsia"/>
                    <w:sz w:val="18"/>
                    <w:szCs w:val="18"/>
                  </w:rPr>
                </w:rPrChange>
              </w:rPr>
            </w:pPr>
            <w:ins w:id="1143" w:author="1139930830362" w:date="2016-03-02T15:26:00Z">
              <w:r w:rsidRPr="006F2EE5">
                <w:rPr>
                  <w:rFonts w:asciiTheme="majorEastAsia" w:eastAsiaTheme="majorEastAsia" w:hAnsiTheme="majorEastAsia"/>
                  <w:color w:val="FF0000"/>
                  <w:sz w:val="18"/>
                  <w:szCs w:val="18"/>
                  <w:rPrChange w:id="1144" w:author="1139930830362" w:date="2016-03-02T15:27:00Z">
                    <w:rPr>
                      <w:rFonts w:asciiTheme="majorEastAsia" w:eastAsiaTheme="majorEastAsia" w:hAnsiTheme="majorEastAsia"/>
                      <w:sz w:val="18"/>
                      <w:szCs w:val="18"/>
                    </w:rPr>
                  </w:rPrChange>
                </w:rPr>
                <w:t>&lt;initcode&gt;</w:t>
              </w:r>
            </w:ins>
          </w:p>
        </w:tc>
        <w:tc>
          <w:tcPr>
            <w:tcW w:w="1418" w:type="dxa"/>
            <w:vMerge w:val="restart"/>
          </w:tcPr>
          <w:p w:rsidR="006F2EE5" w:rsidRPr="006F2EE5" w:rsidRDefault="006F2EE5" w:rsidP="00192D4A">
            <w:pPr>
              <w:spacing w:line="0" w:lineRule="atLeast"/>
              <w:rPr>
                <w:ins w:id="1145" w:author="1139930830362" w:date="2016-03-02T15:25:00Z"/>
                <w:rFonts w:asciiTheme="majorEastAsia" w:eastAsiaTheme="majorEastAsia" w:hAnsiTheme="majorEastAsia"/>
                <w:color w:val="FF0000"/>
                <w:sz w:val="18"/>
                <w:szCs w:val="18"/>
                <w:rPrChange w:id="1146" w:author="1139930830362" w:date="2016-03-02T15:27:00Z">
                  <w:rPr>
                    <w:ins w:id="1147" w:author="1139930830362" w:date="2016-03-02T15:25:00Z"/>
                    <w:rFonts w:asciiTheme="majorEastAsia" w:eastAsiaTheme="majorEastAsia" w:hAnsiTheme="majorEastAsia"/>
                    <w:sz w:val="18"/>
                    <w:szCs w:val="18"/>
                  </w:rPr>
                </w:rPrChange>
              </w:rPr>
            </w:pPr>
            <w:ins w:id="1148" w:author="1139930830362" w:date="2016-03-02T15:26:00Z">
              <w:r w:rsidRPr="006F2EE5">
                <w:rPr>
                  <w:rFonts w:asciiTheme="majorEastAsia" w:eastAsiaTheme="majorEastAsia" w:hAnsiTheme="majorEastAsia"/>
                  <w:color w:val="FF0000"/>
                  <w:sz w:val="18"/>
                  <w:szCs w:val="18"/>
                  <w:rPrChange w:id="1149" w:author="1139930830362" w:date="2016-03-02T15:27:00Z">
                    <w:rPr>
                      <w:rFonts w:asciiTheme="majorEastAsia" w:eastAsiaTheme="majorEastAsia" w:hAnsiTheme="majorEastAsia"/>
                      <w:sz w:val="18"/>
                      <w:szCs w:val="18"/>
                    </w:rPr>
                  </w:rPrChange>
                </w:rPr>
                <w:t>code_T</w:t>
              </w:r>
            </w:ins>
          </w:p>
        </w:tc>
        <w:tc>
          <w:tcPr>
            <w:tcW w:w="2693" w:type="dxa"/>
            <w:vMerge w:val="restart"/>
          </w:tcPr>
          <w:p w:rsidR="006F2EE5" w:rsidRPr="006F2EE5" w:rsidRDefault="006F2EE5" w:rsidP="00192D4A">
            <w:pPr>
              <w:spacing w:line="0" w:lineRule="atLeast"/>
              <w:rPr>
                <w:ins w:id="1150" w:author="1139930830362" w:date="2016-03-02T15:25:00Z"/>
                <w:rFonts w:asciiTheme="majorEastAsia" w:eastAsiaTheme="majorEastAsia" w:hAnsiTheme="majorEastAsia"/>
                <w:color w:val="FF0000"/>
                <w:sz w:val="18"/>
                <w:szCs w:val="18"/>
                <w:rPrChange w:id="1151" w:author="1139930830362" w:date="2016-03-02T15:27:00Z">
                  <w:rPr>
                    <w:ins w:id="1152" w:author="1139930830362" w:date="2016-03-02T15:25:00Z"/>
                    <w:rFonts w:asciiTheme="majorEastAsia" w:eastAsiaTheme="majorEastAsia" w:hAnsiTheme="majorEastAsia"/>
                    <w:sz w:val="18"/>
                    <w:szCs w:val="18"/>
                  </w:rPr>
                </w:rPrChange>
              </w:rPr>
            </w:pPr>
            <w:ins w:id="1153" w:author="1139930830362" w:date="2016-03-02T15:26:00Z">
              <w:r w:rsidRPr="006F2EE5">
                <w:rPr>
                  <w:rFonts w:asciiTheme="majorEastAsia" w:eastAsiaTheme="majorEastAsia" w:hAnsiTheme="majorEastAsia"/>
                  <w:color w:val="FF0000"/>
                  <w:sz w:val="18"/>
                  <w:szCs w:val="18"/>
                  <w:rPrChange w:id="1154" w:author="1139930830362" w:date="2016-03-02T15:27:00Z">
                    <w:rPr>
                      <w:rFonts w:asciiTheme="majorEastAsia" w:eastAsiaTheme="majorEastAsia" w:hAnsiTheme="majorEastAsia"/>
                      <w:sz w:val="18"/>
                      <w:szCs w:val="18"/>
                    </w:rPr>
                  </w:rPrChange>
                </w:rPr>
                <w:t>param_T::initcode()</w:t>
              </w:r>
            </w:ins>
          </w:p>
        </w:tc>
        <w:tc>
          <w:tcPr>
            <w:tcW w:w="3969" w:type="dxa"/>
          </w:tcPr>
          <w:p w:rsidR="006F2EE5" w:rsidRPr="006F2EE5" w:rsidRDefault="006F2EE5" w:rsidP="0048528C">
            <w:pPr>
              <w:spacing w:line="0" w:lineRule="atLeast"/>
              <w:rPr>
                <w:ins w:id="1155" w:author="1139930830362" w:date="2016-03-02T15:25:00Z"/>
                <w:rFonts w:asciiTheme="majorEastAsia" w:eastAsiaTheme="majorEastAsia" w:hAnsiTheme="majorEastAsia"/>
                <w:color w:val="FF0000"/>
                <w:sz w:val="18"/>
                <w:szCs w:val="18"/>
                <w:rPrChange w:id="1156" w:author="1139930830362" w:date="2016-03-02T15:27:00Z">
                  <w:rPr>
                    <w:ins w:id="1157" w:author="1139930830362" w:date="2016-03-02T15:25:00Z"/>
                    <w:rFonts w:asciiTheme="majorEastAsia" w:eastAsiaTheme="majorEastAsia" w:hAnsiTheme="majorEastAsia"/>
                    <w:sz w:val="18"/>
                    <w:szCs w:val="18"/>
                  </w:rPr>
                </w:rPrChange>
              </w:rPr>
            </w:pPr>
            <w:ins w:id="1158" w:author="1139930830362" w:date="2016-03-02T15:26:00Z">
              <w:r w:rsidRPr="006F2EE5">
                <w:rPr>
                  <w:rFonts w:asciiTheme="majorEastAsia" w:eastAsiaTheme="majorEastAsia" w:hAnsiTheme="majorEastAsia"/>
                  <w:color w:val="FF0000"/>
                  <w:sz w:val="18"/>
                  <w:szCs w:val="18"/>
                  <w:rPrChange w:id="1159" w:author="1139930830362" w:date="2016-03-02T15:27:00Z">
                    <w:rPr>
                      <w:rFonts w:asciiTheme="majorEastAsia" w:eastAsiaTheme="majorEastAsia" w:hAnsiTheme="majorEastAsia"/>
                      <w:sz w:val="18"/>
                      <w:szCs w:val="18"/>
                    </w:rPr>
                  </w:rPrChange>
                </w:rPr>
                <w:t>param_T::initcode_sequence</w:t>
              </w:r>
            </w:ins>
          </w:p>
        </w:tc>
      </w:tr>
      <w:tr w:rsidR="006F2EE5" w:rsidRPr="00192D4A" w:rsidTr="00B75BC9">
        <w:trPr>
          <w:ins w:id="1160" w:author="1139930830362" w:date="2016-03-02T15:25:00Z"/>
        </w:trPr>
        <w:tc>
          <w:tcPr>
            <w:tcW w:w="1843" w:type="dxa"/>
            <w:vMerge/>
          </w:tcPr>
          <w:p w:rsidR="006F2EE5" w:rsidRPr="006F2EE5" w:rsidRDefault="006F2EE5" w:rsidP="00192D4A">
            <w:pPr>
              <w:spacing w:line="0" w:lineRule="atLeast"/>
              <w:rPr>
                <w:ins w:id="1161" w:author="1139930830362" w:date="2016-03-02T15:25:00Z"/>
                <w:rFonts w:asciiTheme="majorEastAsia" w:eastAsiaTheme="majorEastAsia" w:hAnsiTheme="majorEastAsia"/>
                <w:color w:val="FF0000"/>
                <w:sz w:val="18"/>
                <w:szCs w:val="18"/>
                <w:rPrChange w:id="1162" w:author="1139930830362" w:date="2016-03-02T15:27:00Z">
                  <w:rPr>
                    <w:ins w:id="1163" w:author="1139930830362" w:date="2016-03-02T15:25:00Z"/>
                    <w:rFonts w:asciiTheme="majorEastAsia" w:eastAsiaTheme="majorEastAsia" w:hAnsiTheme="majorEastAsia"/>
                    <w:sz w:val="18"/>
                    <w:szCs w:val="18"/>
                  </w:rPr>
                </w:rPrChange>
              </w:rPr>
            </w:pPr>
          </w:p>
        </w:tc>
        <w:tc>
          <w:tcPr>
            <w:tcW w:w="1418" w:type="dxa"/>
            <w:vMerge/>
          </w:tcPr>
          <w:p w:rsidR="006F2EE5" w:rsidRPr="006F2EE5" w:rsidRDefault="006F2EE5" w:rsidP="00192D4A">
            <w:pPr>
              <w:spacing w:line="0" w:lineRule="atLeast"/>
              <w:rPr>
                <w:ins w:id="1164" w:author="1139930830362" w:date="2016-03-02T15:25:00Z"/>
                <w:rFonts w:asciiTheme="majorEastAsia" w:eastAsiaTheme="majorEastAsia" w:hAnsiTheme="majorEastAsia"/>
                <w:color w:val="FF0000"/>
                <w:sz w:val="18"/>
                <w:szCs w:val="18"/>
                <w:rPrChange w:id="1165" w:author="1139930830362" w:date="2016-03-02T15:27:00Z">
                  <w:rPr>
                    <w:ins w:id="1166" w:author="1139930830362" w:date="2016-03-02T15:25:00Z"/>
                    <w:rFonts w:asciiTheme="majorEastAsia" w:eastAsiaTheme="majorEastAsia" w:hAnsiTheme="majorEastAsia"/>
                    <w:sz w:val="18"/>
                    <w:szCs w:val="18"/>
                  </w:rPr>
                </w:rPrChange>
              </w:rPr>
            </w:pPr>
          </w:p>
        </w:tc>
        <w:tc>
          <w:tcPr>
            <w:tcW w:w="2693" w:type="dxa"/>
            <w:vMerge/>
          </w:tcPr>
          <w:p w:rsidR="006F2EE5" w:rsidRPr="006F2EE5" w:rsidRDefault="006F2EE5" w:rsidP="00192D4A">
            <w:pPr>
              <w:spacing w:line="0" w:lineRule="atLeast"/>
              <w:rPr>
                <w:ins w:id="1167" w:author="1139930830362" w:date="2016-03-02T15:25:00Z"/>
                <w:rFonts w:asciiTheme="majorEastAsia" w:eastAsiaTheme="majorEastAsia" w:hAnsiTheme="majorEastAsia"/>
                <w:color w:val="FF0000"/>
                <w:sz w:val="18"/>
                <w:szCs w:val="18"/>
                <w:rPrChange w:id="1168" w:author="1139930830362" w:date="2016-03-02T15:27:00Z">
                  <w:rPr>
                    <w:ins w:id="1169" w:author="1139930830362" w:date="2016-03-02T15:25:00Z"/>
                    <w:rFonts w:asciiTheme="majorEastAsia" w:eastAsiaTheme="majorEastAsia" w:hAnsiTheme="majorEastAsia"/>
                    <w:sz w:val="18"/>
                    <w:szCs w:val="18"/>
                  </w:rPr>
                </w:rPrChange>
              </w:rPr>
            </w:pPr>
          </w:p>
        </w:tc>
        <w:tc>
          <w:tcPr>
            <w:tcW w:w="3969" w:type="dxa"/>
          </w:tcPr>
          <w:p w:rsidR="006F2EE5" w:rsidRPr="006F2EE5" w:rsidRDefault="006F2EE5" w:rsidP="0048528C">
            <w:pPr>
              <w:spacing w:line="0" w:lineRule="atLeast"/>
              <w:rPr>
                <w:ins w:id="1170" w:author="1139930830362" w:date="2016-03-02T15:26:00Z"/>
                <w:rFonts w:asciiTheme="majorEastAsia" w:eastAsiaTheme="majorEastAsia" w:hAnsiTheme="majorEastAsia"/>
                <w:color w:val="FF0000"/>
                <w:sz w:val="18"/>
                <w:szCs w:val="18"/>
                <w:rPrChange w:id="1171" w:author="1139930830362" w:date="2016-03-02T15:27:00Z">
                  <w:rPr>
                    <w:ins w:id="1172" w:author="1139930830362" w:date="2016-03-02T15:26:00Z"/>
                    <w:rFonts w:asciiTheme="majorEastAsia" w:eastAsiaTheme="majorEastAsia" w:hAnsiTheme="majorEastAsia"/>
                    <w:sz w:val="18"/>
                    <w:szCs w:val="18"/>
                  </w:rPr>
                </w:rPrChange>
              </w:rPr>
            </w:pPr>
            <w:ins w:id="1173" w:author="1139930830362" w:date="2016-03-02T15:26:00Z">
              <w:r w:rsidRPr="006F2EE5">
                <w:rPr>
                  <w:rFonts w:asciiTheme="majorEastAsia" w:eastAsiaTheme="majorEastAsia" w:hAnsiTheme="majorEastAsia"/>
                  <w:color w:val="FF0000"/>
                  <w:sz w:val="18"/>
                  <w:szCs w:val="18"/>
                  <w:rPrChange w:id="1174" w:author="1139930830362" w:date="2016-03-02T15:27:00Z">
                    <w:rPr>
                      <w:rFonts w:asciiTheme="majorEastAsia" w:eastAsiaTheme="majorEastAsia" w:hAnsiTheme="majorEastAsia"/>
                      <w:sz w:val="18"/>
                      <w:szCs w:val="18"/>
                    </w:rPr>
                  </w:rPrChange>
                </w:rPr>
                <w:t>param_T::initcode_iterator</w:t>
              </w:r>
            </w:ins>
          </w:p>
          <w:p w:rsidR="006F2EE5" w:rsidRPr="006F2EE5" w:rsidRDefault="006F2EE5" w:rsidP="0048528C">
            <w:pPr>
              <w:spacing w:line="0" w:lineRule="atLeast"/>
              <w:rPr>
                <w:ins w:id="1175" w:author="1139930830362" w:date="2016-03-02T15:25:00Z"/>
                <w:rFonts w:asciiTheme="majorEastAsia" w:eastAsiaTheme="majorEastAsia" w:hAnsiTheme="majorEastAsia"/>
                <w:color w:val="FF0000"/>
                <w:sz w:val="18"/>
                <w:szCs w:val="18"/>
                <w:rPrChange w:id="1176" w:author="1139930830362" w:date="2016-03-02T15:27:00Z">
                  <w:rPr>
                    <w:ins w:id="1177" w:author="1139930830362" w:date="2016-03-02T15:25:00Z"/>
                    <w:rFonts w:asciiTheme="majorEastAsia" w:eastAsiaTheme="majorEastAsia" w:hAnsiTheme="majorEastAsia"/>
                    <w:sz w:val="18"/>
                    <w:szCs w:val="18"/>
                  </w:rPr>
                </w:rPrChange>
              </w:rPr>
            </w:pPr>
            <w:ins w:id="1178" w:author="1139930830362" w:date="2016-03-02T15:26:00Z">
              <w:r w:rsidRPr="006F2EE5">
                <w:rPr>
                  <w:rFonts w:asciiTheme="majorEastAsia" w:eastAsiaTheme="majorEastAsia" w:hAnsiTheme="majorEastAsia"/>
                  <w:color w:val="FF0000"/>
                  <w:sz w:val="18"/>
                  <w:szCs w:val="18"/>
                  <w:rPrChange w:id="1179" w:author="1139930830362" w:date="2016-03-02T15:27:00Z">
                    <w:rPr>
                      <w:rFonts w:asciiTheme="majorEastAsia" w:eastAsiaTheme="majorEastAsia" w:hAnsiTheme="majorEastAsia"/>
                      <w:sz w:val="18"/>
                      <w:szCs w:val="18"/>
                    </w:rPr>
                  </w:rPrChange>
                </w:rPr>
                <w:t>param_T::initcode_const_iterator</w:t>
              </w:r>
            </w:ins>
          </w:p>
        </w:tc>
      </w:tr>
    </w:tbl>
    <w:p w:rsidR="00AE41DA" w:rsidRDefault="00AE41DA" w:rsidP="0024614B"/>
    <w:p w:rsidR="00A94705" w:rsidRDefault="00A94705">
      <w:pPr>
        <w:widowControl/>
        <w:jc w:val="left"/>
      </w:pPr>
      <w:r>
        <w:br w:type="page"/>
      </w:r>
    </w:p>
    <w:p w:rsidR="002657E4" w:rsidRDefault="002657E4" w:rsidP="0024614B">
      <w:r>
        <w:rPr>
          <w:rFonts w:hint="eastAsia"/>
        </w:rPr>
        <w:t>各タグの属性については、</w:t>
      </w:r>
      <w:r w:rsidR="00E669CD">
        <w:rPr>
          <w:rFonts w:hint="eastAsia"/>
        </w:rPr>
        <w:t>その属性名と同じメンバ関数で</w:t>
      </w:r>
      <w:r w:rsidR="00B22DA7">
        <w:rPr>
          <w:rFonts w:hint="eastAsia"/>
        </w:rPr>
        <w:t>C++</w:t>
      </w:r>
      <w:r w:rsidR="00B22DA7">
        <w:rPr>
          <w:rFonts w:hint="eastAsia"/>
        </w:rPr>
        <w:t>の参照</w:t>
      </w:r>
      <w:r w:rsidR="00B22DA7">
        <w:rPr>
          <w:rFonts w:hint="eastAsia"/>
        </w:rPr>
        <w:t>(</w:t>
      </w:r>
      <w:r w:rsidR="00B22DA7">
        <w:rPr>
          <w:rFonts w:hint="eastAsia"/>
        </w:rPr>
        <w:t>リファレンス</w:t>
      </w:r>
      <w:r w:rsidR="00B22DA7">
        <w:rPr>
          <w:rFonts w:hint="eastAsia"/>
        </w:rPr>
        <w:t>)</w:t>
      </w:r>
      <w:r w:rsidR="00B22DA7">
        <w:rPr>
          <w:rFonts w:hint="eastAsia"/>
        </w:rPr>
        <w:t>が</w:t>
      </w:r>
      <w:r w:rsidR="00E669CD">
        <w:rPr>
          <w:rFonts w:hint="eastAsia"/>
        </w:rPr>
        <w:t>取得できます。ただし、必須かそうでないかで、型が異なるので注意してください。</w:t>
      </w:r>
    </w:p>
    <w:p w:rsidR="001174F5" w:rsidRDefault="001174F5" w:rsidP="001174F5">
      <w:pPr>
        <w:pStyle w:val="ae"/>
      </w:pPr>
      <w:bookmarkStart w:id="1180" w:name="_Toc444758110"/>
      <w:bookmarkStart w:id="1181" w:name="_Toc444763245"/>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7</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2</w:t>
      </w:r>
      <w:r w:rsidR="00493A98">
        <w:fldChar w:fldCharType="end"/>
      </w:r>
      <w:r>
        <w:rPr>
          <w:rFonts w:hint="eastAsia"/>
        </w:rPr>
        <w:t>タグと属性の一覧</w:t>
      </w:r>
      <w:bookmarkEnd w:id="1180"/>
      <w:bookmarkEnd w:id="1181"/>
    </w:p>
    <w:tbl>
      <w:tblPr>
        <w:tblStyle w:val="ad"/>
        <w:tblW w:w="0" w:type="auto"/>
        <w:tblLayout w:type="fixed"/>
        <w:tblLook w:val="04A0" w:firstRow="1" w:lastRow="0" w:firstColumn="1" w:lastColumn="0" w:noHBand="0" w:noVBand="1"/>
      </w:tblPr>
      <w:tblGrid>
        <w:gridCol w:w="1951"/>
        <w:gridCol w:w="1843"/>
        <w:gridCol w:w="2126"/>
        <w:gridCol w:w="2800"/>
      </w:tblGrid>
      <w:tr w:rsidR="00E669CD" w:rsidRPr="00D4278D" w:rsidTr="005A5967">
        <w:tc>
          <w:tcPr>
            <w:tcW w:w="1951" w:type="dxa"/>
            <w:shd w:val="clear" w:color="auto" w:fill="D9D9D9" w:themeFill="background1" w:themeFillShade="D9"/>
          </w:tcPr>
          <w:p w:rsidR="00E669CD" w:rsidRPr="00D4278D" w:rsidRDefault="00E669CD"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XMLタグ</w:t>
            </w:r>
          </w:p>
        </w:tc>
        <w:tc>
          <w:tcPr>
            <w:tcW w:w="1843" w:type="dxa"/>
            <w:shd w:val="clear" w:color="auto" w:fill="D9D9D9" w:themeFill="background1" w:themeFillShade="D9"/>
          </w:tcPr>
          <w:p w:rsidR="00E669CD" w:rsidRPr="00D4278D" w:rsidRDefault="00E669CD"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属性名</w:t>
            </w:r>
          </w:p>
        </w:tc>
        <w:tc>
          <w:tcPr>
            <w:tcW w:w="2126" w:type="dxa"/>
            <w:shd w:val="clear" w:color="auto" w:fill="D9D9D9" w:themeFill="background1" w:themeFillShade="D9"/>
          </w:tcPr>
          <w:p w:rsidR="00E669CD" w:rsidRPr="00D4278D" w:rsidRDefault="00E669CD"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属性取得関数</w:t>
            </w:r>
          </w:p>
        </w:tc>
        <w:tc>
          <w:tcPr>
            <w:tcW w:w="2800" w:type="dxa"/>
            <w:shd w:val="clear" w:color="auto" w:fill="D9D9D9" w:themeFill="background1" w:themeFillShade="D9"/>
          </w:tcPr>
          <w:p w:rsidR="00E669CD" w:rsidRPr="00D4278D" w:rsidRDefault="00B22DA7"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取得される参照の</w:t>
            </w:r>
            <w:r w:rsidR="00E669CD" w:rsidRPr="00D4278D">
              <w:rPr>
                <w:rFonts w:asciiTheme="majorEastAsia" w:eastAsiaTheme="majorEastAsia" w:hAnsiTheme="majorEastAsia" w:hint="eastAsia"/>
                <w:sz w:val="18"/>
                <w:szCs w:val="18"/>
              </w:rPr>
              <w:t>型</w:t>
            </w:r>
          </w:p>
        </w:tc>
      </w:tr>
      <w:tr w:rsidR="00E669CD" w:rsidRPr="00D4278D" w:rsidTr="005A5967">
        <w:tc>
          <w:tcPr>
            <w:tcW w:w="1951" w:type="dxa"/>
          </w:tcPr>
          <w:p w:rsidR="00E669CD" w:rsidRPr="00D4278D" w:rsidRDefault="00E669CD"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&lt;blocks&gt;</w:t>
            </w:r>
          </w:p>
        </w:tc>
        <w:tc>
          <w:tcPr>
            <w:tcW w:w="1843" w:type="dxa"/>
          </w:tcPr>
          <w:p w:rsidR="00E669CD" w:rsidRPr="00D4278D" w:rsidRDefault="00E669CD"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name</w:t>
            </w:r>
          </w:p>
        </w:tc>
        <w:tc>
          <w:tcPr>
            <w:tcW w:w="2126" w:type="dxa"/>
          </w:tcPr>
          <w:p w:rsidR="00E669CD" w:rsidRPr="00D4278D" w:rsidRDefault="00E669CD"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blocks_T::name()</w:t>
            </w:r>
          </w:p>
        </w:tc>
        <w:tc>
          <w:tcPr>
            <w:tcW w:w="2800" w:type="dxa"/>
          </w:tcPr>
          <w:p w:rsidR="00E669CD" w:rsidRPr="00D4278D" w:rsidRDefault="00E669CD"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blocks_T::name_optional</w:t>
            </w:r>
          </w:p>
        </w:tc>
      </w:tr>
      <w:tr w:rsidR="000653EF" w:rsidRPr="00D4278D" w:rsidTr="005A5967">
        <w:tc>
          <w:tcPr>
            <w:tcW w:w="1951" w:type="dxa"/>
            <w:vMerge w:val="restart"/>
          </w:tcPr>
          <w:p w:rsidR="000653EF" w:rsidRPr="00D4278D" w:rsidRDefault="000653EF"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&lt;file&gt;</w:t>
            </w:r>
          </w:p>
        </w:tc>
        <w:tc>
          <w:tcPr>
            <w:tcW w:w="1843" w:type="dxa"/>
          </w:tcPr>
          <w:p w:rsidR="000653EF" w:rsidRPr="00D4278D" w:rsidRDefault="000653EF"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type</w:t>
            </w:r>
          </w:p>
        </w:tc>
        <w:tc>
          <w:tcPr>
            <w:tcW w:w="2126" w:type="dxa"/>
          </w:tcPr>
          <w:p w:rsidR="000653EF" w:rsidRPr="00D4278D" w:rsidRDefault="000653EF"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file_T::type()</w:t>
            </w:r>
          </w:p>
        </w:tc>
        <w:tc>
          <w:tcPr>
            <w:tcW w:w="2800" w:type="dxa"/>
          </w:tcPr>
          <w:p w:rsidR="000653EF" w:rsidRPr="00D4278D" w:rsidRDefault="000653EF"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file_T::type_type</w:t>
            </w:r>
          </w:p>
        </w:tc>
      </w:tr>
      <w:tr w:rsidR="000653EF" w:rsidRPr="00D4278D" w:rsidTr="005A5967">
        <w:tc>
          <w:tcPr>
            <w:tcW w:w="1951" w:type="dxa"/>
            <w:vMerge/>
          </w:tcPr>
          <w:p w:rsidR="000653EF" w:rsidRPr="00D4278D" w:rsidRDefault="000653EF" w:rsidP="00D4278D">
            <w:pPr>
              <w:spacing w:line="0" w:lineRule="atLeast"/>
              <w:rPr>
                <w:rFonts w:asciiTheme="majorEastAsia" w:eastAsiaTheme="majorEastAsia" w:hAnsiTheme="majorEastAsia"/>
                <w:sz w:val="18"/>
                <w:szCs w:val="18"/>
              </w:rPr>
            </w:pPr>
          </w:p>
        </w:tc>
        <w:tc>
          <w:tcPr>
            <w:tcW w:w="1843" w:type="dxa"/>
          </w:tcPr>
          <w:p w:rsidR="000653EF" w:rsidRPr="00D4278D" w:rsidRDefault="000653EF"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name</w:t>
            </w:r>
          </w:p>
        </w:tc>
        <w:tc>
          <w:tcPr>
            <w:tcW w:w="2126" w:type="dxa"/>
          </w:tcPr>
          <w:p w:rsidR="000653EF" w:rsidRPr="00D4278D" w:rsidRDefault="000653EF"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file_T::name()</w:t>
            </w:r>
          </w:p>
        </w:tc>
        <w:tc>
          <w:tcPr>
            <w:tcW w:w="2800" w:type="dxa"/>
          </w:tcPr>
          <w:p w:rsidR="000653EF" w:rsidRPr="00D4278D" w:rsidRDefault="000653EF"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0653EF" w:rsidRPr="00D4278D" w:rsidTr="005A5967">
        <w:tc>
          <w:tcPr>
            <w:tcW w:w="1951" w:type="dxa"/>
            <w:vMerge/>
          </w:tcPr>
          <w:p w:rsidR="000653EF" w:rsidRPr="00D4278D" w:rsidRDefault="000653EF" w:rsidP="00D4278D">
            <w:pPr>
              <w:spacing w:line="0" w:lineRule="atLeast"/>
              <w:rPr>
                <w:rFonts w:asciiTheme="majorEastAsia" w:eastAsiaTheme="majorEastAsia" w:hAnsiTheme="majorEastAsia"/>
                <w:sz w:val="18"/>
                <w:szCs w:val="18"/>
              </w:rPr>
            </w:pPr>
          </w:p>
        </w:tc>
        <w:tc>
          <w:tcPr>
            <w:tcW w:w="1843" w:type="dxa"/>
          </w:tcPr>
          <w:p w:rsidR="000653EF" w:rsidRPr="00D4278D" w:rsidRDefault="000653EF"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timestamp</w:t>
            </w:r>
          </w:p>
        </w:tc>
        <w:tc>
          <w:tcPr>
            <w:tcW w:w="2126" w:type="dxa"/>
          </w:tcPr>
          <w:p w:rsidR="000653EF" w:rsidRPr="00D4278D" w:rsidRDefault="000653EF"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file_T::timestamp()</w:t>
            </w:r>
          </w:p>
        </w:tc>
        <w:tc>
          <w:tcPr>
            <w:tcW w:w="2800" w:type="dxa"/>
          </w:tcPr>
          <w:p w:rsidR="000653EF" w:rsidRPr="00D4278D" w:rsidRDefault="000653EF"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0653EF" w:rsidRPr="00D4278D" w:rsidTr="005A5967">
        <w:tc>
          <w:tcPr>
            <w:tcW w:w="1951" w:type="dxa"/>
            <w:vMerge/>
          </w:tcPr>
          <w:p w:rsidR="000653EF" w:rsidRPr="00D4278D" w:rsidRDefault="000653EF" w:rsidP="00D4278D">
            <w:pPr>
              <w:spacing w:line="0" w:lineRule="atLeast"/>
              <w:rPr>
                <w:rFonts w:asciiTheme="majorEastAsia" w:eastAsiaTheme="majorEastAsia" w:hAnsiTheme="majorEastAsia"/>
                <w:sz w:val="18"/>
                <w:szCs w:val="18"/>
              </w:rPr>
            </w:pPr>
          </w:p>
        </w:tc>
        <w:tc>
          <w:tcPr>
            <w:tcW w:w="1843" w:type="dxa"/>
          </w:tcPr>
          <w:p w:rsidR="000653EF" w:rsidRPr="00D4278D" w:rsidRDefault="000653EF"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size</w:t>
            </w:r>
          </w:p>
        </w:tc>
        <w:tc>
          <w:tcPr>
            <w:tcW w:w="2126" w:type="dxa"/>
          </w:tcPr>
          <w:p w:rsidR="000653EF" w:rsidRPr="00D4278D" w:rsidRDefault="000653EF"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file_T::size()</w:t>
            </w:r>
          </w:p>
        </w:tc>
        <w:tc>
          <w:tcPr>
            <w:tcW w:w="2800" w:type="dxa"/>
          </w:tcPr>
          <w:p w:rsidR="000653EF" w:rsidRPr="00D4278D" w:rsidRDefault="000653EF"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int</w:t>
            </w:r>
          </w:p>
        </w:tc>
      </w:tr>
      <w:tr w:rsidR="006A135B" w:rsidRPr="00D4278D" w:rsidTr="005A5967">
        <w:tc>
          <w:tcPr>
            <w:tcW w:w="1951" w:type="dxa"/>
            <w:vMerge w:val="restart"/>
          </w:tcPr>
          <w:p w:rsidR="006A135B" w:rsidRPr="00D4278D" w:rsidRDefault="006A135B"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&lt;shim-params&gt;</w:t>
            </w:r>
          </w:p>
        </w:tc>
        <w:tc>
          <w:tcPr>
            <w:tcW w:w="1843" w:type="dxa"/>
          </w:tcPr>
          <w:p w:rsidR="006A135B" w:rsidRPr="00D4278D" w:rsidRDefault="006A135B"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element</w:t>
            </w:r>
          </w:p>
        </w:tc>
        <w:tc>
          <w:tcPr>
            <w:tcW w:w="2126" w:type="dxa"/>
          </w:tcPr>
          <w:p w:rsidR="006A135B" w:rsidRPr="00D4278D" w:rsidRDefault="006A135B"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shim_params_T::element()</w:t>
            </w:r>
          </w:p>
        </w:tc>
        <w:tc>
          <w:tcPr>
            <w:tcW w:w="2800" w:type="dxa"/>
          </w:tcPr>
          <w:p w:rsidR="006A135B" w:rsidRPr="00D4278D" w:rsidRDefault="006A135B"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shim_params_T::element_type</w:t>
            </w:r>
          </w:p>
        </w:tc>
      </w:tr>
      <w:tr w:rsidR="006A135B" w:rsidRPr="00D4278D" w:rsidTr="005A5967">
        <w:tc>
          <w:tcPr>
            <w:tcW w:w="1951" w:type="dxa"/>
            <w:vMerge/>
          </w:tcPr>
          <w:p w:rsidR="006A135B" w:rsidRPr="00D4278D" w:rsidRDefault="006A135B" w:rsidP="00D4278D">
            <w:pPr>
              <w:spacing w:line="0" w:lineRule="atLeast"/>
              <w:rPr>
                <w:rFonts w:asciiTheme="majorEastAsia" w:eastAsiaTheme="majorEastAsia" w:hAnsiTheme="majorEastAsia"/>
                <w:sz w:val="18"/>
                <w:szCs w:val="18"/>
              </w:rPr>
            </w:pPr>
          </w:p>
        </w:tc>
        <w:tc>
          <w:tcPr>
            <w:tcW w:w="1843" w:type="dxa"/>
          </w:tcPr>
          <w:p w:rsidR="006A135B" w:rsidRPr="00D4278D" w:rsidRDefault="006A135B"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name</w:t>
            </w:r>
          </w:p>
        </w:tc>
        <w:tc>
          <w:tcPr>
            <w:tcW w:w="2126" w:type="dxa"/>
          </w:tcPr>
          <w:p w:rsidR="006A135B" w:rsidRPr="00D4278D" w:rsidRDefault="006A135B"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shim_params_T::name()</w:t>
            </w:r>
          </w:p>
        </w:tc>
        <w:tc>
          <w:tcPr>
            <w:tcW w:w="2800" w:type="dxa"/>
          </w:tcPr>
          <w:p w:rsidR="006A135B" w:rsidRPr="00D4278D" w:rsidRDefault="006A135B"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C23A55" w:rsidRPr="00D4278D" w:rsidTr="005A5967">
        <w:tc>
          <w:tcPr>
            <w:tcW w:w="1951" w:type="dxa"/>
            <w:vMerge w:val="restart"/>
          </w:tcPr>
          <w:p w:rsidR="00C23A55" w:rsidRPr="00D4278D" w:rsidRDefault="00C23A5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&lt;block&gt;</w:t>
            </w:r>
          </w:p>
        </w:tc>
        <w:tc>
          <w:tcPr>
            <w:tcW w:w="1843" w:type="dxa"/>
          </w:tcPr>
          <w:p w:rsidR="00C23A55" w:rsidRPr="00D4278D"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w:t>
            </w:r>
            <w:r w:rsidRPr="00D4278D">
              <w:rPr>
                <w:rFonts w:asciiTheme="majorEastAsia" w:eastAsiaTheme="majorEastAsia" w:hAnsiTheme="majorEastAsia" w:hint="eastAsia"/>
                <w:sz w:val="18"/>
                <w:szCs w:val="18"/>
              </w:rPr>
              <w:t>type</w:t>
            </w:r>
          </w:p>
        </w:tc>
        <w:tc>
          <w:tcPr>
            <w:tcW w:w="2126" w:type="dxa"/>
          </w:tcPr>
          <w:p w:rsidR="00C23A55" w:rsidRPr="00D4278D"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block_T::block</w:t>
            </w:r>
            <w:r w:rsidRPr="00D4278D">
              <w:rPr>
                <w:rFonts w:asciiTheme="majorEastAsia" w:eastAsiaTheme="majorEastAsia" w:hAnsiTheme="majorEastAsia" w:hint="eastAsia"/>
                <w:sz w:val="18"/>
                <w:szCs w:val="18"/>
              </w:rPr>
              <w:t>type()</w:t>
            </w:r>
          </w:p>
        </w:tc>
        <w:tc>
          <w:tcPr>
            <w:tcW w:w="2800" w:type="dxa"/>
          </w:tcPr>
          <w:p w:rsidR="00C23A55" w:rsidRPr="00D4278D"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C23A55" w:rsidRPr="00D4278D" w:rsidTr="005A5967">
        <w:tc>
          <w:tcPr>
            <w:tcW w:w="1951" w:type="dxa"/>
            <w:vMerge/>
          </w:tcPr>
          <w:p w:rsidR="00C23A55" w:rsidRPr="00D4278D" w:rsidRDefault="00C23A55" w:rsidP="00D4278D">
            <w:pPr>
              <w:spacing w:line="0" w:lineRule="atLeast"/>
              <w:rPr>
                <w:rFonts w:asciiTheme="majorEastAsia" w:eastAsiaTheme="majorEastAsia" w:hAnsiTheme="majorEastAsia"/>
                <w:sz w:val="18"/>
                <w:szCs w:val="18"/>
              </w:rPr>
            </w:pPr>
          </w:p>
        </w:tc>
        <w:tc>
          <w:tcPr>
            <w:tcW w:w="1843" w:type="dxa"/>
          </w:tcPr>
          <w:p w:rsidR="00C23A55" w:rsidRPr="00D4278D" w:rsidRDefault="00C23A5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name</w:t>
            </w:r>
          </w:p>
        </w:tc>
        <w:tc>
          <w:tcPr>
            <w:tcW w:w="2126" w:type="dxa"/>
          </w:tcPr>
          <w:p w:rsidR="00C23A55" w:rsidRPr="00D4278D" w:rsidRDefault="00C23A5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block_T::name()</w:t>
            </w:r>
          </w:p>
        </w:tc>
        <w:tc>
          <w:tcPr>
            <w:tcW w:w="2800" w:type="dxa"/>
          </w:tcPr>
          <w:p w:rsidR="00C23A55" w:rsidRPr="00D4278D"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C23A55" w:rsidRPr="00D4278D" w:rsidTr="005A5967">
        <w:tc>
          <w:tcPr>
            <w:tcW w:w="1951" w:type="dxa"/>
            <w:vMerge/>
          </w:tcPr>
          <w:p w:rsidR="00C23A55" w:rsidRPr="00D4278D" w:rsidRDefault="00C23A55" w:rsidP="00D4278D">
            <w:pPr>
              <w:spacing w:line="0" w:lineRule="atLeast"/>
              <w:rPr>
                <w:rFonts w:asciiTheme="majorEastAsia" w:eastAsiaTheme="majorEastAsia" w:hAnsiTheme="majorEastAsia"/>
                <w:sz w:val="18"/>
                <w:szCs w:val="18"/>
              </w:rPr>
            </w:pPr>
          </w:p>
        </w:tc>
        <w:tc>
          <w:tcPr>
            <w:tcW w:w="1843" w:type="dxa"/>
          </w:tcPr>
          <w:p w:rsidR="00C23A55" w:rsidRPr="00D4278D" w:rsidRDefault="00C23A5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rate</w:t>
            </w:r>
          </w:p>
        </w:tc>
        <w:tc>
          <w:tcPr>
            <w:tcW w:w="2126" w:type="dxa"/>
          </w:tcPr>
          <w:p w:rsidR="00C23A55" w:rsidRPr="00D4278D" w:rsidRDefault="00C23A5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block_T::rate()</w:t>
            </w:r>
          </w:p>
        </w:tc>
        <w:tc>
          <w:tcPr>
            <w:tcW w:w="2800" w:type="dxa"/>
          </w:tcPr>
          <w:p w:rsidR="00C23A55" w:rsidRPr="00D4278D" w:rsidRDefault="00C23A5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block_T::rate_optional</w:t>
            </w:r>
          </w:p>
        </w:tc>
      </w:tr>
      <w:tr w:rsidR="00C23A55" w:rsidRPr="00D4278D" w:rsidTr="005A5967">
        <w:tc>
          <w:tcPr>
            <w:tcW w:w="1951" w:type="dxa"/>
            <w:vMerge/>
          </w:tcPr>
          <w:p w:rsidR="00C23A55" w:rsidRPr="00D4278D" w:rsidRDefault="00C23A55" w:rsidP="00D4278D">
            <w:pPr>
              <w:spacing w:line="0" w:lineRule="atLeast"/>
              <w:rPr>
                <w:rFonts w:asciiTheme="majorEastAsia" w:eastAsiaTheme="majorEastAsia" w:hAnsiTheme="majorEastAsia"/>
                <w:sz w:val="18"/>
                <w:szCs w:val="18"/>
              </w:rPr>
            </w:pPr>
          </w:p>
        </w:tc>
        <w:tc>
          <w:tcPr>
            <w:tcW w:w="1843" w:type="dxa"/>
          </w:tcPr>
          <w:p w:rsidR="00C23A55" w:rsidRPr="00D4278D"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Period</w:t>
            </w:r>
          </w:p>
        </w:tc>
        <w:tc>
          <w:tcPr>
            <w:tcW w:w="2126" w:type="dxa"/>
          </w:tcPr>
          <w:p w:rsidR="00C23A55" w:rsidRPr="00D4278D"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block_T::Period()</w:t>
            </w:r>
          </w:p>
        </w:tc>
        <w:tc>
          <w:tcPr>
            <w:tcW w:w="2800" w:type="dxa"/>
          </w:tcPr>
          <w:p w:rsidR="00C23A55" w:rsidRPr="00D4278D"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block_T::Period_optional</w:t>
            </w:r>
          </w:p>
        </w:tc>
      </w:tr>
      <w:tr w:rsidR="00C23A55" w:rsidRPr="00D4278D" w:rsidTr="005A5967">
        <w:tc>
          <w:tcPr>
            <w:tcW w:w="1951" w:type="dxa"/>
            <w:vMerge/>
          </w:tcPr>
          <w:p w:rsidR="00C23A55" w:rsidRPr="00D4278D" w:rsidRDefault="00C23A55" w:rsidP="00D4278D">
            <w:pPr>
              <w:spacing w:line="0" w:lineRule="atLeast"/>
              <w:rPr>
                <w:rFonts w:asciiTheme="majorEastAsia" w:eastAsiaTheme="majorEastAsia" w:hAnsiTheme="majorEastAsia"/>
                <w:sz w:val="18"/>
                <w:szCs w:val="18"/>
              </w:rPr>
            </w:pPr>
          </w:p>
        </w:tc>
        <w:tc>
          <w:tcPr>
            <w:tcW w:w="1843" w:type="dxa"/>
          </w:tcPr>
          <w:p w:rsidR="00C23A55" w:rsidRPr="00D4278D"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PulseType</w:t>
            </w:r>
          </w:p>
        </w:tc>
        <w:tc>
          <w:tcPr>
            <w:tcW w:w="2126" w:type="dxa"/>
          </w:tcPr>
          <w:p w:rsidR="00C23A55" w:rsidRPr="00D4278D"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block_T::PulseType()</w:t>
            </w:r>
          </w:p>
        </w:tc>
        <w:tc>
          <w:tcPr>
            <w:tcW w:w="2800" w:type="dxa"/>
          </w:tcPr>
          <w:p w:rsidR="00C23A55" w:rsidRPr="00D4278D"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block_T::PulseType_optional</w:t>
            </w:r>
          </w:p>
        </w:tc>
      </w:tr>
      <w:tr w:rsidR="00C23A55" w:rsidRPr="00D4278D" w:rsidTr="005A5967">
        <w:tc>
          <w:tcPr>
            <w:tcW w:w="1951" w:type="dxa"/>
            <w:vMerge/>
          </w:tcPr>
          <w:p w:rsidR="00C23A55" w:rsidRPr="00D4278D" w:rsidRDefault="00C23A55" w:rsidP="00D4278D">
            <w:pPr>
              <w:spacing w:line="0" w:lineRule="atLeast"/>
              <w:rPr>
                <w:rFonts w:asciiTheme="majorEastAsia" w:eastAsiaTheme="majorEastAsia" w:hAnsiTheme="majorEastAsia"/>
                <w:sz w:val="18"/>
                <w:szCs w:val="18"/>
              </w:rPr>
            </w:pPr>
          </w:p>
        </w:tc>
        <w:tc>
          <w:tcPr>
            <w:tcW w:w="1843" w:type="dxa"/>
          </w:tcPr>
          <w:p w:rsidR="00C23A55" w:rsidRPr="00D4278D"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PulseWidth</w:t>
            </w:r>
          </w:p>
        </w:tc>
        <w:tc>
          <w:tcPr>
            <w:tcW w:w="2126" w:type="dxa"/>
          </w:tcPr>
          <w:p w:rsidR="00C23A55" w:rsidRPr="00D4278D"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block_T::PulseWidth()</w:t>
            </w:r>
          </w:p>
        </w:tc>
        <w:tc>
          <w:tcPr>
            <w:tcW w:w="2800" w:type="dxa"/>
          </w:tcPr>
          <w:p w:rsidR="00C23A55" w:rsidRPr="00D4278D"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block_T::PulseWidth_optional</w:t>
            </w:r>
          </w:p>
        </w:tc>
      </w:tr>
      <w:tr w:rsidR="00C23A55" w:rsidRPr="00D4278D" w:rsidTr="005A5967">
        <w:tc>
          <w:tcPr>
            <w:tcW w:w="1951" w:type="dxa"/>
            <w:vMerge/>
          </w:tcPr>
          <w:p w:rsidR="00C23A55" w:rsidRPr="00D4278D" w:rsidRDefault="00C23A55" w:rsidP="00D4278D">
            <w:pPr>
              <w:spacing w:line="0" w:lineRule="atLeast"/>
              <w:rPr>
                <w:rFonts w:asciiTheme="majorEastAsia" w:eastAsiaTheme="majorEastAsia" w:hAnsiTheme="majorEastAsia"/>
                <w:sz w:val="18"/>
                <w:szCs w:val="18"/>
              </w:rPr>
            </w:pPr>
          </w:p>
        </w:tc>
        <w:tc>
          <w:tcPr>
            <w:tcW w:w="1843" w:type="dxa"/>
          </w:tcPr>
          <w:p w:rsidR="00C23A55"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id</w:t>
            </w:r>
          </w:p>
        </w:tc>
        <w:tc>
          <w:tcPr>
            <w:tcW w:w="2126" w:type="dxa"/>
          </w:tcPr>
          <w:p w:rsidR="00C23A55"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block_T::id()</w:t>
            </w:r>
          </w:p>
        </w:tc>
        <w:tc>
          <w:tcPr>
            <w:tcW w:w="2800" w:type="dxa"/>
          </w:tcPr>
          <w:p w:rsidR="00C23A55"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block_T::id_optional</w:t>
            </w:r>
          </w:p>
        </w:tc>
      </w:tr>
      <w:tr w:rsidR="0042676E" w:rsidRPr="00D4278D" w:rsidTr="005A5967">
        <w:tc>
          <w:tcPr>
            <w:tcW w:w="1951" w:type="dxa"/>
            <w:vMerge/>
          </w:tcPr>
          <w:p w:rsidR="0042676E" w:rsidRPr="00D4278D" w:rsidRDefault="0042676E" w:rsidP="00D4278D">
            <w:pPr>
              <w:spacing w:line="0" w:lineRule="atLeast"/>
              <w:rPr>
                <w:rFonts w:asciiTheme="majorEastAsia" w:eastAsiaTheme="majorEastAsia" w:hAnsiTheme="majorEastAsia"/>
                <w:sz w:val="18"/>
                <w:szCs w:val="18"/>
              </w:rPr>
            </w:pPr>
          </w:p>
        </w:tc>
        <w:tc>
          <w:tcPr>
            <w:tcW w:w="1843" w:type="dxa"/>
          </w:tcPr>
          <w:p w:rsidR="0042676E" w:rsidRDefault="0042676E" w:rsidP="00F076D6">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peinfo</w:t>
            </w:r>
          </w:p>
        </w:tc>
        <w:tc>
          <w:tcPr>
            <w:tcW w:w="2126" w:type="dxa"/>
          </w:tcPr>
          <w:p w:rsidR="0042676E" w:rsidRDefault="0042676E" w:rsidP="00F076D6">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block_T::peinfo()</w:t>
            </w:r>
          </w:p>
        </w:tc>
        <w:tc>
          <w:tcPr>
            <w:tcW w:w="2800" w:type="dxa"/>
          </w:tcPr>
          <w:p w:rsidR="0042676E" w:rsidRDefault="0042676E" w:rsidP="00F076D6">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block_T::peinfo_optional</w:t>
            </w:r>
          </w:p>
        </w:tc>
      </w:tr>
      <w:tr w:rsidR="0042676E" w:rsidRPr="00D4278D" w:rsidTr="005A5967">
        <w:tc>
          <w:tcPr>
            <w:tcW w:w="1951" w:type="dxa"/>
            <w:vMerge/>
          </w:tcPr>
          <w:p w:rsidR="0042676E" w:rsidRPr="00D4278D" w:rsidRDefault="0042676E" w:rsidP="00D4278D">
            <w:pPr>
              <w:spacing w:line="0" w:lineRule="atLeast"/>
              <w:rPr>
                <w:rFonts w:asciiTheme="majorEastAsia" w:eastAsiaTheme="majorEastAsia" w:hAnsiTheme="majorEastAsia"/>
                <w:sz w:val="18"/>
                <w:szCs w:val="18"/>
              </w:rPr>
            </w:pPr>
          </w:p>
        </w:tc>
        <w:tc>
          <w:tcPr>
            <w:tcW w:w="1843" w:type="dxa"/>
          </w:tcPr>
          <w:p w:rsidR="0042676E" w:rsidRPr="005A5967" w:rsidRDefault="0042676E" w:rsidP="00D4278D">
            <w:pPr>
              <w:spacing w:line="0" w:lineRule="atLeast"/>
              <w:rPr>
                <w:rFonts w:asciiTheme="majorEastAsia" w:hAnsiTheme="majorEastAsia"/>
                <w:color w:val="000000" w:themeColor="text1"/>
                <w:sz w:val="18"/>
              </w:rPr>
            </w:pPr>
            <w:r w:rsidRPr="005A5967">
              <w:rPr>
                <w:rFonts w:asciiTheme="majorEastAsia" w:hAnsiTheme="majorEastAsia"/>
                <w:color w:val="000000" w:themeColor="text1"/>
                <w:sz w:val="18"/>
              </w:rPr>
              <w:t>priority</w:t>
            </w:r>
          </w:p>
        </w:tc>
        <w:tc>
          <w:tcPr>
            <w:tcW w:w="2126" w:type="dxa"/>
          </w:tcPr>
          <w:p w:rsidR="0042676E" w:rsidRPr="005A5967" w:rsidRDefault="0042676E" w:rsidP="0042676E">
            <w:pPr>
              <w:spacing w:line="0" w:lineRule="atLeast"/>
              <w:rPr>
                <w:rFonts w:asciiTheme="majorEastAsia" w:hAnsiTheme="majorEastAsia"/>
                <w:color w:val="000000" w:themeColor="text1"/>
                <w:sz w:val="18"/>
              </w:rPr>
            </w:pPr>
            <w:r w:rsidRPr="005A5967">
              <w:rPr>
                <w:rFonts w:asciiTheme="majorEastAsia" w:hAnsiTheme="majorEastAsia"/>
                <w:color w:val="000000" w:themeColor="text1"/>
                <w:sz w:val="18"/>
              </w:rPr>
              <w:t>block_T::priority()</w:t>
            </w:r>
          </w:p>
        </w:tc>
        <w:tc>
          <w:tcPr>
            <w:tcW w:w="2800" w:type="dxa"/>
          </w:tcPr>
          <w:p w:rsidR="0042676E" w:rsidRPr="005A5967" w:rsidRDefault="0042676E" w:rsidP="00D4278D">
            <w:pPr>
              <w:spacing w:line="0" w:lineRule="atLeast"/>
              <w:rPr>
                <w:rFonts w:asciiTheme="majorEastAsia" w:hAnsiTheme="majorEastAsia"/>
                <w:color w:val="000000" w:themeColor="text1"/>
                <w:sz w:val="18"/>
              </w:rPr>
            </w:pPr>
            <w:r w:rsidRPr="005A5967">
              <w:rPr>
                <w:rFonts w:asciiTheme="majorEastAsia" w:hAnsiTheme="majorEastAsia"/>
                <w:color w:val="000000" w:themeColor="text1"/>
                <w:sz w:val="18"/>
              </w:rPr>
              <w:t>block_T::priority_optional</w:t>
            </w:r>
          </w:p>
        </w:tc>
      </w:tr>
      <w:tr w:rsidR="00C23A55" w:rsidRPr="00D4278D" w:rsidTr="005A5967">
        <w:tc>
          <w:tcPr>
            <w:tcW w:w="1951" w:type="dxa"/>
            <w:vMerge/>
          </w:tcPr>
          <w:p w:rsidR="00C23A55" w:rsidRPr="00D4278D" w:rsidRDefault="00C23A55" w:rsidP="00D4278D">
            <w:pPr>
              <w:spacing w:line="0" w:lineRule="atLeast"/>
              <w:rPr>
                <w:rFonts w:asciiTheme="majorEastAsia" w:eastAsiaTheme="majorEastAsia" w:hAnsiTheme="majorEastAsia"/>
                <w:sz w:val="18"/>
                <w:szCs w:val="18"/>
              </w:rPr>
            </w:pPr>
          </w:p>
        </w:tc>
        <w:tc>
          <w:tcPr>
            <w:tcW w:w="1843" w:type="dxa"/>
          </w:tcPr>
          <w:p w:rsidR="00C23A55" w:rsidRPr="005A5967" w:rsidRDefault="0042676E" w:rsidP="00D4278D">
            <w:pPr>
              <w:spacing w:line="0" w:lineRule="atLeast"/>
              <w:rPr>
                <w:rFonts w:asciiTheme="majorEastAsia" w:hAnsiTheme="majorEastAsia"/>
                <w:color w:val="000000" w:themeColor="text1"/>
                <w:sz w:val="18"/>
              </w:rPr>
            </w:pPr>
            <w:r w:rsidRPr="005A5967">
              <w:rPr>
                <w:rFonts w:asciiTheme="majorEastAsia" w:hAnsiTheme="majorEastAsia"/>
                <w:color w:val="000000" w:themeColor="text1"/>
                <w:sz w:val="18"/>
              </w:rPr>
              <w:t>sequence</w:t>
            </w:r>
          </w:p>
        </w:tc>
        <w:tc>
          <w:tcPr>
            <w:tcW w:w="2126" w:type="dxa"/>
          </w:tcPr>
          <w:p w:rsidR="00C23A55" w:rsidRPr="005A5967" w:rsidRDefault="00C23A55" w:rsidP="0042676E">
            <w:pPr>
              <w:spacing w:line="0" w:lineRule="atLeast"/>
              <w:rPr>
                <w:rFonts w:asciiTheme="majorEastAsia" w:hAnsiTheme="majorEastAsia"/>
                <w:color w:val="000000" w:themeColor="text1"/>
                <w:sz w:val="18"/>
              </w:rPr>
            </w:pPr>
            <w:r w:rsidRPr="005A5967">
              <w:rPr>
                <w:rFonts w:asciiTheme="majorEastAsia" w:hAnsiTheme="majorEastAsia"/>
                <w:color w:val="000000" w:themeColor="text1"/>
                <w:sz w:val="18"/>
              </w:rPr>
              <w:t>block_T::</w:t>
            </w:r>
            <w:r w:rsidR="0042676E" w:rsidRPr="005A5967">
              <w:rPr>
                <w:rFonts w:asciiTheme="majorEastAsia" w:hAnsiTheme="majorEastAsia"/>
                <w:color w:val="000000" w:themeColor="text1"/>
                <w:sz w:val="18"/>
              </w:rPr>
              <w:t>sequence</w:t>
            </w:r>
            <w:r w:rsidRPr="005A5967">
              <w:rPr>
                <w:rFonts w:asciiTheme="majorEastAsia" w:hAnsiTheme="majorEastAsia"/>
                <w:color w:val="000000" w:themeColor="text1"/>
                <w:sz w:val="18"/>
              </w:rPr>
              <w:t>()</w:t>
            </w:r>
          </w:p>
        </w:tc>
        <w:tc>
          <w:tcPr>
            <w:tcW w:w="2800" w:type="dxa"/>
          </w:tcPr>
          <w:p w:rsidR="00C23A55" w:rsidRPr="005A5967" w:rsidRDefault="00C23A55" w:rsidP="0042676E">
            <w:pPr>
              <w:spacing w:line="0" w:lineRule="atLeast"/>
              <w:rPr>
                <w:rFonts w:asciiTheme="majorEastAsia" w:hAnsiTheme="majorEastAsia"/>
                <w:color w:val="000000" w:themeColor="text1"/>
                <w:sz w:val="18"/>
              </w:rPr>
            </w:pPr>
            <w:r w:rsidRPr="005A5967">
              <w:rPr>
                <w:rFonts w:asciiTheme="majorEastAsia" w:hAnsiTheme="majorEastAsia"/>
                <w:color w:val="000000" w:themeColor="text1"/>
                <w:sz w:val="18"/>
              </w:rPr>
              <w:t>block_T::</w:t>
            </w:r>
            <w:r w:rsidR="0042676E" w:rsidRPr="005A5967">
              <w:rPr>
                <w:rFonts w:asciiTheme="majorEastAsia" w:hAnsiTheme="majorEastAsia"/>
                <w:color w:val="000000" w:themeColor="text1"/>
                <w:sz w:val="18"/>
              </w:rPr>
              <w:t>sequcence</w:t>
            </w:r>
            <w:r w:rsidRPr="005A5967">
              <w:rPr>
                <w:rFonts w:asciiTheme="majorEastAsia" w:hAnsiTheme="majorEastAsia"/>
                <w:color w:val="000000" w:themeColor="text1"/>
                <w:sz w:val="18"/>
              </w:rPr>
              <w:t>_optional</w:t>
            </w:r>
          </w:p>
        </w:tc>
      </w:tr>
      <w:tr w:rsidR="006A4E4E" w:rsidRPr="00D4278D" w:rsidTr="0090024C">
        <w:tc>
          <w:tcPr>
            <w:tcW w:w="1951" w:type="dxa"/>
          </w:tcPr>
          <w:p w:rsidR="006A4E4E" w:rsidRPr="00D4278D" w:rsidRDefault="006A4E4E" w:rsidP="00D4278D">
            <w:pPr>
              <w:spacing w:line="0" w:lineRule="atLeast"/>
              <w:rPr>
                <w:rFonts w:asciiTheme="majorEastAsia" w:eastAsiaTheme="majorEastAsia" w:hAnsiTheme="majorEastAsia"/>
                <w:sz w:val="18"/>
                <w:szCs w:val="18"/>
              </w:rPr>
            </w:pPr>
          </w:p>
        </w:tc>
        <w:tc>
          <w:tcPr>
            <w:tcW w:w="1843" w:type="dxa"/>
          </w:tcPr>
          <w:p w:rsidR="006A4E4E" w:rsidRPr="005A5967" w:rsidRDefault="006A4E4E" w:rsidP="00D4278D">
            <w:pPr>
              <w:spacing w:line="0" w:lineRule="atLeast"/>
              <w:rPr>
                <w:rFonts w:asciiTheme="majorEastAsia" w:eastAsiaTheme="majorEastAsia" w:hAnsiTheme="majorEastAsia"/>
                <w:sz w:val="18"/>
                <w:szCs w:val="18"/>
                <w:rPrChange w:id="1182"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183" w:author="1139930830362" w:date="2016-03-02T15:12:00Z">
                  <w:rPr>
                    <w:rFonts w:asciiTheme="majorEastAsia" w:eastAsiaTheme="majorEastAsia" w:hAnsiTheme="majorEastAsia"/>
                    <w:color w:val="FF0000"/>
                    <w:sz w:val="18"/>
                    <w:szCs w:val="18"/>
                  </w:rPr>
                </w:rPrChange>
              </w:rPr>
              <w:t>stateflow</w:t>
            </w:r>
          </w:p>
        </w:tc>
        <w:tc>
          <w:tcPr>
            <w:tcW w:w="2126" w:type="dxa"/>
          </w:tcPr>
          <w:p w:rsidR="006A4E4E" w:rsidRPr="005A5967" w:rsidRDefault="006A4E4E" w:rsidP="0042676E">
            <w:pPr>
              <w:spacing w:line="0" w:lineRule="atLeast"/>
              <w:rPr>
                <w:rFonts w:asciiTheme="majorEastAsia" w:eastAsiaTheme="majorEastAsia" w:hAnsiTheme="majorEastAsia"/>
                <w:sz w:val="18"/>
                <w:szCs w:val="18"/>
                <w:rPrChange w:id="1184"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185" w:author="1139930830362" w:date="2016-03-02T15:12:00Z">
                  <w:rPr>
                    <w:rFonts w:asciiTheme="majorEastAsia" w:eastAsiaTheme="majorEastAsia" w:hAnsiTheme="majorEastAsia"/>
                    <w:color w:val="FF0000"/>
                    <w:sz w:val="18"/>
                    <w:szCs w:val="18"/>
                  </w:rPr>
                </w:rPrChange>
              </w:rPr>
              <w:t>block_T::stateflow()</w:t>
            </w:r>
          </w:p>
        </w:tc>
        <w:tc>
          <w:tcPr>
            <w:tcW w:w="2800" w:type="dxa"/>
          </w:tcPr>
          <w:p w:rsidR="006A4E4E" w:rsidRPr="005A5967" w:rsidRDefault="006A4E4E" w:rsidP="006A4E4E">
            <w:pPr>
              <w:spacing w:line="0" w:lineRule="atLeast"/>
              <w:rPr>
                <w:rFonts w:asciiTheme="majorEastAsia" w:eastAsiaTheme="majorEastAsia" w:hAnsiTheme="majorEastAsia"/>
                <w:sz w:val="18"/>
                <w:szCs w:val="18"/>
                <w:rPrChange w:id="1186"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187" w:author="1139930830362" w:date="2016-03-02T15:12:00Z">
                  <w:rPr>
                    <w:rFonts w:asciiTheme="majorEastAsia" w:eastAsiaTheme="majorEastAsia" w:hAnsiTheme="majorEastAsia"/>
                    <w:color w:val="FF0000"/>
                    <w:sz w:val="18"/>
                    <w:szCs w:val="18"/>
                  </w:rPr>
                </w:rPrChange>
              </w:rPr>
              <w:t>block_T::stateflow_optional</w:t>
            </w:r>
          </w:p>
        </w:tc>
      </w:tr>
      <w:tr w:rsidR="006A4E4E" w:rsidRPr="00D4278D" w:rsidTr="0090024C">
        <w:tc>
          <w:tcPr>
            <w:tcW w:w="1951" w:type="dxa"/>
          </w:tcPr>
          <w:p w:rsidR="006A4E4E" w:rsidRPr="00D4278D" w:rsidRDefault="006A4E4E" w:rsidP="00D4278D">
            <w:pPr>
              <w:spacing w:line="0" w:lineRule="atLeast"/>
              <w:rPr>
                <w:rFonts w:asciiTheme="majorEastAsia" w:eastAsiaTheme="majorEastAsia" w:hAnsiTheme="majorEastAsia"/>
                <w:sz w:val="18"/>
                <w:szCs w:val="18"/>
              </w:rPr>
            </w:pPr>
          </w:p>
        </w:tc>
        <w:tc>
          <w:tcPr>
            <w:tcW w:w="1843" w:type="dxa"/>
          </w:tcPr>
          <w:p w:rsidR="006A4E4E" w:rsidRPr="005A5967" w:rsidRDefault="006A4E4E" w:rsidP="00D4278D">
            <w:pPr>
              <w:spacing w:line="0" w:lineRule="atLeast"/>
              <w:rPr>
                <w:rFonts w:asciiTheme="majorEastAsia" w:eastAsiaTheme="majorEastAsia" w:hAnsiTheme="majorEastAsia"/>
                <w:sz w:val="18"/>
                <w:szCs w:val="18"/>
                <w:rPrChange w:id="1188"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189" w:author="1139930830362" w:date="2016-03-02T15:12:00Z">
                  <w:rPr>
                    <w:rFonts w:asciiTheme="majorEastAsia" w:eastAsiaTheme="majorEastAsia" w:hAnsiTheme="majorEastAsia"/>
                    <w:color w:val="FF0000"/>
                    <w:sz w:val="18"/>
                    <w:szCs w:val="18"/>
                  </w:rPr>
                </w:rPrChange>
              </w:rPr>
              <w:t>DataStoreName</w:t>
            </w:r>
          </w:p>
        </w:tc>
        <w:tc>
          <w:tcPr>
            <w:tcW w:w="2126" w:type="dxa"/>
          </w:tcPr>
          <w:p w:rsidR="0090024C" w:rsidRPr="005A5967" w:rsidRDefault="006A4E4E" w:rsidP="0042676E">
            <w:pPr>
              <w:spacing w:line="0" w:lineRule="atLeast"/>
              <w:rPr>
                <w:rFonts w:asciiTheme="majorEastAsia" w:eastAsiaTheme="majorEastAsia" w:hAnsiTheme="majorEastAsia"/>
                <w:sz w:val="18"/>
                <w:szCs w:val="18"/>
                <w:rPrChange w:id="1190"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191" w:author="1139930830362" w:date="2016-03-02T15:12:00Z">
                  <w:rPr>
                    <w:rFonts w:asciiTheme="majorEastAsia" w:eastAsiaTheme="majorEastAsia" w:hAnsiTheme="majorEastAsia"/>
                    <w:color w:val="FF0000"/>
                    <w:sz w:val="18"/>
                    <w:szCs w:val="18"/>
                  </w:rPr>
                </w:rPrChange>
              </w:rPr>
              <w:t>block_T::</w:t>
            </w:r>
          </w:p>
          <w:p w:rsidR="006A4E4E" w:rsidRPr="005A5967" w:rsidRDefault="006A4E4E" w:rsidP="0042676E">
            <w:pPr>
              <w:spacing w:line="0" w:lineRule="atLeast"/>
              <w:rPr>
                <w:rFonts w:asciiTheme="majorEastAsia" w:eastAsiaTheme="majorEastAsia" w:hAnsiTheme="majorEastAsia"/>
                <w:sz w:val="18"/>
                <w:szCs w:val="18"/>
                <w:rPrChange w:id="1192"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193" w:author="1139930830362" w:date="2016-03-02T15:12:00Z">
                  <w:rPr>
                    <w:rFonts w:asciiTheme="majorEastAsia" w:eastAsiaTheme="majorEastAsia" w:hAnsiTheme="majorEastAsia"/>
                    <w:color w:val="FF0000"/>
                    <w:sz w:val="18"/>
                    <w:szCs w:val="18"/>
                  </w:rPr>
                </w:rPrChange>
              </w:rPr>
              <w:t>DataStoreName()</w:t>
            </w:r>
          </w:p>
        </w:tc>
        <w:tc>
          <w:tcPr>
            <w:tcW w:w="2800" w:type="dxa"/>
          </w:tcPr>
          <w:p w:rsidR="006A4E4E" w:rsidRPr="005A5967" w:rsidRDefault="006A4E4E" w:rsidP="0090024C">
            <w:pPr>
              <w:spacing w:line="0" w:lineRule="atLeast"/>
              <w:rPr>
                <w:rFonts w:asciiTheme="majorEastAsia" w:eastAsiaTheme="majorEastAsia" w:hAnsiTheme="majorEastAsia"/>
                <w:sz w:val="18"/>
                <w:szCs w:val="18"/>
                <w:rPrChange w:id="1194"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195" w:author="1139930830362" w:date="2016-03-02T15:12:00Z">
                  <w:rPr>
                    <w:rFonts w:asciiTheme="majorEastAsia" w:eastAsiaTheme="majorEastAsia" w:hAnsiTheme="majorEastAsia"/>
                    <w:color w:val="FF0000"/>
                    <w:sz w:val="18"/>
                    <w:szCs w:val="18"/>
                  </w:rPr>
                </w:rPrChange>
              </w:rPr>
              <w:t>block_T::</w:t>
            </w:r>
            <w:r w:rsidR="0090024C" w:rsidRPr="005A5967">
              <w:rPr>
                <w:rFonts w:asciiTheme="majorEastAsia" w:eastAsiaTheme="majorEastAsia" w:hAnsiTheme="majorEastAsia"/>
                <w:sz w:val="18"/>
                <w:szCs w:val="18"/>
                <w:rPrChange w:id="1196" w:author="1139930830362" w:date="2016-03-02T15:12:00Z">
                  <w:rPr>
                    <w:rFonts w:asciiTheme="majorEastAsia" w:eastAsiaTheme="majorEastAsia" w:hAnsiTheme="majorEastAsia"/>
                    <w:color w:val="FF0000"/>
                    <w:sz w:val="18"/>
                    <w:szCs w:val="18"/>
                  </w:rPr>
                </w:rPrChange>
              </w:rPr>
              <w:t xml:space="preserve"> </w:t>
            </w:r>
            <w:r w:rsidRPr="005A5967">
              <w:rPr>
                <w:rFonts w:asciiTheme="majorEastAsia" w:eastAsiaTheme="majorEastAsia" w:hAnsiTheme="majorEastAsia"/>
                <w:sz w:val="18"/>
                <w:szCs w:val="18"/>
                <w:rPrChange w:id="1197" w:author="1139930830362" w:date="2016-03-02T15:12:00Z">
                  <w:rPr>
                    <w:rFonts w:asciiTheme="majorEastAsia" w:eastAsiaTheme="majorEastAsia" w:hAnsiTheme="majorEastAsia"/>
                    <w:color w:val="FF0000"/>
                    <w:sz w:val="18"/>
                    <w:szCs w:val="18"/>
                  </w:rPr>
                </w:rPrChange>
              </w:rPr>
              <w:t>DataStoreName_optional</w:t>
            </w:r>
          </w:p>
        </w:tc>
      </w:tr>
      <w:tr w:rsidR="006A4E4E" w:rsidRPr="00D4278D" w:rsidTr="0090024C">
        <w:tc>
          <w:tcPr>
            <w:tcW w:w="1951" w:type="dxa"/>
          </w:tcPr>
          <w:p w:rsidR="006A4E4E" w:rsidRPr="00D4278D" w:rsidRDefault="006A4E4E" w:rsidP="00D4278D">
            <w:pPr>
              <w:spacing w:line="0" w:lineRule="atLeast"/>
              <w:rPr>
                <w:rFonts w:asciiTheme="majorEastAsia" w:eastAsiaTheme="majorEastAsia" w:hAnsiTheme="majorEastAsia"/>
                <w:sz w:val="18"/>
                <w:szCs w:val="18"/>
              </w:rPr>
            </w:pPr>
          </w:p>
        </w:tc>
        <w:tc>
          <w:tcPr>
            <w:tcW w:w="1843" w:type="dxa"/>
          </w:tcPr>
          <w:p w:rsidR="006A4E4E" w:rsidRPr="005A5967" w:rsidRDefault="006A4E4E" w:rsidP="00D4278D">
            <w:pPr>
              <w:spacing w:line="0" w:lineRule="atLeast"/>
              <w:rPr>
                <w:rFonts w:asciiTheme="majorEastAsia" w:eastAsiaTheme="majorEastAsia" w:hAnsiTheme="majorEastAsia"/>
                <w:sz w:val="18"/>
                <w:szCs w:val="18"/>
                <w:rPrChange w:id="1198"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199" w:author="1139930830362" w:date="2016-03-02T15:12:00Z">
                  <w:rPr>
                    <w:rFonts w:asciiTheme="majorEastAsia" w:eastAsiaTheme="majorEastAsia" w:hAnsiTheme="majorEastAsia"/>
                    <w:color w:val="FF0000"/>
                    <w:sz w:val="18"/>
                    <w:szCs w:val="18"/>
                  </w:rPr>
                </w:rPrChange>
              </w:rPr>
              <w:t>TreatAsAtomicUnit</w:t>
            </w:r>
          </w:p>
        </w:tc>
        <w:tc>
          <w:tcPr>
            <w:tcW w:w="2126" w:type="dxa"/>
          </w:tcPr>
          <w:p w:rsidR="006A4E4E" w:rsidRPr="005A5967" w:rsidRDefault="006A4E4E" w:rsidP="0042676E">
            <w:pPr>
              <w:spacing w:line="0" w:lineRule="atLeast"/>
              <w:rPr>
                <w:rFonts w:asciiTheme="majorEastAsia" w:eastAsiaTheme="majorEastAsia" w:hAnsiTheme="majorEastAsia"/>
                <w:sz w:val="18"/>
                <w:szCs w:val="18"/>
                <w:rPrChange w:id="1200"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201" w:author="1139930830362" w:date="2016-03-02T15:12:00Z">
                  <w:rPr>
                    <w:rFonts w:asciiTheme="majorEastAsia" w:eastAsiaTheme="majorEastAsia" w:hAnsiTheme="majorEastAsia"/>
                    <w:color w:val="FF0000"/>
                    <w:sz w:val="18"/>
                    <w:szCs w:val="18"/>
                  </w:rPr>
                </w:rPrChange>
              </w:rPr>
              <w:t>block_T::</w:t>
            </w:r>
            <w:r w:rsidR="0090024C" w:rsidRPr="005A5967">
              <w:t xml:space="preserve"> </w:t>
            </w:r>
            <w:r w:rsidR="0090024C" w:rsidRPr="005A5967">
              <w:rPr>
                <w:rFonts w:asciiTheme="majorEastAsia" w:eastAsiaTheme="majorEastAsia" w:hAnsiTheme="majorEastAsia"/>
                <w:sz w:val="18"/>
                <w:szCs w:val="18"/>
                <w:rPrChange w:id="1202" w:author="1139930830362" w:date="2016-03-02T15:12:00Z">
                  <w:rPr>
                    <w:rFonts w:asciiTheme="majorEastAsia" w:eastAsiaTheme="majorEastAsia" w:hAnsiTheme="majorEastAsia"/>
                    <w:color w:val="FF0000"/>
                    <w:sz w:val="18"/>
                    <w:szCs w:val="18"/>
                  </w:rPr>
                </w:rPrChange>
              </w:rPr>
              <w:t>TreatAsAtomicUnit()</w:t>
            </w:r>
          </w:p>
        </w:tc>
        <w:tc>
          <w:tcPr>
            <w:tcW w:w="2800" w:type="dxa"/>
          </w:tcPr>
          <w:p w:rsidR="006A4E4E" w:rsidRPr="005A5967" w:rsidRDefault="006A4E4E" w:rsidP="0042676E">
            <w:pPr>
              <w:spacing w:line="0" w:lineRule="atLeast"/>
              <w:rPr>
                <w:rFonts w:asciiTheme="majorEastAsia" w:eastAsiaTheme="majorEastAsia" w:hAnsiTheme="majorEastAsia"/>
                <w:sz w:val="18"/>
                <w:szCs w:val="18"/>
                <w:rPrChange w:id="1203"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204" w:author="1139930830362" w:date="2016-03-02T15:12:00Z">
                  <w:rPr>
                    <w:rFonts w:asciiTheme="majorEastAsia" w:eastAsiaTheme="majorEastAsia" w:hAnsiTheme="majorEastAsia"/>
                    <w:color w:val="FF0000"/>
                    <w:sz w:val="18"/>
                    <w:szCs w:val="18"/>
                  </w:rPr>
                </w:rPrChange>
              </w:rPr>
              <w:t>block_T::</w:t>
            </w:r>
            <w:r w:rsidR="0090024C" w:rsidRPr="005A5967">
              <w:t xml:space="preserve"> </w:t>
            </w:r>
            <w:r w:rsidR="0090024C" w:rsidRPr="005A5967">
              <w:rPr>
                <w:rFonts w:asciiTheme="majorEastAsia" w:eastAsiaTheme="majorEastAsia" w:hAnsiTheme="majorEastAsia"/>
                <w:sz w:val="18"/>
                <w:szCs w:val="18"/>
                <w:rPrChange w:id="1205" w:author="1139930830362" w:date="2016-03-02T15:12:00Z">
                  <w:rPr>
                    <w:rFonts w:asciiTheme="majorEastAsia" w:eastAsiaTheme="majorEastAsia" w:hAnsiTheme="majorEastAsia"/>
                    <w:color w:val="FF0000"/>
                    <w:sz w:val="18"/>
                    <w:szCs w:val="18"/>
                  </w:rPr>
                </w:rPrChange>
              </w:rPr>
              <w:t>TreatAsAtomicUnit_optional</w:t>
            </w:r>
          </w:p>
        </w:tc>
      </w:tr>
      <w:tr w:rsidR="006A4E4E" w:rsidRPr="00D4278D" w:rsidTr="0090024C">
        <w:tc>
          <w:tcPr>
            <w:tcW w:w="1951" w:type="dxa"/>
          </w:tcPr>
          <w:p w:rsidR="006A4E4E" w:rsidRPr="00D4278D" w:rsidRDefault="006A4E4E" w:rsidP="00D4278D">
            <w:pPr>
              <w:spacing w:line="0" w:lineRule="atLeast"/>
              <w:rPr>
                <w:rFonts w:asciiTheme="majorEastAsia" w:eastAsiaTheme="majorEastAsia" w:hAnsiTheme="majorEastAsia"/>
                <w:sz w:val="18"/>
                <w:szCs w:val="18"/>
              </w:rPr>
            </w:pPr>
          </w:p>
        </w:tc>
        <w:tc>
          <w:tcPr>
            <w:tcW w:w="1843" w:type="dxa"/>
          </w:tcPr>
          <w:p w:rsidR="006A4E4E" w:rsidRPr="005A5967" w:rsidRDefault="006A4E4E" w:rsidP="00D4278D">
            <w:pPr>
              <w:spacing w:line="0" w:lineRule="atLeast"/>
              <w:rPr>
                <w:rFonts w:asciiTheme="majorEastAsia" w:eastAsiaTheme="majorEastAsia" w:hAnsiTheme="majorEastAsia"/>
                <w:sz w:val="18"/>
                <w:szCs w:val="18"/>
                <w:rPrChange w:id="1206"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207" w:author="1139930830362" w:date="2016-03-02T15:12:00Z">
                  <w:rPr>
                    <w:rFonts w:asciiTheme="majorEastAsia" w:eastAsiaTheme="majorEastAsia" w:hAnsiTheme="majorEastAsia"/>
                    <w:color w:val="FF0000"/>
                    <w:sz w:val="18"/>
                    <w:szCs w:val="18"/>
                  </w:rPr>
                </w:rPrChange>
              </w:rPr>
              <w:t>SampleTimeType</w:t>
            </w:r>
          </w:p>
        </w:tc>
        <w:tc>
          <w:tcPr>
            <w:tcW w:w="2126" w:type="dxa"/>
          </w:tcPr>
          <w:p w:rsidR="006A4E4E" w:rsidRPr="005A5967" w:rsidRDefault="006A4E4E" w:rsidP="0042676E">
            <w:pPr>
              <w:spacing w:line="0" w:lineRule="atLeast"/>
              <w:rPr>
                <w:rFonts w:asciiTheme="majorEastAsia" w:eastAsiaTheme="majorEastAsia" w:hAnsiTheme="majorEastAsia"/>
                <w:sz w:val="18"/>
                <w:szCs w:val="18"/>
                <w:rPrChange w:id="1208"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209" w:author="1139930830362" w:date="2016-03-02T15:12:00Z">
                  <w:rPr>
                    <w:rFonts w:asciiTheme="majorEastAsia" w:eastAsiaTheme="majorEastAsia" w:hAnsiTheme="majorEastAsia"/>
                    <w:color w:val="FF0000"/>
                    <w:sz w:val="18"/>
                    <w:szCs w:val="18"/>
                  </w:rPr>
                </w:rPrChange>
              </w:rPr>
              <w:t>block_T::</w:t>
            </w:r>
            <w:r w:rsidR="0090024C" w:rsidRPr="005A5967">
              <w:t xml:space="preserve"> </w:t>
            </w:r>
            <w:r w:rsidR="0090024C" w:rsidRPr="005A5967">
              <w:rPr>
                <w:rFonts w:asciiTheme="majorEastAsia" w:eastAsiaTheme="majorEastAsia" w:hAnsiTheme="majorEastAsia"/>
                <w:sz w:val="18"/>
                <w:szCs w:val="18"/>
                <w:rPrChange w:id="1210" w:author="1139930830362" w:date="2016-03-02T15:12:00Z">
                  <w:rPr>
                    <w:rFonts w:asciiTheme="majorEastAsia" w:eastAsiaTheme="majorEastAsia" w:hAnsiTheme="majorEastAsia"/>
                    <w:color w:val="FF0000"/>
                    <w:sz w:val="18"/>
                    <w:szCs w:val="18"/>
                  </w:rPr>
                </w:rPrChange>
              </w:rPr>
              <w:t>SampleTimeType()</w:t>
            </w:r>
          </w:p>
        </w:tc>
        <w:tc>
          <w:tcPr>
            <w:tcW w:w="2800" w:type="dxa"/>
          </w:tcPr>
          <w:p w:rsidR="006A4E4E" w:rsidRPr="005A5967" w:rsidRDefault="006A4E4E" w:rsidP="0042676E">
            <w:pPr>
              <w:spacing w:line="0" w:lineRule="atLeast"/>
              <w:rPr>
                <w:rFonts w:asciiTheme="majorEastAsia" w:eastAsiaTheme="majorEastAsia" w:hAnsiTheme="majorEastAsia"/>
                <w:sz w:val="18"/>
                <w:szCs w:val="18"/>
                <w:rPrChange w:id="1211"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212" w:author="1139930830362" w:date="2016-03-02T15:12:00Z">
                  <w:rPr>
                    <w:rFonts w:asciiTheme="majorEastAsia" w:eastAsiaTheme="majorEastAsia" w:hAnsiTheme="majorEastAsia"/>
                    <w:color w:val="FF0000"/>
                    <w:sz w:val="18"/>
                    <w:szCs w:val="18"/>
                  </w:rPr>
                </w:rPrChange>
              </w:rPr>
              <w:t>block_T::</w:t>
            </w:r>
            <w:r w:rsidR="0090024C" w:rsidRPr="005A5967">
              <w:t xml:space="preserve"> </w:t>
            </w:r>
            <w:r w:rsidR="0090024C" w:rsidRPr="005A5967">
              <w:rPr>
                <w:rFonts w:asciiTheme="majorEastAsia" w:eastAsiaTheme="majorEastAsia" w:hAnsiTheme="majorEastAsia"/>
                <w:sz w:val="18"/>
                <w:szCs w:val="18"/>
                <w:rPrChange w:id="1213" w:author="1139930830362" w:date="2016-03-02T15:12:00Z">
                  <w:rPr>
                    <w:rFonts w:asciiTheme="majorEastAsia" w:eastAsiaTheme="majorEastAsia" w:hAnsiTheme="majorEastAsia"/>
                    <w:color w:val="FF0000"/>
                    <w:sz w:val="18"/>
                    <w:szCs w:val="18"/>
                  </w:rPr>
                </w:rPrChange>
              </w:rPr>
              <w:t>SampleTimeType_optional</w:t>
            </w:r>
          </w:p>
        </w:tc>
      </w:tr>
      <w:tr w:rsidR="006A4E4E" w:rsidRPr="00D4278D" w:rsidTr="0090024C">
        <w:tc>
          <w:tcPr>
            <w:tcW w:w="1951" w:type="dxa"/>
          </w:tcPr>
          <w:p w:rsidR="006A4E4E" w:rsidRPr="00D4278D" w:rsidRDefault="006A4E4E" w:rsidP="00D4278D">
            <w:pPr>
              <w:spacing w:line="0" w:lineRule="atLeast"/>
              <w:rPr>
                <w:rFonts w:asciiTheme="majorEastAsia" w:eastAsiaTheme="majorEastAsia" w:hAnsiTheme="majorEastAsia"/>
                <w:sz w:val="18"/>
                <w:szCs w:val="18"/>
              </w:rPr>
            </w:pPr>
          </w:p>
        </w:tc>
        <w:tc>
          <w:tcPr>
            <w:tcW w:w="1843" w:type="dxa"/>
          </w:tcPr>
          <w:p w:rsidR="006A4E4E" w:rsidRPr="005A5967" w:rsidRDefault="006A4E4E" w:rsidP="00D4278D">
            <w:pPr>
              <w:spacing w:line="0" w:lineRule="atLeast"/>
              <w:rPr>
                <w:rFonts w:asciiTheme="majorEastAsia" w:eastAsiaTheme="majorEastAsia" w:hAnsiTheme="majorEastAsia"/>
                <w:sz w:val="18"/>
                <w:szCs w:val="18"/>
                <w:rPrChange w:id="1214"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215" w:author="1139930830362" w:date="2016-03-02T15:12:00Z">
                  <w:rPr>
                    <w:rFonts w:asciiTheme="majorEastAsia" w:eastAsiaTheme="majorEastAsia" w:hAnsiTheme="majorEastAsia"/>
                    <w:color w:val="FF0000"/>
                    <w:sz w:val="18"/>
                    <w:szCs w:val="18"/>
                  </w:rPr>
                </w:rPrChange>
              </w:rPr>
              <w:t>TriggerType</w:t>
            </w:r>
          </w:p>
        </w:tc>
        <w:tc>
          <w:tcPr>
            <w:tcW w:w="2126" w:type="dxa"/>
          </w:tcPr>
          <w:p w:rsidR="006A4E4E" w:rsidRPr="005A5967" w:rsidRDefault="006A4E4E" w:rsidP="0042676E">
            <w:pPr>
              <w:spacing w:line="0" w:lineRule="atLeast"/>
              <w:rPr>
                <w:rFonts w:asciiTheme="majorEastAsia" w:eastAsiaTheme="majorEastAsia" w:hAnsiTheme="majorEastAsia"/>
                <w:sz w:val="18"/>
                <w:szCs w:val="18"/>
                <w:rPrChange w:id="1216"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217" w:author="1139930830362" w:date="2016-03-02T15:12:00Z">
                  <w:rPr>
                    <w:rFonts w:asciiTheme="majorEastAsia" w:eastAsiaTheme="majorEastAsia" w:hAnsiTheme="majorEastAsia"/>
                    <w:color w:val="FF0000"/>
                    <w:sz w:val="18"/>
                    <w:szCs w:val="18"/>
                  </w:rPr>
                </w:rPrChange>
              </w:rPr>
              <w:t>block_T::</w:t>
            </w:r>
            <w:r w:rsidR="0090024C" w:rsidRPr="005A5967">
              <w:t xml:space="preserve"> </w:t>
            </w:r>
            <w:r w:rsidR="0090024C" w:rsidRPr="005A5967">
              <w:rPr>
                <w:rFonts w:asciiTheme="majorEastAsia" w:eastAsiaTheme="majorEastAsia" w:hAnsiTheme="majorEastAsia"/>
                <w:sz w:val="18"/>
                <w:szCs w:val="18"/>
                <w:rPrChange w:id="1218" w:author="1139930830362" w:date="2016-03-02T15:12:00Z">
                  <w:rPr>
                    <w:rFonts w:asciiTheme="majorEastAsia" w:eastAsiaTheme="majorEastAsia" w:hAnsiTheme="majorEastAsia"/>
                    <w:color w:val="FF0000"/>
                    <w:sz w:val="18"/>
                    <w:szCs w:val="18"/>
                  </w:rPr>
                </w:rPrChange>
              </w:rPr>
              <w:t>TriggerType()</w:t>
            </w:r>
          </w:p>
        </w:tc>
        <w:tc>
          <w:tcPr>
            <w:tcW w:w="2800" w:type="dxa"/>
          </w:tcPr>
          <w:p w:rsidR="006A4E4E" w:rsidRPr="005A5967" w:rsidRDefault="006A4E4E" w:rsidP="0042676E">
            <w:pPr>
              <w:spacing w:line="0" w:lineRule="atLeast"/>
              <w:rPr>
                <w:rFonts w:asciiTheme="majorEastAsia" w:eastAsiaTheme="majorEastAsia" w:hAnsiTheme="majorEastAsia"/>
                <w:sz w:val="18"/>
                <w:szCs w:val="18"/>
                <w:rPrChange w:id="1219"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220" w:author="1139930830362" w:date="2016-03-02T15:12:00Z">
                  <w:rPr>
                    <w:rFonts w:asciiTheme="majorEastAsia" w:eastAsiaTheme="majorEastAsia" w:hAnsiTheme="majorEastAsia"/>
                    <w:color w:val="FF0000"/>
                    <w:sz w:val="18"/>
                    <w:szCs w:val="18"/>
                  </w:rPr>
                </w:rPrChange>
              </w:rPr>
              <w:t>block_T::</w:t>
            </w:r>
            <w:r w:rsidR="0090024C" w:rsidRPr="005A5967">
              <w:t xml:space="preserve"> </w:t>
            </w:r>
            <w:r w:rsidR="0090024C" w:rsidRPr="005A5967">
              <w:rPr>
                <w:rFonts w:asciiTheme="majorEastAsia" w:eastAsiaTheme="majorEastAsia" w:hAnsiTheme="majorEastAsia"/>
                <w:sz w:val="18"/>
                <w:szCs w:val="18"/>
                <w:rPrChange w:id="1221" w:author="1139930830362" w:date="2016-03-02T15:12:00Z">
                  <w:rPr>
                    <w:rFonts w:asciiTheme="majorEastAsia" w:eastAsiaTheme="majorEastAsia" w:hAnsiTheme="majorEastAsia"/>
                    <w:color w:val="FF0000"/>
                    <w:sz w:val="18"/>
                    <w:szCs w:val="18"/>
                  </w:rPr>
                </w:rPrChange>
              </w:rPr>
              <w:t>TriggerType_optional</w:t>
            </w:r>
          </w:p>
        </w:tc>
      </w:tr>
      <w:tr w:rsidR="006A4E4E" w:rsidRPr="00D4278D" w:rsidTr="0090024C">
        <w:tc>
          <w:tcPr>
            <w:tcW w:w="1951" w:type="dxa"/>
          </w:tcPr>
          <w:p w:rsidR="006A4E4E" w:rsidRPr="00D4278D" w:rsidRDefault="006A4E4E" w:rsidP="00D4278D">
            <w:pPr>
              <w:spacing w:line="0" w:lineRule="atLeast"/>
              <w:rPr>
                <w:rFonts w:asciiTheme="majorEastAsia" w:eastAsiaTheme="majorEastAsia" w:hAnsiTheme="majorEastAsia"/>
                <w:sz w:val="18"/>
                <w:szCs w:val="18"/>
              </w:rPr>
            </w:pPr>
          </w:p>
        </w:tc>
        <w:tc>
          <w:tcPr>
            <w:tcW w:w="1843" w:type="dxa"/>
          </w:tcPr>
          <w:p w:rsidR="006A4E4E" w:rsidRPr="005A5967" w:rsidRDefault="006A4E4E" w:rsidP="00D4278D">
            <w:pPr>
              <w:spacing w:line="0" w:lineRule="atLeast"/>
              <w:rPr>
                <w:rFonts w:asciiTheme="majorEastAsia" w:eastAsiaTheme="majorEastAsia" w:hAnsiTheme="majorEastAsia"/>
                <w:sz w:val="18"/>
                <w:szCs w:val="18"/>
                <w:rPrChange w:id="1222"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223" w:author="1139930830362" w:date="2016-03-02T15:12:00Z">
                  <w:rPr>
                    <w:rFonts w:asciiTheme="majorEastAsia" w:eastAsiaTheme="majorEastAsia" w:hAnsiTheme="majorEastAsia"/>
                    <w:color w:val="FF0000"/>
                    <w:sz w:val="18"/>
                    <w:szCs w:val="18"/>
                  </w:rPr>
                </w:rPrChange>
              </w:rPr>
              <w:t>TriggerSignalSampleTime</w:t>
            </w:r>
          </w:p>
        </w:tc>
        <w:tc>
          <w:tcPr>
            <w:tcW w:w="2126" w:type="dxa"/>
          </w:tcPr>
          <w:p w:rsidR="006A4E4E" w:rsidRPr="005A5967" w:rsidRDefault="006A4E4E" w:rsidP="0042676E">
            <w:pPr>
              <w:spacing w:line="0" w:lineRule="atLeast"/>
              <w:rPr>
                <w:rFonts w:asciiTheme="majorEastAsia" w:eastAsiaTheme="majorEastAsia" w:hAnsiTheme="majorEastAsia"/>
                <w:sz w:val="18"/>
                <w:szCs w:val="18"/>
                <w:rPrChange w:id="1224"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225" w:author="1139930830362" w:date="2016-03-02T15:12:00Z">
                  <w:rPr>
                    <w:rFonts w:asciiTheme="majorEastAsia" w:eastAsiaTheme="majorEastAsia" w:hAnsiTheme="majorEastAsia"/>
                    <w:color w:val="FF0000"/>
                    <w:sz w:val="18"/>
                    <w:szCs w:val="18"/>
                  </w:rPr>
                </w:rPrChange>
              </w:rPr>
              <w:t>block_T::</w:t>
            </w:r>
            <w:r w:rsidR="0090024C" w:rsidRPr="005A5967">
              <w:t xml:space="preserve"> </w:t>
            </w:r>
            <w:r w:rsidR="0090024C" w:rsidRPr="005A5967">
              <w:rPr>
                <w:rFonts w:asciiTheme="majorEastAsia" w:eastAsiaTheme="majorEastAsia" w:hAnsiTheme="majorEastAsia"/>
                <w:sz w:val="18"/>
                <w:szCs w:val="18"/>
                <w:rPrChange w:id="1226" w:author="1139930830362" w:date="2016-03-02T15:12:00Z">
                  <w:rPr>
                    <w:rFonts w:asciiTheme="majorEastAsia" w:eastAsiaTheme="majorEastAsia" w:hAnsiTheme="majorEastAsia"/>
                    <w:color w:val="FF0000"/>
                    <w:sz w:val="18"/>
                    <w:szCs w:val="18"/>
                  </w:rPr>
                </w:rPrChange>
              </w:rPr>
              <w:t>TriggerSignalSampleTime()</w:t>
            </w:r>
          </w:p>
        </w:tc>
        <w:tc>
          <w:tcPr>
            <w:tcW w:w="2800" w:type="dxa"/>
          </w:tcPr>
          <w:p w:rsidR="006A4E4E" w:rsidRPr="005A5967" w:rsidRDefault="006A4E4E" w:rsidP="0042676E">
            <w:pPr>
              <w:spacing w:line="0" w:lineRule="atLeast"/>
              <w:rPr>
                <w:rFonts w:asciiTheme="majorEastAsia" w:eastAsiaTheme="majorEastAsia" w:hAnsiTheme="majorEastAsia"/>
                <w:sz w:val="18"/>
                <w:szCs w:val="18"/>
                <w:rPrChange w:id="1227"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228" w:author="1139930830362" w:date="2016-03-02T15:12:00Z">
                  <w:rPr>
                    <w:rFonts w:asciiTheme="majorEastAsia" w:eastAsiaTheme="majorEastAsia" w:hAnsiTheme="majorEastAsia"/>
                    <w:color w:val="FF0000"/>
                    <w:sz w:val="18"/>
                    <w:szCs w:val="18"/>
                  </w:rPr>
                </w:rPrChange>
              </w:rPr>
              <w:t>block_T::</w:t>
            </w:r>
            <w:r w:rsidR="0090024C" w:rsidRPr="005A5967">
              <w:t xml:space="preserve"> </w:t>
            </w:r>
            <w:r w:rsidR="0090024C" w:rsidRPr="005A5967">
              <w:rPr>
                <w:rFonts w:asciiTheme="majorEastAsia" w:eastAsiaTheme="majorEastAsia" w:hAnsiTheme="majorEastAsia"/>
                <w:sz w:val="18"/>
                <w:szCs w:val="18"/>
                <w:rPrChange w:id="1229" w:author="1139930830362" w:date="2016-03-02T15:12:00Z">
                  <w:rPr>
                    <w:rFonts w:asciiTheme="majorEastAsia" w:eastAsiaTheme="majorEastAsia" w:hAnsiTheme="majorEastAsia"/>
                    <w:color w:val="FF0000"/>
                    <w:sz w:val="18"/>
                    <w:szCs w:val="18"/>
                  </w:rPr>
                </w:rPrChange>
              </w:rPr>
              <w:t>TriggerSignalSampleTime_optional</w:t>
            </w:r>
          </w:p>
        </w:tc>
      </w:tr>
      <w:tr w:rsidR="006A4E4E" w:rsidRPr="00D4278D" w:rsidTr="0090024C">
        <w:tc>
          <w:tcPr>
            <w:tcW w:w="1951" w:type="dxa"/>
          </w:tcPr>
          <w:p w:rsidR="006A4E4E" w:rsidRPr="00D4278D" w:rsidRDefault="006A4E4E" w:rsidP="00D4278D">
            <w:pPr>
              <w:spacing w:line="0" w:lineRule="atLeast"/>
              <w:rPr>
                <w:rFonts w:asciiTheme="majorEastAsia" w:eastAsiaTheme="majorEastAsia" w:hAnsiTheme="majorEastAsia"/>
                <w:sz w:val="18"/>
                <w:szCs w:val="18"/>
              </w:rPr>
            </w:pPr>
          </w:p>
        </w:tc>
        <w:tc>
          <w:tcPr>
            <w:tcW w:w="1843" w:type="dxa"/>
          </w:tcPr>
          <w:p w:rsidR="006A4E4E" w:rsidRPr="005A5967" w:rsidRDefault="006A4E4E" w:rsidP="00D4278D">
            <w:pPr>
              <w:spacing w:line="0" w:lineRule="atLeast"/>
              <w:rPr>
                <w:rFonts w:asciiTheme="majorEastAsia" w:eastAsiaTheme="majorEastAsia" w:hAnsiTheme="majorEastAsia"/>
                <w:sz w:val="18"/>
                <w:szCs w:val="18"/>
                <w:rPrChange w:id="1230"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231" w:author="1139930830362" w:date="2016-03-02T15:12:00Z">
                  <w:rPr>
                    <w:rFonts w:asciiTheme="majorEastAsia" w:eastAsiaTheme="majorEastAsia" w:hAnsiTheme="majorEastAsia"/>
                    <w:color w:val="FF0000"/>
                    <w:sz w:val="18"/>
                    <w:szCs w:val="18"/>
                  </w:rPr>
                </w:rPrChange>
              </w:rPr>
              <w:t>measuringResult</w:t>
            </w:r>
          </w:p>
        </w:tc>
        <w:tc>
          <w:tcPr>
            <w:tcW w:w="2126" w:type="dxa"/>
          </w:tcPr>
          <w:p w:rsidR="006A4E4E" w:rsidRPr="005A5967" w:rsidRDefault="006A4E4E" w:rsidP="0042676E">
            <w:pPr>
              <w:spacing w:line="0" w:lineRule="atLeast"/>
              <w:rPr>
                <w:rFonts w:asciiTheme="majorEastAsia" w:eastAsiaTheme="majorEastAsia" w:hAnsiTheme="majorEastAsia"/>
                <w:sz w:val="18"/>
                <w:szCs w:val="18"/>
                <w:rPrChange w:id="1232"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233" w:author="1139930830362" w:date="2016-03-02T15:12:00Z">
                  <w:rPr>
                    <w:rFonts w:asciiTheme="majorEastAsia" w:eastAsiaTheme="majorEastAsia" w:hAnsiTheme="majorEastAsia"/>
                    <w:color w:val="FF0000"/>
                    <w:sz w:val="18"/>
                    <w:szCs w:val="18"/>
                  </w:rPr>
                </w:rPrChange>
              </w:rPr>
              <w:t>block_T::</w:t>
            </w:r>
            <w:r w:rsidR="0090024C" w:rsidRPr="005A5967">
              <w:t xml:space="preserve"> </w:t>
            </w:r>
            <w:r w:rsidR="0090024C" w:rsidRPr="005A5967">
              <w:rPr>
                <w:rFonts w:asciiTheme="majorEastAsia" w:eastAsiaTheme="majorEastAsia" w:hAnsiTheme="majorEastAsia"/>
                <w:sz w:val="18"/>
                <w:szCs w:val="18"/>
                <w:rPrChange w:id="1234" w:author="1139930830362" w:date="2016-03-02T15:12:00Z">
                  <w:rPr>
                    <w:rFonts w:asciiTheme="majorEastAsia" w:eastAsiaTheme="majorEastAsia" w:hAnsiTheme="majorEastAsia"/>
                    <w:color w:val="FF0000"/>
                    <w:sz w:val="18"/>
                    <w:szCs w:val="18"/>
                  </w:rPr>
                </w:rPrChange>
              </w:rPr>
              <w:t>measuringResult()</w:t>
            </w:r>
          </w:p>
        </w:tc>
        <w:tc>
          <w:tcPr>
            <w:tcW w:w="2800" w:type="dxa"/>
          </w:tcPr>
          <w:p w:rsidR="006A4E4E" w:rsidRPr="005A5967" w:rsidRDefault="006A4E4E" w:rsidP="0042676E">
            <w:pPr>
              <w:spacing w:line="0" w:lineRule="atLeast"/>
              <w:rPr>
                <w:rFonts w:asciiTheme="majorEastAsia" w:eastAsiaTheme="majorEastAsia" w:hAnsiTheme="majorEastAsia"/>
                <w:sz w:val="18"/>
                <w:szCs w:val="18"/>
                <w:rPrChange w:id="1235" w:author="1139930830362" w:date="2016-03-02T15:12: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236" w:author="1139930830362" w:date="2016-03-02T15:12:00Z">
                  <w:rPr>
                    <w:rFonts w:asciiTheme="majorEastAsia" w:eastAsiaTheme="majorEastAsia" w:hAnsiTheme="majorEastAsia"/>
                    <w:color w:val="FF0000"/>
                    <w:sz w:val="18"/>
                    <w:szCs w:val="18"/>
                  </w:rPr>
                </w:rPrChange>
              </w:rPr>
              <w:t>block_T::</w:t>
            </w:r>
            <w:r w:rsidR="0090024C" w:rsidRPr="005A5967">
              <w:t xml:space="preserve"> </w:t>
            </w:r>
            <w:r w:rsidR="0090024C" w:rsidRPr="005A5967">
              <w:rPr>
                <w:rFonts w:asciiTheme="majorEastAsia" w:eastAsiaTheme="majorEastAsia" w:hAnsiTheme="majorEastAsia"/>
                <w:sz w:val="18"/>
                <w:szCs w:val="18"/>
                <w:rPrChange w:id="1237" w:author="1139930830362" w:date="2016-03-02T15:12:00Z">
                  <w:rPr>
                    <w:rFonts w:asciiTheme="majorEastAsia" w:eastAsiaTheme="majorEastAsia" w:hAnsiTheme="majorEastAsia"/>
                    <w:color w:val="FF0000"/>
                    <w:sz w:val="18"/>
                    <w:szCs w:val="18"/>
                  </w:rPr>
                </w:rPrChange>
              </w:rPr>
              <w:t>measuringResult_optional</w:t>
            </w:r>
          </w:p>
        </w:tc>
      </w:tr>
      <w:tr w:rsidR="006A135B" w:rsidRPr="00D4278D" w:rsidTr="005A5967">
        <w:tc>
          <w:tcPr>
            <w:tcW w:w="1951" w:type="dxa"/>
            <w:vMerge w:val="restart"/>
          </w:tcPr>
          <w:p w:rsidR="006A135B" w:rsidRPr="00D4278D" w:rsidRDefault="006A135B" w:rsidP="006A135B">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&lt;code&gt;</w:t>
            </w:r>
          </w:p>
        </w:tc>
        <w:tc>
          <w:tcPr>
            <w:tcW w:w="1843" w:type="dxa"/>
          </w:tcPr>
          <w:p w:rsidR="006A135B" w:rsidRPr="00D4278D" w:rsidRDefault="006A135B" w:rsidP="006A135B">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type</w:t>
            </w:r>
          </w:p>
        </w:tc>
        <w:tc>
          <w:tcPr>
            <w:tcW w:w="2126" w:type="dxa"/>
          </w:tcPr>
          <w:p w:rsidR="006A135B" w:rsidRPr="00D4278D" w:rsidRDefault="006A135B" w:rsidP="006A135B">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code_T::type()</w:t>
            </w:r>
          </w:p>
        </w:tc>
        <w:tc>
          <w:tcPr>
            <w:tcW w:w="2800" w:type="dxa"/>
          </w:tcPr>
          <w:p w:rsidR="006A135B" w:rsidRPr="00D4278D" w:rsidRDefault="006A135B"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6A135B" w:rsidRPr="00D4278D" w:rsidTr="005A5967">
        <w:tc>
          <w:tcPr>
            <w:tcW w:w="1951" w:type="dxa"/>
            <w:vMerge/>
          </w:tcPr>
          <w:p w:rsidR="006A135B" w:rsidRPr="00D4278D" w:rsidRDefault="006A135B" w:rsidP="006A135B">
            <w:pPr>
              <w:spacing w:line="0" w:lineRule="atLeast"/>
              <w:rPr>
                <w:rFonts w:asciiTheme="majorEastAsia" w:eastAsiaTheme="majorEastAsia" w:hAnsiTheme="majorEastAsia"/>
                <w:sz w:val="18"/>
                <w:szCs w:val="18"/>
              </w:rPr>
            </w:pPr>
          </w:p>
        </w:tc>
        <w:tc>
          <w:tcPr>
            <w:tcW w:w="1843" w:type="dxa"/>
          </w:tcPr>
          <w:p w:rsidR="006A135B" w:rsidRPr="00D4278D" w:rsidRDefault="006A135B"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file</w:t>
            </w:r>
          </w:p>
        </w:tc>
        <w:tc>
          <w:tcPr>
            <w:tcW w:w="2126" w:type="dxa"/>
          </w:tcPr>
          <w:p w:rsidR="006A135B" w:rsidRPr="00D4278D" w:rsidRDefault="006A135B"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code_T::file()</w:t>
            </w:r>
          </w:p>
        </w:tc>
        <w:tc>
          <w:tcPr>
            <w:tcW w:w="2800" w:type="dxa"/>
          </w:tcPr>
          <w:p w:rsidR="006A135B" w:rsidRDefault="006A135B"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code_T::file_optional</w:t>
            </w:r>
          </w:p>
        </w:tc>
      </w:tr>
      <w:tr w:rsidR="006C0D06" w:rsidRPr="00D4278D" w:rsidTr="005A5967">
        <w:tc>
          <w:tcPr>
            <w:tcW w:w="1951" w:type="dxa"/>
            <w:vMerge/>
          </w:tcPr>
          <w:p w:rsidR="006C0D06" w:rsidRPr="00D4278D" w:rsidRDefault="006C0D06" w:rsidP="006A135B">
            <w:pPr>
              <w:spacing w:line="0" w:lineRule="atLeast"/>
              <w:rPr>
                <w:rFonts w:asciiTheme="majorEastAsia" w:eastAsiaTheme="majorEastAsia" w:hAnsiTheme="majorEastAsia"/>
                <w:sz w:val="18"/>
                <w:szCs w:val="18"/>
              </w:rPr>
            </w:pPr>
          </w:p>
        </w:tc>
        <w:tc>
          <w:tcPr>
            <w:tcW w:w="1843" w:type="dxa"/>
          </w:tcPr>
          <w:p w:rsidR="006C0D06" w:rsidRDefault="006C0D06" w:rsidP="004211E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line</w:t>
            </w:r>
          </w:p>
        </w:tc>
        <w:tc>
          <w:tcPr>
            <w:tcW w:w="2126" w:type="dxa"/>
          </w:tcPr>
          <w:p w:rsidR="006C0D06" w:rsidRDefault="006C0D06" w:rsidP="004211E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code_T::line()</w:t>
            </w:r>
          </w:p>
        </w:tc>
        <w:tc>
          <w:tcPr>
            <w:tcW w:w="2800" w:type="dxa"/>
          </w:tcPr>
          <w:p w:rsidR="006C0D06" w:rsidRDefault="006C0D06" w:rsidP="004211EA">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code_T::line_optional</w:t>
            </w:r>
          </w:p>
        </w:tc>
      </w:tr>
      <w:tr w:rsidR="006A135B" w:rsidRPr="00D4278D" w:rsidTr="005A5967">
        <w:tc>
          <w:tcPr>
            <w:tcW w:w="1951" w:type="dxa"/>
            <w:vMerge/>
          </w:tcPr>
          <w:p w:rsidR="006A135B" w:rsidRPr="00D4278D" w:rsidRDefault="006A135B" w:rsidP="00D4278D">
            <w:pPr>
              <w:spacing w:line="0" w:lineRule="atLeast"/>
              <w:rPr>
                <w:rFonts w:asciiTheme="majorEastAsia" w:eastAsiaTheme="majorEastAsia" w:hAnsiTheme="majorEastAsia"/>
                <w:sz w:val="18"/>
                <w:szCs w:val="18"/>
              </w:rPr>
            </w:pPr>
          </w:p>
        </w:tc>
        <w:tc>
          <w:tcPr>
            <w:tcW w:w="1843" w:type="dxa"/>
          </w:tcPr>
          <w:p w:rsidR="006A135B" w:rsidRDefault="006C0D06"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index</w:t>
            </w:r>
          </w:p>
        </w:tc>
        <w:tc>
          <w:tcPr>
            <w:tcW w:w="2126" w:type="dxa"/>
          </w:tcPr>
          <w:p w:rsidR="006A135B" w:rsidRDefault="006A135B" w:rsidP="006C0D06">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code_T::</w:t>
            </w:r>
            <w:r w:rsidR="006C0D06">
              <w:rPr>
                <w:rFonts w:asciiTheme="majorEastAsia" w:eastAsiaTheme="majorEastAsia" w:hAnsiTheme="majorEastAsia" w:hint="eastAsia"/>
                <w:sz w:val="18"/>
                <w:szCs w:val="18"/>
              </w:rPr>
              <w:t>index</w:t>
            </w:r>
            <w:r>
              <w:rPr>
                <w:rFonts w:asciiTheme="majorEastAsia" w:eastAsiaTheme="majorEastAsia" w:hAnsiTheme="majorEastAsia" w:hint="eastAsia"/>
                <w:sz w:val="18"/>
                <w:szCs w:val="18"/>
              </w:rPr>
              <w:t>()</w:t>
            </w:r>
          </w:p>
        </w:tc>
        <w:tc>
          <w:tcPr>
            <w:tcW w:w="2800" w:type="dxa"/>
          </w:tcPr>
          <w:p w:rsidR="006A135B" w:rsidRDefault="006A135B" w:rsidP="006C0D06">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code_T::</w:t>
            </w:r>
            <w:r w:rsidR="006C0D06">
              <w:rPr>
                <w:rFonts w:asciiTheme="majorEastAsia" w:eastAsiaTheme="majorEastAsia" w:hAnsiTheme="majorEastAsia" w:hint="eastAsia"/>
                <w:sz w:val="18"/>
                <w:szCs w:val="18"/>
              </w:rPr>
              <w:t>index</w:t>
            </w:r>
            <w:r>
              <w:rPr>
                <w:rFonts w:asciiTheme="majorEastAsia" w:eastAsiaTheme="majorEastAsia" w:hAnsiTheme="majorEastAsia" w:hint="eastAsia"/>
                <w:sz w:val="18"/>
                <w:szCs w:val="18"/>
              </w:rPr>
              <w:t>_optional</w:t>
            </w:r>
          </w:p>
        </w:tc>
      </w:tr>
      <w:tr w:rsidR="00450BC5" w:rsidRPr="00D4278D" w:rsidTr="005A5967">
        <w:tc>
          <w:tcPr>
            <w:tcW w:w="1951" w:type="dxa"/>
            <w:vMerge w:val="restart"/>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&lt;object&gt;</w:t>
            </w:r>
          </w:p>
        </w:tc>
        <w:tc>
          <w:tcPr>
            <w:tcW w:w="1843"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type</w:t>
            </w:r>
          </w:p>
        </w:tc>
        <w:tc>
          <w:tcPr>
            <w:tcW w:w="2126"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object_T::type()</w:t>
            </w:r>
          </w:p>
        </w:tc>
        <w:tc>
          <w:tcPr>
            <w:tcW w:w="2800" w:type="dxa"/>
          </w:tcPr>
          <w:p w:rsidR="00450BC5" w:rsidRPr="00D4278D"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has_struct</w:t>
            </w:r>
          </w:p>
        </w:tc>
        <w:tc>
          <w:tcPr>
            <w:tcW w:w="2126"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object_T::has_struct()</w:t>
            </w:r>
          </w:p>
        </w:tc>
        <w:tc>
          <w:tcPr>
            <w:tcW w:w="2800"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object_T::has_struct_optional</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name</w:t>
            </w:r>
          </w:p>
        </w:tc>
        <w:tc>
          <w:tcPr>
            <w:tcW w:w="2126" w:type="dxa"/>
          </w:tcPr>
          <w:p w:rsidR="00450BC5"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object_T::name()</w:t>
            </w:r>
          </w:p>
        </w:tc>
        <w:tc>
          <w:tcPr>
            <w:tcW w:w="2800" w:type="dxa"/>
          </w:tcPr>
          <w:p w:rsidR="00450BC5" w:rsidRPr="00D4278D"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size</w:t>
            </w:r>
          </w:p>
        </w:tc>
        <w:tc>
          <w:tcPr>
            <w:tcW w:w="2126"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object_T::size()</w:t>
            </w:r>
          </w:p>
        </w:tc>
        <w:tc>
          <w:tcPr>
            <w:tcW w:w="2800"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object_T::size_optional</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value</w:t>
            </w:r>
          </w:p>
        </w:tc>
        <w:tc>
          <w:tcPr>
            <w:tcW w:w="2126"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object_T::value()</w:t>
            </w:r>
          </w:p>
        </w:tc>
        <w:tc>
          <w:tcPr>
            <w:tcW w:w="2800"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object_T::value_optional</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kind</w:t>
            </w:r>
          </w:p>
        </w:tc>
        <w:tc>
          <w:tcPr>
            <w:tcW w:w="2126"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object_T::kind()</w:t>
            </w:r>
          </w:p>
        </w:tc>
        <w:tc>
          <w:tcPr>
            <w:tcW w:w="2800"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object_T::kind_optional</w:t>
            </w:r>
          </w:p>
        </w:tc>
      </w:tr>
      <w:tr w:rsidR="00450BC5" w:rsidRPr="00D4278D" w:rsidTr="005A5967">
        <w:tc>
          <w:tcPr>
            <w:tcW w:w="1951" w:type="dxa"/>
            <w:vMerge w:val="restart"/>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&lt;deftype&gt;</w:t>
            </w:r>
          </w:p>
        </w:tc>
        <w:tc>
          <w:tcPr>
            <w:tcW w:w="1843" w:type="dxa"/>
          </w:tcPr>
          <w:p w:rsidR="00450BC5"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type</w:t>
            </w:r>
          </w:p>
        </w:tc>
        <w:tc>
          <w:tcPr>
            <w:tcW w:w="2126" w:type="dxa"/>
          </w:tcPr>
          <w:p w:rsidR="00450BC5"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deftype_T::type()</w:t>
            </w:r>
          </w:p>
        </w:tc>
        <w:tc>
          <w:tcPr>
            <w:tcW w:w="2800" w:type="dxa"/>
          </w:tcPr>
          <w:p w:rsidR="00450BC5" w:rsidRPr="00D4278D"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has_struct</w:t>
            </w:r>
          </w:p>
        </w:tc>
        <w:tc>
          <w:tcPr>
            <w:tcW w:w="2126" w:type="dxa"/>
          </w:tcPr>
          <w:p w:rsidR="00450BC5"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deftype _T::has_struct()</w:t>
            </w:r>
          </w:p>
        </w:tc>
        <w:tc>
          <w:tcPr>
            <w:tcW w:w="2800" w:type="dxa"/>
          </w:tcPr>
          <w:p w:rsidR="00450BC5"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deftype_T::has_struct_optional</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name</w:t>
            </w:r>
          </w:p>
        </w:tc>
        <w:tc>
          <w:tcPr>
            <w:tcW w:w="2126" w:type="dxa"/>
          </w:tcPr>
          <w:p w:rsidR="00450BC5"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deftype _T::name()</w:t>
            </w:r>
          </w:p>
        </w:tc>
        <w:tc>
          <w:tcPr>
            <w:tcW w:w="2800" w:type="dxa"/>
          </w:tcPr>
          <w:p w:rsidR="00450BC5" w:rsidRPr="00D4278D"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size</w:t>
            </w:r>
          </w:p>
        </w:tc>
        <w:tc>
          <w:tcPr>
            <w:tcW w:w="2126" w:type="dxa"/>
          </w:tcPr>
          <w:p w:rsidR="00450BC5"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deftype _T::size()</w:t>
            </w:r>
          </w:p>
        </w:tc>
        <w:tc>
          <w:tcPr>
            <w:tcW w:w="2800" w:type="dxa"/>
          </w:tcPr>
          <w:p w:rsidR="00450BC5"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deftype_T::size_optional</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value</w:t>
            </w:r>
          </w:p>
        </w:tc>
        <w:tc>
          <w:tcPr>
            <w:tcW w:w="2126" w:type="dxa"/>
          </w:tcPr>
          <w:p w:rsidR="00450BC5"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deftype _T::value()</w:t>
            </w:r>
          </w:p>
        </w:tc>
        <w:tc>
          <w:tcPr>
            <w:tcW w:w="2800" w:type="dxa"/>
          </w:tcPr>
          <w:p w:rsidR="00450BC5" w:rsidRDefault="00450BC5" w:rsidP="00E22244">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deftype_T::value_optional</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kind</w:t>
            </w:r>
          </w:p>
        </w:tc>
        <w:tc>
          <w:tcPr>
            <w:tcW w:w="2126" w:type="dxa"/>
          </w:tcPr>
          <w:p w:rsidR="00450BC5" w:rsidRDefault="00450BC5" w:rsidP="006A135B">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deftype _T::kind()</w:t>
            </w:r>
          </w:p>
        </w:tc>
        <w:tc>
          <w:tcPr>
            <w:tcW w:w="2800" w:type="dxa"/>
          </w:tcPr>
          <w:p w:rsidR="00450BC5" w:rsidRDefault="00450BC5" w:rsidP="00E22244">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deftype_T::kind_optional</w:t>
            </w:r>
          </w:p>
        </w:tc>
      </w:tr>
      <w:tr w:rsidR="006F2EE5" w:rsidRPr="00D4278D" w:rsidTr="005A5967">
        <w:tc>
          <w:tcPr>
            <w:tcW w:w="1951" w:type="dxa"/>
            <w:vMerge w:val="restart"/>
          </w:tcPr>
          <w:p w:rsidR="006F2EE5" w:rsidRPr="00D4278D" w:rsidRDefault="006F2EE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&lt;includes&gt;</w:t>
            </w:r>
          </w:p>
        </w:tc>
        <w:tc>
          <w:tcPr>
            <w:tcW w:w="1843" w:type="dxa"/>
          </w:tcPr>
          <w:p w:rsidR="006F2EE5" w:rsidRDefault="006F2EE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index</w:t>
            </w:r>
          </w:p>
        </w:tc>
        <w:tc>
          <w:tcPr>
            <w:tcW w:w="2126" w:type="dxa"/>
          </w:tcPr>
          <w:p w:rsidR="006F2EE5" w:rsidRDefault="006F2EE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includes_T::index()</w:t>
            </w:r>
          </w:p>
        </w:tc>
        <w:tc>
          <w:tcPr>
            <w:tcW w:w="2800" w:type="dxa"/>
          </w:tcPr>
          <w:p w:rsidR="006F2EE5" w:rsidRDefault="006F2EE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int</w:t>
            </w:r>
          </w:p>
        </w:tc>
      </w:tr>
      <w:tr w:rsidR="006F2EE5" w:rsidRPr="00D4278D" w:rsidTr="005A5967">
        <w:tc>
          <w:tcPr>
            <w:tcW w:w="1951" w:type="dxa"/>
            <w:vMerge/>
          </w:tcPr>
          <w:p w:rsidR="006F2EE5" w:rsidRPr="00D4278D" w:rsidRDefault="006F2EE5" w:rsidP="00D4278D">
            <w:pPr>
              <w:spacing w:line="0" w:lineRule="atLeast"/>
              <w:rPr>
                <w:rFonts w:asciiTheme="majorEastAsia" w:eastAsiaTheme="majorEastAsia" w:hAnsiTheme="majorEastAsia"/>
                <w:sz w:val="18"/>
                <w:szCs w:val="18"/>
              </w:rPr>
            </w:pPr>
          </w:p>
        </w:tc>
        <w:tc>
          <w:tcPr>
            <w:tcW w:w="1843" w:type="dxa"/>
          </w:tcPr>
          <w:p w:rsidR="006F2EE5" w:rsidRDefault="006F2EE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from</w:t>
            </w:r>
          </w:p>
        </w:tc>
        <w:tc>
          <w:tcPr>
            <w:tcW w:w="2126" w:type="dxa"/>
          </w:tcPr>
          <w:p w:rsidR="006F2EE5" w:rsidRDefault="006F2EE5" w:rsidP="00450BC5">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includes_T::from()</w:t>
            </w:r>
          </w:p>
        </w:tc>
        <w:tc>
          <w:tcPr>
            <w:tcW w:w="2800" w:type="dxa"/>
          </w:tcPr>
          <w:p w:rsidR="006F2EE5" w:rsidRDefault="006F2EE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includes_T::from_optional</w:t>
            </w:r>
          </w:p>
        </w:tc>
      </w:tr>
      <w:tr w:rsidR="006F2EE5" w:rsidRPr="00D4278D" w:rsidTr="005A5967">
        <w:tc>
          <w:tcPr>
            <w:tcW w:w="1951" w:type="dxa"/>
            <w:vMerge/>
          </w:tcPr>
          <w:p w:rsidR="006F2EE5" w:rsidRPr="00D4278D" w:rsidRDefault="006F2EE5" w:rsidP="00D4278D">
            <w:pPr>
              <w:spacing w:line="0" w:lineRule="atLeast"/>
              <w:rPr>
                <w:rFonts w:asciiTheme="majorEastAsia" w:eastAsiaTheme="majorEastAsia" w:hAnsiTheme="majorEastAsia"/>
                <w:sz w:val="18"/>
                <w:szCs w:val="18"/>
              </w:rPr>
            </w:pPr>
          </w:p>
        </w:tc>
        <w:tc>
          <w:tcPr>
            <w:tcW w:w="1843" w:type="dxa"/>
          </w:tcPr>
          <w:p w:rsidR="006F2EE5" w:rsidRDefault="006F2EE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file</w:t>
            </w:r>
          </w:p>
        </w:tc>
        <w:tc>
          <w:tcPr>
            <w:tcW w:w="2126" w:type="dxa"/>
          </w:tcPr>
          <w:p w:rsidR="006F2EE5" w:rsidRDefault="006F2EE5" w:rsidP="00450BC5">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includes_T::file()</w:t>
            </w:r>
          </w:p>
        </w:tc>
        <w:tc>
          <w:tcPr>
            <w:tcW w:w="2800" w:type="dxa"/>
          </w:tcPr>
          <w:p w:rsidR="006F2EE5" w:rsidRPr="00D4278D" w:rsidRDefault="006F2EE5" w:rsidP="00E22244">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6F2EE5" w:rsidRPr="00D4278D" w:rsidTr="005A5967">
        <w:trPr>
          <w:ins w:id="1238" w:author="1139930830362" w:date="2016-03-02T15:28:00Z"/>
        </w:trPr>
        <w:tc>
          <w:tcPr>
            <w:tcW w:w="1951" w:type="dxa"/>
            <w:vMerge/>
          </w:tcPr>
          <w:p w:rsidR="006F2EE5" w:rsidRPr="00D4278D" w:rsidRDefault="006F2EE5" w:rsidP="00D4278D">
            <w:pPr>
              <w:spacing w:line="0" w:lineRule="atLeast"/>
              <w:rPr>
                <w:ins w:id="1239" w:author="1139930830362" w:date="2016-03-02T15:28:00Z"/>
                <w:rFonts w:asciiTheme="majorEastAsia" w:eastAsiaTheme="majorEastAsia" w:hAnsiTheme="majorEastAsia"/>
                <w:sz w:val="18"/>
                <w:szCs w:val="18"/>
              </w:rPr>
            </w:pPr>
          </w:p>
        </w:tc>
        <w:tc>
          <w:tcPr>
            <w:tcW w:w="1843" w:type="dxa"/>
          </w:tcPr>
          <w:p w:rsidR="006F2EE5" w:rsidRPr="006F2EE5" w:rsidRDefault="006F2EE5" w:rsidP="00D4278D">
            <w:pPr>
              <w:spacing w:line="0" w:lineRule="atLeast"/>
              <w:rPr>
                <w:ins w:id="1240" w:author="1139930830362" w:date="2016-03-02T15:28:00Z"/>
                <w:rFonts w:asciiTheme="majorEastAsia" w:eastAsiaTheme="majorEastAsia" w:hAnsiTheme="majorEastAsia"/>
                <w:color w:val="FF0000"/>
                <w:sz w:val="18"/>
                <w:szCs w:val="18"/>
                <w:rPrChange w:id="1241" w:author="1139930830362" w:date="2016-03-02T15:28:00Z">
                  <w:rPr>
                    <w:ins w:id="1242" w:author="1139930830362" w:date="2016-03-02T15:28:00Z"/>
                    <w:rFonts w:asciiTheme="majorEastAsia" w:eastAsiaTheme="majorEastAsia" w:hAnsiTheme="majorEastAsia"/>
                    <w:sz w:val="18"/>
                    <w:szCs w:val="18"/>
                  </w:rPr>
                </w:rPrChange>
              </w:rPr>
            </w:pPr>
            <w:ins w:id="1243" w:author="1139930830362" w:date="2016-03-02T15:28:00Z">
              <w:r w:rsidRPr="006F2EE5">
                <w:rPr>
                  <w:rFonts w:asciiTheme="majorEastAsia" w:eastAsiaTheme="majorEastAsia" w:hAnsiTheme="majorEastAsia"/>
                  <w:color w:val="FF0000"/>
                  <w:sz w:val="18"/>
                  <w:szCs w:val="18"/>
                  <w:rPrChange w:id="1244" w:author="1139930830362" w:date="2016-03-02T15:28:00Z">
                    <w:rPr>
                      <w:rFonts w:asciiTheme="majorEastAsia" w:eastAsiaTheme="majorEastAsia" w:hAnsiTheme="majorEastAsia"/>
                      <w:sz w:val="18"/>
                      <w:szCs w:val="18"/>
                    </w:rPr>
                  </w:rPrChange>
                </w:rPr>
                <w:t>mark</w:t>
              </w:r>
            </w:ins>
          </w:p>
        </w:tc>
        <w:tc>
          <w:tcPr>
            <w:tcW w:w="2126" w:type="dxa"/>
          </w:tcPr>
          <w:p w:rsidR="006F2EE5" w:rsidRPr="006F2EE5" w:rsidRDefault="006F2EE5" w:rsidP="00450BC5">
            <w:pPr>
              <w:spacing w:line="0" w:lineRule="atLeast"/>
              <w:rPr>
                <w:ins w:id="1245" w:author="1139930830362" w:date="2016-03-02T15:28:00Z"/>
                <w:rFonts w:asciiTheme="majorEastAsia" w:eastAsiaTheme="majorEastAsia" w:hAnsiTheme="majorEastAsia"/>
                <w:color w:val="FF0000"/>
                <w:sz w:val="18"/>
                <w:szCs w:val="18"/>
                <w:rPrChange w:id="1246" w:author="1139930830362" w:date="2016-03-02T15:28:00Z">
                  <w:rPr>
                    <w:ins w:id="1247" w:author="1139930830362" w:date="2016-03-02T15:28:00Z"/>
                    <w:rFonts w:asciiTheme="majorEastAsia" w:eastAsiaTheme="majorEastAsia" w:hAnsiTheme="majorEastAsia"/>
                    <w:sz w:val="18"/>
                    <w:szCs w:val="18"/>
                  </w:rPr>
                </w:rPrChange>
              </w:rPr>
            </w:pPr>
            <w:ins w:id="1248" w:author="1139930830362" w:date="2016-03-02T15:28:00Z">
              <w:r w:rsidRPr="006F2EE5">
                <w:rPr>
                  <w:rFonts w:asciiTheme="majorEastAsia" w:eastAsiaTheme="majorEastAsia" w:hAnsiTheme="majorEastAsia"/>
                  <w:color w:val="FF0000"/>
                  <w:sz w:val="18"/>
                  <w:szCs w:val="18"/>
                  <w:rPrChange w:id="1249" w:author="1139930830362" w:date="2016-03-02T15:28:00Z">
                    <w:rPr>
                      <w:rFonts w:asciiTheme="majorEastAsia" w:eastAsiaTheme="majorEastAsia" w:hAnsiTheme="majorEastAsia"/>
                      <w:sz w:val="18"/>
                      <w:szCs w:val="18"/>
                    </w:rPr>
                  </w:rPrChange>
                </w:rPr>
                <w:t>includes_T:mark()</w:t>
              </w:r>
            </w:ins>
          </w:p>
        </w:tc>
        <w:tc>
          <w:tcPr>
            <w:tcW w:w="2800" w:type="dxa"/>
          </w:tcPr>
          <w:p w:rsidR="006F2EE5" w:rsidRPr="006F2EE5" w:rsidRDefault="006F2EE5" w:rsidP="00E22244">
            <w:pPr>
              <w:spacing w:line="0" w:lineRule="atLeast"/>
              <w:rPr>
                <w:ins w:id="1250" w:author="1139930830362" w:date="2016-03-02T15:28:00Z"/>
                <w:rFonts w:asciiTheme="majorEastAsia" w:eastAsiaTheme="majorEastAsia" w:hAnsiTheme="majorEastAsia"/>
                <w:color w:val="FF0000"/>
                <w:sz w:val="18"/>
                <w:szCs w:val="18"/>
                <w:rPrChange w:id="1251" w:author="1139930830362" w:date="2016-03-02T15:28:00Z">
                  <w:rPr>
                    <w:ins w:id="1252" w:author="1139930830362" w:date="2016-03-02T15:28:00Z"/>
                    <w:rFonts w:asciiTheme="majorEastAsia" w:eastAsiaTheme="majorEastAsia" w:hAnsiTheme="majorEastAsia"/>
                    <w:sz w:val="18"/>
                    <w:szCs w:val="18"/>
                  </w:rPr>
                </w:rPrChange>
              </w:rPr>
            </w:pPr>
            <w:ins w:id="1253" w:author="1139930830362" w:date="2016-03-02T15:28:00Z">
              <w:r w:rsidRPr="006F2EE5">
                <w:rPr>
                  <w:rFonts w:asciiTheme="majorEastAsia" w:eastAsiaTheme="majorEastAsia" w:hAnsiTheme="majorEastAsia"/>
                  <w:color w:val="FF0000"/>
                  <w:sz w:val="18"/>
                  <w:szCs w:val="18"/>
                  <w:rPrChange w:id="1254" w:author="1139930830362" w:date="2016-03-02T15:28:00Z">
                    <w:rPr>
                      <w:rFonts w:asciiTheme="majorEastAsia" w:eastAsiaTheme="majorEastAsia" w:hAnsiTheme="majorEastAsia"/>
                      <w:sz w:val="18"/>
                      <w:szCs w:val="18"/>
                    </w:rPr>
                  </w:rPrChange>
                </w:rPr>
                <w:t>includes_T::mark_optional</w:t>
              </w:r>
            </w:ins>
          </w:p>
        </w:tc>
      </w:tr>
      <w:tr w:rsidR="00450BC5" w:rsidRPr="00D4278D" w:rsidTr="005A5967">
        <w:tc>
          <w:tcPr>
            <w:tcW w:w="1951" w:type="dxa"/>
            <w:vMerge w:val="restart"/>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&lt;function&gt;</w:t>
            </w:r>
          </w:p>
        </w:tc>
        <w:tc>
          <w:tcPr>
            <w:tcW w:w="1843"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name</w:t>
            </w:r>
          </w:p>
        </w:tc>
        <w:tc>
          <w:tcPr>
            <w:tcW w:w="2126"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function_T::name()</w:t>
            </w:r>
          </w:p>
        </w:tc>
        <w:tc>
          <w:tcPr>
            <w:tcW w:w="2800" w:type="dxa"/>
          </w:tcPr>
          <w:p w:rsidR="00450BC5" w:rsidRPr="00D4278D" w:rsidRDefault="00450BC5" w:rsidP="00E22244">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type</w:t>
            </w:r>
          </w:p>
        </w:tc>
        <w:tc>
          <w:tcPr>
            <w:tcW w:w="2126" w:type="dxa"/>
          </w:tcPr>
          <w:p w:rsidR="00450BC5" w:rsidRDefault="00450BC5" w:rsidP="00450BC5">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function_T::type()</w:t>
            </w:r>
          </w:p>
        </w:tc>
        <w:tc>
          <w:tcPr>
            <w:tcW w:w="2800" w:type="dxa"/>
          </w:tcPr>
          <w:p w:rsidR="00450BC5" w:rsidRPr="00D4278D" w:rsidRDefault="00450BC5" w:rsidP="00450BC5">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function_T::type_type</w:t>
            </w:r>
          </w:p>
        </w:tc>
      </w:tr>
      <w:tr w:rsidR="00450BC5" w:rsidRPr="00D4278D" w:rsidTr="005A5967">
        <w:tc>
          <w:tcPr>
            <w:tcW w:w="1951" w:type="dxa"/>
            <w:vMerge w:val="restart"/>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&lt;input&gt;</w:t>
            </w:r>
          </w:p>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&lt;output&gt;</w:t>
            </w: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line</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ioport_T::line()</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port</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ioport_T::port()</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450BC5" w:rsidRPr="00D4278D" w:rsidTr="005A5967">
        <w:tc>
          <w:tcPr>
            <w:tcW w:w="1951" w:type="dxa"/>
            <w:vMerge w:val="restart"/>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&lt;connect&gt;</w:t>
            </w: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block</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connection_T::block()</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port</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connection_T::port()</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450BC5" w:rsidRPr="00D4278D" w:rsidTr="005A5967">
        <w:tc>
          <w:tcPr>
            <w:tcW w:w="1951" w:type="dxa"/>
            <w:vMerge w:val="restart"/>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&lt;var&gt;</w:t>
            </w: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name</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var_T::name()</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type</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var_T::type()</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mode</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var_T::mode()</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var_T::mode_type</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line</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var_T::line()</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var_T::line_optional</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port</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var_T::port()</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var_T::port_</w:t>
            </w:r>
            <w:r w:rsidRPr="00D4278D">
              <w:rPr>
                <w:rFonts w:asciiTheme="majorEastAsia" w:eastAsiaTheme="majorEastAsia" w:hAnsiTheme="majorEastAsia"/>
                <w:sz w:val="18"/>
                <w:szCs w:val="18"/>
              </w:rPr>
              <w:t>optional</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size</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var_T::size()</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var_T::size_optional</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start</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var_T::start()</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var_T::start_optional</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end</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var_T::end()</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var_T::end_optional</w:t>
            </w:r>
          </w:p>
        </w:tc>
      </w:tr>
      <w:tr w:rsidR="00450BC5" w:rsidRPr="00D4278D" w:rsidTr="005A5967">
        <w:tc>
          <w:tcPr>
            <w:tcW w:w="1951" w:type="dxa"/>
            <w:vMerge w:val="restart"/>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&lt;signal&gt;</w:t>
            </w:r>
          </w:p>
          <w:p w:rsidR="00450BC5"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&lt;state&gt;</w:t>
            </w:r>
          </w:p>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&lt;trigger_state&gt;</w:t>
            </w:r>
          </w:p>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&lt;invariant_signal&gt;</w:t>
            </w:r>
          </w:p>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&lt;param&gt;</w:t>
            </w:r>
          </w:p>
          <w:p w:rsidR="00450BC5" w:rsidRPr="00450BC5"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&lt;const_param&gt;</w:t>
            </w: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storage</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param_T::storage()</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name</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param_T::name()</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type</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param_T::type()</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size</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param_T::size()</w:t>
            </w:r>
          </w:p>
        </w:tc>
        <w:tc>
          <w:tcPr>
            <w:tcW w:w="2800" w:type="dxa"/>
          </w:tcPr>
          <w:p w:rsidR="00450BC5"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param_T::size_optional</w:t>
            </w:r>
          </w:p>
        </w:tc>
      </w:tr>
      <w:tr w:rsidR="0090024C" w:rsidRPr="00D4278D" w:rsidTr="0090024C">
        <w:tc>
          <w:tcPr>
            <w:tcW w:w="1951" w:type="dxa"/>
          </w:tcPr>
          <w:p w:rsidR="0090024C" w:rsidRPr="00D4278D" w:rsidRDefault="0090024C" w:rsidP="0090024C">
            <w:pPr>
              <w:spacing w:line="0" w:lineRule="atLeast"/>
              <w:rPr>
                <w:rFonts w:asciiTheme="majorEastAsia" w:eastAsiaTheme="majorEastAsia" w:hAnsiTheme="majorEastAsia"/>
                <w:sz w:val="18"/>
                <w:szCs w:val="18"/>
              </w:rPr>
            </w:pPr>
          </w:p>
        </w:tc>
        <w:tc>
          <w:tcPr>
            <w:tcW w:w="1843" w:type="dxa"/>
          </w:tcPr>
          <w:p w:rsidR="0090024C" w:rsidRPr="005A5967" w:rsidRDefault="0090024C" w:rsidP="0090024C">
            <w:pPr>
              <w:spacing w:line="0" w:lineRule="atLeast"/>
              <w:rPr>
                <w:rFonts w:asciiTheme="majorEastAsia" w:eastAsiaTheme="majorEastAsia" w:hAnsiTheme="majorEastAsia"/>
                <w:sz w:val="18"/>
                <w:szCs w:val="18"/>
                <w:rPrChange w:id="1255" w:author="1139930830362" w:date="2016-03-02T15:13: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256" w:author="1139930830362" w:date="2016-03-02T15:13:00Z">
                  <w:rPr>
                    <w:rFonts w:asciiTheme="majorEastAsia" w:eastAsiaTheme="majorEastAsia" w:hAnsiTheme="majorEastAsia"/>
                    <w:color w:val="FF0000"/>
                    <w:sz w:val="18"/>
                    <w:szCs w:val="18"/>
                  </w:rPr>
                </w:rPrChange>
              </w:rPr>
              <w:t>value</w:t>
            </w:r>
          </w:p>
        </w:tc>
        <w:tc>
          <w:tcPr>
            <w:tcW w:w="2126" w:type="dxa"/>
          </w:tcPr>
          <w:p w:rsidR="0090024C" w:rsidRPr="005A5967" w:rsidRDefault="0090024C" w:rsidP="0090024C">
            <w:pPr>
              <w:spacing w:line="0" w:lineRule="atLeast"/>
              <w:rPr>
                <w:rFonts w:asciiTheme="majorEastAsia" w:eastAsiaTheme="majorEastAsia" w:hAnsiTheme="majorEastAsia"/>
                <w:sz w:val="18"/>
                <w:szCs w:val="18"/>
                <w:rPrChange w:id="1257" w:author="1139930830362" w:date="2016-03-02T15:13: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258" w:author="1139930830362" w:date="2016-03-02T15:13:00Z">
                  <w:rPr>
                    <w:rFonts w:asciiTheme="majorEastAsia" w:eastAsiaTheme="majorEastAsia" w:hAnsiTheme="majorEastAsia"/>
                    <w:color w:val="FF0000"/>
                    <w:sz w:val="18"/>
                    <w:szCs w:val="18"/>
                  </w:rPr>
                </w:rPrChange>
              </w:rPr>
              <w:t>param_T::value()</w:t>
            </w:r>
          </w:p>
        </w:tc>
        <w:tc>
          <w:tcPr>
            <w:tcW w:w="2800" w:type="dxa"/>
          </w:tcPr>
          <w:p w:rsidR="0090024C" w:rsidRPr="005A5967" w:rsidRDefault="0090024C" w:rsidP="0090024C">
            <w:pPr>
              <w:spacing w:line="0" w:lineRule="atLeast"/>
              <w:rPr>
                <w:rFonts w:asciiTheme="majorEastAsia" w:eastAsiaTheme="majorEastAsia" w:hAnsiTheme="majorEastAsia"/>
                <w:sz w:val="18"/>
                <w:szCs w:val="18"/>
                <w:rPrChange w:id="1259" w:author="1139930830362" w:date="2016-03-02T15:13:00Z">
                  <w:rPr>
                    <w:rFonts w:asciiTheme="majorEastAsia" w:eastAsiaTheme="majorEastAsia" w:hAnsiTheme="majorEastAsia"/>
                    <w:color w:val="FF0000"/>
                    <w:sz w:val="18"/>
                    <w:szCs w:val="18"/>
                  </w:rPr>
                </w:rPrChange>
              </w:rPr>
            </w:pPr>
            <w:r w:rsidRPr="005A5967">
              <w:rPr>
                <w:rFonts w:asciiTheme="majorEastAsia" w:eastAsiaTheme="majorEastAsia" w:hAnsiTheme="majorEastAsia"/>
                <w:sz w:val="18"/>
                <w:szCs w:val="18"/>
                <w:rPrChange w:id="1260" w:author="1139930830362" w:date="2016-03-02T15:13:00Z">
                  <w:rPr>
                    <w:rFonts w:asciiTheme="majorEastAsia" w:eastAsiaTheme="majorEastAsia" w:hAnsiTheme="majorEastAsia"/>
                    <w:color w:val="FF0000"/>
                    <w:sz w:val="18"/>
                    <w:szCs w:val="18"/>
                  </w:rPr>
                </w:rPrChange>
              </w:rPr>
              <w:t>param_T::value_optional</w:t>
            </w:r>
          </w:p>
        </w:tc>
      </w:tr>
      <w:tr w:rsidR="00450BC5" w:rsidRPr="00D4278D" w:rsidTr="005A5967">
        <w:tc>
          <w:tcPr>
            <w:tcW w:w="1951" w:type="dxa"/>
            <w:vMerge w:val="restart"/>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&lt;performance&gt;</w:t>
            </w: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type</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sz w:val="18"/>
                <w:szCs w:val="18"/>
              </w:rPr>
              <w:t>performance</w:t>
            </w:r>
            <w:r>
              <w:rPr>
                <w:rFonts w:asciiTheme="majorEastAsia" w:eastAsiaTheme="majorEastAsia" w:hAnsiTheme="majorEastAsia" w:hint="eastAsia"/>
                <w:sz w:val="18"/>
                <w:szCs w:val="18"/>
              </w:rPr>
              <w:t>_T::type()</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sz w:val="18"/>
                <w:szCs w:val="18"/>
              </w:rPr>
              <w:t>performance</w:t>
            </w:r>
            <w:r>
              <w:rPr>
                <w:rFonts w:asciiTheme="majorEastAsia" w:eastAsiaTheme="majorEastAsia" w:hAnsiTheme="majorEastAsia" w:hint="eastAsia"/>
                <w:sz w:val="18"/>
                <w:szCs w:val="18"/>
              </w:rPr>
              <w:t>_T::type_type</w:t>
            </w:r>
          </w:p>
        </w:tc>
      </w:tr>
      <w:tr w:rsidR="00450BC5" w:rsidRPr="00D4278D" w:rsidTr="005A5967">
        <w:tc>
          <w:tcPr>
            <w:tcW w:w="1951" w:type="dxa"/>
            <w:vMerge/>
          </w:tcPr>
          <w:p w:rsidR="00450BC5" w:rsidRDefault="00450BC5" w:rsidP="00D4278D">
            <w:pPr>
              <w:spacing w:line="0" w:lineRule="atLeast"/>
              <w:rPr>
                <w:rFonts w:asciiTheme="majorEastAsia" w:eastAsiaTheme="majorEastAsia" w:hAnsiTheme="majorEastAsia"/>
                <w:sz w:val="18"/>
                <w:szCs w:val="18"/>
              </w:rPr>
            </w:pP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best</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performance_T::best()</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float</w:t>
            </w:r>
          </w:p>
        </w:tc>
      </w:tr>
      <w:tr w:rsidR="00450BC5" w:rsidRPr="00D4278D" w:rsidTr="005A5967">
        <w:tc>
          <w:tcPr>
            <w:tcW w:w="1951" w:type="dxa"/>
            <w:vMerge/>
          </w:tcPr>
          <w:p w:rsidR="00450BC5" w:rsidRDefault="00450BC5" w:rsidP="00D4278D">
            <w:pPr>
              <w:spacing w:line="0" w:lineRule="atLeast"/>
              <w:rPr>
                <w:rFonts w:asciiTheme="majorEastAsia" w:eastAsiaTheme="majorEastAsia" w:hAnsiTheme="majorEastAsia"/>
                <w:sz w:val="18"/>
                <w:szCs w:val="18"/>
              </w:rPr>
            </w:pP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typical</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sz w:val="18"/>
                <w:szCs w:val="18"/>
              </w:rPr>
              <w:t>performance</w:t>
            </w:r>
            <w:r>
              <w:rPr>
                <w:rFonts w:asciiTheme="majorEastAsia" w:eastAsiaTheme="majorEastAsia" w:hAnsiTheme="majorEastAsia" w:hint="eastAsia"/>
                <w:sz w:val="18"/>
                <w:szCs w:val="18"/>
              </w:rPr>
              <w:t>_T::typical()</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float</w:t>
            </w:r>
          </w:p>
        </w:tc>
      </w:tr>
      <w:tr w:rsidR="00450BC5" w:rsidRPr="00D4278D" w:rsidTr="005A5967">
        <w:tc>
          <w:tcPr>
            <w:tcW w:w="1951" w:type="dxa"/>
            <w:vMerge/>
          </w:tcPr>
          <w:p w:rsidR="00450BC5" w:rsidRDefault="00450BC5" w:rsidP="00D4278D">
            <w:pPr>
              <w:spacing w:line="0" w:lineRule="atLeast"/>
              <w:rPr>
                <w:rFonts w:asciiTheme="majorEastAsia" w:eastAsiaTheme="majorEastAsia" w:hAnsiTheme="majorEastAsia"/>
                <w:sz w:val="18"/>
                <w:szCs w:val="18"/>
              </w:rPr>
            </w:pP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worst</w:t>
            </w:r>
          </w:p>
        </w:tc>
        <w:tc>
          <w:tcPr>
            <w:tcW w:w="2126" w:type="dxa"/>
          </w:tcPr>
          <w:p w:rsidR="00450BC5" w:rsidRPr="00D4278D" w:rsidRDefault="00450BC5" w:rsidP="00450BC5">
            <w:pPr>
              <w:spacing w:line="0" w:lineRule="atLeast"/>
              <w:rPr>
                <w:rFonts w:asciiTheme="majorEastAsia" w:eastAsiaTheme="majorEastAsia" w:hAnsiTheme="majorEastAsia"/>
                <w:sz w:val="18"/>
                <w:szCs w:val="18"/>
              </w:rPr>
            </w:pPr>
            <w:r>
              <w:rPr>
                <w:rFonts w:asciiTheme="majorEastAsia" w:eastAsiaTheme="majorEastAsia" w:hAnsiTheme="majorEastAsia"/>
                <w:sz w:val="18"/>
                <w:szCs w:val="18"/>
              </w:rPr>
              <w:t>performance</w:t>
            </w:r>
            <w:r>
              <w:rPr>
                <w:rFonts w:asciiTheme="majorEastAsia" w:eastAsiaTheme="majorEastAsia" w:hAnsiTheme="majorEastAsia" w:hint="eastAsia"/>
                <w:sz w:val="18"/>
                <w:szCs w:val="18"/>
              </w:rPr>
              <w:t>_T::worst()</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float</w:t>
            </w:r>
          </w:p>
        </w:tc>
      </w:tr>
      <w:tr w:rsidR="00450BC5" w:rsidRPr="00D4278D" w:rsidTr="005A5967">
        <w:tc>
          <w:tcPr>
            <w:tcW w:w="1951" w:type="dxa"/>
            <w:vMerge w:val="restart"/>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&lt;forward&gt;</w:t>
            </w:r>
          </w:p>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&lt;</w:t>
            </w:r>
            <w:del w:id="1261" w:author="1139930830362" w:date="2016-03-02T15:18:00Z">
              <w:r w:rsidRPr="00D4278D" w:rsidDel="005A5967">
                <w:rPr>
                  <w:rFonts w:asciiTheme="majorEastAsia" w:eastAsiaTheme="majorEastAsia" w:hAnsiTheme="majorEastAsia" w:hint="eastAsia"/>
                  <w:sz w:val="18"/>
                  <w:szCs w:val="18"/>
                </w:rPr>
                <w:delText>backword</w:delText>
              </w:r>
            </w:del>
            <w:ins w:id="1262" w:author="1139930830362" w:date="2016-03-02T15:18:00Z">
              <w:r w:rsidR="005A5967">
                <w:rPr>
                  <w:rFonts w:asciiTheme="majorEastAsia" w:eastAsiaTheme="majorEastAsia" w:hAnsiTheme="majorEastAsia" w:hint="eastAsia"/>
                  <w:sz w:val="18"/>
                  <w:szCs w:val="18"/>
                </w:rPr>
                <w:t>backward</w:t>
              </w:r>
            </w:ins>
            <w:r w:rsidRPr="00D4278D">
              <w:rPr>
                <w:rFonts w:asciiTheme="majorEastAsia" w:eastAsiaTheme="majorEastAsia" w:hAnsiTheme="majorEastAsia" w:hint="eastAsia"/>
                <w:sz w:val="18"/>
                <w:szCs w:val="18"/>
              </w:rPr>
              <w:t>&gt;</w:t>
            </w: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block</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link_T::block()</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type</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link_T::type()</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r w:rsidR="00450BC5" w:rsidRPr="00D4278D" w:rsidTr="005A5967">
        <w:tc>
          <w:tcPr>
            <w:tcW w:w="1951" w:type="dxa"/>
            <w:vMerge/>
          </w:tcPr>
          <w:p w:rsidR="00450BC5" w:rsidRPr="00D4278D" w:rsidRDefault="00450BC5" w:rsidP="00D4278D">
            <w:pPr>
              <w:spacing w:line="0" w:lineRule="atLeast"/>
              <w:rPr>
                <w:rFonts w:asciiTheme="majorEastAsia" w:eastAsiaTheme="majorEastAsia" w:hAnsiTheme="majorEastAsia"/>
                <w:sz w:val="18"/>
                <w:szCs w:val="18"/>
              </w:rPr>
            </w:pPr>
          </w:p>
        </w:tc>
        <w:tc>
          <w:tcPr>
            <w:tcW w:w="1843"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label</w:t>
            </w:r>
          </w:p>
        </w:tc>
        <w:tc>
          <w:tcPr>
            <w:tcW w:w="2126"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link_T::label()</w:t>
            </w:r>
          </w:p>
        </w:tc>
        <w:tc>
          <w:tcPr>
            <w:tcW w:w="2800" w:type="dxa"/>
          </w:tcPr>
          <w:p w:rsidR="00450BC5" w:rsidRPr="00D4278D" w:rsidRDefault="00450BC5" w:rsidP="00D4278D">
            <w:pPr>
              <w:spacing w:line="0" w:lineRule="atLeast"/>
              <w:rPr>
                <w:rFonts w:asciiTheme="majorEastAsia" w:eastAsiaTheme="majorEastAsia" w:hAnsiTheme="majorEastAsia"/>
                <w:sz w:val="18"/>
                <w:szCs w:val="18"/>
              </w:rPr>
            </w:pPr>
            <w:r w:rsidRPr="00D4278D">
              <w:rPr>
                <w:rFonts w:asciiTheme="majorEastAsia" w:eastAsiaTheme="majorEastAsia" w:hAnsiTheme="majorEastAsia" w:hint="eastAsia"/>
                <w:sz w:val="18"/>
                <w:szCs w:val="18"/>
              </w:rPr>
              <w:t>link_T::label_optional</w:t>
            </w:r>
          </w:p>
        </w:tc>
      </w:tr>
      <w:tr w:rsidR="00C23A55" w:rsidRPr="00D4278D" w:rsidTr="005A5967">
        <w:tc>
          <w:tcPr>
            <w:tcW w:w="1951" w:type="dxa"/>
          </w:tcPr>
          <w:p w:rsidR="00C23A55"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&lt;merged_to&gt;</w:t>
            </w:r>
          </w:p>
          <w:p w:rsidR="00C23A55"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&lt;merge_block&gt;</w:t>
            </w:r>
          </w:p>
          <w:p w:rsidR="00C23A55"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&lt;bind&gt;</w:t>
            </w:r>
          </w:p>
          <w:p w:rsidR="00C23A55" w:rsidRPr="00D4278D"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&lt;bound_to&gt;</w:t>
            </w:r>
          </w:p>
        </w:tc>
        <w:tc>
          <w:tcPr>
            <w:tcW w:w="1843" w:type="dxa"/>
          </w:tcPr>
          <w:p w:rsidR="00C23A55" w:rsidRPr="00D4278D"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w:t>
            </w:r>
          </w:p>
        </w:tc>
        <w:tc>
          <w:tcPr>
            <w:tcW w:w="2126" w:type="dxa"/>
          </w:tcPr>
          <w:p w:rsidR="00C23A55" w:rsidRPr="00D4278D"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block_name_T::block()</w:t>
            </w:r>
          </w:p>
        </w:tc>
        <w:tc>
          <w:tcPr>
            <w:tcW w:w="2800" w:type="dxa"/>
          </w:tcPr>
          <w:p w:rsidR="00C23A55" w:rsidRPr="00D4278D" w:rsidRDefault="00C23A55" w:rsidP="00D4278D">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::xml_schema::string</w:t>
            </w:r>
          </w:p>
        </w:tc>
      </w:tr>
    </w:tbl>
    <w:p w:rsidR="00E669CD" w:rsidRDefault="00B22DA7" w:rsidP="0024614B">
      <w:r>
        <w:rPr>
          <w:rFonts w:hint="eastAsia"/>
        </w:rPr>
        <w:t>各タグの</w:t>
      </w:r>
      <w:r>
        <w:rPr>
          <w:rFonts w:hint="eastAsia"/>
        </w:rPr>
        <w:t>optional</w:t>
      </w:r>
      <w:r>
        <w:rPr>
          <w:rFonts w:hint="eastAsia"/>
        </w:rPr>
        <w:t>な型は、</w:t>
      </w:r>
      <w:r>
        <w:rPr>
          <w:rFonts w:hint="eastAsia"/>
        </w:rPr>
        <w:t>bool</w:t>
      </w:r>
      <w:r>
        <w:rPr>
          <w:rFonts w:hint="eastAsia"/>
        </w:rPr>
        <w:t>へのキャストを使い、</w:t>
      </w:r>
      <w:r>
        <w:rPr>
          <w:rFonts w:hint="eastAsia"/>
        </w:rPr>
        <w:t>if</w:t>
      </w:r>
      <w:r>
        <w:rPr>
          <w:rFonts w:hint="eastAsia"/>
        </w:rPr>
        <w:t>文等の条件判定でその有無をテストできます。</w:t>
      </w:r>
    </w:p>
    <w:p w:rsidR="00B22DA7" w:rsidRPr="00B22DA7" w:rsidRDefault="00B22DA7" w:rsidP="0024614B"/>
    <w:p w:rsidR="005660C7" w:rsidRDefault="00BE1B0B" w:rsidP="0024614B">
      <w:r>
        <w:rPr>
          <w:rFonts w:hint="eastAsia"/>
        </w:rPr>
        <w:t>例えば</w:t>
      </w:r>
      <w:r w:rsidR="00B22DA7">
        <w:rPr>
          <w:rFonts w:hint="eastAsia"/>
        </w:rPr>
        <w:t>&lt;block&gt;</w:t>
      </w:r>
      <w:r w:rsidR="00B22DA7">
        <w:rPr>
          <w:rFonts w:hint="eastAsia"/>
        </w:rPr>
        <w:t>の情報および、</w:t>
      </w:r>
      <w:r w:rsidR="005660C7">
        <w:rPr>
          <w:rFonts w:hint="eastAsia"/>
        </w:rPr>
        <w:t>&lt;block&gt;</w:t>
      </w:r>
      <w:r w:rsidR="005660C7">
        <w:rPr>
          <w:rFonts w:hint="eastAsia"/>
        </w:rPr>
        <w:t>の</w:t>
      </w:r>
      <w:r w:rsidR="005660C7">
        <w:rPr>
          <w:rFonts w:hint="eastAsia"/>
        </w:rPr>
        <w:t>&lt;input&gt;</w:t>
      </w:r>
      <w:r w:rsidR="005660C7">
        <w:rPr>
          <w:rFonts w:hint="eastAsia"/>
        </w:rPr>
        <w:t>の</w:t>
      </w:r>
      <w:r w:rsidR="005660C7">
        <w:rPr>
          <w:rFonts w:hint="eastAsia"/>
        </w:rPr>
        <w:t>&lt;connect&gt;</w:t>
      </w:r>
      <w:r w:rsidR="005660C7">
        <w:rPr>
          <w:rFonts w:hint="eastAsia"/>
        </w:rPr>
        <w:t>を</w:t>
      </w:r>
      <w:r w:rsidR="006F0D54">
        <w:rPr>
          <w:rFonts w:hint="eastAsia"/>
        </w:rPr>
        <w:t>全て</w:t>
      </w:r>
      <w:r w:rsidR="005660C7">
        <w:rPr>
          <w:rFonts w:hint="eastAsia"/>
        </w:rPr>
        <w:t>テキスト表示するのであれば、以下のような反復子を用いて各タグを順に取得し、属性をメンバ関数で取得する、という</w:t>
      </w:r>
      <w:r w:rsidR="00154630">
        <w:rPr>
          <w:rFonts w:hint="eastAsia"/>
        </w:rPr>
        <w:t>こと</w:t>
      </w:r>
      <w:r w:rsidR="005660C7">
        <w:rPr>
          <w:rFonts w:hint="eastAsia"/>
        </w:rPr>
        <w:t>になります。</w:t>
      </w:r>
    </w:p>
    <w:p w:rsidR="006E41C8" w:rsidRDefault="006E41C8" w:rsidP="0024614B">
      <w:r>
        <w:rPr>
          <w:rFonts w:hint="eastAsia"/>
          <w:noProof/>
        </w:rPr>
        <mc:AlternateContent>
          <mc:Choice Requires="wpc">
            <w:drawing>
              <wp:inline distT="0" distB="0" distL="0" distR="0" wp14:anchorId="3DA292E9" wp14:editId="20EAD647">
                <wp:extent cx="5400136" cy="2898476"/>
                <wp:effectExtent l="0" t="0" r="0" b="0"/>
                <wp:docPr id="138" name="キャンバス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7" name="テキスト ボックス 137"/>
                        <wps:cNvSpPr txBox="1"/>
                        <wps:spPr>
                          <a:xfrm>
                            <a:off x="34502" y="60363"/>
                            <a:ext cx="5322498" cy="27691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6E41C8" w:rsidRDefault="00B00A8E" w:rsidP="006E41C8">
                              <w:pPr>
                                <w:spacing w:line="0" w:lineRule="atLeast"/>
                                <w:rPr>
                                  <w:rFonts w:asciiTheme="majorEastAsia" w:eastAsiaTheme="majorEastAsia" w:hAnsiTheme="majorEastAsia"/>
                                  <w:sz w:val="18"/>
                                  <w:szCs w:val="18"/>
                                </w:rPr>
                              </w:pPr>
                              <w:r w:rsidRPr="006E41C8">
                                <w:rPr>
                                  <w:rFonts w:asciiTheme="majorEastAsia" w:eastAsiaTheme="majorEastAsia" w:hAnsiTheme="majorEastAsia" w:hint="eastAsia"/>
                                  <w:sz w:val="18"/>
                                  <w:szCs w:val="18"/>
                                </w:rPr>
                                <w:t>blocks_T blocks;</w:t>
                              </w:r>
                            </w:p>
                            <w:p w:rsidR="00B00A8E" w:rsidRDefault="00B00A8E" w:rsidP="006E41C8">
                              <w:pPr>
                                <w:spacing w:line="0" w:lineRule="atLeast"/>
                                <w:rPr>
                                  <w:rFonts w:asciiTheme="majorEastAsia" w:eastAsiaTheme="majorEastAsia" w:hAnsiTheme="majorEastAsia"/>
                                  <w:sz w:val="18"/>
                                  <w:szCs w:val="18"/>
                                </w:rPr>
                              </w:pPr>
                            </w:p>
                            <w:p w:rsidR="00B00A8E" w:rsidRDefault="00B00A8E" w:rsidP="006E41C8">
                              <w:pPr>
                                <w:spacing w:line="0" w:lineRule="atLeast"/>
                                <w:rPr>
                                  <w:rFonts w:asciiTheme="majorEastAsia" w:eastAsiaTheme="majorEastAsia" w:hAnsiTheme="majorEastAsia"/>
                                  <w:sz w:val="18"/>
                                  <w:szCs w:val="18"/>
                                </w:rPr>
                              </w:pPr>
                              <w:r w:rsidRPr="006E41C8">
                                <w:rPr>
                                  <w:rFonts w:asciiTheme="majorEastAsia" w:eastAsiaTheme="majorEastAsia" w:hAnsiTheme="majorEastAsia" w:hint="eastAsia"/>
                                  <w:sz w:val="18"/>
                                  <w:szCs w:val="18"/>
                                </w:rPr>
                                <w:t>for (blocks_T::block_iterator bi (blocks.begin()); bi != blocks.end(); bi++) {</w:t>
                              </w:r>
                            </w:p>
                            <w:p w:rsidR="00B00A8E" w:rsidRPr="006E41C8" w:rsidRDefault="00B00A8E" w:rsidP="006E41C8">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block_T&amp; block = *bi; // blockの参照はこのように取得できる</w:t>
                              </w:r>
                            </w:p>
                            <w:p w:rsidR="00B00A8E" w:rsidRDefault="00B00A8E" w:rsidP="006E41C8">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for (block_T::input_iterator ii (block.input().begin();</w:t>
                              </w:r>
                            </w:p>
                            <w:p w:rsidR="00B00A8E" w:rsidRDefault="00B00A8E" w:rsidP="005660C7">
                              <w:pPr>
                                <w:spacing w:line="0" w:lineRule="atLeast"/>
                                <w:ind w:firstLineChars="350" w:firstLine="630"/>
                                <w:rPr>
                                  <w:rFonts w:asciiTheme="majorEastAsia" w:eastAsiaTheme="majorEastAsia" w:hAnsiTheme="majorEastAsia"/>
                                  <w:sz w:val="18"/>
                                  <w:szCs w:val="18"/>
                                </w:rPr>
                              </w:pPr>
                              <w:r>
                                <w:rPr>
                                  <w:rFonts w:asciiTheme="majorEastAsia" w:eastAsiaTheme="majorEastAsia" w:hAnsiTheme="majorEastAsia" w:hint="eastAsia"/>
                                  <w:sz w:val="18"/>
                                  <w:szCs w:val="18"/>
                                </w:rPr>
                                <w:t>ii !=block.input().end(); ii++) {</w:t>
                              </w:r>
                            </w:p>
                            <w:p w:rsidR="00B00A8E" w:rsidRDefault="00B00A8E" w:rsidP="00B22DA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::std::cout &lt;&lt; "block=" &lt;&lt; block.name() &lt;&lt; " blocktype=" &lt;&lt; block.blocktype();</w:t>
                              </w:r>
                            </w:p>
                            <w:p w:rsidR="00B00A8E" w:rsidRDefault="00B00A8E" w:rsidP="00B22DA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block_T::rate_optional&amp; rate = block.rate(); // rate取得</w:t>
                              </w:r>
                            </w:p>
                            <w:p w:rsidR="00B00A8E" w:rsidRDefault="00B00A8E" w:rsidP="00B22DA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if (rate)</w:t>
                              </w:r>
                            </w:p>
                            <w:p w:rsidR="00B00A8E" w:rsidRDefault="00B00A8E" w:rsidP="00B22DA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::std::cout &lt;&lt; " rate=" &lt;&lt; rate; // rateがある場合はrateを出力</w:t>
                              </w:r>
                            </w:p>
                            <w:p w:rsidR="00B00A8E" w:rsidRDefault="00B00A8E" w:rsidP="00B22DA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::std::cout &lt;&lt; ::std::endl;</w:t>
                              </w:r>
                            </w:p>
                            <w:p w:rsidR="00B00A8E" w:rsidRDefault="00B00A8E" w:rsidP="005660C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for (ioport_T::connect_iterator ci (ii-&gt;connect().begin();</w:t>
                              </w:r>
                            </w:p>
                            <w:p w:rsidR="00B00A8E" w:rsidRPr="00396453" w:rsidRDefault="00B00A8E" w:rsidP="005660C7">
                              <w:pPr>
                                <w:spacing w:line="0" w:lineRule="atLeast"/>
                                <w:ind w:firstLineChars="450" w:firstLine="810"/>
                                <w:rPr>
                                  <w:rFonts w:asciiTheme="majorEastAsia" w:eastAsiaTheme="majorEastAsia" w:hAnsiTheme="majorEastAsia"/>
                                  <w:sz w:val="18"/>
                                  <w:szCs w:val="18"/>
                                </w:rPr>
                              </w:pPr>
                              <w:r w:rsidRPr="00396453">
                                <w:rPr>
                                  <w:rFonts w:asciiTheme="majorEastAsia" w:eastAsiaTheme="majorEastAsia" w:hAnsiTheme="majorEastAsia" w:hint="eastAsia"/>
                                  <w:sz w:val="18"/>
                                  <w:szCs w:val="18"/>
                                </w:rPr>
                                <w:t>ci != ii-&gt;connect().end(); ci++) {</w:t>
                              </w:r>
                            </w:p>
                            <w:p w:rsidR="00B00A8E" w:rsidRDefault="00B00A8E" w:rsidP="005660C7">
                              <w:pPr>
                                <w:spacing w:line="0" w:lineRule="atLeast"/>
                                <w:rPr>
                                  <w:rFonts w:asciiTheme="majorEastAsia" w:eastAsiaTheme="majorEastAsia" w:hAnsiTheme="majorEastAsia"/>
                                  <w:sz w:val="18"/>
                                  <w:szCs w:val="18"/>
                                </w:rPr>
                              </w:pPr>
                              <w:r w:rsidRPr="00396453">
                                <w:rPr>
                                  <w:rFonts w:asciiTheme="majorEastAsia" w:eastAsiaTheme="majorEastAsia" w:hAnsiTheme="majorEastAsia" w:hint="eastAsia"/>
                                  <w:sz w:val="18"/>
                                  <w:szCs w:val="18"/>
                                </w:rPr>
                                <w:t xml:space="preserve">      </w:t>
                              </w:r>
                              <w:r>
                                <w:rPr>
                                  <w:rFonts w:asciiTheme="majorEastAsia" w:eastAsiaTheme="majorEastAsia" w:hAnsiTheme="majorEastAsia" w:hint="eastAsia"/>
                                  <w:sz w:val="18"/>
                                  <w:szCs w:val="18"/>
                                </w:rPr>
                                <w:t>::std::cout&lt;&lt; "   input line=" ii-&gt;line()</w:t>
                              </w:r>
                            </w:p>
                            <w:p w:rsidR="00B00A8E" w:rsidRPr="00396453" w:rsidRDefault="00B00A8E" w:rsidP="005660C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w:t>
                              </w:r>
                              <w:r w:rsidRPr="00396453">
                                <w:rPr>
                                  <w:rFonts w:asciiTheme="majorEastAsia" w:eastAsiaTheme="majorEastAsia" w:hAnsiTheme="majorEastAsia" w:hint="eastAsia"/>
                                  <w:sz w:val="18"/>
                                  <w:szCs w:val="18"/>
                                </w:rPr>
                                <w:t>&lt;&lt; " port=" &lt;&lt; ii-&gt;port() &lt;&lt; " connect=" &lt;&lt; ci-&gt;block()</w:t>
                              </w:r>
                            </w:p>
                            <w:p w:rsidR="00B00A8E" w:rsidRPr="00396453" w:rsidRDefault="00B00A8E" w:rsidP="005660C7">
                              <w:pPr>
                                <w:spacing w:line="0" w:lineRule="atLeast"/>
                                <w:rPr>
                                  <w:rFonts w:asciiTheme="majorEastAsia" w:eastAsiaTheme="majorEastAsia" w:hAnsiTheme="majorEastAsia"/>
                                  <w:sz w:val="18"/>
                                  <w:szCs w:val="18"/>
                                </w:rPr>
                              </w:pPr>
                              <w:r w:rsidRPr="00396453">
                                <w:rPr>
                                  <w:rFonts w:asciiTheme="majorEastAsia" w:eastAsiaTheme="majorEastAsia" w:hAnsiTheme="majorEastAsia" w:hint="eastAsia"/>
                                  <w:sz w:val="18"/>
                                  <w:szCs w:val="18"/>
                                </w:rPr>
                                <w:t xml:space="preserve">                  &lt;&lt; " port=" &lt;&lt; ci-&gt;port() &lt;&lt; ::std::endl;</w:t>
                              </w:r>
                            </w:p>
                            <w:p w:rsidR="00B00A8E" w:rsidRDefault="00B00A8E" w:rsidP="005660C7">
                              <w:pPr>
                                <w:spacing w:line="0" w:lineRule="atLeast"/>
                                <w:rPr>
                                  <w:rFonts w:asciiTheme="majorEastAsia" w:eastAsiaTheme="majorEastAsia" w:hAnsiTheme="majorEastAsia"/>
                                  <w:sz w:val="18"/>
                                  <w:szCs w:val="18"/>
                                </w:rPr>
                              </w:pPr>
                              <w:r w:rsidRPr="00396453">
                                <w:rPr>
                                  <w:rFonts w:asciiTheme="majorEastAsia" w:eastAsiaTheme="majorEastAsia" w:hAnsiTheme="majorEastAsia" w:hint="eastAsia"/>
                                  <w:sz w:val="18"/>
                                  <w:szCs w:val="18"/>
                                </w:rPr>
                                <w:t xml:space="preserve">    </w:t>
                              </w:r>
                              <w:r>
                                <w:rPr>
                                  <w:rFonts w:asciiTheme="majorEastAsia" w:eastAsiaTheme="majorEastAsia" w:hAnsiTheme="majorEastAsia" w:hint="eastAsia"/>
                                  <w:sz w:val="18"/>
                                  <w:szCs w:val="18"/>
                                </w:rPr>
                                <w:t>}</w:t>
                              </w:r>
                            </w:p>
                            <w:p w:rsidR="00B00A8E" w:rsidRDefault="00B00A8E" w:rsidP="005660C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w:t>
                              </w:r>
                            </w:p>
                            <w:p w:rsidR="00B00A8E" w:rsidRPr="006E41C8" w:rsidRDefault="00B00A8E" w:rsidP="006E41C8">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DA292E9" id="キャンバス 138" o:spid="_x0000_s1119" editas="canvas" style="width:425.2pt;height:228.25pt;mso-position-horizontal-relative:char;mso-position-vertical-relative:line" coordsize="54000,28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">
                <v:shape id="_x0000_s1120" type="#_x0000_t75" style="position:absolute;width:54000;height:28981;visibility:visible;mso-wrap-style:square">
                  <v:fill o:detectmouseclick="t"/>
                  <v:path o:connecttype="none"/>
                </v:shape>
                <v:shape id="テキスト ボックス 137" o:spid="_x0000_s1121" type="#_x0000_t202" style="position:absolute;left:345;top:603;width:53225;height:27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LdmMEA&#10;AADcAAAADwAAAGRycy9kb3ducmV2LnhtbERPTUsDMRC9C/6HMII3m9VCXbdNi0otgqe20vOwmSbB&#10;zWRJ0u36741Q6G0e73MWq9F3YqCYXGAFj5MKBHEbtGOj4Hv/8VCDSBlZYxeYFPxSgtXy9maBjQ5n&#10;3tKwy0aUEE4NKrA5942UqbXkMU1CT1y4Y4gec4HRSB3xXMJ9J5+qaiY9Oi4NFnt6t9T+7E5ewfrN&#10;vJi2xmjXtXZuGA/HL7NR6v5ufJ2DyDTmq/ji/tRl/vQZ/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C3ZjBAAAA3AAAAA8AAAAAAAAAAAAAAAAAmAIAAGRycy9kb3du&#10;cmV2LnhtbFBLBQYAAAAABAAEAPUAAACGAwAAAAA=&#10;" fillcolor="white [3201]" strokeweight=".5pt">
                  <v:textbox>
                    <w:txbxContent>
                      <w:p w:rsidR="00B00A8E" w:rsidRPr="006E41C8" w:rsidRDefault="00B00A8E" w:rsidP="006E41C8">
                        <w:pPr>
                          <w:spacing w:line="0" w:lineRule="atLeast"/>
                          <w:rPr>
                            <w:rFonts w:asciiTheme="majorEastAsia" w:eastAsiaTheme="majorEastAsia" w:hAnsiTheme="majorEastAsia"/>
                            <w:sz w:val="18"/>
                            <w:szCs w:val="18"/>
                          </w:rPr>
                        </w:pPr>
                        <w:r w:rsidRPr="006E41C8">
                          <w:rPr>
                            <w:rFonts w:asciiTheme="majorEastAsia" w:eastAsiaTheme="majorEastAsia" w:hAnsiTheme="majorEastAsia" w:hint="eastAsia"/>
                            <w:sz w:val="18"/>
                            <w:szCs w:val="18"/>
                          </w:rPr>
                          <w:t>blocks_T blocks;</w:t>
                        </w:r>
                      </w:p>
                      <w:p w:rsidR="00B00A8E" w:rsidRDefault="00B00A8E" w:rsidP="006E41C8">
                        <w:pPr>
                          <w:spacing w:line="0" w:lineRule="atLeast"/>
                          <w:rPr>
                            <w:rFonts w:asciiTheme="majorEastAsia" w:eastAsiaTheme="majorEastAsia" w:hAnsiTheme="majorEastAsia"/>
                            <w:sz w:val="18"/>
                            <w:szCs w:val="18"/>
                          </w:rPr>
                        </w:pPr>
                      </w:p>
                      <w:p w:rsidR="00B00A8E" w:rsidRDefault="00B00A8E" w:rsidP="006E41C8">
                        <w:pPr>
                          <w:spacing w:line="0" w:lineRule="atLeast"/>
                          <w:rPr>
                            <w:rFonts w:asciiTheme="majorEastAsia" w:eastAsiaTheme="majorEastAsia" w:hAnsiTheme="majorEastAsia"/>
                            <w:sz w:val="18"/>
                            <w:szCs w:val="18"/>
                          </w:rPr>
                        </w:pPr>
                        <w:r w:rsidRPr="006E41C8">
                          <w:rPr>
                            <w:rFonts w:asciiTheme="majorEastAsia" w:eastAsiaTheme="majorEastAsia" w:hAnsiTheme="majorEastAsia" w:hint="eastAsia"/>
                            <w:sz w:val="18"/>
                            <w:szCs w:val="18"/>
                          </w:rPr>
                          <w:t>for (blocks_T::block_iterator bi (blocks.begin()); bi != blocks.end(); bi++) {</w:t>
                        </w:r>
                      </w:p>
                      <w:p w:rsidR="00B00A8E" w:rsidRPr="006E41C8" w:rsidRDefault="00B00A8E" w:rsidP="006E41C8">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block_T&amp; block = *bi; // blockの参照はこのように取得できる</w:t>
                        </w:r>
                      </w:p>
                      <w:p w:rsidR="00B00A8E" w:rsidRDefault="00B00A8E" w:rsidP="006E41C8">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for (block_T::input_iterator ii (block.input().begin();</w:t>
                        </w:r>
                      </w:p>
                      <w:p w:rsidR="00B00A8E" w:rsidRDefault="00B00A8E" w:rsidP="005660C7">
                        <w:pPr>
                          <w:spacing w:line="0" w:lineRule="atLeast"/>
                          <w:ind w:firstLineChars="350" w:firstLine="630"/>
                          <w:rPr>
                            <w:rFonts w:asciiTheme="majorEastAsia" w:eastAsiaTheme="majorEastAsia" w:hAnsiTheme="majorEastAsia"/>
                            <w:sz w:val="18"/>
                            <w:szCs w:val="18"/>
                          </w:rPr>
                        </w:pPr>
                        <w:r>
                          <w:rPr>
                            <w:rFonts w:asciiTheme="majorEastAsia" w:eastAsiaTheme="majorEastAsia" w:hAnsiTheme="majorEastAsia" w:hint="eastAsia"/>
                            <w:sz w:val="18"/>
                            <w:szCs w:val="18"/>
                          </w:rPr>
                          <w:t>ii !=block.input().end(); ii++) {</w:t>
                        </w:r>
                      </w:p>
                      <w:p w:rsidR="00B00A8E" w:rsidRDefault="00B00A8E" w:rsidP="00B22DA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::std::cout &lt;&lt; "block=" &lt;&lt; block.name() &lt;&lt; " blocktype=" &lt;&lt; block.blocktype();</w:t>
                        </w:r>
                      </w:p>
                      <w:p w:rsidR="00B00A8E" w:rsidRDefault="00B00A8E" w:rsidP="00B22DA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block_T::rate_optional&amp; rate = block.rate(); // rate取得</w:t>
                        </w:r>
                      </w:p>
                      <w:p w:rsidR="00B00A8E" w:rsidRDefault="00B00A8E" w:rsidP="00B22DA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if (rate)</w:t>
                        </w:r>
                      </w:p>
                      <w:p w:rsidR="00B00A8E" w:rsidRDefault="00B00A8E" w:rsidP="00B22DA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::std::cout &lt;&lt; " rate=" &lt;&lt; rate; // rateがある場合はrateを出力</w:t>
                        </w:r>
                      </w:p>
                      <w:p w:rsidR="00B00A8E" w:rsidRDefault="00B00A8E" w:rsidP="00B22DA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::std::cout &lt;&lt; ::std::endl;</w:t>
                        </w:r>
                      </w:p>
                      <w:p w:rsidR="00B00A8E" w:rsidRDefault="00B00A8E" w:rsidP="005660C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for (ioport_T::connect_iterator ci (ii-&gt;connect().begin();</w:t>
                        </w:r>
                      </w:p>
                      <w:p w:rsidR="00B00A8E" w:rsidRPr="00396453" w:rsidRDefault="00B00A8E" w:rsidP="005660C7">
                        <w:pPr>
                          <w:spacing w:line="0" w:lineRule="atLeast"/>
                          <w:ind w:firstLineChars="450" w:firstLine="810"/>
                          <w:rPr>
                            <w:rFonts w:asciiTheme="majorEastAsia" w:eastAsiaTheme="majorEastAsia" w:hAnsiTheme="majorEastAsia"/>
                            <w:sz w:val="18"/>
                            <w:szCs w:val="18"/>
                          </w:rPr>
                        </w:pPr>
                        <w:r w:rsidRPr="00396453">
                          <w:rPr>
                            <w:rFonts w:asciiTheme="majorEastAsia" w:eastAsiaTheme="majorEastAsia" w:hAnsiTheme="majorEastAsia" w:hint="eastAsia"/>
                            <w:sz w:val="18"/>
                            <w:szCs w:val="18"/>
                          </w:rPr>
                          <w:t>ci != ii-&gt;connect().end(); ci++) {</w:t>
                        </w:r>
                      </w:p>
                      <w:p w:rsidR="00B00A8E" w:rsidRDefault="00B00A8E" w:rsidP="005660C7">
                        <w:pPr>
                          <w:spacing w:line="0" w:lineRule="atLeast"/>
                          <w:rPr>
                            <w:rFonts w:asciiTheme="majorEastAsia" w:eastAsiaTheme="majorEastAsia" w:hAnsiTheme="majorEastAsia"/>
                            <w:sz w:val="18"/>
                            <w:szCs w:val="18"/>
                          </w:rPr>
                        </w:pPr>
                        <w:r w:rsidRPr="00396453">
                          <w:rPr>
                            <w:rFonts w:asciiTheme="majorEastAsia" w:eastAsiaTheme="majorEastAsia" w:hAnsiTheme="majorEastAsia" w:hint="eastAsia"/>
                            <w:sz w:val="18"/>
                            <w:szCs w:val="18"/>
                          </w:rPr>
                          <w:t xml:space="preserve">      </w:t>
                        </w:r>
                        <w:r>
                          <w:rPr>
                            <w:rFonts w:asciiTheme="majorEastAsia" w:eastAsiaTheme="majorEastAsia" w:hAnsiTheme="majorEastAsia" w:hint="eastAsia"/>
                            <w:sz w:val="18"/>
                            <w:szCs w:val="18"/>
                          </w:rPr>
                          <w:t>::std::cout&lt;&lt; "   input line=" ii-&gt;line()</w:t>
                        </w:r>
                      </w:p>
                      <w:p w:rsidR="00B00A8E" w:rsidRPr="00396453" w:rsidRDefault="00B00A8E" w:rsidP="005660C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w:t>
                        </w:r>
                        <w:r w:rsidRPr="00396453">
                          <w:rPr>
                            <w:rFonts w:asciiTheme="majorEastAsia" w:eastAsiaTheme="majorEastAsia" w:hAnsiTheme="majorEastAsia" w:hint="eastAsia"/>
                            <w:sz w:val="18"/>
                            <w:szCs w:val="18"/>
                          </w:rPr>
                          <w:t>&lt;&lt; " port=" &lt;&lt; ii-&gt;port() &lt;&lt; " connect=" &lt;&lt; ci-&gt;block()</w:t>
                        </w:r>
                      </w:p>
                      <w:p w:rsidR="00B00A8E" w:rsidRPr="00396453" w:rsidRDefault="00B00A8E" w:rsidP="005660C7">
                        <w:pPr>
                          <w:spacing w:line="0" w:lineRule="atLeast"/>
                          <w:rPr>
                            <w:rFonts w:asciiTheme="majorEastAsia" w:eastAsiaTheme="majorEastAsia" w:hAnsiTheme="majorEastAsia"/>
                            <w:sz w:val="18"/>
                            <w:szCs w:val="18"/>
                          </w:rPr>
                        </w:pPr>
                        <w:r w:rsidRPr="00396453">
                          <w:rPr>
                            <w:rFonts w:asciiTheme="majorEastAsia" w:eastAsiaTheme="majorEastAsia" w:hAnsiTheme="majorEastAsia" w:hint="eastAsia"/>
                            <w:sz w:val="18"/>
                            <w:szCs w:val="18"/>
                          </w:rPr>
                          <w:t xml:space="preserve">                  &lt;&lt; " port=" &lt;&lt; ci-&gt;port() &lt;&lt; ::std::endl;</w:t>
                        </w:r>
                      </w:p>
                      <w:p w:rsidR="00B00A8E" w:rsidRDefault="00B00A8E" w:rsidP="005660C7">
                        <w:pPr>
                          <w:spacing w:line="0" w:lineRule="atLeast"/>
                          <w:rPr>
                            <w:rFonts w:asciiTheme="majorEastAsia" w:eastAsiaTheme="majorEastAsia" w:hAnsiTheme="majorEastAsia"/>
                            <w:sz w:val="18"/>
                            <w:szCs w:val="18"/>
                          </w:rPr>
                        </w:pPr>
                        <w:r w:rsidRPr="00396453">
                          <w:rPr>
                            <w:rFonts w:asciiTheme="majorEastAsia" w:eastAsiaTheme="majorEastAsia" w:hAnsiTheme="majorEastAsia" w:hint="eastAsia"/>
                            <w:sz w:val="18"/>
                            <w:szCs w:val="18"/>
                          </w:rPr>
                          <w:t xml:space="preserve">    </w:t>
                        </w:r>
                        <w:r>
                          <w:rPr>
                            <w:rFonts w:asciiTheme="majorEastAsia" w:eastAsiaTheme="majorEastAsia" w:hAnsiTheme="majorEastAsia" w:hint="eastAsia"/>
                            <w:sz w:val="18"/>
                            <w:szCs w:val="18"/>
                          </w:rPr>
                          <w:t>}</w:t>
                        </w:r>
                      </w:p>
                      <w:p w:rsidR="00B00A8E" w:rsidRDefault="00B00A8E" w:rsidP="005660C7">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w:t>
                        </w:r>
                      </w:p>
                      <w:p w:rsidR="00B00A8E" w:rsidRPr="006E41C8" w:rsidRDefault="00B00A8E" w:rsidP="006E41C8">
                        <w:pPr>
                          <w:spacing w:line="0" w:lineRule="atLeast"/>
                          <w:rPr>
                            <w:rFonts w:asciiTheme="majorEastAsia" w:eastAsiaTheme="majorEastAsia" w:hAnsiTheme="majorEastAsia"/>
                            <w:sz w:val="18"/>
                            <w:szCs w:val="18"/>
                          </w:rPr>
                        </w:pPr>
                        <w:r>
                          <w:rPr>
                            <w:rFonts w:asciiTheme="majorEastAsia" w:eastAsiaTheme="majorEastAsia" w:hAnsiTheme="majorEastAsia" w:hint="eastAsia"/>
                            <w:sz w:val="18"/>
                            <w:szCs w:val="18"/>
                          </w:rPr>
                          <w:t>}</w:t>
                        </w:r>
                      </w:p>
                    </w:txbxContent>
                  </v:textbox>
                </v:shape>
                <w10:anchorlock/>
              </v:group>
            </w:pict>
          </mc:Fallback>
        </mc:AlternateContent>
      </w:r>
    </w:p>
    <w:p w:rsidR="008A66FC" w:rsidRDefault="008A66FC">
      <w:pPr>
        <w:widowControl/>
        <w:jc w:val="left"/>
        <w:rPr>
          <w:rFonts w:ascii="ＭＳ 明朝" w:hAnsi="Arial"/>
          <w:b/>
        </w:rPr>
      </w:pPr>
    </w:p>
    <w:p w:rsidR="00A94705" w:rsidRDefault="00A94705" w:rsidP="00A94705">
      <w:pPr>
        <w:pStyle w:val="3"/>
        <w:ind w:right="210"/>
      </w:pPr>
      <w:bookmarkStart w:id="1263" w:name="_Toc412026981"/>
      <w:bookmarkStart w:id="1264" w:name="_Toc444757861"/>
      <w:bookmarkStart w:id="1265" w:name="_Toc444763090"/>
      <w:r>
        <w:rPr>
          <w:rFonts w:hint="eastAsia"/>
        </w:rPr>
        <w:t>XML入力関数</w:t>
      </w:r>
      <w:bookmarkEnd w:id="1263"/>
      <w:bookmarkEnd w:id="1264"/>
      <w:bookmarkEnd w:id="1265"/>
    </w:p>
    <w:p w:rsidR="00A94705" w:rsidRDefault="00A94705" w:rsidP="0024614B">
      <w:r>
        <w:rPr>
          <w:rFonts w:hint="eastAsia"/>
        </w:rPr>
        <w:t>SimulinkModel</w:t>
      </w:r>
      <w:r>
        <w:rPr>
          <w:rFonts w:hint="eastAsia"/>
        </w:rPr>
        <w:t>のグローバルなルートタグは、</w:t>
      </w:r>
      <w:r>
        <w:rPr>
          <w:rFonts w:hint="eastAsia"/>
        </w:rPr>
        <w:t>&lt;blocks&gt;</w:t>
      </w:r>
      <w:r>
        <w:rPr>
          <w:rFonts w:hint="eastAsia"/>
        </w:rPr>
        <w:t>です。</w:t>
      </w:r>
      <w:r>
        <w:rPr>
          <w:rFonts w:hint="eastAsia"/>
        </w:rPr>
        <w:t>XML</w:t>
      </w:r>
      <w:r>
        <w:rPr>
          <w:rFonts w:hint="eastAsia"/>
        </w:rPr>
        <w:t>の入力関数は、タグと同じ名前、</w:t>
      </w:r>
      <w:r>
        <w:rPr>
          <w:rFonts w:hint="eastAsia"/>
        </w:rPr>
        <w:t>blocks()</w:t>
      </w:r>
      <w:r>
        <w:rPr>
          <w:rFonts w:hint="eastAsia"/>
        </w:rPr>
        <w:t>になります。</w:t>
      </w:r>
      <w:r>
        <w:rPr>
          <w:rFonts w:hint="eastAsia"/>
        </w:rPr>
        <w:t>blocks()</w:t>
      </w:r>
      <w:r>
        <w:rPr>
          <w:rFonts w:hint="eastAsia"/>
        </w:rPr>
        <w:t>には入力元に応じた</w:t>
      </w:r>
      <w:r w:rsidR="005660C7">
        <w:rPr>
          <w:rFonts w:hint="eastAsia"/>
        </w:rPr>
        <w:t>種類</w:t>
      </w:r>
      <w:r>
        <w:rPr>
          <w:rFonts w:hint="eastAsia"/>
        </w:rPr>
        <w:t>の関数を持っていますが、通常はファイルを指定したものになります。</w:t>
      </w:r>
    </w:p>
    <w:p w:rsidR="00A94705" w:rsidRDefault="00A94705" w:rsidP="0024614B">
      <w:r>
        <w:rPr>
          <w:rFonts w:hint="eastAsia"/>
          <w:noProof/>
        </w:rPr>
        <mc:AlternateContent>
          <mc:Choice Requires="wpc">
            <w:drawing>
              <wp:inline distT="0" distB="0" distL="0" distR="0" wp14:anchorId="6C2B2F44" wp14:editId="4FC13CDD">
                <wp:extent cx="5400136" cy="1121434"/>
                <wp:effectExtent l="0" t="0" r="0" b="0"/>
                <wp:docPr id="135" name="キャンバス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6" name="テキスト ボックス 136"/>
                        <wps:cNvSpPr txBox="1"/>
                        <wps:spPr>
                          <a:xfrm>
                            <a:off x="34506" y="60384"/>
                            <a:ext cx="5322498" cy="9834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A94705" w:rsidRDefault="00B00A8E" w:rsidP="00A94705">
                              <w:pPr>
                                <w:spacing w:line="0" w:lineRule="atLeast"/>
                                <w:rPr>
                                  <w:rFonts w:asciiTheme="majorEastAsia" w:eastAsiaTheme="majorEastAsia" w:hAnsiTheme="majorEastAsia"/>
                                </w:rPr>
                              </w:pPr>
                              <w:r w:rsidRPr="00A94705">
                                <w:rPr>
                                  <w:rFonts w:asciiTheme="majorEastAsia" w:eastAsiaTheme="majorEastAsia" w:hAnsiTheme="majorEastAsia" w:hint="eastAsia"/>
                                </w:rPr>
                                <w:t>using namespace ::SimulinkModel;</w:t>
                              </w:r>
                            </w:p>
                            <w:p w:rsidR="00B00A8E" w:rsidRPr="00A94705" w:rsidRDefault="00B00A8E" w:rsidP="00A94705">
                              <w:pPr>
                                <w:spacing w:line="0" w:lineRule="atLeast"/>
                                <w:rPr>
                                  <w:rFonts w:asciiTheme="majorEastAsia" w:eastAsiaTheme="majorEastAsia" w:hAnsiTheme="majorEastAsia"/>
                                </w:rPr>
                              </w:pPr>
                              <w:r w:rsidRPr="00A94705">
                                <w:rPr>
                                  <w:rFonts w:asciiTheme="majorEastAsia" w:eastAsiaTheme="majorEastAsia" w:hAnsiTheme="majorEastAsia" w:hint="eastAsia"/>
                                </w:rPr>
                                <w:t>using namespace ::SimulinkModel::XSD:</w:t>
                              </w:r>
                            </w:p>
                            <w:p w:rsidR="00B00A8E" w:rsidRPr="00A94705" w:rsidRDefault="00B00A8E" w:rsidP="00A94705">
                              <w:pPr>
                                <w:spacing w:line="0" w:lineRule="atLeast"/>
                                <w:rPr>
                                  <w:rFonts w:asciiTheme="majorEastAsia" w:eastAsiaTheme="majorEastAsia" w:hAnsiTheme="majorEastAsia"/>
                                </w:rPr>
                              </w:pPr>
                            </w:p>
                            <w:p w:rsidR="00B00A8E" w:rsidRDefault="00B00A8E" w:rsidP="00A94705">
                              <w:pPr>
                                <w:spacing w:line="0" w:lineRule="atLeast"/>
                                <w:rPr>
                                  <w:rFonts w:asciiTheme="majorEastAsia" w:eastAsiaTheme="majorEastAsia" w:hAnsiTheme="majorEastAsia"/>
                                </w:rPr>
                              </w:pPr>
                              <w:r w:rsidRPr="00A94705">
                                <w:rPr>
                                  <w:rFonts w:asciiTheme="majorEastAsia" w:eastAsiaTheme="majorEastAsia" w:hAnsiTheme="majorEastAsia" w:hint="eastAsia"/>
                                </w:rPr>
                                <w:t>::std::auto_ptr&lt; blocks_T &gt; blocks (blocks ("model.xml"));</w:t>
                              </w:r>
                            </w:p>
                            <w:p w:rsidR="00B00A8E" w:rsidRPr="00A94705" w:rsidRDefault="00B00A8E" w:rsidP="00A94705">
                              <w:pPr>
                                <w:spacing w:line="0" w:lineRule="atLeast"/>
                                <w:rPr>
                                  <w:rFonts w:asciiTheme="majorEastAsia" w:eastAsiaTheme="majorEastAsia" w:hAnsiTheme="maj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C2B2F44" id="キャンバス 135" o:spid="_x0000_s1122" editas="canvas" style="width:425.2pt;height:88.3pt;mso-position-horizontal-relative:char;mso-position-vertical-relative:line" coordsize="54000,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">
                <v:shape id="_x0000_s1123" type="#_x0000_t75" style="position:absolute;width:54000;height:11214;visibility:visible;mso-wrap-style:square">
                  <v:fill o:detectmouseclick="t"/>
                  <v:path o:connecttype="none"/>
                </v:shape>
                <v:shape id="テキスト ボックス 136" o:spid="_x0000_s1124" type="#_x0000_t202" style="position:absolute;left:345;top:603;width:53225;height:9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4A8AA&#10;AADcAAAADwAAAGRycy9kb3ducmV2LnhtbERPTWsCMRC9F/ofwhR6q9lWkH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54A8AAAADcAAAADwAAAAAAAAAAAAAAAACYAgAAZHJzL2Rvd25y&#10;ZXYueG1sUEsFBgAAAAAEAAQA9QAAAIUDAAAAAA==&#10;" fillcolor="white [3201]" strokeweight=".5pt">
                  <v:textbox>
                    <w:txbxContent>
                      <w:p w:rsidR="00B00A8E" w:rsidRPr="00A94705" w:rsidRDefault="00B00A8E" w:rsidP="00A94705">
                        <w:pPr>
                          <w:spacing w:line="0" w:lineRule="atLeast"/>
                          <w:rPr>
                            <w:rFonts w:asciiTheme="majorEastAsia" w:eastAsiaTheme="majorEastAsia" w:hAnsiTheme="majorEastAsia"/>
                          </w:rPr>
                        </w:pPr>
                        <w:r w:rsidRPr="00A94705">
                          <w:rPr>
                            <w:rFonts w:asciiTheme="majorEastAsia" w:eastAsiaTheme="majorEastAsia" w:hAnsiTheme="majorEastAsia" w:hint="eastAsia"/>
                          </w:rPr>
                          <w:t>using namespace ::SimulinkModel;</w:t>
                        </w:r>
                      </w:p>
                      <w:p w:rsidR="00B00A8E" w:rsidRPr="00A94705" w:rsidRDefault="00B00A8E" w:rsidP="00A94705">
                        <w:pPr>
                          <w:spacing w:line="0" w:lineRule="atLeast"/>
                          <w:rPr>
                            <w:rFonts w:asciiTheme="majorEastAsia" w:eastAsiaTheme="majorEastAsia" w:hAnsiTheme="majorEastAsia"/>
                          </w:rPr>
                        </w:pPr>
                        <w:r w:rsidRPr="00A94705">
                          <w:rPr>
                            <w:rFonts w:asciiTheme="majorEastAsia" w:eastAsiaTheme="majorEastAsia" w:hAnsiTheme="majorEastAsia" w:hint="eastAsia"/>
                          </w:rPr>
                          <w:t>using namespace ::SimulinkModel::XSD:</w:t>
                        </w:r>
                      </w:p>
                      <w:p w:rsidR="00B00A8E" w:rsidRPr="00A94705" w:rsidRDefault="00B00A8E" w:rsidP="00A94705">
                        <w:pPr>
                          <w:spacing w:line="0" w:lineRule="atLeast"/>
                          <w:rPr>
                            <w:rFonts w:asciiTheme="majorEastAsia" w:eastAsiaTheme="majorEastAsia" w:hAnsiTheme="majorEastAsia"/>
                          </w:rPr>
                        </w:pPr>
                      </w:p>
                      <w:p w:rsidR="00B00A8E" w:rsidRDefault="00B00A8E" w:rsidP="00A94705">
                        <w:pPr>
                          <w:spacing w:line="0" w:lineRule="atLeast"/>
                          <w:rPr>
                            <w:rFonts w:asciiTheme="majorEastAsia" w:eastAsiaTheme="majorEastAsia" w:hAnsiTheme="majorEastAsia"/>
                          </w:rPr>
                        </w:pPr>
                        <w:r w:rsidRPr="00A94705">
                          <w:rPr>
                            <w:rFonts w:asciiTheme="majorEastAsia" w:eastAsiaTheme="majorEastAsia" w:hAnsiTheme="majorEastAsia" w:hint="eastAsia"/>
                          </w:rPr>
                          <w:t>::std::auto_ptr&lt; blocks_T &gt; blocks (blocks ("model.xml"));</w:t>
                        </w:r>
                      </w:p>
                      <w:p w:rsidR="00B00A8E" w:rsidRPr="00A94705" w:rsidRDefault="00B00A8E" w:rsidP="00A94705">
                        <w:pPr>
                          <w:spacing w:line="0" w:lineRule="atLeast"/>
                          <w:rPr>
                            <w:rFonts w:asciiTheme="majorEastAsia" w:eastAsiaTheme="majorEastAsia" w:hAnsiTheme="majorEastAsia"/>
                          </w:rPr>
                        </w:pPr>
                      </w:p>
                    </w:txbxContent>
                  </v:textbox>
                </v:shape>
                <w10:anchorlock/>
              </v:group>
            </w:pict>
          </mc:Fallback>
        </mc:AlternateContent>
      </w:r>
    </w:p>
    <w:p w:rsidR="00A94705" w:rsidRDefault="00A94705" w:rsidP="0024614B"/>
    <w:p w:rsidR="00A94705" w:rsidRDefault="005660C7" w:rsidP="005660C7">
      <w:pPr>
        <w:pStyle w:val="3"/>
        <w:ind w:right="210"/>
      </w:pPr>
      <w:bookmarkStart w:id="1266" w:name="_Toc412026982"/>
      <w:bookmarkStart w:id="1267" w:name="_Toc444757862"/>
      <w:bookmarkStart w:id="1268" w:name="_Toc444763091"/>
      <w:r>
        <w:rPr>
          <w:rFonts w:hint="eastAsia"/>
        </w:rPr>
        <w:t>XML出力関数</w:t>
      </w:r>
      <w:bookmarkEnd w:id="1266"/>
      <w:bookmarkEnd w:id="1267"/>
      <w:bookmarkEnd w:id="1268"/>
    </w:p>
    <w:p w:rsidR="005660C7" w:rsidRPr="005660C7" w:rsidRDefault="005660C7" w:rsidP="005660C7">
      <w:r>
        <w:rPr>
          <w:rFonts w:hint="eastAsia"/>
        </w:rPr>
        <w:t>出力関数も入力関数と同様に</w:t>
      </w:r>
      <w:r>
        <w:rPr>
          <w:rFonts w:hint="eastAsia"/>
        </w:rPr>
        <w:t>blocks()</w:t>
      </w:r>
      <w:r>
        <w:rPr>
          <w:rFonts w:hint="eastAsia"/>
        </w:rPr>
        <w:t>です。出力は出力ストリームに</w:t>
      </w:r>
      <w:r w:rsidR="008A66FC">
        <w:rPr>
          <w:rFonts w:hint="eastAsia"/>
        </w:rPr>
        <w:t>出すようになっていて、引数の差はエラーハンドラの違いで、基本的には</w:t>
      </w:r>
      <w:r w:rsidR="008A66FC">
        <w:rPr>
          <w:rFonts w:hint="eastAsia"/>
        </w:rPr>
        <w:t>XML</w:t>
      </w:r>
      <w:r w:rsidR="008A66FC">
        <w:rPr>
          <w:rFonts w:hint="eastAsia"/>
        </w:rPr>
        <w:t>のルートタグのオブジェクトと</w:t>
      </w:r>
      <w:r w:rsidR="008A66FC">
        <w:rPr>
          <w:rFonts w:hint="eastAsia"/>
        </w:rPr>
        <w:t>namespace</w:t>
      </w:r>
      <w:r w:rsidR="008A66FC">
        <w:rPr>
          <w:rFonts w:hint="eastAsia"/>
        </w:rPr>
        <w:t>の情報を与えて出力します。</w:t>
      </w:r>
    </w:p>
    <w:p w:rsidR="00A94705" w:rsidRPr="00AE41DA" w:rsidRDefault="008A66FC" w:rsidP="0024614B">
      <w:r>
        <w:rPr>
          <w:rFonts w:hint="eastAsia"/>
          <w:noProof/>
        </w:rPr>
        <mc:AlternateContent>
          <mc:Choice Requires="wpc">
            <w:drawing>
              <wp:inline distT="0" distB="0" distL="0" distR="0" wp14:anchorId="4348B92F" wp14:editId="57F5242D">
                <wp:extent cx="5400136" cy="2225615"/>
                <wp:effectExtent l="0" t="0" r="0" b="0"/>
                <wp:docPr id="140" name="キャンバス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9" name="テキスト ボックス 139"/>
                        <wps:cNvSpPr txBox="1"/>
                        <wps:spPr>
                          <a:xfrm>
                            <a:off x="34503" y="60353"/>
                            <a:ext cx="5322498" cy="2087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A94705" w:rsidRDefault="00B00A8E" w:rsidP="008A66FC">
                              <w:pPr>
                                <w:spacing w:line="0" w:lineRule="atLeast"/>
                                <w:rPr>
                                  <w:rFonts w:asciiTheme="majorEastAsia" w:eastAsiaTheme="majorEastAsia" w:hAnsiTheme="majorEastAsia"/>
                                </w:rPr>
                              </w:pPr>
                              <w:r w:rsidRPr="00A94705">
                                <w:rPr>
                                  <w:rFonts w:asciiTheme="majorEastAsia" w:eastAsiaTheme="majorEastAsia" w:hAnsiTheme="majorEastAsia" w:hint="eastAsia"/>
                                </w:rPr>
                                <w:t>using namespace ::SimulinkModel;</w:t>
                              </w:r>
                            </w:p>
                            <w:p w:rsidR="00B00A8E" w:rsidRPr="00A94705" w:rsidRDefault="00B00A8E" w:rsidP="008A66FC">
                              <w:pPr>
                                <w:spacing w:line="0" w:lineRule="atLeast"/>
                                <w:rPr>
                                  <w:rFonts w:asciiTheme="majorEastAsia" w:eastAsiaTheme="majorEastAsia" w:hAnsiTheme="majorEastAsia"/>
                                </w:rPr>
                              </w:pPr>
                              <w:r w:rsidRPr="00A94705">
                                <w:rPr>
                                  <w:rFonts w:asciiTheme="majorEastAsia" w:eastAsiaTheme="majorEastAsia" w:hAnsiTheme="majorEastAsia" w:hint="eastAsia"/>
                                </w:rPr>
                                <w:t>using namespace ::SimulinkModel::XSD:</w:t>
                              </w:r>
                            </w:p>
                            <w:p w:rsidR="00B00A8E" w:rsidRDefault="00B00A8E" w:rsidP="008A66FC">
                              <w:pPr>
                                <w:spacing w:line="0" w:lineRule="atLeast"/>
                                <w:rPr>
                                  <w:rFonts w:asciiTheme="majorEastAsia" w:eastAsiaTheme="majorEastAsia" w:hAnsiTheme="majorEastAsia"/>
                                </w:rPr>
                              </w:pPr>
                            </w:p>
                            <w:p w:rsidR="00B00A8E" w:rsidRDefault="00B00A8E" w:rsidP="008A66FC">
                              <w:pPr>
                                <w:spacing w:line="0" w:lineRule="atLeast"/>
                                <w:rPr>
                                  <w:rFonts w:asciiTheme="majorEastAsia" w:eastAsiaTheme="majorEastAsia" w:hAnsiTheme="majorEastAsia"/>
                                </w:rPr>
                              </w:pPr>
                              <w:r>
                                <w:rPr>
                                  <w:rFonts w:asciiTheme="majorEastAsia" w:eastAsiaTheme="majorEastAsia" w:hAnsiTheme="majorEastAsia" w:hint="eastAsia"/>
                                </w:rPr>
                                <w:t>blocks_T blocks;</w:t>
                              </w:r>
                            </w:p>
                            <w:p w:rsidR="00B00A8E" w:rsidRDefault="00B00A8E" w:rsidP="008A66FC">
                              <w:pPr>
                                <w:spacing w:line="0" w:lineRule="atLeast"/>
                                <w:rPr>
                                  <w:rFonts w:asciiTheme="majorEastAsia" w:eastAsiaTheme="majorEastAsia" w:hAnsiTheme="majorEastAsia"/>
                                </w:rPr>
                              </w:pPr>
                            </w:p>
                            <w:p w:rsidR="00B00A8E" w:rsidRDefault="00B00A8E" w:rsidP="008A66FC">
                              <w:pPr>
                                <w:spacing w:line="0" w:lineRule="atLeast"/>
                                <w:rPr>
                                  <w:rFonts w:asciiTheme="majorEastAsia" w:eastAsiaTheme="majorEastAsia" w:hAnsiTheme="majorEastAsia"/>
                                </w:rPr>
                              </w:pPr>
                              <w:r>
                                <w:rPr>
                                  <w:rFonts w:asciiTheme="majorEastAsia" w:eastAsiaTheme="majorEastAsia" w:hAnsiTheme="majorEastAsia" w:hint="eastAsia"/>
                                </w:rPr>
                                <w:t>xml_schema::namespace_infomap map;</w:t>
                              </w:r>
                            </w:p>
                            <w:p w:rsidR="00B00A8E" w:rsidRDefault="00B00A8E" w:rsidP="008A66FC">
                              <w:pPr>
                                <w:spacing w:line="0" w:lineRule="atLeast"/>
                                <w:rPr>
                                  <w:rFonts w:asciiTheme="majorEastAsia" w:eastAsiaTheme="majorEastAsia" w:hAnsiTheme="majorEastAsia"/>
                                </w:rPr>
                              </w:pPr>
                              <w:r>
                                <w:rPr>
                                  <w:rFonts w:asciiTheme="majorEastAsia" w:eastAsiaTheme="majorEastAsia" w:hAnsiTheme="majorEastAsia" w:hint="eastAsia"/>
                                </w:rPr>
                                <w:t>map["SM"].name = "http://example.com/SimulinkModel"; // namespace is "SM"</w:t>
                              </w:r>
                            </w:p>
                            <w:p w:rsidR="00B00A8E" w:rsidRDefault="00B00A8E" w:rsidP="008A66FC">
                              <w:pPr>
                                <w:spacing w:line="0" w:lineRule="atLeast"/>
                                <w:rPr>
                                  <w:rFonts w:asciiTheme="majorEastAsia" w:eastAsiaTheme="majorEastAsia" w:hAnsiTheme="majorEastAsia"/>
                                </w:rPr>
                              </w:pPr>
                              <w:r>
                                <w:rPr>
                                  <w:rFonts w:asciiTheme="majorEastAsia" w:eastAsiaTheme="majorEastAsia" w:hAnsiTheme="majorEastAsia" w:hint="eastAsia"/>
                                </w:rPr>
                                <w:t>map["SM"].schema = "SimulinkModel.xsd"; // SimulinkModel XML Schema</w:t>
                              </w:r>
                            </w:p>
                            <w:p w:rsidR="00B00A8E" w:rsidRDefault="00B00A8E" w:rsidP="008A66FC">
                              <w:pPr>
                                <w:spacing w:line="0" w:lineRule="atLeast"/>
                                <w:rPr>
                                  <w:rFonts w:asciiTheme="majorEastAsia" w:eastAsiaTheme="majorEastAsia" w:hAnsiTheme="majorEastAsia"/>
                                </w:rPr>
                              </w:pPr>
                            </w:p>
                            <w:p w:rsidR="00B00A8E" w:rsidRDefault="00B00A8E" w:rsidP="008A66FC">
                              <w:pPr>
                                <w:spacing w:line="0" w:lineRule="atLeast"/>
                                <w:rPr>
                                  <w:rFonts w:asciiTheme="majorEastAsia" w:eastAsiaTheme="majorEastAsia" w:hAnsiTheme="majorEastAsia"/>
                                </w:rPr>
                              </w:pPr>
                              <w:r>
                                <w:rPr>
                                  <w:rFonts w:asciiTheme="majorEastAsia" w:eastAsiaTheme="majorEastAsia" w:hAnsiTheme="majorEastAsia" w:hint="eastAsia"/>
                                </w:rPr>
                                <w:t>::std::ofstream os ("output.xml");</w:t>
                              </w:r>
                            </w:p>
                            <w:p w:rsidR="00B00A8E" w:rsidRPr="00A94705" w:rsidRDefault="00B00A8E" w:rsidP="008A66FC">
                              <w:pPr>
                                <w:spacing w:line="0" w:lineRule="atLeast"/>
                                <w:rPr>
                                  <w:rFonts w:asciiTheme="majorEastAsia" w:eastAsiaTheme="majorEastAsia" w:hAnsiTheme="majorEastAsia"/>
                                </w:rPr>
                              </w:pPr>
                              <w:r>
                                <w:rPr>
                                  <w:rFonts w:asciiTheme="majorEastAsia" w:eastAsiaTheme="majorEastAsia" w:hAnsiTheme="majorEastAsia" w:hint="eastAsia"/>
                                </w:rPr>
                                <w:t>blocks (os, blocks,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348B92F" id="キャンバス 140" o:spid="_x0000_s1125" editas="canvas" style="width:425.2pt;height:175.25pt;mso-position-horizontal-relative:char;mso-position-vertical-relative:line" coordsize="54000,2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">
                <v:shape id="_x0000_s1126" type="#_x0000_t75" style="position:absolute;width:54000;height:22250;visibility:visible;mso-wrap-style:square">
                  <v:fill o:detectmouseclick="t"/>
                  <v:path o:connecttype="none"/>
                </v:shape>
                <v:shape id="テキスト ボックス 139" o:spid="_x0000_s1127" type="#_x0000_t202" style="position:absolute;left:345;top:603;width:53225;height:20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HsccAA&#10;AADcAAAADwAAAGRycy9kb3ducmV2LnhtbERPTUsDMRC9C/6HMII3m1VBtmuzS5W2CJ6s4nnYTJPQ&#10;zWRJ0u323xtB8DaP9zmrbvaDmCgmF1jB/aICQdwH7dgo+Prc3tUgUkbWOAQmBRdK0LXXVytsdDjz&#10;B037bEQJ4dSgApvz2EiZekse0yKMxIU7hOgxFxiN1BHPJdwP8qGqnqRHx6XB4kivlvrj/uQVbF7M&#10;0vQ1RruptXPT/H14Nzulbm/m9TOITHP+F/+533SZ/7iE32fKB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HsccAAAADcAAAADwAAAAAAAAAAAAAAAACYAgAAZHJzL2Rvd25y&#10;ZXYueG1sUEsFBgAAAAAEAAQA9QAAAIUDAAAAAA==&#10;" fillcolor="white [3201]" strokeweight=".5pt">
                  <v:textbox>
                    <w:txbxContent>
                      <w:p w:rsidR="00B00A8E" w:rsidRPr="00A94705" w:rsidRDefault="00B00A8E" w:rsidP="008A66FC">
                        <w:pPr>
                          <w:spacing w:line="0" w:lineRule="atLeast"/>
                          <w:rPr>
                            <w:rFonts w:asciiTheme="majorEastAsia" w:eastAsiaTheme="majorEastAsia" w:hAnsiTheme="majorEastAsia"/>
                          </w:rPr>
                        </w:pPr>
                        <w:r w:rsidRPr="00A94705">
                          <w:rPr>
                            <w:rFonts w:asciiTheme="majorEastAsia" w:eastAsiaTheme="majorEastAsia" w:hAnsiTheme="majorEastAsia" w:hint="eastAsia"/>
                          </w:rPr>
                          <w:t>using namespace ::SimulinkModel;</w:t>
                        </w:r>
                      </w:p>
                      <w:p w:rsidR="00B00A8E" w:rsidRPr="00A94705" w:rsidRDefault="00B00A8E" w:rsidP="008A66FC">
                        <w:pPr>
                          <w:spacing w:line="0" w:lineRule="atLeast"/>
                          <w:rPr>
                            <w:rFonts w:asciiTheme="majorEastAsia" w:eastAsiaTheme="majorEastAsia" w:hAnsiTheme="majorEastAsia"/>
                          </w:rPr>
                        </w:pPr>
                        <w:r w:rsidRPr="00A94705">
                          <w:rPr>
                            <w:rFonts w:asciiTheme="majorEastAsia" w:eastAsiaTheme="majorEastAsia" w:hAnsiTheme="majorEastAsia" w:hint="eastAsia"/>
                          </w:rPr>
                          <w:t>using namespace ::SimulinkModel::XSD:</w:t>
                        </w:r>
                      </w:p>
                      <w:p w:rsidR="00B00A8E" w:rsidRDefault="00B00A8E" w:rsidP="008A66FC">
                        <w:pPr>
                          <w:spacing w:line="0" w:lineRule="atLeast"/>
                          <w:rPr>
                            <w:rFonts w:asciiTheme="majorEastAsia" w:eastAsiaTheme="majorEastAsia" w:hAnsiTheme="majorEastAsia"/>
                          </w:rPr>
                        </w:pPr>
                      </w:p>
                      <w:p w:rsidR="00B00A8E" w:rsidRDefault="00B00A8E" w:rsidP="008A66FC">
                        <w:pPr>
                          <w:spacing w:line="0" w:lineRule="atLeast"/>
                          <w:rPr>
                            <w:rFonts w:asciiTheme="majorEastAsia" w:eastAsiaTheme="majorEastAsia" w:hAnsiTheme="majorEastAsia"/>
                          </w:rPr>
                        </w:pPr>
                        <w:r>
                          <w:rPr>
                            <w:rFonts w:asciiTheme="majorEastAsia" w:eastAsiaTheme="majorEastAsia" w:hAnsiTheme="majorEastAsia" w:hint="eastAsia"/>
                          </w:rPr>
                          <w:t>blocks_T blocks;</w:t>
                        </w:r>
                      </w:p>
                      <w:p w:rsidR="00B00A8E" w:rsidRDefault="00B00A8E" w:rsidP="008A66FC">
                        <w:pPr>
                          <w:spacing w:line="0" w:lineRule="atLeast"/>
                          <w:rPr>
                            <w:rFonts w:asciiTheme="majorEastAsia" w:eastAsiaTheme="majorEastAsia" w:hAnsiTheme="majorEastAsia"/>
                          </w:rPr>
                        </w:pPr>
                      </w:p>
                      <w:p w:rsidR="00B00A8E" w:rsidRDefault="00B00A8E" w:rsidP="008A66FC">
                        <w:pPr>
                          <w:spacing w:line="0" w:lineRule="atLeast"/>
                          <w:rPr>
                            <w:rFonts w:asciiTheme="majorEastAsia" w:eastAsiaTheme="majorEastAsia" w:hAnsiTheme="majorEastAsia"/>
                          </w:rPr>
                        </w:pPr>
                        <w:r>
                          <w:rPr>
                            <w:rFonts w:asciiTheme="majorEastAsia" w:eastAsiaTheme="majorEastAsia" w:hAnsiTheme="majorEastAsia" w:hint="eastAsia"/>
                          </w:rPr>
                          <w:t>xml_schema::namespace_infomap map;</w:t>
                        </w:r>
                      </w:p>
                      <w:p w:rsidR="00B00A8E" w:rsidRDefault="00B00A8E" w:rsidP="008A66FC">
                        <w:pPr>
                          <w:spacing w:line="0" w:lineRule="atLeast"/>
                          <w:rPr>
                            <w:rFonts w:asciiTheme="majorEastAsia" w:eastAsiaTheme="majorEastAsia" w:hAnsiTheme="majorEastAsia"/>
                          </w:rPr>
                        </w:pPr>
                        <w:r>
                          <w:rPr>
                            <w:rFonts w:asciiTheme="majorEastAsia" w:eastAsiaTheme="majorEastAsia" w:hAnsiTheme="majorEastAsia" w:hint="eastAsia"/>
                          </w:rPr>
                          <w:t>map["SM"].name = "http://example.com/SimulinkModel"; // namespace is "SM"</w:t>
                        </w:r>
                      </w:p>
                      <w:p w:rsidR="00B00A8E" w:rsidRDefault="00B00A8E" w:rsidP="008A66FC">
                        <w:pPr>
                          <w:spacing w:line="0" w:lineRule="atLeast"/>
                          <w:rPr>
                            <w:rFonts w:asciiTheme="majorEastAsia" w:eastAsiaTheme="majorEastAsia" w:hAnsiTheme="majorEastAsia"/>
                          </w:rPr>
                        </w:pPr>
                        <w:r>
                          <w:rPr>
                            <w:rFonts w:asciiTheme="majorEastAsia" w:eastAsiaTheme="majorEastAsia" w:hAnsiTheme="majorEastAsia" w:hint="eastAsia"/>
                          </w:rPr>
                          <w:t>map["SM"].schema = "SimulinkModel.xsd"; // SimulinkModel XML Schema</w:t>
                        </w:r>
                      </w:p>
                      <w:p w:rsidR="00B00A8E" w:rsidRDefault="00B00A8E" w:rsidP="008A66FC">
                        <w:pPr>
                          <w:spacing w:line="0" w:lineRule="atLeast"/>
                          <w:rPr>
                            <w:rFonts w:asciiTheme="majorEastAsia" w:eastAsiaTheme="majorEastAsia" w:hAnsiTheme="majorEastAsia"/>
                          </w:rPr>
                        </w:pPr>
                      </w:p>
                      <w:p w:rsidR="00B00A8E" w:rsidRDefault="00B00A8E" w:rsidP="008A66FC">
                        <w:pPr>
                          <w:spacing w:line="0" w:lineRule="atLeast"/>
                          <w:rPr>
                            <w:rFonts w:asciiTheme="majorEastAsia" w:eastAsiaTheme="majorEastAsia" w:hAnsiTheme="majorEastAsia"/>
                          </w:rPr>
                        </w:pPr>
                        <w:r>
                          <w:rPr>
                            <w:rFonts w:asciiTheme="majorEastAsia" w:eastAsiaTheme="majorEastAsia" w:hAnsiTheme="majorEastAsia" w:hint="eastAsia"/>
                          </w:rPr>
                          <w:t>::std::ofstream os ("output.xml");</w:t>
                        </w:r>
                      </w:p>
                      <w:p w:rsidR="00B00A8E" w:rsidRPr="00A94705" w:rsidRDefault="00B00A8E" w:rsidP="008A66FC">
                        <w:pPr>
                          <w:spacing w:line="0" w:lineRule="atLeast"/>
                          <w:rPr>
                            <w:rFonts w:asciiTheme="majorEastAsia" w:eastAsiaTheme="majorEastAsia" w:hAnsiTheme="majorEastAsia"/>
                          </w:rPr>
                        </w:pPr>
                        <w:r>
                          <w:rPr>
                            <w:rFonts w:asciiTheme="majorEastAsia" w:eastAsiaTheme="majorEastAsia" w:hAnsiTheme="majorEastAsia" w:hint="eastAsia"/>
                          </w:rPr>
                          <w:t>blocks (os, blocks, map);</w:t>
                        </w:r>
                      </w:p>
                    </w:txbxContent>
                  </v:textbox>
                </v:shape>
                <w10:anchorlock/>
              </v:group>
            </w:pict>
          </mc:Fallback>
        </mc:AlternateContent>
      </w:r>
    </w:p>
    <w:p w:rsidR="00E46B6D" w:rsidRPr="0024614B" w:rsidRDefault="00E46B6D" w:rsidP="0024614B">
      <w:r>
        <w:br w:type="page"/>
      </w:r>
    </w:p>
    <w:p w:rsidR="00E46B6D" w:rsidRDefault="00E46B6D" w:rsidP="00E46B6D">
      <w:pPr>
        <w:pStyle w:val="2"/>
      </w:pPr>
      <w:bookmarkStart w:id="1269" w:name="_Toc412026983"/>
      <w:bookmarkStart w:id="1270" w:name="_Toc444757863"/>
      <w:bookmarkStart w:id="1271" w:name="_Toc444763092"/>
      <w:r>
        <w:rPr>
          <w:rFonts w:hint="eastAsia"/>
        </w:rPr>
        <w:t>SimulinkXML(SimulinkModelの支援モジュール)</w:t>
      </w:r>
      <w:bookmarkEnd w:id="1269"/>
      <w:bookmarkEnd w:id="1270"/>
      <w:bookmarkEnd w:id="1271"/>
    </w:p>
    <w:p w:rsidR="00E46B6D" w:rsidRPr="00E46B6D" w:rsidRDefault="00E46B6D" w:rsidP="00E46B6D">
      <w:r>
        <w:rPr>
          <w:rFonts w:hint="eastAsia"/>
        </w:rPr>
        <w:t>SimulinkXML</w:t>
      </w:r>
      <w:r>
        <w:rPr>
          <w:rFonts w:hint="eastAsia"/>
        </w:rPr>
        <w:t>モジュールは、</w:t>
      </w:r>
      <w:r>
        <w:rPr>
          <w:rFonts w:hint="eastAsia"/>
        </w:rPr>
        <w:t>SimulinkXML.h, SimulinkXML.cxx</w:t>
      </w:r>
      <w:r>
        <w:rPr>
          <w:rFonts w:hint="eastAsia"/>
        </w:rPr>
        <w:t>の</w:t>
      </w:r>
      <w:r>
        <w:rPr>
          <w:rFonts w:hint="eastAsia"/>
        </w:rPr>
        <w:t>C++</w:t>
      </w:r>
      <w:r>
        <w:rPr>
          <w:rFonts w:hint="eastAsia"/>
        </w:rPr>
        <w:t>のコードです。このモジュールの</w:t>
      </w:r>
      <w:r>
        <w:rPr>
          <w:rFonts w:hint="eastAsia"/>
        </w:rPr>
        <w:t>C++</w:t>
      </w:r>
      <w:r>
        <w:rPr>
          <w:rFonts w:hint="eastAsia"/>
        </w:rPr>
        <w:t>の</w:t>
      </w:r>
      <w:r>
        <w:rPr>
          <w:rFonts w:hint="eastAsia"/>
        </w:rPr>
        <w:t>namespace</w:t>
      </w:r>
      <w:r>
        <w:rPr>
          <w:rFonts w:hint="eastAsia"/>
        </w:rPr>
        <w:t>は以下の通りです。</w:t>
      </w:r>
    </w:p>
    <w:p w:rsidR="00E46B6D" w:rsidRDefault="00E46B6D" w:rsidP="00E46B6D">
      <w:r>
        <w:rPr>
          <w:rFonts w:hAnsi="ＭＳ ゴシック"/>
          <w:noProof/>
        </w:rPr>
        <mc:AlternateContent>
          <mc:Choice Requires="wpc">
            <w:drawing>
              <wp:inline distT="0" distB="0" distL="0" distR="0" wp14:anchorId="7279C5F6" wp14:editId="44AC529F">
                <wp:extent cx="5400136" cy="1285337"/>
                <wp:effectExtent l="0" t="0" r="1016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正方形/長方形 6"/>
                        <wps:cNvSpPr/>
                        <wps:spPr>
                          <a:xfrm>
                            <a:off x="76199" y="35998"/>
                            <a:ext cx="5323937" cy="118032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namespace Simulink</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r>
                                <w:rPr>
                                  <w:rFonts w:asciiTheme="majorEastAsia" w:eastAsiaTheme="majorEastAsia" w:hAnsiTheme="majorEastAsia"/>
                                  <w:color w:val="000000" w:themeColor="text1"/>
                                </w:rPr>
                                <w:t>namespace</w:t>
                              </w:r>
                              <w:r>
                                <w:rPr>
                                  <w:rFonts w:asciiTheme="majorEastAsia" w:eastAsiaTheme="majorEastAsia" w:hAnsiTheme="majorEastAsia" w:hint="eastAsia"/>
                                  <w:color w:val="000000" w:themeColor="text1"/>
                                </w:rPr>
                                <w:t xml:space="preserve"> XML {</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各クラス、関数はこの名前空間に置かれる</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p>
                            <w:p w:rsidR="00B00A8E" w:rsidRPr="003C4BE3"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279C5F6" id="キャンバス 8" o:spid="_x0000_s1128" editas="canvas" style="width:425.2pt;height:101.2pt;mso-position-horizontal-relative:char;mso-position-vertical-relative:line" coordsize="54000,12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">
                <v:shape id="_x0000_s1129" type="#_x0000_t75" style="position:absolute;width:54000;height:12852;visibility:visible;mso-wrap-style:square">
                  <v:fill o:detectmouseclick="t"/>
                  <v:path o:connecttype="none"/>
                </v:shape>
                <v:rect id="正方形/長方形 6" o:spid="_x0000_s1130" style="position:absolute;left:761;top:359;width:53240;height:11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w:txbxContent>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namespace Simulink</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r>
                          <w:rPr>
                            <w:rFonts w:asciiTheme="majorEastAsia" w:eastAsiaTheme="majorEastAsia" w:hAnsiTheme="majorEastAsia"/>
                            <w:color w:val="000000" w:themeColor="text1"/>
                          </w:rPr>
                          <w:t>namespace</w:t>
                        </w:r>
                        <w:r>
                          <w:rPr>
                            <w:rFonts w:asciiTheme="majorEastAsia" w:eastAsiaTheme="majorEastAsia" w:hAnsiTheme="majorEastAsia" w:hint="eastAsia"/>
                            <w:color w:val="000000" w:themeColor="text1"/>
                          </w:rPr>
                          <w:t xml:space="preserve"> XML {</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各クラス、関数はこの名前空間に置かれる</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p>
                      <w:p w:rsidR="00B00A8E" w:rsidRPr="003C4BE3"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txbxContent>
                  </v:textbox>
                </v:rect>
                <w10:anchorlock/>
              </v:group>
            </w:pict>
          </mc:Fallback>
        </mc:AlternateContent>
      </w:r>
    </w:p>
    <w:p w:rsidR="00C77FED" w:rsidRDefault="00C77FED" w:rsidP="00C77FED">
      <w:r>
        <w:rPr>
          <w:rFonts w:hint="eastAsia"/>
        </w:rPr>
        <w:t>そのため、開発する</w:t>
      </w:r>
      <w:r>
        <w:rPr>
          <w:rFonts w:hint="eastAsia"/>
        </w:rPr>
        <w:t>C++</w:t>
      </w:r>
      <w:r>
        <w:rPr>
          <w:rFonts w:hint="eastAsia"/>
        </w:rPr>
        <w:t>コードでは以下のように名前空間を指定する必要があります。</w:t>
      </w:r>
    </w:p>
    <w:p w:rsidR="00C77FED" w:rsidRDefault="00C77FED" w:rsidP="00E46B6D">
      <w:r>
        <w:rPr>
          <w:rFonts w:hAnsi="ＭＳ ゴシック"/>
          <w:noProof/>
        </w:rPr>
        <mc:AlternateContent>
          <mc:Choice Requires="wpc">
            <w:drawing>
              <wp:inline distT="0" distB="0" distL="0" distR="0" wp14:anchorId="21EA791A" wp14:editId="3B349E08">
                <wp:extent cx="5400136" cy="508959"/>
                <wp:effectExtent l="0" t="0" r="10160" b="0"/>
                <wp:docPr id="134" name="キャンバス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3" name="正方形/長方形 133"/>
                        <wps:cNvSpPr/>
                        <wps:spPr>
                          <a:xfrm>
                            <a:off x="76199" y="35980"/>
                            <a:ext cx="5323937" cy="3867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Pr="003C4BE3" w:rsidRDefault="00B00A8E" w:rsidP="00C77FED">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::Simulink::XML::Reader rdr ("model.xml");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1EA791A" id="キャンバス 134" o:spid="_x0000_s1131" editas="canvas" style="width:425.2pt;height:40.1pt;mso-position-horizontal-relative:char;mso-position-vertical-relative:line" coordsize="54000,5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">
                <v:shape id="_x0000_s1132" type="#_x0000_t75" style="position:absolute;width:54000;height:5086;visibility:visible;mso-wrap-style:square">
                  <v:fill o:detectmouseclick="t"/>
                  <v:path o:connecttype="none"/>
                </v:shape>
                <v:rect id="正方形/長方形 133" o:spid="_x0000_s1133" style="position:absolute;left:761;top:359;width:53240;height:3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osQA&#10;AADcAAAADwAAAGRycy9kb3ducmV2LnhtbERPS2vCQBC+F/oflil4Ed2oUC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3L6LEAAAA3AAAAA8AAAAAAAAAAAAAAAAAmAIAAGRycy9k&#10;b3ducmV2LnhtbFBLBQYAAAAABAAEAPUAAACJAwAAAAA=&#10;" filled="f" strokecolor="black [3213]" strokeweight="1pt">
                  <v:textbox>
                    <w:txbxContent>
                      <w:p w:rsidR="00B00A8E" w:rsidRPr="003C4BE3" w:rsidRDefault="00B00A8E" w:rsidP="00C77FED">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::Simulink::XML::Reader rdr ("model.xml");</w:t>
                        </w:r>
                      </w:p>
                    </w:txbxContent>
                  </v:textbox>
                </v:rect>
                <w10:anchorlock/>
              </v:group>
            </w:pict>
          </mc:Fallback>
        </mc:AlternateContent>
      </w:r>
    </w:p>
    <w:p w:rsidR="00315AAD" w:rsidRDefault="00E46B6D" w:rsidP="005C7C60">
      <w:r>
        <w:rPr>
          <w:rFonts w:hint="eastAsia"/>
        </w:rPr>
        <w:t>このモジュールに含まれるクラス、</w:t>
      </w:r>
      <w:r w:rsidR="00AB7EB0">
        <w:rPr>
          <w:rFonts w:hint="eastAsia"/>
        </w:rPr>
        <w:t>クラスメンバ、型</w:t>
      </w:r>
      <w:r w:rsidR="00493A98">
        <w:rPr>
          <w:rFonts w:hint="eastAsia"/>
        </w:rPr>
        <w:t>、および関数</w:t>
      </w:r>
      <w:r w:rsidR="00AB7EB0">
        <w:rPr>
          <w:rFonts w:hint="eastAsia"/>
        </w:rPr>
        <w:t>は</w:t>
      </w:r>
      <w:r>
        <w:rPr>
          <w:rFonts w:hint="eastAsia"/>
        </w:rPr>
        <w:t>以下の通りです。</w:t>
      </w:r>
    </w:p>
    <w:p w:rsidR="001174F5" w:rsidRDefault="001174F5" w:rsidP="001174F5">
      <w:pPr>
        <w:pStyle w:val="ae"/>
      </w:pPr>
      <w:bookmarkStart w:id="1272" w:name="_Toc444758111"/>
      <w:bookmarkStart w:id="1273" w:name="_Toc444763246"/>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7</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3</w:t>
      </w:r>
      <w:r w:rsidR="00493A98">
        <w:fldChar w:fldCharType="end"/>
      </w:r>
      <w:r>
        <w:rPr>
          <w:rFonts w:hint="eastAsia"/>
        </w:rPr>
        <w:t xml:space="preserve"> SimulinkXML</w:t>
      </w:r>
      <w:r>
        <w:rPr>
          <w:rFonts w:hint="eastAsia"/>
        </w:rPr>
        <w:t>モジュールのクラス一覧</w:t>
      </w:r>
      <w:bookmarkEnd w:id="1272"/>
      <w:bookmarkEnd w:id="1273"/>
    </w:p>
    <w:tbl>
      <w:tblPr>
        <w:tblStyle w:val="ad"/>
        <w:tblW w:w="0" w:type="auto"/>
        <w:tblLook w:val="04A0" w:firstRow="1" w:lastRow="0" w:firstColumn="1" w:lastColumn="0" w:noHBand="0" w:noVBand="1"/>
      </w:tblPr>
      <w:tblGrid>
        <w:gridCol w:w="1994"/>
        <w:gridCol w:w="3433"/>
        <w:gridCol w:w="3293"/>
      </w:tblGrid>
      <w:tr w:rsidR="00E46B6D" w:rsidTr="006A5A17">
        <w:trPr>
          <w:trHeight w:val="341"/>
        </w:trPr>
        <w:tc>
          <w:tcPr>
            <w:tcW w:w="1994" w:type="dxa"/>
            <w:shd w:val="clear" w:color="auto" w:fill="D9D9D9" w:themeFill="background1" w:themeFillShade="D9"/>
            <w:vAlign w:val="center"/>
          </w:tcPr>
          <w:p w:rsidR="00E46B6D" w:rsidRDefault="00E46B6D" w:rsidP="00E46B6D">
            <w:pPr>
              <w:jc w:val="center"/>
            </w:pPr>
            <w:r>
              <w:rPr>
                <w:rFonts w:hint="eastAsia"/>
              </w:rPr>
              <w:t>クラス名</w:t>
            </w:r>
          </w:p>
        </w:tc>
        <w:tc>
          <w:tcPr>
            <w:tcW w:w="6726" w:type="dxa"/>
            <w:gridSpan w:val="2"/>
            <w:shd w:val="clear" w:color="auto" w:fill="D9D9D9" w:themeFill="background1" w:themeFillShade="D9"/>
            <w:vAlign w:val="center"/>
          </w:tcPr>
          <w:p w:rsidR="00E46B6D" w:rsidRDefault="00E46B6D" w:rsidP="00E46B6D">
            <w:pPr>
              <w:jc w:val="center"/>
            </w:pPr>
            <w:r>
              <w:rPr>
                <w:rFonts w:hint="eastAsia"/>
              </w:rPr>
              <w:t>内容</w:t>
            </w:r>
          </w:p>
        </w:tc>
      </w:tr>
      <w:tr w:rsidR="00E46B6D" w:rsidTr="006A5A17">
        <w:trPr>
          <w:trHeight w:val="356"/>
        </w:trPr>
        <w:tc>
          <w:tcPr>
            <w:tcW w:w="1994" w:type="dxa"/>
            <w:vMerge w:val="restart"/>
          </w:tcPr>
          <w:p w:rsidR="00E46B6D" w:rsidRDefault="00E46B6D" w:rsidP="008F1ED7">
            <w:r>
              <w:rPr>
                <w:rFonts w:hint="eastAsia"/>
              </w:rPr>
              <w:t>Reader</w:t>
            </w:r>
          </w:p>
        </w:tc>
        <w:tc>
          <w:tcPr>
            <w:tcW w:w="6726" w:type="dxa"/>
            <w:gridSpan w:val="2"/>
            <w:tcBorders>
              <w:bottom w:val="single" w:sz="4" w:space="0" w:color="auto"/>
            </w:tcBorders>
          </w:tcPr>
          <w:p w:rsidR="00E46B6D" w:rsidRDefault="00E46B6D" w:rsidP="008F1ED7">
            <w:r>
              <w:rPr>
                <w:rFonts w:hint="eastAsia"/>
              </w:rPr>
              <w:t>Simulink</w:t>
            </w:r>
            <w:r>
              <w:rPr>
                <w:rFonts w:hint="eastAsia"/>
              </w:rPr>
              <w:t>モデルの</w:t>
            </w:r>
            <w:r>
              <w:rPr>
                <w:rFonts w:hint="eastAsia"/>
              </w:rPr>
              <w:t>XML</w:t>
            </w:r>
            <w:r>
              <w:rPr>
                <w:rFonts w:hint="eastAsia"/>
              </w:rPr>
              <w:t>を入力し、その</w:t>
            </w:r>
            <w:r>
              <w:rPr>
                <w:rFonts w:hint="eastAsia"/>
              </w:rPr>
              <w:t>XML</w:t>
            </w:r>
            <w:r>
              <w:rPr>
                <w:rFonts w:hint="eastAsia"/>
              </w:rPr>
              <w:t>ファイルのブロック名をキーとして</w:t>
            </w:r>
            <w:r>
              <w:rPr>
                <w:rFonts w:hint="eastAsia"/>
              </w:rPr>
              <w:t>&lt;block&gt;</w:t>
            </w:r>
            <w:r>
              <w:rPr>
                <w:rFonts w:hint="eastAsia"/>
              </w:rPr>
              <w:t>タグを検索する機能と、</w:t>
            </w:r>
            <w:r>
              <w:rPr>
                <w:rFonts w:hint="eastAsia"/>
              </w:rPr>
              <w:t>&lt;connect&gt;</w:t>
            </w:r>
            <w:r>
              <w:rPr>
                <w:rFonts w:hint="eastAsia"/>
              </w:rPr>
              <w:t>タグにあるブロック名とポート名を指定し、対応する</w:t>
            </w:r>
            <w:r>
              <w:rPr>
                <w:rFonts w:hint="eastAsia"/>
              </w:rPr>
              <w:t>&lt;input&gt;</w:t>
            </w:r>
            <w:r>
              <w:rPr>
                <w:rFonts w:hint="eastAsia"/>
              </w:rPr>
              <w:t>または</w:t>
            </w:r>
            <w:r>
              <w:rPr>
                <w:rFonts w:hint="eastAsia"/>
              </w:rPr>
              <w:t>&lt;output&gt;</w:t>
            </w:r>
            <w:r>
              <w:rPr>
                <w:rFonts w:hint="eastAsia"/>
              </w:rPr>
              <w:t>のタグを検索する機能を提供する</w:t>
            </w:r>
          </w:p>
        </w:tc>
      </w:tr>
      <w:tr w:rsidR="00E46B6D" w:rsidRPr="00E46B6D" w:rsidTr="006A5A17">
        <w:trPr>
          <w:trHeight w:val="356"/>
        </w:trPr>
        <w:tc>
          <w:tcPr>
            <w:tcW w:w="1994" w:type="dxa"/>
            <w:vMerge/>
          </w:tcPr>
          <w:p w:rsidR="00E46B6D" w:rsidRDefault="00E46B6D" w:rsidP="008F1ED7"/>
        </w:tc>
        <w:tc>
          <w:tcPr>
            <w:tcW w:w="3433" w:type="dxa"/>
            <w:tcBorders>
              <w:bottom w:val="single" w:sz="4" w:space="0" w:color="auto"/>
            </w:tcBorders>
            <w:shd w:val="clear" w:color="auto" w:fill="D9D9D9" w:themeFill="background1" w:themeFillShade="D9"/>
          </w:tcPr>
          <w:p w:rsidR="00E46B6D" w:rsidRPr="00E46B6D" w:rsidRDefault="00E46B6D" w:rsidP="00E46B6D">
            <w:pPr>
              <w:jc w:val="center"/>
            </w:pPr>
            <w:r>
              <w:rPr>
                <w:rFonts w:hint="eastAsia"/>
              </w:rPr>
              <w:t>コンストラクタ</w:t>
            </w:r>
          </w:p>
        </w:tc>
        <w:tc>
          <w:tcPr>
            <w:tcW w:w="3293" w:type="dxa"/>
            <w:tcBorders>
              <w:bottom w:val="single" w:sz="4" w:space="0" w:color="auto"/>
            </w:tcBorders>
            <w:shd w:val="clear" w:color="auto" w:fill="D9D9D9" w:themeFill="background1" w:themeFillShade="D9"/>
          </w:tcPr>
          <w:p w:rsidR="00E46B6D" w:rsidRPr="00E46B6D" w:rsidRDefault="00E46B6D" w:rsidP="00E46B6D">
            <w:pPr>
              <w:jc w:val="center"/>
            </w:pPr>
            <w:r>
              <w:rPr>
                <w:rFonts w:hint="eastAsia"/>
              </w:rPr>
              <w:t>説明</w:t>
            </w:r>
          </w:p>
        </w:tc>
      </w:tr>
      <w:tr w:rsidR="00E46B6D" w:rsidRPr="00E46B6D" w:rsidTr="006A5A17">
        <w:trPr>
          <w:trHeight w:val="356"/>
        </w:trPr>
        <w:tc>
          <w:tcPr>
            <w:tcW w:w="1994" w:type="dxa"/>
            <w:vMerge/>
          </w:tcPr>
          <w:p w:rsidR="00E46B6D" w:rsidRDefault="00E46B6D" w:rsidP="008F1ED7"/>
        </w:tc>
        <w:tc>
          <w:tcPr>
            <w:tcW w:w="3433" w:type="dxa"/>
            <w:tcBorders>
              <w:bottom w:val="single" w:sz="4" w:space="0" w:color="auto"/>
            </w:tcBorders>
            <w:shd w:val="clear" w:color="auto" w:fill="auto"/>
          </w:tcPr>
          <w:p w:rsidR="00E46B6D" w:rsidRDefault="00E46B6D" w:rsidP="00E46B6D">
            <w:r>
              <w:rPr>
                <w:rFonts w:hint="eastAsia"/>
              </w:rPr>
              <w:t>Reader(xml_file</w:t>
            </w:r>
            <w:r w:rsidR="006C0D06">
              <w:rPr>
                <w:rFonts w:hint="eastAsia"/>
              </w:rPr>
              <w:t>,validation</w:t>
            </w:r>
            <w:r>
              <w:rPr>
                <w:rFonts w:hint="eastAsia"/>
              </w:rPr>
              <w:t>)</w:t>
            </w:r>
          </w:p>
        </w:tc>
        <w:tc>
          <w:tcPr>
            <w:tcW w:w="3293" w:type="dxa"/>
            <w:tcBorders>
              <w:bottom w:val="single" w:sz="4" w:space="0" w:color="auto"/>
            </w:tcBorders>
            <w:shd w:val="clear" w:color="auto" w:fill="auto"/>
          </w:tcPr>
          <w:p w:rsidR="00E46B6D" w:rsidRDefault="00E46B6D" w:rsidP="00E46B6D">
            <w:r>
              <w:rPr>
                <w:rFonts w:hint="eastAsia"/>
              </w:rPr>
              <w:t>Simulink</w:t>
            </w:r>
            <w:r>
              <w:rPr>
                <w:rFonts w:hint="eastAsia"/>
              </w:rPr>
              <w:t>モデルの</w:t>
            </w:r>
            <w:r>
              <w:rPr>
                <w:rFonts w:hint="eastAsia"/>
              </w:rPr>
              <w:t>XML</w:t>
            </w:r>
            <w:r>
              <w:rPr>
                <w:rFonts w:hint="eastAsia"/>
              </w:rPr>
              <w:t>ファイルを指定し、</w:t>
            </w:r>
            <w:r>
              <w:rPr>
                <w:rFonts w:hint="eastAsia"/>
              </w:rPr>
              <w:t>XML</w:t>
            </w:r>
            <w:r>
              <w:rPr>
                <w:rFonts w:hint="eastAsia"/>
              </w:rPr>
              <w:t>ファイルの読み込みを行うコンストラクタ</w:t>
            </w:r>
            <w:r w:rsidR="006C0D06">
              <w:rPr>
                <w:rFonts w:hint="eastAsia"/>
              </w:rPr>
              <w:t>。</w:t>
            </w:r>
            <w:r w:rsidR="006C0D06">
              <w:rPr>
                <w:rFonts w:hint="eastAsia"/>
              </w:rPr>
              <w:t>validation</w:t>
            </w:r>
            <w:r w:rsidR="006C0D06">
              <w:rPr>
                <w:rFonts w:hint="eastAsia"/>
              </w:rPr>
              <w:t>でスキーマとの整合性をチェック可能</w:t>
            </w:r>
          </w:p>
        </w:tc>
      </w:tr>
      <w:tr w:rsidR="00E46B6D" w:rsidRPr="00E46B6D" w:rsidTr="006A5A17">
        <w:trPr>
          <w:trHeight w:val="356"/>
        </w:trPr>
        <w:tc>
          <w:tcPr>
            <w:tcW w:w="1994" w:type="dxa"/>
            <w:vMerge/>
          </w:tcPr>
          <w:p w:rsidR="00E46B6D" w:rsidRDefault="00E46B6D" w:rsidP="008F1ED7"/>
        </w:tc>
        <w:tc>
          <w:tcPr>
            <w:tcW w:w="3433" w:type="dxa"/>
            <w:tcBorders>
              <w:bottom w:val="single" w:sz="4" w:space="0" w:color="auto"/>
            </w:tcBorders>
            <w:shd w:val="clear" w:color="auto" w:fill="auto"/>
          </w:tcPr>
          <w:p w:rsidR="00E46B6D" w:rsidRDefault="00E46B6D" w:rsidP="008F1ED7">
            <w:r>
              <w:rPr>
                <w:rFonts w:hint="eastAsia"/>
              </w:rPr>
              <w:t>Reader()</w:t>
            </w:r>
          </w:p>
        </w:tc>
        <w:tc>
          <w:tcPr>
            <w:tcW w:w="3293" w:type="dxa"/>
            <w:tcBorders>
              <w:bottom w:val="single" w:sz="4" w:space="0" w:color="auto"/>
            </w:tcBorders>
            <w:shd w:val="clear" w:color="auto" w:fill="auto"/>
          </w:tcPr>
          <w:p w:rsidR="00E46B6D" w:rsidRDefault="00E46B6D" w:rsidP="008F1ED7">
            <w:r>
              <w:rPr>
                <w:rFonts w:hint="eastAsia"/>
              </w:rPr>
              <w:t>デフォルトコンストラクタ。</w:t>
            </w:r>
            <w:r>
              <w:rPr>
                <w:rFonts w:hint="eastAsia"/>
              </w:rPr>
              <w:t>load_xml()</w:t>
            </w:r>
            <w:r>
              <w:rPr>
                <w:rFonts w:hint="eastAsia"/>
              </w:rPr>
              <w:t>を使用して</w:t>
            </w:r>
            <w:r>
              <w:rPr>
                <w:rFonts w:hint="eastAsia"/>
              </w:rPr>
              <w:t>XML</w:t>
            </w:r>
            <w:r>
              <w:rPr>
                <w:rFonts w:hint="eastAsia"/>
              </w:rPr>
              <w:t>ファイルを読み込む必要がある</w:t>
            </w:r>
          </w:p>
        </w:tc>
      </w:tr>
      <w:tr w:rsidR="00E46B6D" w:rsidRPr="00E46B6D" w:rsidTr="006A5A17">
        <w:trPr>
          <w:trHeight w:val="356"/>
        </w:trPr>
        <w:tc>
          <w:tcPr>
            <w:tcW w:w="1994" w:type="dxa"/>
            <w:vMerge/>
          </w:tcPr>
          <w:p w:rsidR="00E46B6D" w:rsidRDefault="00E46B6D" w:rsidP="008F1ED7"/>
        </w:tc>
        <w:tc>
          <w:tcPr>
            <w:tcW w:w="3433" w:type="dxa"/>
            <w:tcBorders>
              <w:bottom w:val="single" w:sz="4" w:space="0" w:color="auto"/>
            </w:tcBorders>
            <w:shd w:val="clear" w:color="auto" w:fill="D9D9D9" w:themeFill="background1" w:themeFillShade="D9"/>
          </w:tcPr>
          <w:p w:rsidR="00E46B6D" w:rsidRPr="00E46B6D" w:rsidRDefault="00E46B6D" w:rsidP="008F1ED7">
            <w:pPr>
              <w:jc w:val="center"/>
            </w:pPr>
            <w:r>
              <w:rPr>
                <w:rFonts w:hint="eastAsia"/>
              </w:rPr>
              <w:t>公開メンバ</w:t>
            </w:r>
          </w:p>
        </w:tc>
        <w:tc>
          <w:tcPr>
            <w:tcW w:w="3293" w:type="dxa"/>
            <w:tcBorders>
              <w:bottom w:val="single" w:sz="4" w:space="0" w:color="auto"/>
            </w:tcBorders>
            <w:shd w:val="clear" w:color="auto" w:fill="D9D9D9" w:themeFill="background1" w:themeFillShade="D9"/>
          </w:tcPr>
          <w:p w:rsidR="00E46B6D" w:rsidRPr="00E46B6D" w:rsidRDefault="00E46B6D" w:rsidP="008F1ED7">
            <w:pPr>
              <w:jc w:val="center"/>
            </w:pPr>
            <w:r>
              <w:rPr>
                <w:rFonts w:hint="eastAsia"/>
              </w:rPr>
              <w:t>説明</w:t>
            </w:r>
          </w:p>
        </w:tc>
      </w:tr>
      <w:tr w:rsidR="00E46B6D" w:rsidRPr="00E46B6D" w:rsidTr="006A5A17">
        <w:trPr>
          <w:trHeight w:val="356"/>
        </w:trPr>
        <w:tc>
          <w:tcPr>
            <w:tcW w:w="1994" w:type="dxa"/>
            <w:vMerge/>
          </w:tcPr>
          <w:p w:rsidR="00E46B6D" w:rsidRDefault="00E46B6D" w:rsidP="008F1ED7"/>
        </w:tc>
        <w:tc>
          <w:tcPr>
            <w:tcW w:w="3433" w:type="dxa"/>
            <w:tcBorders>
              <w:bottom w:val="single" w:sz="4" w:space="0" w:color="auto"/>
            </w:tcBorders>
            <w:shd w:val="clear" w:color="auto" w:fill="auto"/>
          </w:tcPr>
          <w:p w:rsidR="00E46B6D" w:rsidRDefault="00E46B6D" w:rsidP="008F1ED7">
            <w:r>
              <w:rPr>
                <w:rFonts w:hint="eastAsia"/>
              </w:rPr>
              <w:t>load_xml(xml_fil</w:t>
            </w:r>
            <w:r w:rsidR="006C0D06">
              <w:rPr>
                <w:rFonts w:hint="eastAsia"/>
              </w:rPr>
              <w:t>,validation</w:t>
            </w:r>
            <w:r>
              <w:rPr>
                <w:rFonts w:hint="eastAsia"/>
              </w:rPr>
              <w:t>)</w:t>
            </w:r>
          </w:p>
        </w:tc>
        <w:tc>
          <w:tcPr>
            <w:tcW w:w="3293" w:type="dxa"/>
            <w:tcBorders>
              <w:bottom w:val="single" w:sz="4" w:space="0" w:color="auto"/>
            </w:tcBorders>
            <w:shd w:val="clear" w:color="auto" w:fill="auto"/>
          </w:tcPr>
          <w:p w:rsidR="00E46B6D" w:rsidRDefault="00E46B6D" w:rsidP="008F1ED7">
            <w:r>
              <w:rPr>
                <w:rFonts w:hint="eastAsia"/>
              </w:rPr>
              <w:t>デフォルトコンストラクタで作成したオブジェクトに</w:t>
            </w:r>
            <w:r>
              <w:rPr>
                <w:rFonts w:hint="eastAsia"/>
              </w:rPr>
              <w:t>XML</w:t>
            </w:r>
            <w:r>
              <w:rPr>
                <w:rFonts w:hint="eastAsia"/>
              </w:rPr>
              <w:t>ファイルを読み込ませる関数</w:t>
            </w:r>
            <w:r w:rsidR="006C0D06">
              <w:rPr>
                <w:rFonts w:hint="eastAsia"/>
              </w:rPr>
              <w:t>。</w:t>
            </w:r>
            <w:r w:rsidR="006C0D06">
              <w:rPr>
                <w:rFonts w:hint="eastAsia"/>
              </w:rPr>
              <w:t>validation</w:t>
            </w:r>
            <w:r w:rsidR="006C0D06">
              <w:rPr>
                <w:rFonts w:hint="eastAsia"/>
              </w:rPr>
              <w:t>でスキーマとの整合性をチェック可能</w:t>
            </w:r>
          </w:p>
        </w:tc>
      </w:tr>
      <w:tr w:rsidR="00E46B6D" w:rsidTr="006A5A17">
        <w:trPr>
          <w:trHeight w:val="356"/>
        </w:trPr>
        <w:tc>
          <w:tcPr>
            <w:tcW w:w="1994" w:type="dxa"/>
            <w:vMerge/>
          </w:tcPr>
          <w:p w:rsidR="00E46B6D" w:rsidRDefault="00E46B6D" w:rsidP="008F1ED7"/>
        </w:tc>
        <w:tc>
          <w:tcPr>
            <w:tcW w:w="3433" w:type="dxa"/>
            <w:shd w:val="clear" w:color="auto" w:fill="auto"/>
          </w:tcPr>
          <w:p w:rsidR="00E46B6D" w:rsidRDefault="00E46B6D" w:rsidP="008F1ED7">
            <w:r>
              <w:rPr>
                <w:rFonts w:hint="eastAsia"/>
              </w:rPr>
              <w:t>find_input_port()</w:t>
            </w:r>
          </w:p>
        </w:tc>
        <w:tc>
          <w:tcPr>
            <w:tcW w:w="3293" w:type="dxa"/>
            <w:shd w:val="clear" w:color="auto" w:fill="auto"/>
          </w:tcPr>
          <w:p w:rsidR="00E46B6D" w:rsidRDefault="00E46B6D" w:rsidP="008F1ED7">
            <w:r>
              <w:rPr>
                <w:rFonts w:hint="eastAsia"/>
              </w:rPr>
              <w:t>入力の</w:t>
            </w:r>
            <w:r>
              <w:rPr>
                <w:rFonts w:hint="eastAsia"/>
              </w:rPr>
              <w:t>IOPort</w:t>
            </w:r>
            <w:r>
              <w:rPr>
                <w:rFonts w:hint="eastAsia"/>
              </w:rPr>
              <w:t>の連想配列から指定したブロック名とポート名の</w:t>
            </w:r>
            <w:r>
              <w:rPr>
                <w:rFonts w:hint="eastAsia"/>
              </w:rPr>
              <w:t>IOPort</w:t>
            </w:r>
            <w:r>
              <w:rPr>
                <w:rFonts w:hint="eastAsia"/>
              </w:rPr>
              <w:t>を探し、あれば返す</w:t>
            </w:r>
          </w:p>
        </w:tc>
      </w:tr>
      <w:tr w:rsidR="00E46B6D" w:rsidTr="006A5A17">
        <w:trPr>
          <w:trHeight w:val="356"/>
        </w:trPr>
        <w:tc>
          <w:tcPr>
            <w:tcW w:w="1994" w:type="dxa"/>
            <w:vMerge/>
          </w:tcPr>
          <w:p w:rsidR="00E46B6D" w:rsidRDefault="00E46B6D" w:rsidP="008F1ED7"/>
        </w:tc>
        <w:tc>
          <w:tcPr>
            <w:tcW w:w="3433" w:type="dxa"/>
            <w:shd w:val="clear" w:color="auto" w:fill="auto"/>
          </w:tcPr>
          <w:p w:rsidR="00E46B6D" w:rsidRDefault="00E46B6D" w:rsidP="008F1ED7">
            <w:r>
              <w:rPr>
                <w:rFonts w:hint="eastAsia"/>
              </w:rPr>
              <w:t>find_output_port()</w:t>
            </w:r>
          </w:p>
        </w:tc>
        <w:tc>
          <w:tcPr>
            <w:tcW w:w="3293" w:type="dxa"/>
            <w:shd w:val="clear" w:color="auto" w:fill="auto"/>
          </w:tcPr>
          <w:p w:rsidR="00E46B6D" w:rsidRDefault="00E46B6D" w:rsidP="008F1ED7">
            <w:r>
              <w:rPr>
                <w:rFonts w:hint="eastAsia"/>
              </w:rPr>
              <w:t>出力の</w:t>
            </w:r>
            <w:r>
              <w:rPr>
                <w:rFonts w:hint="eastAsia"/>
              </w:rPr>
              <w:t>IOPort</w:t>
            </w:r>
            <w:r>
              <w:rPr>
                <w:rFonts w:hint="eastAsia"/>
              </w:rPr>
              <w:t>の連想配列から指定したブロック名とポート名の</w:t>
            </w:r>
            <w:r>
              <w:rPr>
                <w:rFonts w:hint="eastAsia"/>
              </w:rPr>
              <w:t>IOPort</w:t>
            </w:r>
            <w:r>
              <w:rPr>
                <w:rFonts w:hint="eastAsia"/>
              </w:rPr>
              <w:t>を探し、あれば返す</w:t>
            </w:r>
          </w:p>
        </w:tc>
      </w:tr>
      <w:tr w:rsidR="006F2EE5" w:rsidTr="006A5A17">
        <w:trPr>
          <w:trHeight w:val="356"/>
          <w:ins w:id="1274" w:author="1139930830362" w:date="2016-03-02T15:29:00Z"/>
        </w:trPr>
        <w:tc>
          <w:tcPr>
            <w:tcW w:w="1994" w:type="dxa"/>
            <w:vMerge/>
          </w:tcPr>
          <w:p w:rsidR="006F2EE5" w:rsidRDefault="006F2EE5" w:rsidP="008F1ED7">
            <w:pPr>
              <w:rPr>
                <w:ins w:id="1275" w:author="1139930830362" w:date="2016-03-02T15:29:00Z"/>
              </w:rPr>
            </w:pPr>
          </w:p>
        </w:tc>
        <w:tc>
          <w:tcPr>
            <w:tcW w:w="3433" w:type="dxa"/>
            <w:shd w:val="clear" w:color="auto" w:fill="auto"/>
          </w:tcPr>
          <w:p w:rsidR="006F2EE5" w:rsidRPr="006F2EE5" w:rsidRDefault="006F2EE5" w:rsidP="008F1ED7">
            <w:pPr>
              <w:rPr>
                <w:ins w:id="1276" w:author="1139930830362" w:date="2016-03-02T15:29:00Z"/>
                <w:color w:val="FF0000"/>
                <w:rPrChange w:id="1277" w:author="1139930830362" w:date="2016-03-02T15:31:00Z">
                  <w:rPr>
                    <w:ins w:id="1278" w:author="1139930830362" w:date="2016-03-02T15:29:00Z"/>
                  </w:rPr>
                </w:rPrChange>
              </w:rPr>
            </w:pPr>
            <w:ins w:id="1279" w:author="1139930830362" w:date="2016-03-02T15:29:00Z">
              <w:r w:rsidRPr="006F2EE5">
                <w:rPr>
                  <w:color w:val="FF0000"/>
                  <w:rPrChange w:id="1280" w:author="1139930830362" w:date="2016-03-02T15:31:00Z">
                    <w:rPr/>
                  </w:rPrChange>
                </w:rPr>
                <w:t>find_inport_input(</w:t>
              </w:r>
            </w:ins>
            <w:ins w:id="1281" w:author="1139930830362" w:date="2016-03-02T15:30:00Z">
              <w:r w:rsidRPr="006F2EE5">
                <w:rPr>
                  <w:color w:val="FF0000"/>
                  <w:rPrChange w:id="1282" w:author="1139930830362" w:date="2016-03-02T15:31:00Z">
                    <w:rPr/>
                  </w:rPrChange>
                </w:rPr>
                <w:t>)</w:t>
              </w:r>
            </w:ins>
          </w:p>
        </w:tc>
        <w:tc>
          <w:tcPr>
            <w:tcW w:w="3293" w:type="dxa"/>
            <w:shd w:val="clear" w:color="auto" w:fill="auto"/>
          </w:tcPr>
          <w:p w:rsidR="006F2EE5" w:rsidRPr="006F2EE5" w:rsidRDefault="006F2EE5" w:rsidP="008F1ED7">
            <w:pPr>
              <w:rPr>
                <w:ins w:id="1283" w:author="1139930830362" w:date="2016-03-02T15:29:00Z"/>
                <w:color w:val="FF0000"/>
                <w:rPrChange w:id="1284" w:author="1139930830362" w:date="2016-03-02T15:31:00Z">
                  <w:rPr>
                    <w:ins w:id="1285" w:author="1139930830362" w:date="2016-03-02T15:29:00Z"/>
                  </w:rPr>
                </w:rPrChange>
              </w:rPr>
            </w:pPr>
            <w:ins w:id="1286" w:author="1139930830362" w:date="2016-03-02T15:30:00Z">
              <w:r w:rsidRPr="006F2EE5">
                <w:rPr>
                  <w:color w:val="FF0000"/>
                  <w:rPrChange w:id="1287" w:author="1139930830362" w:date="2016-03-02T15:31:00Z">
                    <w:rPr/>
                  </w:rPrChange>
                </w:rPr>
                <w:t>Inport</w:t>
              </w:r>
              <w:r w:rsidRPr="006F2EE5">
                <w:rPr>
                  <w:rFonts w:hint="eastAsia"/>
                  <w:color w:val="FF0000"/>
                  <w:rPrChange w:id="1288" w:author="1139930830362" w:date="2016-03-02T15:31:00Z">
                    <w:rPr>
                      <w:rFonts w:hint="eastAsia"/>
                    </w:rPr>
                  </w:rPrChange>
                </w:rPr>
                <w:t>のブロックに対応する</w:t>
              </w:r>
              <w:r w:rsidRPr="006F2EE5">
                <w:rPr>
                  <w:color w:val="FF0000"/>
                  <w:rPrChange w:id="1289" w:author="1139930830362" w:date="2016-03-02T15:31:00Z">
                    <w:rPr/>
                  </w:rPrChange>
                </w:rPr>
                <w:t>SubSystem</w:t>
              </w:r>
              <w:r w:rsidRPr="006F2EE5">
                <w:rPr>
                  <w:rFonts w:hint="eastAsia"/>
                  <w:color w:val="FF0000"/>
                  <w:rPrChange w:id="1290" w:author="1139930830362" w:date="2016-03-02T15:31:00Z">
                    <w:rPr>
                      <w:rFonts w:hint="eastAsia"/>
                    </w:rPr>
                  </w:rPrChange>
                </w:rPr>
                <w:t>の</w:t>
              </w:r>
              <w:r w:rsidRPr="006F2EE5">
                <w:rPr>
                  <w:color w:val="FF0000"/>
                  <w:rPrChange w:id="1291" w:author="1139930830362" w:date="2016-03-02T15:31:00Z">
                    <w:rPr/>
                  </w:rPrChange>
                </w:rPr>
                <w:t>&lt;input&gt;</w:t>
              </w:r>
              <w:r w:rsidRPr="006F2EE5">
                <w:rPr>
                  <w:rFonts w:hint="eastAsia"/>
                  <w:color w:val="FF0000"/>
                  <w:rPrChange w:id="1292" w:author="1139930830362" w:date="2016-03-02T15:31:00Z">
                    <w:rPr>
                      <w:rFonts w:hint="eastAsia"/>
                    </w:rPr>
                  </w:rPrChange>
                </w:rPr>
                <w:t>を保持している</w:t>
              </w:r>
              <w:r w:rsidRPr="006F2EE5">
                <w:rPr>
                  <w:color w:val="FF0000"/>
                  <w:rPrChange w:id="1293" w:author="1139930830362" w:date="2016-03-02T15:31:00Z">
                    <w:rPr/>
                  </w:rPrChange>
                </w:rPr>
                <w:t>IOPo</w:t>
              </w:r>
            </w:ins>
            <w:ins w:id="1294" w:author="1139930830362" w:date="2016-03-02T15:31:00Z">
              <w:r w:rsidRPr="006F2EE5">
                <w:rPr>
                  <w:color w:val="FF0000"/>
                  <w:rPrChange w:id="1295" w:author="1139930830362" w:date="2016-03-02T15:31:00Z">
                    <w:rPr/>
                  </w:rPrChange>
                </w:rPr>
                <w:t>rt</w:t>
              </w:r>
              <w:r w:rsidRPr="006F2EE5">
                <w:rPr>
                  <w:rFonts w:hint="eastAsia"/>
                  <w:color w:val="FF0000"/>
                  <w:rPrChange w:id="1296" w:author="1139930830362" w:date="2016-03-02T15:31:00Z">
                    <w:rPr>
                      <w:rFonts w:hint="eastAsia"/>
                    </w:rPr>
                  </w:rPrChange>
                </w:rPr>
                <w:t>のポインタを返す</w:t>
              </w:r>
            </w:ins>
          </w:p>
        </w:tc>
      </w:tr>
      <w:tr w:rsidR="006F2EE5" w:rsidTr="006A5A17">
        <w:trPr>
          <w:trHeight w:val="356"/>
          <w:ins w:id="1297" w:author="1139930830362" w:date="2016-03-02T15:29:00Z"/>
        </w:trPr>
        <w:tc>
          <w:tcPr>
            <w:tcW w:w="1994" w:type="dxa"/>
            <w:vMerge/>
          </w:tcPr>
          <w:p w:rsidR="006F2EE5" w:rsidRDefault="006F2EE5" w:rsidP="008F1ED7">
            <w:pPr>
              <w:rPr>
                <w:ins w:id="1298" w:author="1139930830362" w:date="2016-03-02T15:29:00Z"/>
              </w:rPr>
            </w:pPr>
          </w:p>
        </w:tc>
        <w:tc>
          <w:tcPr>
            <w:tcW w:w="3433" w:type="dxa"/>
            <w:shd w:val="clear" w:color="auto" w:fill="auto"/>
          </w:tcPr>
          <w:p w:rsidR="006F2EE5" w:rsidRPr="006F2EE5" w:rsidRDefault="006F2EE5" w:rsidP="008F1ED7">
            <w:pPr>
              <w:rPr>
                <w:ins w:id="1299" w:author="1139930830362" w:date="2016-03-02T15:29:00Z"/>
                <w:color w:val="FF0000"/>
                <w:rPrChange w:id="1300" w:author="1139930830362" w:date="2016-03-02T15:31:00Z">
                  <w:rPr>
                    <w:ins w:id="1301" w:author="1139930830362" w:date="2016-03-02T15:29:00Z"/>
                  </w:rPr>
                </w:rPrChange>
              </w:rPr>
            </w:pPr>
            <w:ins w:id="1302" w:author="1139930830362" w:date="2016-03-02T15:30:00Z">
              <w:r w:rsidRPr="006F2EE5">
                <w:rPr>
                  <w:color w:val="FF0000"/>
                  <w:rPrChange w:id="1303" w:author="1139930830362" w:date="2016-03-02T15:31:00Z">
                    <w:rPr/>
                  </w:rPrChange>
                </w:rPr>
                <w:t>find_outport_output()</w:t>
              </w:r>
            </w:ins>
          </w:p>
        </w:tc>
        <w:tc>
          <w:tcPr>
            <w:tcW w:w="3293" w:type="dxa"/>
            <w:shd w:val="clear" w:color="auto" w:fill="auto"/>
          </w:tcPr>
          <w:p w:rsidR="006F2EE5" w:rsidRPr="006F2EE5" w:rsidRDefault="006F2EE5" w:rsidP="008F1ED7">
            <w:pPr>
              <w:rPr>
                <w:ins w:id="1304" w:author="1139930830362" w:date="2016-03-02T15:29:00Z"/>
                <w:color w:val="FF0000"/>
                <w:rPrChange w:id="1305" w:author="1139930830362" w:date="2016-03-02T15:31:00Z">
                  <w:rPr>
                    <w:ins w:id="1306" w:author="1139930830362" w:date="2016-03-02T15:29:00Z"/>
                  </w:rPr>
                </w:rPrChange>
              </w:rPr>
            </w:pPr>
            <w:ins w:id="1307" w:author="1139930830362" w:date="2016-03-02T15:31:00Z">
              <w:r w:rsidRPr="006F2EE5">
                <w:rPr>
                  <w:color w:val="FF0000"/>
                  <w:rPrChange w:id="1308" w:author="1139930830362" w:date="2016-03-02T15:31:00Z">
                    <w:rPr/>
                  </w:rPrChange>
                </w:rPr>
                <w:t>Outport</w:t>
              </w:r>
              <w:r w:rsidRPr="006F2EE5">
                <w:rPr>
                  <w:rFonts w:hint="eastAsia"/>
                  <w:color w:val="FF0000"/>
                  <w:rPrChange w:id="1309" w:author="1139930830362" w:date="2016-03-02T15:31:00Z">
                    <w:rPr>
                      <w:rFonts w:hint="eastAsia"/>
                    </w:rPr>
                  </w:rPrChange>
                </w:rPr>
                <w:t>のブロックに対応する</w:t>
              </w:r>
              <w:r w:rsidRPr="006F2EE5">
                <w:rPr>
                  <w:color w:val="FF0000"/>
                  <w:rPrChange w:id="1310" w:author="1139930830362" w:date="2016-03-02T15:31:00Z">
                    <w:rPr/>
                  </w:rPrChange>
                </w:rPr>
                <w:t>SubSystem</w:t>
              </w:r>
              <w:r w:rsidRPr="006F2EE5">
                <w:rPr>
                  <w:rFonts w:hint="eastAsia"/>
                  <w:color w:val="FF0000"/>
                  <w:rPrChange w:id="1311" w:author="1139930830362" w:date="2016-03-02T15:31:00Z">
                    <w:rPr>
                      <w:rFonts w:hint="eastAsia"/>
                    </w:rPr>
                  </w:rPrChange>
                </w:rPr>
                <w:t>の</w:t>
              </w:r>
              <w:r w:rsidRPr="006F2EE5">
                <w:rPr>
                  <w:color w:val="FF0000"/>
                  <w:rPrChange w:id="1312" w:author="1139930830362" w:date="2016-03-02T15:31:00Z">
                    <w:rPr/>
                  </w:rPrChange>
                </w:rPr>
                <w:t>&lt;output&gt;</w:t>
              </w:r>
              <w:r w:rsidRPr="006F2EE5">
                <w:rPr>
                  <w:rFonts w:hint="eastAsia"/>
                  <w:color w:val="FF0000"/>
                  <w:rPrChange w:id="1313" w:author="1139930830362" w:date="2016-03-02T15:31:00Z">
                    <w:rPr>
                      <w:rFonts w:hint="eastAsia"/>
                    </w:rPr>
                  </w:rPrChange>
                </w:rPr>
                <w:t>を保持している</w:t>
              </w:r>
              <w:r w:rsidRPr="006F2EE5">
                <w:rPr>
                  <w:color w:val="FF0000"/>
                  <w:rPrChange w:id="1314" w:author="1139930830362" w:date="2016-03-02T15:31:00Z">
                    <w:rPr/>
                  </w:rPrChange>
                </w:rPr>
                <w:t>IOPort</w:t>
              </w:r>
              <w:r w:rsidRPr="006F2EE5">
                <w:rPr>
                  <w:rFonts w:hint="eastAsia"/>
                  <w:color w:val="FF0000"/>
                  <w:rPrChange w:id="1315" w:author="1139930830362" w:date="2016-03-02T15:31:00Z">
                    <w:rPr>
                      <w:rFonts w:hint="eastAsia"/>
                    </w:rPr>
                  </w:rPrChange>
                </w:rPr>
                <w:t>のポインタを返す</w:t>
              </w:r>
            </w:ins>
          </w:p>
        </w:tc>
      </w:tr>
      <w:tr w:rsidR="00B9327C" w:rsidTr="006A5A17">
        <w:trPr>
          <w:trHeight w:val="356"/>
        </w:trPr>
        <w:tc>
          <w:tcPr>
            <w:tcW w:w="1994" w:type="dxa"/>
            <w:vMerge/>
          </w:tcPr>
          <w:p w:rsidR="00B9327C" w:rsidRDefault="00B9327C" w:rsidP="008F1ED7"/>
        </w:tc>
        <w:tc>
          <w:tcPr>
            <w:tcW w:w="3433" w:type="dxa"/>
            <w:shd w:val="clear" w:color="auto" w:fill="auto"/>
          </w:tcPr>
          <w:p w:rsidR="00B9327C" w:rsidRDefault="00B9327C" w:rsidP="008F1ED7">
            <w:r>
              <w:rPr>
                <w:rFonts w:hint="eastAsia"/>
              </w:rPr>
              <w:t>find_block()</w:t>
            </w:r>
          </w:p>
        </w:tc>
        <w:tc>
          <w:tcPr>
            <w:tcW w:w="3293" w:type="dxa"/>
            <w:shd w:val="clear" w:color="auto" w:fill="auto"/>
          </w:tcPr>
          <w:p w:rsidR="00B9327C" w:rsidRDefault="00B9327C" w:rsidP="008F1ED7">
            <w:r>
              <w:rPr>
                <w:rFonts w:hint="eastAsia"/>
              </w:rPr>
              <w:t>ブロック名の連想配列から指定されたブロック名の</w:t>
            </w:r>
            <w:r>
              <w:rPr>
                <w:rFonts w:hint="eastAsia"/>
              </w:rPr>
              <w:t>BlockInfo</w:t>
            </w:r>
            <w:r>
              <w:rPr>
                <w:rFonts w:hint="eastAsia"/>
              </w:rPr>
              <w:t>を探し、あれば返す</w:t>
            </w:r>
          </w:p>
        </w:tc>
      </w:tr>
      <w:tr w:rsidR="00E46B6D" w:rsidTr="006A5A17">
        <w:trPr>
          <w:trHeight w:val="356"/>
        </w:trPr>
        <w:tc>
          <w:tcPr>
            <w:tcW w:w="1994" w:type="dxa"/>
            <w:vMerge/>
          </w:tcPr>
          <w:p w:rsidR="00E46B6D" w:rsidRDefault="00E46B6D" w:rsidP="008F1ED7"/>
        </w:tc>
        <w:tc>
          <w:tcPr>
            <w:tcW w:w="3433" w:type="dxa"/>
            <w:shd w:val="clear" w:color="auto" w:fill="auto"/>
          </w:tcPr>
          <w:p w:rsidR="00E46B6D" w:rsidRDefault="00E46B6D" w:rsidP="008F1ED7">
            <w:r>
              <w:rPr>
                <w:rFonts w:hint="eastAsia"/>
              </w:rPr>
              <w:t>xml_blocks()</w:t>
            </w:r>
          </w:p>
        </w:tc>
        <w:tc>
          <w:tcPr>
            <w:tcW w:w="3293" w:type="dxa"/>
            <w:shd w:val="clear" w:color="auto" w:fill="auto"/>
          </w:tcPr>
          <w:p w:rsidR="00E46B6D" w:rsidRDefault="00E46B6D" w:rsidP="00E46B6D">
            <w:r>
              <w:rPr>
                <w:rFonts w:hint="eastAsia"/>
              </w:rPr>
              <w:t>Simulink</w:t>
            </w:r>
            <w:r>
              <w:rPr>
                <w:rFonts w:hint="eastAsia"/>
              </w:rPr>
              <w:t>モデル全体の</w:t>
            </w:r>
            <w:r>
              <w:rPr>
                <w:rFonts w:hint="eastAsia"/>
              </w:rPr>
              <w:t>XML</w:t>
            </w:r>
            <w:r>
              <w:rPr>
                <w:rFonts w:hint="eastAsia"/>
              </w:rPr>
              <w:t>の</w:t>
            </w:r>
            <w:r>
              <w:rPr>
                <w:rFonts w:hint="eastAsia"/>
              </w:rPr>
              <w:t>&lt;blocks&gt;</w:t>
            </w:r>
            <w:r>
              <w:rPr>
                <w:rFonts w:hint="eastAsia"/>
              </w:rPr>
              <w:t>タグを返す</w:t>
            </w:r>
          </w:p>
        </w:tc>
      </w:tr>
      <w:tr w:rsidR="00E46B6D" w:rsidTr="006A5A17">
        <w:trPr>
          <w:trHeight w:val="356"/>
        </w:trPr>
        <w:tc>
          <w:tcPr>
            <w:tcW w:w="1994" w:type="dxa"/>
            <w:vMerge/>
          </w:tcPr>
          <w:p w:rsidR="00E46B6D" w:rsidRDefault="00E46B6D" w:rsidP="008F1ED7"/>
        </w:tc>
        <w:tc>
          <w:tcPr>
            <w:tcW w:w="3433" w:type="dxa"/>
          </w:tcPr>
          <w:p w:rsidR="00E46B6D" w:rsidRDefault="00E46B6D" w:rsidP="008F1ED7">
            <w:r>
              <w:rPr>
                <w:rFonts w:hint="eastAsia"/>
              </w:rPr>
              <w:t>block_map()</w:t>
            </w:r>
          </w:p>
        </w:tc>
        <w:tc>
          <w:tcPr>
            <w:tcW w:w="3293" w:type="dxa"/>
          </w:tcPr>
          <w:p w:rsidR="00E46B6D" w:rsidRDefault="00E46B6D" w:rsidP="008F1ED7">
            <w:r>
              <w:rPr>
                <w:rFonts w:hint="eastAsia"/>
              </w:rPr>
              <w:t>ブロック名をキーとした</w:t>
            </w:r>
            <w:r>
              <w:rPr>
                <w:rFonts w:hint="eastAsia"/>
              </w:rPr>
              <w:t>&lt;block&gt;</w:t>
            </w:r>
            <w:r>
              <w:rPr>
                <w:rFonts w:hint="eastAsia"/>
              </w:rPr>
              <w:t>タグの連想配列</w:t>
            </w:r>
            <w:r>
              <w:rPr>
                <w:rFonts w:hint="eastAsia"/>
              </w:rPr>
              <w:t>(map)</w:t>
            </w:r>
            <w:r>
              <w:rPr>
                <w:rFonts w:hint="eastAsia"/>
              </w:rPr>
              <w:t>を返す</w:t>
            </w:r>
          </w:p>
        </w:tc>
      </w:tr>
      <w:tr w:rsidR="00E46B6D" w:rsidTr="006A5A17">
        <w:trPr>
          <w:trHeight w:val="356"/>
        </w:trPr>
        <w:tc>
          <w:tcPr>
            <w:tcW w:w="1994" w:type="dxa"/>
            <w:vMerge/>
          </w:tcPr>
          <w:p w:rsidR="00E46B6D" w:rsidRDefault="00E46B6D" w:rsidP="008F1ED7"/>
        </w:tc>
        <w:tc>
          <w:tcPr>
            <w:tcW w:w="3433" w:type="dxa"/>
          </w:tcPr>
          <w:p w:rsidR="00E46B6D" w:rsidRDefault="00E46B6D" w:rsidP="008F1ED7">
            <w:r>
              <w:rPr>
                <w:rFonts w:hint="eastAsia"/>
              </w:rPr>
              <w:t>input_map()</w:t>
            </w:r>
          </w:p>
        </w:tc>
        <w:tc>
          <w:tcPr>
            <w:tcW w:w="3293" w:type="dxa"/>
          </w:tcPr>
          <w:p w:rsidR="00E46B6D" w:rsidRDefault="00E46B6D" w:rsidP="008F1ED7">
            <w:r>
              <w:rPr>
                <w:rFonts w:hint="eastAsia"/>
              </w:rPr>
              <w:t>ポート名をキーとした</w:t>
            </w:r>
            <w:r>
              <w:rPr>
                <w:rFonts w:hint="eastAsia"/>
              </w:rPr>
              <w:t>&lt;input&gt;</w:t>
            </w:r>
            <w:r>
              <w:rPr>
                <w:rFonts w:hint="eastAsia"/>
              </w:rPr>
              <w:t>タグを格納している入力</w:t>
            </w:r>
            <w:r>
              <w:rPr>
                <w:rFonts w:hint="eastAsia"/>
              </w:rPr>
              <w:t>IOPort</w:t>
            </w:r>
            <w:r>
              <w:rPr>
                <w:rFonts w:hint="eastAsia"/>
              </w:rPr>
              <w:t>の連想配列</w:t>
            </w:r>
            <w:r>
              <w:rPr>
                <w:rFonts w:hint="eastAsia"/>
              </w:rPr>
              <w:t>(multimap)</w:t>
            </w:r>
            <w:r>
              <w:rPr>
                <w:rFonts w:hint="eastAsia"/>
              </w:rPr>
              <w:t>を返す</w:t>
            </w:r>
          </w:p>
        </w:tc>
      </w:tr>
      <w:tr w:rsidR="00E46B6D" w:rsidTr="006A5A17">
        <w:trPr>
          <w:trHeight w:val="356"/>
        </w:trPr>
        <w:tc>
          <w:tcPr>
            <w:tcW w:w="1994" w:type="dxa"/>
            <w:vMerge/>
          </w:tcPr>
          <w:p w:rsidR="00E46B6D" w:rsidRDefault="00E46B6D" w:rsidP="008F1ED7"/>
        </w:tc>
        <w:tc>
          <w:tcPr>
            <w:tcW w:w="3433" w:type="dxa"/>
            <w:tcBorders>
              <w:bottom w:val="single" w:sz="4" w:space="0" w:color="auto"/>
            </w:tcBorders>
          </w:tcPr>
          <w:p w:rsidR="00E46B6D" w:rsidRDefault="00E46B6D" w:rsidP="008F1ED7">
            <w:r>
              <w:rPr>
                <w:rFonts w:hint="eastAsia"/>
              </w:rPr>
              <w:t>outport_map()</w:t>
            </w:r>
          </w:p>
        </w:tc>
        <w:tc>
          <w:tcPr>
            <w:tcW w:w="3293" w:type="dxa"/>
            <w:tcBorders>
              <w:bottom w:val="single" w:sz="4" w:space="0" w:color="auto"/>
            </w:tcBorders>
          </w:tcPr>
          <w:p w:rsidR="00E46B6D" w:rsidRDefault="00E46B6D" w:rsidP="008F1ED7">
            <w:r>
              <w:rPr>
                <w:rFonts w:hint="eastAsia"/>
              </w:rPr>
              <w:t>ポート名をキーとした</w:t>
            </w:r>
            <w:r>
              <w:rPr>
                <w:rFonts w:hint="eastAsia"/>
              </w:rPr>
              <w:t>&lt;output&gt;</w:t>
            </w:r>
            <w:r>
              <w:rPr>
                <w:rFonts w:hint="eastAsia"/>
              </w:rPr>
              <w:t>タグを格納している出力</w:t>
            </w:r>
            <w:r>
              <w:rPr>
                <w:rFonts w:hint="eastAsia"/>
              </w:rPr>
              <w:t>IOPort</w:t>
            </w:r>
            <w:r>
              <w:rPr>
                <w:rFonts w:hint="eastAsia"/>
              </w:rPr>
              <w:t>の連想配列</w:t>
            </w:r>
            <w:r>
              <w:rPr>
                <w:rFonts w:hint="eastAsia"/>
              </w:rPr>
              <w:t>(multimap)</w:t>
            </w:r>
            <w:r>
              <w:rPr>
                <w:rFonts w:hint="eastAsia"/>
              </w:rPr>
              <w:t>を返す</w:t>
            </w:r>
          </w:p>
        </w:tc>
      </w:tr>
      <w:tr w:rsidR="006D7A06" w:rsidTr="006A5A17">
        <w:trPr>
          <w:trHeight w:val="356"/>
        </w:trPr>
        <w:tc>
          <w:tcPr>
            <w:tcW w:w="1994" w:type="dxa"/>
            <w:vMerge/>
          </w:tcPr>
          <w:p w:rsidR="006D7A06" w:rsidRDefault="006D7A06" w:rsidP="008F1ED7"/>
        </w:tc>
        <w:tc>
          <w:tcPr>
            <w:tcW w:w="3433" w:type="dxa"/>
            <w:tcBorders>
              <w:bottom w:val="single" w:sz="4" w:space="0" w:color="auto"/>
            </w:tcBorders>
          </w:tcPr>
          <w:p w:rsidR="006D7A06" w:rsidRDefault="006D7A06" w:rsidP="008F1ED7">
            <w:r>
              <w:rPr>
                <w:rFonts w:hint="eastAsia"/>
              </w:rPr>
              <w:t>block_list()</w:t>
            </w:r>
          </w:p>
        </w:tc>
        <w:tc>
          <w:tcPr>
            <w:tcW w:w="3293" w:type="dxa"/>
            <w:tcBorders>
              <w:bottom w:val="single" w:sz="4" w:space="0" w:color="auto"/>
            </w:tcBorders>
          </w:tcPr>
          <w:p w:rsidR="006D7A06" w:rsidRDefault="006D7A06" w:rsidP="006D7A06">
            <w:r>
              <w:rPr>
                <w:rFonts w:hint="eastAsia"/>
              </w:rPr>
              <w:t>BlockInfo</w:t>
            </w:r>
            <w:r>
              <w:rPr>
                <w:rFonts w:hint="eastAsia"/>
              </w:rPr>
              <w:t>のポインタの</w:t>
            </w:r>
            <w:r>
              <w:rPr>
                <w:rFonts w:hint="eastAsia"/>
              </w:rPr>
              <w:t>vector</w:t>
            </w:r>
            <w:r>
              <w:rPr>
                <w:rFonts w:hint="eastAsia"/>
              </w:rPr>
              <w:t>を返す。</w:t>
            </w:r>
            <w:r>
              <w:rPr>
                <w:rFonts w:hint="eastAsia"/>
              </w:rPr>
              <w:t>BlockInfo</w:t>
            </w:r>
            <w:r>
              <w:rPr>
                <w:rFonts w:hint="eastAsia"/>
              </w:rPr>
              <w:t>の</w:t>
            </w:r>
            <w:r>
              <w:rPr>
                <w:rFonts w:hint="eastAsia"/>
              </w:rPr>
              <w:t>ID</w:t>
            </w:r>
            <w:r>
              <w:rPr>
                <w:rFonts w:hint="eastAsia"/>
              </w:rPr>
              <w:t>の値を配列の添え字とすれば、その</w:t>
            </w:r>
            <w:r>
              <w:rPr>
                <w:rFonts w:hint="eastAsia"/>
              </w:rPr>
              <w:t>BlockInfo</w:t>
            </w:r>
            <w:r>
              <w:rPr>
                <w:rFonts w:hint="eastAsia"/>
              </w:rPr>
              <w:t>のポインタを取得できる</w:t>
            </w:r>
          </w:p>
        </w:tc>
      </w:tr>
      <w:tr w:rsidR="006D7A06" w:rsidTr="006A5A17">
        <w:trPr>
          <w:trHeight w:val="356"/>
        </w:trPr>
        <w:tc>
          <w:tcPr>
            <w:tcW w:w="1994" w:type="dxa"/>
            <w:vMerge/>
          </w:tcPr>
          <w:p w:rsidR="006D7A06" w:rsidRDefault="006D7A06" w:rsidP="008F1ED7"/>
        </w:tc>
        <w:tc>
          <w:tcPr>
            <w:tcW w:w="3433" w:type="dxa"/>
            <w:tcBorders>
              <w:bottom w:val="single" w:sz="4" w:space="0" w:color="auto"/>
            </w:tcBorders>
          </w:tcPr>
          <w:p w:rsidR="006D7A06" w:rsidRDefault="006D7A06" w:rsidP="008F1ED7">
            <w:r>
              <w:rPr>
                <w:rFonts w:hint="eastAsia"/>
              </w:rPr>
              <w:t>find_loop()</w:t>
            </w:r>
          </w:p>
        </w:tc>
        <w:tc>
          <w:tcPr>
            <w:tcW w:w="3293" w:type="dxa"/>
            <w:tcBorders>
              <w:bottom w:val="single" w:sz="4" w:space="0" w:color="auto"/>
            </w:tcBorders>
          </w:tcPr>
          <w:p w:rsidR="006D7A06" w:rsidRDefault="006D7A06" w:rsidP="008F1ED7">
            <w:r>
              <w:rPr>
                <w:rFonts w:hint="eastAsia"/>
              </w:rPr>
              <w:t>指定したブロックを起点にループがあるか調べる</w:t>
            </w:r>
          </w:p>
        </w:tc>
      </w:tr>
      <w:tr w:rsidR="00E46B6D" w:rsidTr="006A5A17">
        <w:trPr>
          <w:trHeight w:val="356"/>
        </w:trPr>
        <w:tc>
          <w:tcPr>
            <w:tcW w:w="1994" w:type="dxa"/>
            <w:vMerge/>
          </w:tcPr>
          <w:p w:rsidR="00E46B6D" w:rsidRDefault="00E46B6D" w:rsidP="008F1ED7"/>
        </w:tc>
        <w:tc>
          <w:tcPr>
            <w:tcW w:w="3433" w:type="dxa"/>
            <w:tcBorders>
              <w:bottom w:val="single" w:sz="4" w:space="0" w:color="auto"/>
            </w:tcBorders>
          </w:tcPr>
          <w:p w:rsidR="00E46B6D" w:rsidRDefault="00E46B6D" w:rsidP="008F1ED7">
            <w:r>
              <w:rPr>
                <w:rFonts w:hint="eastAsia"/>
              </w:rPr>
              <w:t>dump()</w:t>
            </w:r>
          </w:p>
        </w:tc>
        <w:tc>
          <w:tcPr>
            <w:tcW w:w="3293" w:type="dxa"/>
            <w:tcBorders>
              <w:bottom w:val="single" w:sz="4" w:space="0" w:color="auto"/>
            </w:tcBorders>
          </w:tcPr>
          <w:p w:rsidR="00E46B6D" w:rsidRDefault="00E46B6D" w:rsidP="008F1ED7">
            <w:r>
              <w:rPr>
                <w:rFonts w:hint="eastAsia"/>
              </w:rPr>
              <w:t>クラスの内容をテキストで標準出力に出力する</w:t>
            </w:r>
          </w:p>
        </w:tc>
      </w:tr>
      <w:tr w:rsidR="00E46B6D" w:rsidTr="006A5A17">
        <w:trPr>
          <w:trHeight w:val="356"/>
        </w:trPr>
        <w:tc>
          <w:tcPr>
            <w:tcW w:w="1994" w:type="dxa"/>
            <w:vMerge/>
          </w:tcPr>
          <w:p w:rsidR="00E46B6D" w:rsidRDefault="00E46B6D" w:rsidP="008F1ED7"/>
        </w:tc>
        <w:tc>
          <w:tcPr>
            <w:tcW w:w="3433" w:type="dxa"/>
            <w:tcBorders>
              <w:bottom w:val="single" w:sz="4" w:space="0" w:color="auto"/>
            </w:tcBorders>
            <w:shd w:val="clear" w:color="auto" w:fill="D9D9D9" w:themeFill="background1" w:themeFillShade="D9"/>
          </w:tcPr>
          <w:p w:rsidR="00E46B6D" w:rsidRDefault="00E46B6D" w:rsidP="00E46B6D">
            <w:pPr>
              <w:jc w:val="center"/>
            </w:pPr>
            <w:r>
              <w:rPr>
                <w:rFonts w:hint="eastAsia"/>
              </w:rPr>
              <w:t>キャスト</w:t>
            </w:r>
          </w:p>
        </w:tc>
        <w:tc>
          <w:tcPr>
            <w:tcW w:w="3293" w:type="dxa"/>
            <w:tcBorders>
              <w:bottom w:val="single" w:sz="4" w:space="0" w:color="auto"/>
            </w:tcBorders>
            <w:shd w:val="clear" w:color="auto" w:fill="D9D9D9" w:themeFill="background1" w:themeFillShade="D9"/>
          </w:tcPr>
          <w:p w:rsidR="00E46B6D" w:rsidRDefault="00E46B6D" w:rsidP="00E46B6D">
            <w:pPr>
              <w:jc w:val="center"/>
            </w:pPr>
            <w:r>
              <w:rPr>
                <w:rFonts w:hint="eastAsia"/>
              </w:rPr>
              <w:t>説明</w:t>
            </w:r>
          </w:p>
        </w:tc>
      </w:tr>
      <w:tr w:rsidR="00E46B6D" w:rsidTr="006A5A17">
        <w:trPr>
          <w:trHeight w:val="356"/>
        </w:trPr>
        <w:tc>
          <w:tcPr>
            <w:tcW w:w="1994" w:type="dxa"/>
            <w:vMerge/>
          </w:tcPr>
          <w:p w:rsidR="00E46B6D" w:rsidRDefault="00E46B6D" w:rsidP="008F1ED7"/>
        </w:tc>
        <w:tc>
          <w:tcPr>
            <w:tcW w:w="3433" w:type="dxa"/>
            <w:tcBorders>
              <w:bottom w:val="single" w:sz="4" w:space="0" w:color="auto"/>
            </w:tcBorders>
          </w:tcPr>
          <w:p w:rsidR="00E46B6D" w:rsidRDefault="00E46B6D" w:rsidP="008F1ED7">
            <w:r>
              <w:rPr>
                <w:rFonts w:hint="eastAsia"/>
              </w:rPr>
              <w:t>(bool)</w:t>
            </w:r>
          </w:p>
        </w:tc>
        <w:tc>
          <w:tcPr>
            <w:tcW w:w="3293" w:type="dxa"/>
            <w:tcBorders>
              <w:bottom w:val="single" w:sz="4" w:space="0" w:color="auto"/>
            </w:tcBorders>
          </w:tcPr>
          <w:p w:rsidR="00E46B6D" w:rsidRDefault="00E46B6D" w:rsidP="00E46B6D">
            <w:r>
              <w:rPr>
                <w:rFonts w:hint="eastAsia"/>
              </w:rPr>
              <w:t>Reader</w:t>
            </w:r>
            <w:r>
              <w:rPr>
                <w:rFonts w:hint="eastAsia"/>
              </w:rPr>
              <w:t>クラスが使用可能であれば</w:t>
            </w:r>
            <w:r>
              <w:rPr>
                <w:rFonts w:hint="eastAsia"/>
              </w:rPr>
              <w:t>true</w:t>
            </w:r>
            <w:r>
              <w:rPr>
                <w:rFonts w:hint="eastAsia"/>
              </w:rPr>
              <w:t>に、使用不可であれば</w:t>
            </w:r>
            <w:r>
              <w:rPr>
                <w:rFonts w:hint="eastAsia"/>
              </w:rPr>
              <w:t>false</w:t>
            </w:r>
            <w:r>
              <w:rPr>
                <w:rFonts w:hint="eastAsia"/>
              </w:rPr>
              <w:t>になる</w:t>
            </w:r>
          </w:p>
        </w:tc>
      </w:tr>
      <w:tr w:rsidR="00E46B6D" w:rsidTr="006A5A17">
        <w:trPr>
          <w:trHeight w:val="356"/>
        </w:trPr>
        <w:tc>
          <w:tcPr>
            <w:tcW w:w="1994" w:type="dxa"/>
            <w:vMerge/>
          </w:tcPr>
          <w:p w:rsidR="00E46B6D" w:rsidRDefault="00E46B6D" w:rsidP="008F1ED7"/>
        </w:tc>
        <w:tc>
          <w:tcPr>
            <w:tcW w:w="3433" w:type="dxa"/>
            <w:shd w:val="clear" w:color="auto" w:fill="D9D9D9" w:themeFill="background1" w:themeFillShade="D9"/>
          </w:tcPr>
          <w:p w:rsidR="00E46B6D" w:rsidRDefault="00E46B6D" w:rsidP="00E46B6D">
            <w:pPr>
              <w:jc w:val="center"/>
            </w:pPr>
            <w:r>
              <w:rPr>
                <w:rFonts w:hint="eastAsia"/>
              </w:rPr>
              <w:t>限定公開メンバ</w:t>
            </w:r>
          </w:p>
        </w:tc>
        <w:tc>
          <w:tcPr>
            <w:tcW w:w="3293" w:type="dxa"/>
            <w:shd w:val="clear" w:color="auto" w:fill="D9D9D9" w:themeFill="background1" w:themeFillShade="D9"/>
          </w:tcPr>
          <w:p w:rsidR="00E46B6D" w:rsidRDefault="00E46B6D" w:rsidP="00E46B6D">
            <w:pPr>
              <w:jc w:val="center"/>
            </w:pPr>
            <w:r>
              <w:rPr>
                <w:rFonts w:hint="eastAsia"/>
              </w:rPr>
              <w:t>説明</w:t>
            </w:r>
          </w:p>
        </w:tc>
      </w:tr>
      <w:tr w:rsidR="00E46B6D" w:rsidTr="006A5A17">
        <w:trPr>
          <w:trHeight w:val="356"/>
        </w:trPr>
        <w:tc>
          <w:tcPr>
            <w:tcW w:w="1994" w:type="dxa"/>
            <w:vMerge/>
          </w:tcPr>
          <w:p w:rsidR="00E46B6D" w:rsidRDefault="00E46B6D" w:rsidP="008F1ED7"/>
        </w:tc>
        <w:tc>
          <w:tcPr>
            <w:tcW w:w="3433" w:type="dxa"/>
          </w:tcPr>
          <w:p w:rsidR="00E46B6D" w:rsidRDefault="00E46B6D" w:rsidP="008F1ED7">
            <w:r>
              <w:rPr>
                <w:rFonts w:hint="eastAsia"/>
              </w:rPr>
              <w:t>add_block_map()</w:t>
            </w:r>
          </w:p>
        </w:tc>
        <w:tc>
          <w:tcPr>
            <w:tcW w:w="3293" w:type="dxa"/>
          </w:tcPr>
          <w:p w:rsidR="00E46B6D" w:rsidRDefault="00E46B6D" w:rsidP="008F1ED7">
            <w:r>
              <w:rPr>
                <w:rFonts w:hint="eastAsia"/>
              </w:rPr>
              <w:t>&lt;block&gt;</w:t>
            </w:r>
            <w:r>
              <w:rPr>
                <w:rFonts w:hint="eastAsia"/>
              </w:rPr>
              <w:t>のタグをブロック名の連想配列に追加する</w:t>
            </w:r>
          </w:p>
        </w:tc>
      </w:tr>
      <w:tr w:rsidR="00E46B6D" w:rsidTr="006A5A17">
        <w:trPr>
          <w:trHeight w:val="356"/>
        </w:trPr>
        <w:tc>
          <w:tcPr>
            <w:tcW w:w="1994" w:type="dxa"/>
            <w:vMerge/>
          </w:tcPr>
          <w:p w:rsidR="00E46B6D" w:rsidRDefault="00E46B6D" w:rsidP="008F1ED7"/>
        </w:tc>
        <w:tc>
          <w:tcPr>
            <w:tcW w:w="3433" w:type="dxa"/>
          </w:tcPr>
          <w:p w:rsidR="00E46B6D" w:rsidRDefault="00E46B6D" w:rsidP="008F1ED7">
            <w:r>
              <w:rPr>
                <w:rFonts w:hint="eastAsia"/>
              </w:rPr>
              <w:t>add_inport_map()</w:t>
            </w:r>
          </w:p>
        </w:tc>
        <w:tc>
          <w:tcPr>
            <w:tcW w:w="3293" w:type="dxa"/>
          </w:tcPr>
          <w:p w:rsidR="00E46B6D" w:rsidRDefault="00E46B6D" w:rsidP="008F1ED7">
            <w:r>
              <w:rPr>
                <w:rFonts w:hint="eastAsia"/>
              </w:rPr>
              <w:t>&lt;input&gt;</w:t>
            </w:r>
            <w:r>
              <w:rPr>
                <w:rFonts w:hint="eastAsia"/>
              </w:rPr>
              <w:t>と</w:t>
            </w:r>
            <w:r>
              <w:rPr>
                <w:rFonts w:hint="eastAsia"/>
              </w:rPr>
              <w:t>&lt;block&gt;</w:t>
            </w:r>
            <w:r>
              <w:rPr>
                <w:rFonts w:hint="eastAsia"/>
              </w:rPr>
              <w:t>のタグを入力</w:t>
            </w:r>
            <w:r>
              <w:rPr>
                <w:rFonts w:hint="eastAsia"/>
              </w:rPr>
              <w:t>IOport</w:t>
            </w:r>
            <w:r>
              <w:rPr>
                <w:rFonts w:hint="eastAsia"/>
              </w:rPr>
              <w:t>の連想配列に追加する</w:t>
            </w:r>
          </w:p>
        </w:tc>
      </w:tr>
      <w:tr w:rsidR="00E46B6D" w:rsidTr="006A5A17">
        <w:trPr>
          <w:trHeight w:val="356"/>
        </w:trPr>
        <w:tc>
          <w:tcPr>
            <w:tcW w:w="1994" w:type="dxa"/>
            <w:vMerge/>
          </w:tcPr>
          <w:p w:rsidR="00E46B6D" w:rsidRDefault="00E46B6D" w:rsidP="008F1ED7"/>
        </w:tc>
        <w:tc>
          <w:tcPr>
            <w:tcW w:w="3433" w:type="dxa"/>
          </w:tcPr>
          <w:p w:rsidR="00E46B6D" w:rsidRDefault="00E46B6D" w:rsidP="008F1ED7">
            <w:r>
              <w:rPr>
                <w:rFonts w:hint="eastAsia"/>
              </w:rPr>
              <w:t>add_outport_map()</w:t>
            </w:r>
          </w:p>
        </w:tc>
        <w:tc>
          <w:tcPr>
            <w:tcW w:w="3293" w:type="dxa"/>
          </w:tcPr>
          <w:p w:rsidR="00E46B6D" w:rsidRDefault="00E46B6D" w:rsidP="008F1ED7">
            <w:r>
              <w:rPr>
                <w:rFonts w:hint="eastAsia"/>
              </w:rPr>
              <w:t>&lt;output&gt;</w:t>
            </w:r>
            <w:r>
              <w:rPr>
                <w:rFonts w:hint="eastAsia"/>
              </w:rPr>
              <w:t>と</w:t>
            </w:r>
            <w:r>
              <w:rPr>
                <w:rFonts w:hint="eastAsia"/>
              </w:rPr>
              <w:t>&lt;block&gt;</w:t>
            </w:r>
            <w:r>
              <w:rPr>
                <w:rFonts w:hint="eastAsia"/>
              </w:rPr>
              <w:t>のタグを出力</w:t>
            </w:r>
            <w:r>
              <w:rPr>
                <w:rFonts w:hint="eastAsia"/>
              </w:rPr>
              <w:t>IOPort</w:t>
            </w:r>
            <w:r>
              <w:rPr>
                <w:rFonts w:hint="eastAsia"/>
              </w:rPr>
              <w:t>の連想配列に追加する</w:t>
            </w:r>
          </w:p>
        </w:tc>
      </w:tr>
      <w:tr w:rsidR="00E46B6D" w:rsidTr="006A5A17">
        <w:trPr>
          <w:trHeight w:val="356"/>
        </w:trPr>
        <w:tc>
          <w:tcPr>
            <w:tcW w:w="1994" w:type="dxa"/>
            <w:vMerge/>
          </w:tcPr>
          <w:p w:rsidR="00E46B6D" w:rsidRDefault="00E46B6D" w:rsidP="008F1ED7"/>
        </w:tc>
        <w:tc>
          <w:tcPr>
            <w:tcW w:w="3433" w:type="dxa"/>
          </w:tcPr>
          <w:p w:rsidR="00E46B6D" w:rsidRDefault="00E46B6D" w:rsidP="008F1ED7">
            <w:r>
              <w:rPr>
                <w:rFonts w:hint="eastAsia"/>
              </w:rPr>
              <w:t>process_blocks()</w:t>
            </w:r>
          </w:p>
        </w:tc>
        <w:tc>
          <w:tcPr>
            <w:tcW w:w="3293" w:type="dxa"/>
          </w:tcPr>
          <w:p w:rsidR="00E46B6D" w:rsidRDefault="006F0D54" w:rsidP="008F1ED7">
            <w:r>
              <w:rPr>
                <w:rFonts w:hint="eastAsia"/>
              </w:rPr>
              <w:t>全て</w:t>
            </w:r>
            <w:r w:rsidR="00E46B6D">
              <w:rPr>
                <w:rFonts w:hint="eastAsia"/>
              </w:rPr>
              <w:t>の</w:t>
            </w:r>
            <w:r w:rsidR="00E46B6D">
              <w:rPr>
                <w:rFonts w:hint="eastAsia"/>
              </w:rPr>
              <w:t>&lt;block&gt;</w:t>
            </w:r>
            <w:r w:rsidR="00E46B6D">
              <w:rPr>
                <w:rFonts w:hint="eastAsia"/>
              </w:rPr>
              <w:t>タグを連想配列に登録する</w:t>
            </w:r>
          </w:p>
        </w:tc>
      </w:tr>
      <w:tr w:rsidR="00501D8C" w:rsidTr="006A5A17">
        <w:trPr>
          <w:trHeight w:val="356"/>
        </w:trPr>
        <w:tc>
          <w:tcPr>
            <w:tcW w:w="1994" w:type="dxa"/>
            <w:vMerge/>
          </w:tcPr>
          <w:p w:rsidR="00501D8C" w:rsidRDefault="00501D8C" w:rsidP="008F1ED7"/>
        </w:tc>
        <w:tc>
          <w:tcPr>
            <w:tcW w:w="3433" w:type="dxa"/>
          </w:tcPr>
          <w:p w:rsidR="00501D8C" w:rsidRPr="005A5967" w:rsidRDefault="00501D8C" w:rsidP="008F1ED7">
            <w:r w:rsidRPr="005A5967">
              <w:rPr>
                <w:rFonts w:hint="eastAsia"/>
              </w:rPr>
              <w:t>process_blocks_complete()</w:t>
            </w:r>
          </w:p>
        </w:tc>
        <w:tc>
          <w:tcPr>
            <w:tcW w:w="3293" w:type="dxa"/>
          </w:tcPr>
          <w:p w:rsidR="00501D8C" w:rsidRPr="005A5967" w:rsidRDefault="00501D8C" w:rsidP="008F1ED7">
            <w:r w:rsidRPr="005A5967">
              <w:rPr>
                <w:rFonts w:hint="eastAsia"/>
              </w:rPr>
              <w:t>マージされたブロック、プロセス集約したブロックを関連付ける</w:t>
            </w:r>
          </w:p>
        </w:tc>
      </w:tr>
      <w:tr w:rsidR="00E46B6D" w:rsidTr="006A5A17">
        <w:trPr>
          <w:trHeight w:val="356"/>
        </w:trPr>
        <w:tc>
          <w:tcPr>
            <w:tcW w:w="1994" w:type="dxa"/>
            <w:vMerge/>
          </w:tcPr>
          <w:p w:rsidR="00E46B6D" w:rsidRDefault="00E46B6D" w:rsidP="008F1ED7"/>
        </w:tc>
        <w:tc>
          <w:tcPr>
            <w:tcW w:w="3433" w:type="dxa"/>
          </w:tcPr>
          <w:p w:rsidR="00E46B6D" w:rsidRDefault="00E46B6D" w:rsidP="008F1ED7">
            <w:r>
              <w:rPr>
                <w:rFonts w:hint="eastAsia"/>
              </w:rPr>
              <w:t>process_port()</w:t>
            </w:r>
          </w:p>
        </w:tc>
        <w:tc>
          <w:tcPr>
            <w:tcW w:w="3293" w:type="dxa"/>
          </w:tcPr>
          <w:p w:rsidR="00E46B6D" w:rsidRDefault="006F0D54" w:rsidP="008F1ED7">
            <w:r>
              <w:rPr>
                <w:rFonts w:hint="eastAsia"/>
              </w:rPr>
              <w:t>全て</w:t>
            </w:r>
            <w:r w:rsidR="00E46B6D">
              <w:rPr>
                <w:rFonts w:hint="eastAsia"/>
              </w:rPr>
              <w:t>の</w:t>
            </w:r>
            <w:r w:rsidR="00E46B6D">
              <w:rPr>
                <w:rFonts w:hint="eastAsia"/>
              </w:rPr>
              <w:t>&lt;input&gt;/&lt;output&gt;</w:t>
            </w:r>
            <w:r w:rsidR="00E46B6D">
              <w:rPr>
                <w:rFonts w:hint="eastAsia"/>
              </w:rPr>
              <w:t>タグを連想配列に登録する</w:t>
            </w:r>
          </w:p>
        </w:tc>
      </w:tr>
      <w:tr w:rsidR="00501D8C" w:rsidTr="006A5A17">
        <w:trPr>
          <w:trHeight w:val="356"/>
        </w:trPr>
        <w:tc>
          <w:tcPr>
            <w:tcW w:w="1994" w:type="dxa"/>
            <w:vMerge/>
          </w:tcPr>
          <w:p w:rsidR="00501D8C" w:rsidRDefault="00501D8C" w:rsidP="008F1ED7"/>
        </w:tc>
        <w:tc>
          <w:tcPr>
            <w:tcW w:w="3433" w:type="dxa"/>
          </w:tcPr>
          <w:p w:rsidR="00501D8C" w:rsidRPr="005A5967" w:rsidRDefault="00501D8C" w:rsidP="00501D8C">
            <w:r w:rsidRPr="005A5967">
              <w:rPr>
                <w:rFonts w:hint="eastAsia"/>
              </w:rPr>
              <w:t>process_graph()</w:t>
            </w:r>
          </w:p>
        </w:tc>
        <w:tc>
          <w:tcPr>
            <w:tcW w:w="3293" w:type="dxa"/>
          </w:tcPr>
          <w:p w:rsidR="00501D8C" w:rsidRPr="005A5967" w:rsidRDefault="00501D8C" w:rsidP="008F1ED7">
            <w:r w:rsidRPr="005A5967">
              <w:t>BlockInfo</w:t>
            </w:r>
            <w:r w:rsidRPr="005A5967">
              <w:rPr>
                <w:rFonts w:hint="eastAsia"/>
              </w:rPr>
              <w:t>の</w:t>
            </w:r>
            <w:r w:rsidRPr="005A5967">
              <w:rPr>
                <w:rFonts w:hint="eastAsia"/>
              </w:rPr>
              <w:t>forward</w:t>
            </w:r>
            <w:r w:rsidRPr="005A5967">
              <w:t>/</w:t>
            </w:r>
            <w:del w:id="1316" w:author="1139930830362" w:date="2016-03-02T15:18:00Z">
              <w:r w:rsidRPr="005A5967" w:rsidDel="005A5967">
                <w:delText>backword</w:delText>
              </w:r>
            </w:del>
            <w:ins w:id="1317" w:author="1139930830362" w:date="2016-03-02T15:18:00Z">
              <w:r w:rsidR="005A5967">
                <w:t>backward</w:t>
              </w:r>
            </w:ins>
            <w:r w:rsidRPr="005A5967">
              <w:rPr>
                <w:rFonts w:hint="eastAsia"/>
              </w:rPr>
              <w:t>の接続関係の構築と伝播する変数</w:t>
            </w:r>
            <w:r w:rsidR="0014296B" w:rsidRPr="005A5967">
              <w:rPr>
                <w:rFonts w:hint="eastAsia"/>
              </w:rPr>
              <w:t>を設定する</w:t>
            </w:r>
          </w:p>
        </w:tc>
      </w:tr>
      <w:tr w:rsidR="00F67798" w:rsidTr="006A5A17">
        <w:trPr>
          <w:trHeight w:val="356"/>
          <w:ins w:id="1318" w:author="1139930830362" w:date="2016-03-02T15:33:00Z"/>
        </w:trPr>
        <w:tc>
          <w:tcPr>
            <w:tcW w:w="1994" w:type="dxa"/>
            <w:vMerge/>
          </w:tcPr>
          <w:p w:rsidR="00F67798" w:rsidRDefault="00F67798" w:rsidP="008F1ED7">
            <w:pPr>
              <w:rPr>
                <w:ins w:id="1319" w:author="1139930830362" w:date="2016-03-02T15:33:00Z"/>
              </w:rPr>
            </w:pPr>
          </w:p>
        </w:tc>
        <w:tc>
          <w:tcPr>
            <w:tcW w:w="3433" w:type="dxa"/>
          </w:tcPr>
          <w:p w:rsidR="00F67798" w:rsidRPr="00F67798" w:rsidRDefault="00F67798" w:rsidP="00501D8C">
            <w:pPr>
              <w:rPr>
                <w:ins w:id="1320" w:author="1139930830362" w:date="2016-03-02T15:33:00Z"/>
                <w:color w:val="FF0000"/>
                <w:rPrChange w:id="1321" w:author="1139930830362" w:date="2016-03-02T15:34:00Z">
                  <w:rPr>
                    <w:ins w:id="1322" w:author="1139930830362" w:date="2016-03-02T15:33:00Z"/>
                  </w:rPr>
                </w:rPrChange>
              </w:rPr>
            </w:pPr>
            <w:ins w:id="1323" w:author="1139930830362" w:date="2016-03-02T15:33:00Z">
              <w:r w:rsidRPr="00F67798">
                <w:rPr>
                  <w:color w:val="FF0000"/>
                  <w:rPrChange w:id="1324" w:author="1139930830362" w:date="2016-03-02T15:34:00Z">
                    <w:rPr/>
                  </w:rPrChange>
                </w:rPr>
                <w:t>process_top_subsystem()</w:t>
              </w:r>
            </w:ins>
          </w:p>
        </w:tc>
        <w:tc>
          <w:tcPr>
            <w:tcW w:w="3293" w:type="dxa"/>
          </w:tcPr>
          <w:p w:rsidR="00F67798" w:rsidRPr="00F67798" w:rsidRDefault="00F67798" w:rsidP="008F1ED7">
            <w:pPr>
              <w:rPr>
                <w:ins w:id="1325" w:author="1139930830362" w:date="2016-03-02T15:33:00Z"/>
                <w:color w:val="FF0000"/>
                <w:rPrChange w:id="1326" w:author="1139930830362" w:date="2016-03-02T15:34:00Z">
                  <w:rPr>
                    <w:ins w:id="1327" w:author="1139930830362" w:date="2016-03-02T15:33:00Z"/>
                  </w:rPr>
                </w:rPrChange>
              </w:rPr>
            </w:pPr>
            <w:ins w:id="1328" w:author="1139930830362" w:date="2016-03-02T15:33:00Z">
              <w:r w:rsidRPr="00F67798">
                <w:rPr>
                  <w:color w:val="FF0000"/>
                  <w:rPrChange w:id="1329" w:author="1139930830362" w:date="2016-03-02T15:34:00Z">
                    <w:rPr/>
                  </w:rPrChange>
                </w:rPr>
                <w:t>process_blocks_complete()</w:t>
              </w:r>
              <w:r w:rsidRPr="00F67798">
                <w:rPr>
                  <w:rFonts w:hint="eastAsia"/>
                  <w:color w:val="FF0000"/>
                  <w:rPrChange w:id="1330" w:author="1139930830362" w:date="2016-03-02T15:34:00Z">
                    <w:rPr>
                      <w:rFonts w:hint="eastAsia"/>
                    </w:rPr>
                  </w:rPrChange>
                </w:rPr>
                <w:t>から呼び出される、一括りのコードとして</w:t>
              </w:r>
            </w:ins>
            <w:ins w:id="1331" w:author="1139930830362" w:date="2016-03-02T15:34:00Z">
              <w:r w:rsidRPr="00F67798">
                <w:rPr>
                  <w:rFonts w:hint="eastAsia"/>
                  <w:color w:val="FF0000"/>
                  <w:rPrChange w:id="1332" w:author="1139930830362" w:date="2016-03-02T15:34:00Z">
                    <w:rPr>
                      <w:rFonts w:hint="eastAsia"/>
                    </w:rPr>
                  </w:rPrChange>
                </w:rPr>
                <w:t>切り出された</w:t>
              </w:r>
              <w:r w:rsidRPr="00F67798">
                <w:rPr>
                  <w:color w:val="FF0000"/>
                  <w:rPrChange w:id="1333" w:author="1139930830362" w:date="2016-03-02T15:34:00Z">
                    <w:rPr/>
                  </w:rPrChange>
                </w:rPr>
                <w:t>SubSystem</w:t>
              </w:r>
              <w:r w:rsidRPr="00F67798">
                <w:rPr>
                  <w:rFonts w:hint="eastAsia"/>
                  <w:color w:val="FF0000"/>
                  <w:rPrChange w:id="1334" w:author="1139930830362" w:date="2016-03-02T15:34:00Z">
                    <w:rPr>
                      <w:rFonts w:hint="eastAsia"/>
                    </w:rPr>
                  </w:rPrChange>
                </w:rPr>
                <w:t>の処理を行う</w:t>
              </w:r>
            </w:ins>
          </w:p>
        </w:tc>
      </w:tr>
      <w:tr w:rsidR="00D70C3F" w:rsidTr="006A5A17">
        <w:trPr>
          <w:trHeight w:val="356"/>
        </w:trPr>
        <w:tc>
          <w:tcPr>
            <w:tcW w:w="1994" w:type="dxa"/>
            <w:vMerge/>
          </w:tcPr>
          <w:p w:rsidR="00D70C3F" w:rsidRDefault="00D70C3F" w:rsidP="008F1ED7"/>
        </w:tc>
        <w:tc>
          <w:tcPr>
            <w:tcW w:w="3433" w:type="dxa"/>
          </w:tcPr>
          <w:p w:rsidR="00D70C3F" w:rsidRDefault="00D70C3F" w:rsidP="00E22244">
            <w:r>
              <w:rPr>
                <w:rFonts w:hint="eastAsia"/>
              </w:rPr>
              <w:t>process_all()</w:t>
            </w:r>
          </w:p>
        </w:tc>
        <w:tc>
          <w:tcPr>
            <w:tcW w:w="3293" w:type="dxa"/>
          </w:tcPr>
          <w:p w:rsidR="00D70C3F" w:rsidRDefault="00D70C3F" w:rsidP="00E22244">
            <w:r>
              <w:rPr>
                <w:rFonts w:hint="eastAsia"/>
              </w:rPr>
              <w:t>process_block()</w:t>
            </w:r>
            <w:r w:rsidR="0014296B">
              <w:rPr>
                <w:rFonts w:hint="eastAsia"/>
              </w:rPr>
              <w:t>、</w:t>
            </w:r>
            <w:r w:rsidR="0014296B" w:rsidRPr="005A5967">
              <w:rPr>
                <w:rFonts w:hint="eastAsia"/>
              </w:rPr>
              <w:t>process_blocks_complete()</w:t>
            </w:r>
            <w:r w:rsidR="0014296B" w:rsidRPr="005A5967">
              <w:rPr>
                <w:rFonts w:hint="eastAsia"/>
              </w:rPr>
              <w:t>、</w:t>
            </w:r>
            <w:r w:rsidR="0014296B" w:rsidRPr="005A5967">
              <w:rPr>
                <w:rFonts w:hint="eastAsia"/>
              </w:rPr>
              <w:t>process_graph()</w:t>
            </w:r>
            <w:r w:rsidR="0014296B" w:rsidRPr="005A5967">
              <w:rPr>
                <w:rFonts w:hint="eastAsia"/>
              </w:rPr>
              <w:t>、</w:t>
            </w:r>
            <w:r>
              <w:rPr>
                <w:rFonts w:hint="eastAsia"/>
              </w:rPr>
              <w:t>process_port()</w:t>
            </w:r>
            <w:r>
              <w:rPr>
                <w:rFonts w:hint="eastAsia"/>
              </w:rPr>
              <w:t>を順に実行</w:t>
            </w:r>
            <w:r w:rsidR="0014296B">
              <w:rPr>
                <w:rFonts w:hint="eastAsia"/>
              </w:rPr>
              <w:t>後</w:t>
            </w:r>
            <w:r w:rsidR="0014296B" w:rsidRPr="005A5967">
              <w:rPr>
                <w:rFonts w:hint="eastAsia"/>
              </w:rPr>
              <w:t>、</w:t>
            </w:r>
            <w:r w:rsidR="0014296B" w:rsidRPr="005A5967">
              <w:rPr>
                <w:rFonts w:hint="eastAsia"/>
              </w:rPr>
              <w:t>BlockInfo</w:t>
            </w:r>
            <w:r w:rsidR="0014296B" w:rsidRPr="005A5967">
              <w:rPr>
                <w:rFonts w:hint="eastAsia"/>
              </w:rPr>
              <w:t>のポインタの</w:t>
            </w:r>
            <w:r w:rsidR="0014296B" w:rsidRPr="005A5967">
              <w:rPr>
                <w:rFonts w:hint="eastAsia"/>
              </w:rPr>
              <w:t>vector</w:t>
            </w:r>
            <w:r w:rsidR="0014296B" w:rsidRPr="005A5967">
              <w:rPr>
                <w:rFonts w:hint="eastAsia"/>
              </w:rPr>
              <w:t>を作成</w:t>
            </w:r>
            <w:r w:rsidRPr="002057D9">
              <w:rPr>
                <w:rFonts w:hint="eastAsia"/>
              </w:rPr>
              <w:t>する</w:t>
            </w:r>
          </w:p>
        </w:tc>
      </w:tr>
      <w:tr w:rsidR="00D70C3F" w:rsidTr="006A5A17">
        <w:trPr>
          <w:trHeight w:val="356"/>
        </w:trPr>
        <w:tc>
          <w:tcPr>
            <w:tcW w:w="1994" w:type="dxa"/>
            <w:vMerge/>
          </w:tcPr>
          <w:p w:rsidR="00D70C3F" w:rsidRDefault="00D70C3F" w:rsidP="008F1ED7"/>
        </w:tc>
        <w:tc>
          <w:tcPr>
            <w:tcW w:w="3433" w:type="dxa"/>
          </w:tcPr>
          <w:p w:rsidR="00D70C3F" w:rsidRDefault="00D70C3F" w:rsidP="008F1ED7">
            <w:r>
              <w:rPr>
                <w:rFonts w:hint="eastAsia"/>
              </w:rPr>
              <w:t>depth_search_for_loop()</w:t>
            </w:r>
          </w:p>
        </w:tc>
        <w:tc>
          <w:tcPr>
            <w:tcW w:w="3293" w:type="dxa"/>
          </w:tcPr>
          <w:p w:rsidR="00D70C3F" w:rsidRDefault="00D70C3F" w:rsidP="00D70C3F">
            <w:r>
              <w:rPr>
                <w:rFonts w:hint="eastAsia"/>
              </w:rPr>
              <w:t>find_loop</w:t>
            </w:r>
            <w:r>
              <w:rPr>
                <w:rFonts w:hint="eastAsia"/>
              </w:rPr>
              <w:t>で使用する</w:t>
            </w:r>
            <w:r>
              <w:rPr>
                <w:rFonts w:hint="eastAsia"/>
              </w:rPr>
              <w:t>depth first search</w:t>
            </w:r>
            <w:r>
              <w:rPr>
                <w:rFonts w:hint="eastAsia"/>
              </w:rPr>
              <w:t>関数</w:t>
            </w:r>
          </w:p>
        </w:tc>
      </w:tr>
      <w:tr w:rsidR="00D70C3F" w:rsidTr="006A5A17">
        <w:trPr>
          <w:trHeight w:val="341"/>
        </w:trPr>
        <w:tc>
          <w:tcPr>
            <w:tcW w:w="1994" w:type="dxa"/>
            <w:vMerge w:val="restart"/>
          </w:tcPr>
          <w:p w:rsidR="00D70C3F" w:rsidRDefault="00D70C3F" w:rsidP="00E46B6D">
            <w:r w:rsidRPr="00E46B6D">
              <w:rPr>
                <w:rFonts w:hint="eastAsia"/>
              </w:rPr>
              <w:t>BlockInfo</w:t>
            </w:r>
          </w:p>
        </w:tc>
        <w:tc>
          <w:tcPr>
            <w:tcW w:w="6726" w:type="dxa"/>
            <w:gridSpan w:val="2"/>
            <w:tcBorders>
              <w:bottom w:val="single" w:sz="4" w:space="0" w:color="auto"/>
            </w:tcBorders>
          </w:tcPr>
          <w:p w:rsidR="00D70C3F" w:rsidRDefault="00D70C3F" w:rsidP="00AB7EB0">
            <w:r>
              <w:rPr>
                <w:rFonts w:hint="eastAsia"/>
              </w:rPr>
              <w:t>ブロックの情報として</w:t>
            </w:r>
            <w:r w:rsidRPr="00E46B6D">
              <w:rPr>
                <w:rFonts w:hint="eastAsia"/>
              </w:rPr>
              <w:t>Simulink</w:t>
            </w:r>
            <w:r w:rsidRPr="00E46B6D">
              <w:rPr>
                <w:rFonts w:hint="eastAsia"/>
              </w:rPr>
              <w:t>モデルのブロックのタグ</w:t>
            </w:r>
            <w:r>
              <w:rPr>
                <w:rFonts w:hint="eastAsia"/>
              </w:rPr>
              <w:t>&lt;block&gt;</w:t>
            </w:r>
            <w:r w:rsidRPr="00E46B6D">
              <w:rPr>
                <w:rFonts w:hint="eastAsia"/>
              </w:rPr>
              <w:t>と上位階層のブロックの</w:t>
            </w:r>
            <w:r>
              <w:rPr>
                <w:rFonts w:hint="eastAsia"/>
              </w:rPr>
              <w:t>タグ</w:t>
            </w:r>
            <w:r>
              <w:rPr>
                <w:rFonts w:hint="eastAsia"/>
              </w:rPr>
              <w:t>&lt;block&gt;</w:t>
            </w:r>
            <w:r w:rsidRPr="00E46B6D">
              <w:rPr>
                <w:rFonts w:hint="eastAsia"/>
              </w:rPr>
              <w:t>を</w:t>
            </w:r>
            <w:r>
              <w:rPr>
                <w:rFonts w:hint="eastAsia"/>
              </w:rPr>
              <w:t>格納し、連想配列の要素として使</w:t>
            </w:r>
            <w:r w:rsidR="00AB7EB0">
              <w:rPr>
                <w:rFonts w:hint="eastAsia"/>
              </w:rPr>
              <w:t>う</w:t>
            </w:r>
            <w:r>
              <w:rPr>
                <w:rFonts w:hint="eastAsia"/>
              </w:rPr>
              <w:t>クラス</w:t>
            </w:r>
          </w:p>
        </w:tc>
      </w:tr>
      <w:tr w:rsidR="00D70C3F" w:rsidRPr="00E46B6D" w:rsidTr="006A5A17">
        <w:trPr>
          <w:trHeight w:val="434"/>
        </w:trPr>
        <w:tc>
          <w:tcPr>
            <w:tcW w:w="1994" w:type="dxa"/>
            <w:vMerge/>
            <w:vAlign w:val="center"/>
          </w:tcPr>
          <w:p w:rsidR="00D70C3F" w:rsidRPr="00E46B6D" w:rsidRDefault="00D70C3F" w:rsidP="00E46B6D"/>
        </w:tc>
        <w:tc>
          <w:tcPr>
            <w:tcW w:w="3433" w:type="dxa"/>
            <w:tcBorders>
              <w:bottom w:val="single" w:sz="4" w:space="0" w:color="auto"/>
            </w:tcBorders>
            <w:shd w:val="clear" w:color="auto" w:fill="D9D9D9" w:themeFill="background1" w:themeFillShade="D9"/>
          </w:tcPr>
          <w:p w:rsidR="00D70C3F" w:rsidRPr="00E46B6D" w:rsidRDefault="00D70C3F" w:rsidP="00E46B6D">
            <w:pPr>
              <w:jc w:val="center"/>
            </w:pPr>
            <w:r>
              <w:rPr>
                <w:rFonts w:hint="eastAsia"/>
              </w:rPr>
              <w:t>コンストラクタ</w:t>
            </w:r>
          </w:p>
        </w:tc>
        <w:tc>
          <w:tcPr>
            <w:tcW w:w="3293" w:type="dxa"/>
            <w:tcBorders>
              <w:bottom w:val="single" w:sz="4" w:space="0" w:color="auto"/>
            </w:tcBorders>
            <w:shd w:val="clear" w:color="auto" w:fill="D9D9D9" w:themeFill="background1" w:themeFillShade="D9"/>
          </w:tcPr>
          <w:p w:rsidR="00D70C3F" w:rsidRPr="00E46B6D" w:rsidRDefault="00D70C3F" w:rsidP="00E46B6D">
            <w:pPr>
              <w:jc w:val="center"/>
            </w:pPr>
            <w:r>
              <w:rPr>
                <w:rFonts w:hint="eastAsia"/>
              </w:rPr>
              <w:t>説明</w:t>
            </w:r>
          </w:p>
        </w:tc>
      </w:tr>
      <w:tr w:rsidR="00D70C3F" w:rsidRPr="00E46B6D" w:rsidTr="006A5A17">
        <w:trPr>
          <w:trHeight w:val="434"/>
        </w:trPr>
        <w:tc>
          <w:tcPr>
            <w:tcW w:w="1994" w:type="dxa"/>
            <w:vMerge/>
            <w:vAlign w:val="center"/>
          </w:tcPr>
          <w:p w:rsidR="00D70C3F" w:rsidRPr="00E46B6D" w:rsidRDefault="00D70C3F" w:rsidP="00E46B6D"/>
        </w:tc>
        <w:tc>
          <w:tcPr>
            <w:tcW w:w="3433" w:type="dxa"/>
            <w:tcBorders>
              <w:bottom w:val="single" w:sz="4" w:space="0" w:color="auto"/>
            </w:tcBorders>
            <w:shd w:val="clear" w:color="auto" w:fill="auto"/>
          </w:tcPr>
          <w:p w:rsidR="00D70C3F" w:rsidRDefault="00D70C3F" w:rsidP="00E46B6D">
            <w:pPr>
              <w:jc w:val="left"/>
            </w:pPr>
            <w:r>
              <w:rPr>
                <w:rFonts w:hint="eastAsia"/>
              </w:rPr>
              <w:t>BlockInfo(block,upper)</w:t>
            </w:r>
          </w:p>
        </w:tc>
        <w:tc>
          <w:tcPr>
            <w:tcW w:w="3293" w:type="dxa"/>
            <w:tcBorders>
              <w:bottom w:val="single" w:sz="4" w:space="0" w:color="auto"/>
            </w:tcBorders>
            <w:shd w:val="clear" w:color="auto" w:fill="auto"/>
          </w:tcPr>
          <w:p w:rsidR="00D70C3F" w:rsidRDefault="00D70C3F" w:rsidP="00E46B6D">
            <w:pPr>
              <w:jc w:val="left"/>
            </w:pPr>
            <w:r>
              <w:rPr>
                <w:rFonts w:hint="eastAsia"/>
              </w:rPr>
              <w:t>対象としているブロックのタグ</w:t>
            </w:r>
            <w:r>
              <w:rPr>
                <w:rFonts w:hint="eastAsia"/>
              </w:rPr>
              <w:t>&lt;block&gt;</w:t>
            </w:r>
            <w:r>
              <w:rPr>
                <w:rFonts w:hint="eastAsia"/>
              </w:rPr>
              <w:t>とその上位階層のブロックのタグ</w:t>
            </w:r>
            <w:r>
              <w:rPr>
                <w:rFonts w:hint="eastAsia"/>
              </w:rPr>
              <w:t>&lt;block&gt;</w:t>
            </w:r>
            <w:r>
              <w:rPr>
                <w:rFonts w:hint="eastAsia"/>
              </w:rPr>
              <w:t>を指定したコンストラクタ</w:t>
            </w:r>
          </w:p>
        </w:tc>
      </w:tr>
      <w:tr w:rsidR="00D70C3F" w:rsidRPr="00E46B6D" w:rsidTr="006A5A17">
        <w:trPr>
          <w:trHeight w:val="434"/>
        </w:trPr>
        <w:tc>
          <w:tcPr>
            <w:tcW w:w="1994" w:type="dxa"/>
            <w:vMerge/>
            <w:vAlign w:val="center"/>
          </w:tcPr>
          <w:p w:rsidR="00D70C3F" w:rsidRPr="00E46B6D" w:rsidRDefault="00D70C3F" w:rsidP="00E46B6D"/>
        </w:tc>
        <w:tc>
          <w:tcPr>
            <w:tcW w:w="3433" w:type="dxa"/>
            <w:tcBorders>
              <w:bottom w:val="single" w:sz="4" w:space="0" w:color="auto"/>
            </w:tcBorders>
            <w:shd w:val="clear" w:color="auto" w:fill="auto"/>
          </w:tcPr>
          <w:p w:rsidR="00D70C3F" w:rsidRDefault="00D70C3F" w:rsidP="00E46B6D">
            <w:pPr>
              <w:jc w:val="left"/>
            </w:pPr>
            <w:r>
              <w:rPr>
                <w:rFonts w:hint="eastAsia"/>
              </w:rPr>
              <w:t>BlockInfo()</w:t>
            </w:r>
          </w:p>
        </w:tc>
        <w:tc>
          <w:tcPr>
            <w:tcW w:w="3293" w:type="dxa"/>
            <w:tcBorders>
              <w:bottom w:val="single" w:sz="4" w:space="0" w:color="auto"/>
            </w:tcBorders>
            <w:shd w:val="clear" w:color="auto" w:fill="auto"/>
          </w:tcPr>
          <w:p w:rsidR="00D70C3F" w:rsidRDefault="00D70C3F" w:rsidP="00E46B6D">
            <w:pPr>
              <w:jc w:val="left"/>
            </w:pPr>
            <w:r>
              <w:rPr>
                <w:rFonts w:hint="eastAsia"/>
              </w:rPr>
              <w:t>デフォルトコンストラクタ</w:t>
            </w:r>
          </w:p>
        </w:tc>
      </w:tr>
      <w:tr w:rsidR="00D70C3F" w:rsidRPr="00E46B6D" w:rsidTr="006A5A17">
        <w:trPr>
          <w:trHeight w:val="434"/>
        </w:trPr>
        <w:tc>
          <w:tcPr>
            <w:tcW w:w="1994" w:type="dxa"/>
            <w:vMerge/>
            <w:vAlign w:val="center"/>
          </w:tcPr>
          <w:p w:rsidR="00D70C3F" w:rsidRPr="00E46B6D" w:rsidRDefault="00D70C3F" w:rsidP="00E46B6D"/>
        </w:tc>
        <w:tc>
          <w:tcPr>
            <w:tcW w:w="3433" w:type="dxa"/>
            <w:shd w:val="clear" w:color="auto" w:fill="D9D9D9" w:themeFill="background1" w:themeFillShade="D9"/>
          </w:tcPr>
          <w:p w:rsidR="00D70C3F" w:rsidRPr="00E46B6D" w:rsidRDefault="00D70C3F" w:rsidP="008F1ED7">
            <w:pPr>
              <w:jc w:val="center"/>
            </w:pPr>
            <w:r>
              <w:rPr>
                <w:rFonts w:hint="eastAsia"/>
              </w:rPr>
              <w:t>公開メンバ</w:t>
            </w:r>
          </w:p>
        </w:tc>
        <w:tc>
          <w:tcPr>
            <w:tcW w:w="3293" w:type="dxa"/>
            <w:shd w:val="clear" w:color="auto" w:fill="D9D9D9" w:themeFill="background1" w:themeFillShade="D9"/>
          </w:tcPr>
          <w:p w:rsidR="00D70C3F" w:rsidRPr="00E46B6D" w:rsidRDefault="00D70C3F" w:rsidP="008F1ED7">
            <w:pPr>
              <w:jc w:val="center"/>
            </w:pPr>
            <w:r>
              <w:rPr>
                <w:rFonts w:hint="eastAsia"/>
              </w:rPr>
              <w:t>説明</w:t>
            </w:r>
          </w:p>
        </w:tc>
      </w:tr>
      <w:tr w:rsidR="00D70C3F" w:rsidRPr="00E46B6D" w:rsidTr="006A5A17">
        <w:trPr>
          <w:trHeight w:val="427"/>
        </w:trPr>
        <w:tc>
          <w:tcPr>
            <w:tcW w:w="1994" w:type="dxa"/>
            <w:vMerge/>
            <w:vAlign w:val="center"/>
          </w:tcPr>
          <w:p w:rsidR="00D70C3F" w:rsidRPr="00E46B6D" w:rsidRDefault="00D70C3F" w:rsidP="00E46B6D"/>
        </w:tc>
        <w:tc>
          <w:tcPr>
            <w:tcW w:w="3433" w:type="dxa"/>
          </w:tcPr>
          <w:p w:rsidR="00D70C3F" w:rsidRPr="00E46B6D" w:rsidRDefault="00D70C3F" w:rsidP="008F1ED7">
            <w:r w:rsidRPr="00E46B6D">
              <w:rPr>
                <w:rFonts w:hint="eastAsia"/>
              </w:rPr>
              <w:t>id()</w:t>
            </w:r>
          </w:p>
        </w:tc>
        <w:tc>
          <w:tcPr>
            <w:tcW w:w="3293" w:type="dxa"/>
          </w:tcPr>
          <w:p w:rsidR="00D70C3F" w:rsidRPr="00E46B6D" w:rsidRDefault="00D70C3F" w:rsidP="008F1ED7">
            <w:r w:rsidRPr="00E46B6D">
              <w:rPr>
                <w:rFonts w:hint="eastAsia"/>
              </w:rPr>
              <w:t>XML</w:t>
            </w:r>
            <w:r w:rsidRPr="00E46B6D">
              <w:rPr>
                <w:rFonts w:hint="eastAsia"/>
              </w:rPr>
              <w:t>内に出現する順序でつけられた</w:t>
            </w:r>
            <w:r w:rsidRPr="00E46B6D">
              <w:rPr>
                <w:rFonts w:hint="eastAsia"/>
              </w:rPr>
              <w:t>ID</w:t>
            </w:r>
            <w:r w:rsidRPr="00E46B6D">
              <w:rPr>
                <w:rFonts w:hint="eastAsia"/>
              </w:rPr>
              <w:t>を返す</w:t>
            </w:r>
          </w:p>
        </w:tc>
      </w:tr>
      <w:tr w:rsidR="00D70C3F" w:rsidTr="006A5A17">
        <w:trPr>
          <w:trHeight w:val="341"/>
        </w:trPr>
        <w:tc>
          <w:tcPr>
            <w:tcW w:w="1994" w:type="dxa"/>
            <w:vMerge/>
          </w:tcPr>
          <w:p w:rsidR="00D70C3F" w:rsidRDefault="00D70C3F" w:rsidP="005C7C60"/>
        </w:tc>
        <w:tc>
          <w:tcPr>
            <w:tcW w:w="3433" w:type="dxa"/>
          </w:tcPr>
          <w:p w:rsidR="00D70C3F" w:rsidRDefault="00D70C3F" w:rsidP="008F1ED7">
            <w:r>
              <w:rPr>
                <w:rFonts w:hint="eastAsia"/>
              </w:rPr>
              <w:t>block()</w:t>
            </w:r>
          </w:p>
        </w:tc>
        <w:tc>
          <w:tcPr>
            <w:tcW w:w="3293" w:type="dxa"/>
          </w:tcPr>
          <w:p w:rsidR="00D70C3F" w:rsidRDefault="00D70C3F" w:rsidP="005C7C60">
            <w:r>
              <w:rPr>
                <w:rFonts w:hint="eastAsia"/>
              </w:rPr>
              <w:t>Simulink</w:t>
            </w:r>
            <w:r>
              <w:rPr>
                <w:rFonts w:hint="eastAsia"/>
              </w:rPr>
              <w:t>モデルのブロック</w:t>
            </w:r>
            <w:r>
              <w:rPr>
                <w:rFonts w:hint="eastAsia"/>
              </w:rPr>
              <w:t>XML</w:t>
            </w:r>
            <w:r>
              <w:rPr>
                <w:rFonts w:hint="eastAsia"/>
              </w:rPr>
              <w:t>タグ</w:t>
            </w:r>
            <w:r>
              <w:rPr>
                <w:rFonts w:hint="eastAsia"/>
              </w:rPr>
              <w:t>&lt;block&gt;</w:t>
            </w:r>
            <w:r>
              <w:rPr>
                <w:rFonts w:hint="eastAsia"/>
              </w:rPr>
              <w:t>を返す</w:t>
            </w:r>
          </w:p>
        </w:tc>
      </w:tr>
      <w:tr w:rsidR="00D70C3F" w:rsidTr="006A5A17">
        <w:trPr>
          <w:trHeight w:val="356"/>
        </w:trPr>
        <w:tc>
          <w:tcPr>
            <w:tcW w:w="1994" w:type="dxa"/>
            <w:vMerge/>
          </w:tcPr>
          <w:p w:rsidR="00D70C3F" w:rsidRDefault="00D70C3F" w:rsidP="005C7C60"/>
        </w:tc>
        <w:tc>
          <w:tcPr>
            <w:tcW w:w="3433" w:type="dxa"/>
          </w:tcPr>
          <w:p w:rsidR="00D70C3F" w:rsidRDefault="00D70C3F" w:rsidP="008F1ED7">
            <w:r>
              <w:rPr>
                <w:rFonts w:hint="eastAsia"/>
              </w:rPr>
              <w:t>upper()</w:t>
            </w:r>
          </w:p>
        </w:tc>
        <w:tc>
          <w:tcPr>
            <w:tcW w:w="3293" w:type="dxa"/>
          </w:tcPr>
          <w:p w:rsidR="00D70C3F" w:rsidRDefault="00D70C3F" w:rsidP="005C7C60">
            <w:r>
              <w:rPr>
                <w:rFonts w:hint="eastAsia"/>
              </w:rPr>
              <w:t>ブロックの上位階層のブロックの</w:t>
            </w:r>
            <w:r>
              <w:rPr>
                <w:rFonts w:hint="eastAsia"/>
              </w:rPr>
              <w:t>XML</w:t>
            </w:r>
            <w:r>
              <w:rPr>
                <w:rFonts w:hint="eastAsia"/>
              </w:rPr>
              <w:t>タグ</w:t>
            </w:r>
            <w:r>
              <w:rPr>
                <w:rFonts w:hint="eastAsia"/>
              </w:rPr>
              <w:t>&lt;block&gt;</w:t>
            </w:r>
            <w:r>
              <w:rPr>
                <w:rFonts w:hint="eastAsia"/>
              </w:rPr>
              <w:t>を返す</w:t>
            </w:r>
          </w:p>
        </w:tc>
      </w:tr>
      <w:tr w:rsidR="00D70C3F" w:rsidTr="006A5A17">
        <w:trPr>
          <w:trHeight w:val="356"/>
        </w:trPr>
        <w:tc>
          <w:tcPr>
            <w:tcW w:w="1994" w:type="dxa"/>
            <w:vMerge/>
          </w:tcPr>
          <w:p w:rsidR="00D70C3F" w:rsidRDefault="00D70C3F" w:rsidP="005C7C60"/>
        </w:tc>
        <w:tc>
          <w:tcPr>
            <w:tcW w:w="3433" w:type="dxa"/>
          </w:tcPr>
          <w:p w:rsidR="00D70C3F" w:rsidRDefault="00D70C3F" w:rsidP="008F1ED7">
            <w:r>
              <w:rPr>
                <w:rFonts w:hint="eastAsia"/>
              </w:rPr>
              <w:t>is_subsystem()</w:t>
            </w:r>
          </w:p>
        </w:tc>
        <w:tc>
          <w:tcPr>
            <w:tcW w:w="3293" w:type="dxa"/>
          </w:tcPr>
          <w:p w:rsidR="00D70C3F" w:rsidRDefault="00D70C3F" w:rsidP="005C7C60">
            <w:r>
              <w:rPr>
                <w:rFonts w:hint="eastAsia"/>
              </w:rPr>
              <w:t>ブロックが</w:t>
            </w:r>
            <w:r>
              <w:rPr>
                <w:rFonts w:hint="eastAsia"/>
              </w:rPr>
              <w:t>Subsystem</w:t>
            </w:r>
            <w:r>
              <w:rPr>
                <w:rFonts w:hint="eastAsia"/>
              </w:rPr>
              <w:t>の場合</w:t>
            </w:r>
            <w:r>
              <w:rPr>
                <w:rFonts w:hint="eastAsia"/>
              </w:rPr>
              <w:t>true</w:t>
            </w:r>
            <w:r>
              <w:rPr>
                <w:rFonts w:hint="eastAsia"/>
              </w:rPr>
              <w:t>を返す</w:t>
            </w:r>
          </w:p>
        </w:tc>
      </w:tr>
      <w:tr w:rsidR="00D70C3F" w:rsidTr="006A5A17">
        <w:trPr>
          <w:trHeight w:val="356"/>
        </w:trPr>
        <w:tc>
          <w:tcPr>
            <w:tcW w:w="1994" w:type="dxa"/>
            <w:vMerge/>
          </w:tcPr>
          <w:p w:rsidR="00D70C3F" w:rsidRDefault="00D70C3F" w:rsidP="005C7C60"/>
        </w:tc>
        <w:tc>
          <w:tcPr>
            <w:tcW w:w="3433" w:type="dxa"/>
          </w:tcPr>
          <w:p w:rsidR="00D70C3F" w:rsidRDefault="00D70C3F" w:rsidP="008F1ED7">
            <w:r>
              <w:rPr>
                <w:rFonts w:hint="eastAsia"/>
              </w:rPr>
              <w:t>has_update()</w:t>
            </w:r>
          </w:p>
        </w:tc>
        <w:tc>
          <w:tcPr>
            <w:tcW w:w="3293" w:type="dxa"/>
          </w:tcPr>
          <w:p w:rsidR="00D70C3F" w:rsidRDefault="00D70C3F" w:rsidP="005C7C60">
            <w:r>
              <w:rPr>
                <w:rFonts w:hint="eastAsia"/>
              </w:rPr>
              <w:t>ブロックが</w:t>
            </w:r>
            <w:r>
              <w:rPr>
                <w:rFonts w:hint="eastAsia"/>
              </w:rPr>
              <w:t>update</w:t>
            </w:r>
            <w:r>
              <w:rPr>
                <w:rFonts w:hint="eastAsia"/>
              </w:rPr>
              <w:t>部を持つ場合</w:t>
            </w:r>
            <w:r>
              <w:rPr>
                <w:rFonts w:hint="eastAsia"/>
              </w:rPr>
              <w:t>true</w:t>
            </w:r>
            <w:r>
              <w:rPr>
                <w:rFonts w:hint="eastAsia"/>
              </w:rPr>
              <w:t>を返す</w:t>
            </w:r>
          </w:p>
        </w:tc>
      </w:tr>
      <w:tr w:rsidR="00D70C3F" w:rsidTr="006A5A17">
        <w:trPr>
          <w:trHeight w:val="356"/>
        </w:trPr>
        <w:tc>
          <w:tcPr>
            <w:tcW w:w="1994" w:type="dxa"/>
            <w:vMerge/>
          </w:tcPr>
          <w:p w:rsidR="00D70C3F" w:rsidRDefault="00D70C3F" w:rsidP="005C7C60"/>
        </w:tc>
        <w:tc>
          <w:tcPr>
            <w:tcW w:w="3433" w:type="dxa"/>
          </w:tcPr>
          <w:p w:rsidR="00D70C3F" w:rsidRDefault="00D70C3F" w:rsidP="008F1ED7">
            <w:r>
              <w:rPr>
                <w:rFonts w:hint="eastAsia"/>
              </w:rPr>
              <w:t>is_sfunction()</w:t>
            </w:r>
          </w:p>
        </w:tc>
        <w:tc>
          <w:tcPr>
            <w:tcW w:w="3293" w:type="dxa"/>
          </w:tcPr>
          <w:p w:rsidR="00D70C3F" w:rsidRDefault="00D70C3F" w:rsidP="005C7C60">
            <w:r>
              <w:rPr>
                <w:rFonts w:hint="eastAsia"/>
              </w:rPr>
              <w:t>ブロックが</w:t>
            </w:r>
            <w:r>
              <w:rPr>
                <w:rFonts w:hint="eastAsia"/>
              </w:rPr>
              <w:t>S-Function</w:t>
            </w:r>
            <w:r>
              <w:rPr>
                <w:rFonts w:hint="eastAsia"/>
              </w:rPr>
              <w:t>であれば</w:t>
            </w:r>
            <w:r>
              <w:rPr>
                <w:rFonts w:hint="eastAsia"/>
              </w:rPr>
              <w:t>true</w:t>
            </w:r>
            <w:r>
              <w:rPr>
                <w:rFonts w:hint="eastAsia"/>
              </w:rPr>
              <w:t>を返す</w:t>
            </w:r>
          </w:p>
        </w:tc>
      </w:tr>
      <w:tr w:rsidR="00D70C3F" w:rsidTr="006A5A17">
        <w:trPr>
          <w:trHeight w:val="356"/>
        </w:trPr>
        <w:tc>
          <w:tcPr>
            <w:tcW w:w="1994" w:type="dxa"/>
            <w:vMerge/>
          </w:tcPr>
          <w:p w:rsidR="00D70C3F" w:rsidRDefault="00D70C3F" w:rsidP="005C7C60"/>
        </w:tc>
        <w:tc>
          <w:tcPr>
            <w:tcW w:w="3433" w:type="dxa"/>
          </w:tcPr>
          <w:p w:rsidR="00D70C3F" w:rsidRDefault="00D70C3F" w:rsidP="008F1ED7">
            <w:r>
              <w:rPr>
                <w:rFonts w:hint="eastAsia"/>
              </w:rPr>
              <w:t>subsyste_type()</w:t>
            </w:r>
          </w:p>
        </w:tc>
        <w:tc>
          <w:tcPr>
            <w:tcW w:w="3293" w:type="dxa"/>
          </w:tcPr>
          <w:p w:rsidR="00D70C3F" w:rsidRDefault="00512E96" w:rsidP="005C7C60">
            <w:r>
              <w:rPr>
                <w:rFonts w:hint="eastAsia"/>
              </w:rPr>
              <w:t>サブシステム</w:t>
            </w:r>
            <w:r w:rsidR="00D70C3F">
              <w:rPr>
                <w:rFonts w:hint="eastAsia"/>
              </w:rPr>
              <w:t>の種別を返す</w:t>
            </w:r>
          </w:p>
        </w:tc>
      </w:tr>
      <w:tr w:rsidR="004731CC" w:rsidTr="006A5A17">
        <w:trPr>
          <w:trHeight w:val="356"/>
        </w:trPr>
        <w:tc>
          <w:tcPr>
            <w:tcW w:w="1994" w:type="dxa"/>
            <w:vMerge/>
          </w:tcPr>
          <w:p w:rsidR="004731CC" w:rsidRDefault="004731CC" w:rsidP="005C7C60"/>
        </w:tc>
        <w:tc>
          <w:tcPr>
            <w:tcW w:w="3433" w:type="dxa"/>
          </w:tcPr>
          <w:p w:rsidR="004731CC" w:rsidRDefault="004731CC" w:rsidP="008F1ED7">
            <w:r>
              <w:rPr>
                <w:rFonts w:hint="eastAsia"/>
              </w:rPr>
              <w:t>upper_subsystem()</w:t>
            </w:r>
          </w:p>
        </w:tc>
        <w:tc>
          <w:tcPr>
            <w:tcW w:w="3293" w:type="dxa"/>
          </w:tcPr>
          <w:p w:rsidR="004731CC" w:rsidRDefault="004731CC" w:rsidP="005C7C60">
            <w:r>
              <w:rPr>
                <w:rFonts w:hint="eastAsia"/>
              </w:rPr>
              <w:t>このブロックを含む上位のサブシステムを返す</w:t>
            </w:r>
          </w:p>
        </w:tc>
      </w:tr>
      <w:tr w:rsidR="00512E96" w:rsidTr="006A5A17">
        <w:trPr>
          <w:trHeight w:val="356"/>
        </w:trPr>
        <w:tc>
          <w:tcPr>
            <w:tcW w:w="1994" w:type="dxa"/>
            <w:vMerge/>
          </w:tcPr>
          <w:p w:rsidR="00512E96" w:rsidRDefault="00512E96" w:rsidP="005C7C60"/>
        </w:tc>
        <w:tc>
          <w:tcPr>
            <w:tcW w:w="3433" w:type="dxa"/>
          </w:tcPr>
          <w:p w:rsidR="00512E96" w:rsidRDefault="00512E96" w:rsidP="008F1ED7">
            <w:r>
              <w:rPr>
                <w:rFonts w:hint="eastAsia"/>
              </w:rPr>
              <w:t>lower_block()</w:t>
            </w:r>
          </w:p>
        </w:tc>
        <w:tc>
          <w:tcPr>
            <w:tcW w:w="3293" w:type="dxa"/>
          </w:tcPr>
          <w:p w:rsidR="00512E96" w:rsidRDefault="00512E96" w:rsidP="005C7C60">
            <w:r>
              <w:rPr>
                <w:rFonts w:hint="eastAsia"/>
              </w:rPr>
              <w:t>このブロック</w:t>
            </w:r>
            <w:r>
              <w:rPr>
                <w:rFonts w:hint="eastAsia"/>
              </w:rPr>
              <w:t>(Subsystem)</w:t>
            </w:r>
            <w:r>
              <w:rPr>
                <w:rFonts w:hint="eastAsia"/>
              </w:rPr>
              <w:t>の下位のブロックの</w:t>
            </w:r>
            <w:r>
              <w:rPr>
                <w:rFonts w:hint="eastAsia"/>
              </w:rPr>
              <w:t>vector</w:t>
            </w:r>
            <w:r>
              <w:rPr>
                <w:rFonts w:hint="eastAsia"/>
              </w:rPr>
              <w:t>を返す</w:t>
            </w:r>
          </w:p>
        </w:tc>
      </w:tr>
      <w:tr w:rsidR="00512E96" w:rsidTr="006A5A17">
        <w:trPr>
          <w:trHeight w:val="356"/>
        </w:trPr>
        <w:tc>
          <w:tcPr>
            <w:tcW w:w="1994" w:type="dxa"/>
            <w:vMerge/>
          </w:tcPr>
          <w:p w:rsidR="00512E96" w:rsidRDefault="00512E96" w:rsidP="005C7C60"/>
        </w:tc>
        <w:tc>
          <w:tcPr>
            <w:tcW w:w="3433" w:type="dxa"/>
          </w:tcPr>
          <w:p w:rsidR="00512E96" w:rsidRDefault="00512E96" w:rsidP="008F1ED7">
            <w:r>
              <w:rPr>
                <w:rFonts w:hint="eastAsia"/>
              </w:rPr>
              <w:t>forward()</w:t>
            </w:r>
          </w:p>
        </w:tc>
        <w:tc>
          <w:tcPr>
            <w:tcW w:w="3293" w:type="dxa"/>
          </w:tcPr>
          <w:p w:rsidR="00512E96" w:rsidRDefault="00512E96" w:rsidP="004731CC">
            <w:r>
              <w:rPr>
                <w:rFonts w:hint="eastAsia"/>
              </w:rPr>
              <w:t>このブロックに接続する後続ブロックのリストを返す</w:t>
            </w:r>
            <w:r w:rsidR="004731CC">
              <w:rPr>
                <w:rFonts w:hint="eastAsia"/>
              </w:rPr>
              <w:t>(BlockConnect</w:t>
            </w:r>
            <w:r w:rsidR="004731CC">
              <w:rPr>
                <w:rFonts w:hint="eastAsia"/>
              </w:rPr>
              <w:t>のポインタの</w:t>
            </w:r>
            <w:r w:rsidR="004731CC">
              <w:rPr>
                <w:rFonts w:hint="eastAsia"/>
              </w:rPr>
              <w:t>vector)</w:t>
            </w:r>
          </w:p>
        </w:tc>
      </w:tr>
      <w:tr w:rsidR="00512E96" w:rsidTr="006A5A17">
        <w:trPr>
          <w:trHeight w:val="356"/>
        </w:trPr>
        <w:tc>
          <w:tcPr>
            <w:tcW w:w="1994" w:type="dxa"/>
            <w:vMerge/>
          </w:tcPr>
          <w:p w:rsidR="00512E96" w:rsidRDefault="00512E96" w:rsidP="005C7C60"/>
        </w:tc>
        <w:tc>
          <w:tcPr>
            <w:tcW w:w="3433" w:type="dxa"/>
          </w:tcPr>
          <w:p w:rsidR="00512E96" w:rsidRDefault="00512E96" w:rsidP="008F1ED7">
            <w:del w:id="1335" w:author="1139930830362" w:date="2016-03-02T15:18:00Z">
              <w:r w:rsidDel="005A5967">
                <w:rPr>
                  <w:rFonts w:hint="eastAsia"/>
                </w:rPr>
                <w:delText>backword</w:delText>
              </w:r>
            </w:del>
            <w:ins w:id="1336" w:author="1139930830362" w:date="2016-03-02T15:18:00Z">
              <w:r w:rsidR="005A5967">
                <w:rPr>
                  <w:rFonts w:hint="eastAsia"/>
                </w:rPr>
                <w:t>backward</w:t>
              </w:r>
            </w:ins>
            <w:r>
              <w:rPr>
                <w:rFonts w:hint="eastAsia"/>
              </w:rPr>
              <w:t>()</w:t>
            </w:r>
          </w:p>
        </w:tc>
        <w:tc>
          <w:tcPr>
            <w:tcW w:w="3293" w:type="dxa"/>
          </w:tcPr>
          <w:p w:rsidR="00512E96" w:rsidRDefault="00512E96" w:rsidP="005C7C60">
            <w:r>
              <w:rPr>
                <w:rFonts w:hint="eastAsia"/>
              </w:rPr>
              <w:t>このブロックに接続する先行ブロックのリストを返す</w:t>
            </w:r>
            <w:r w:rsidR="004731CC">
              <w:rPr>
                <w:rFonts w:hint="eastAsia"/>
              </w:rPr>
              <w:t>(BlockConnect</w:t>
            </w:r>
            <w:r w:rsidR="004731CC">
              <w:rPr>
                <w:rFonts w:hint="eastAsia"/>
              </w:rPr>
              <w:t>のポインタの</w:t>
            </w:r>
            <w:r w:rsidR="004731CC">
              <w:rPr>
                <w:rFonts w:hint="eastAsia"/>
              </w:rPr>
              <w:t>vector)</w:t>
            </w:r>
          </w:p>
        </w:tc>
      </w:tr>
      <w:tr w:rsidR="0028422C" w:rsidTr="006A5A17">
        <w:trPr>
          <w:trHeight w:val="356"/>
        </w:trPr>
        <w:tc>
          <w:tcPr>
            <w:tcW w:w="1994" w:type="dxa"/>
            <w:vMerge/>
          </w:tcPr>
          <w:p w:rsidR="0028422C" w:rsidRDefault="0028422C" w:rsidP="005C7C60"/>
        </w:tc>
        <w:tc>
          <w:tcPr>
            <w:tcW w:w="3433" w:type="dxa"/>
          </w:tcPr>
          <w:p w:rsidR="0028422C" w:rsidRDefault="0028422C" w:rsidP="008F1ED7">
            <w:r>
              <w:rPr>
                <w:rFonts w:hint="eastAsia"/>
              </w:rPr>
              <w:t>top_subsystem()</w:t>
            </w:r>
          </w:p>
        </w:tc>
        <w:tc>
          <w:tcPr>
            <w:tcW w:w="3293" w:type="dxa"/>
          </w:tcPr>
          <w:p w:rsidR="0028422C" w:rsidRDefault="00E202D4" w:rsidP="005C7C60">
            <w:r>
              <w:rPr>
                <w:rFonts w:hint="eastAsia"/>
              </w:rPr>
              <w:t>このブロックが</w:t>
            </w:r>
            <w:r w:rsidR="0028422C">
              <w:rPr>
                <w:rFonts w:hint="eastAsia"/>
              </w:rPr>
              <w:t>コードを一体として切り出した</w:t>
            </w:r>
            <w:r w:rsidR="0028422C">
              <w:rPr>
                <w:rFonts w:hint="eastAsia"/>
              </w:rPr>
              <w:t>Subsystem</w:t>
            </w:r>
            <w:r w:rsidR="0028422C">
              <w:rPr>
                <w:rFonts w:hint="eastAsia"/>
              </w:rPr>
              <w:t>のブロック</w:t>
            </w:r>
            <w:r>
              <w:rPr>
                <w:rFonts w:hint="eastAsia"/>
              </w:rPr>
              <w:t>の場合、そのブロック</w:t>
            </w:r>
            <w:r w:rsidR="0028422C">
              <w:rPr>
                <w:rFonts w:hint="eastAsia"/>
              </w:rPr>
              <w:t>情報を返す。</w:t>
            </w:r>
            <w:r w:rsidR="0028422C">
              <w:rPr>
                <w:rFonts w:hint="eastAsia"/>
              </w:rPr>
              <w:t>(SwitchCase/If, Iterator</w:t>
            </w:r>
            <w:r w:rsidR="0028422C">
              <w:rPr>
                <w:rFonts w:hint="eastAsia"/>
              </w:rPr>
              <w:t>等</w:t>
            </w:r>
            <w:r w:rsidR="0028422C">
              <w:rPr>
                <w:rFonts w:hint="eastAsia"/>
              </w:rPr>
              <w:t>)</w:t>
            </w:r>
          </w:p>
        </w:tc>
      </w:tr>
      <w:tr w:rsidR="0028422C" w:rsidTr="006A5A17">
        <w:trPr>
          <w:trHeight w:val="356"/>
        </w:trPr>
        <w:tc>
          <w:tcPr>
            <w:tcW w:w="1994" w:type="dxa"/>
            <w:vMerge/>
          </w:tcPr>
          <w:p w:rsidR="0028422C" w:rsidRDefault="0028422C" w:rsidP="005C7C60"/>
        </w:tc>
        <w:tc>
          <w:tcPr>
            <w:tcW w:w="3433" w:type="dxa"/>
          </w:tcPr>
          <w:p w:rsidR="0028422C" w:rsidRDefault="0028422C" w:rsidP="008F1ED7">
            <w:r>
              <w:rPr>
                <w:rFonts w:hint="eastAsia"/>
              </w:rPr>
              <w:t>top()</w:t>
            </w:r>
          </w:p>
        </w:tc>
        <w:tc>
          <w:tcPr>
            <w:tcW w:w="3293" w:type="dxa"/>
          </w:tcPr>
          <w:p w:rsidR="0028422C" w:rsidRDefault="00E202D4" w:rsidP="005C7C60">
            <w:r>
              <w:rPr>
                <w:rFonts w:hint="eastAsia"/>
              </w:rPr>
              <w:t>このブロックが</w:t>
            </w:r>
            <w:r w:rsidR="0028422C">
              <w:rPr>
                <w:rFonts w:hint="eastAsia"/>
              </w:rPr>
              <w:t>コードを一体として切り出した</w:t>
            </w:r>
            <w:r w:rsidR="0028422C">
              <w:rPr>
                <w:rFonts w:hint="eastAsia"/>
              </w:rPr>
              <w:t>Subsystem</w:t>
            </w:r>
            <w:r>
              <w:rPr>
                <w:rFonts w:hint="eastAsia"/>
              </w:rPr>
              <w:t>のブロックの場合、その</w:t>
            </w:r>
            <w:r>
              <w:rPr>
                <w:rFonts w:hint="eastAsia"/>
              </w:rPr>
              <w:t>SubSystem</w:t>
            </w:r>
            <w:r w:rsidR="0028422C">
              <w:rPr>
                <w:rFonts w:hint="eastAsia"/>
              </w:rPr>
              <w:t>の</w:t>
            </w:r>
            <w:r w:rsidR="0028422C">
              <w:rPr>
                <w:rFonts w:hint="eastAsia"/>
              </w:rPr>
              <w:t>XML</w:t>
            </w:r>
            <w:r w:rsidR="0028422C">
              <w:rPr>
                <w:rFonts w:hint="eastAsia"/>
              </w:rPr>
              <w:t>の</w:t>
            </w:r>
            <w:r w:rsidR="0028422C">
              <w:rPr>
                <w:rFonts w:hint="eastAsia"/>
              </w:rPr>
              <w:t>&lt;block&gt;</w:t>
            </w:r>
            <w:r w:rsidR="0028422C">
              <w:rPr>
                <w:rFonts w:hint="eastAsia"/>
              </w:rPr>
              <w:t>を返す。</w:t>
            </w:r>
          </w:p>
        </w:tc>
      </w:tr>
      <w:tr w:rsidR="00E202D4" w:rsidRPr="0014296B" w:rsidTr="006A5A17">
        <w:trPr>
          <w:trHeight w:val="356"/>
        </w:trPr>
        <w:tc>
          <w:tcPr>
            <w:tcW w:w="1994" w:type="dxa"/>
            <w:vMerge/>
          </w:tcPr>
          <w:p w:rsidR="00E202D4" w:rsidRDefault="00E202D4" w:rsidP="005C7C60"/>
        </w:tc>
        <w:tc>
          <w:tcPr>
            <w:tcW w:w="3433" w:type="dxa"/>
          </w:tcPr>
          <w:p w:rsidR="00E202D4" w:rsidRPr="005A5967" w:rsidRDefault="00E202D4" w:rsidP="008F1ED7">
            <w:r w:rsidRPr="005A5967">
              <w:t>contain_block()</w:t>
            </w:r>
          </w:p>
        </w:tc>
        <w:tc>
          <w:tcPr>
            <w:tcW w:w="3293" w:type="dxa"/>
          </w:tcPr>
          <w:p w:rsidR="00E202D4" w:rsidRPr="005A5967" w:rsidRDefault="00E202D4" w:rsidP="00945946">
            <w:r w:rsidRPr="005A5967">
              <w:rPr>
                <w:rFonts w:hint="eastAsia"/>
              </w:rPr>
              <w:t>コードを一体として切り出したこの</w:t>
            </w:r>
            <w:r w:rsidRPr="005A5967">
              <w:rPr>
                <w:rFonts w:hint="eastAsia"/>
              </w:rPr>
              <w:t>Subsystem</w:t>
            </w:r>
            <w:r w:rsidRPr="005A5967">
              <w:rPr>
                <w:rFonts w:hint="eastAsia"/>
              </w:rPr>
              <w:t>に含まれるブロック情報のリストを返す</w:t>
            </w:r>
          </w:p>
        </w:tc>
      </w:tr>
      <w:tr w:rsidR="00E202D4" w:rsidRPr="0014296B" w:rsidTr="006A5A17">
        <w:trPr>
          <w:trHeight w:val="356"/>
        </w:trPr>
        <w:tc>
          <w:tcPr>
            <w:tcW w:w="1994" w:type="dxa"/>
            <w:vMerge/>
          </w:tcPr>
          <w:p w:rsidR="00E202D4" w:rsidRDefault="00E202D4" w:rsidP="005C7C60"/>
        </w:tc>
        <w:tc>
          <w:tcPr>
            <w:tcW w:w="3433" w:type="dxa"/>
          </w:tcPr>
          <w:p w:rsidR="00E202D4" w:rsidRPr="005A5967" w:rsidRDefault="00E202D4" w:rsidP="008F1ED7">
            <w:r w:rsidRPr="005A5967">
              <w:t>is_contained()</w:t>
            </w:r>
          </w:p>
        </w:tc>
        <w:tc>
          <w:tcPr>
            <w:tcW w:w="3293" w:type="dxa"/>
          </w:tcPr>
          <w:p w:rsidR="00E202D4" w:rsidRPr="005A5967" w:rsidRDefault="00E202D4" w:rsidP="00945946">
            <w:r w:rsidRPr="005A5967">
              <w:rPr>
                <w:rFonts w:hint="eastAsia"/>
              </w:rPr>
              <w:t>指定したブロック情報が、コードを一体として切り出したこの</w:t>
            </w:r>
            <w:r w:rsidRPr="005A5967">
              <w:rPr>
                <w:rFonts w:hint="eastAsia"/>
              </w:rPr>
              <w:t>Subsystem</w:t>
            </w:r>
            <w:r w:rsidRPr="005A5967">
              <w:rPr>
                <w:rFonts w:hint="eastAsia"/>
              </w:rPr>
              <w:t>に含まれるブロック情報にあるか調べる</w:t>
            </w:r>
          </w:p>
        </w:tc>
      </w:tr>
      <w:tr w:rsidR="00E202D4" w:rsidRPr="0014296B" w:rsidTr="006A5A17">
        <w:trPr>
          <w:trHeight w:val="356"/>
        </w:trPr>
        <w:tc>
          <w:tcPr>
            <w:tcW w:w="1994" w:type="dxa"/>
            <w:vMerge/>
          </w:tcPr>
          <w:p w:rsidR="00E202D4" w:rsidRDefault="00E202D4" w:rsidP="005C7C60"/>
        </w:tc>
        <w:tc>
          <w:tcPr>
            <w:tcW w:w="3433" w:type="dxa"/>
          </w:tcPr>
          <w:p w:rsidR="00E202D4" w:rsidRPr="005A5967" w:rsidRDefault="00E202D4" w:rsidP="008F1ED7">
            <w:r w:rsidRPr="005A5967">
              <w:t>merged_to()</w:t>
            </w:r>
          </w:p>
        </w:tc>
        <w:tc>
          <w:tcPr>
            <w:tcW w:w="3293" w:type="dxa"/>
          </w:tcPr>
          <w:p w:rsidR="00E202D4" w:rsidRPr="005A5967" w:rsidRDefault="00E202D4" w:rsidP="004D0D4D">
            <w:r w:rsidRPr="005A5967">
              <w:rPr>
                <w:rFonts w:hint="eastAsia"/>
              </w:rPr>
              <w:t>このブロックをマージしているブロックのブロック情報のリストを返す</w:t>
            </w:r>
            <w:r w:rsidR="004D0D4D" w:rsidRPr="005A5967">
              <w:rPr>
                <w:rFonts w:hint="eastAsia"/>
              </w:rPr>
              <w:t>(</w:t>
            </w:r>
            <w:r w:rsidR="004D0D4D" w:rsidRPr="005A5967">
              <w:rPr>
                <w:rFonts w:hint="eastAsia"/>
              </w:rPr>
              <w:t>通常は空か</w:t>
            </w:r>
            <w:r w:rsidR="004D0D4D" w:rsidRPr="005A5967">
              <w:rPr>
                <w:rFonts w:hint="eastAsia"/>
              </w:rPr>
              <w:t>1)</w:t>
            </w:r>
          </w:p>
        </w:tc>
      </w:tr>
      <w:tr w:rsidR="00E202D4" w:rsidRPr="0014296B" w:rsidTr="006A5A17">
        <w:trPr>
          <w:trHeight w:val="356"/>
        </w:trPr>
        <w:tc>
          <w:tcPr>
            <w:tcW w:w="1994" w:type="dxa"/>
            <w:vMerge/>
          </w:tcPr>
          <w:p w:rsidR="00E202D4" w:rsidRDefault="00E202D4" w:rsidP="005C7C60"/>
        </w:tc>
        <w:tc>
          <w:tcPr>
            <w:tcW w:w="3433" w:type="dxa"/>
          </w:tcPr>
          <w:p w:rsidR="00E202D4" w:rsidRPr="005A5967" w:rsidRDefault="00E202D4" w:rsidP="008F1ED7">
            <w:r w:rsidRPr="005A5967">
              <w:t>merge_blocks()</w:t>
            </w:r>
          </w:p>
        </w:tc>
        <w:tc>
          <w:tcPr>
            <w:tcW w:w="3293" w:type="dxa"/>
          </w:tcPr>
          <w:p w:rsidR="00E202D4" w:rsidRPr="005A5967" w:rsidRDefault="00E202D4" w:rsidP="005C7C60">
            <w:r w:rsidRPr="005A5967">
              <w:rPr>
                <w:rFonts w:hint="eastAsia"/>
              </w:rPr>
              <w:t>このブロックがマージしているブロックのブロック情報のリストを返す</w:t>
            </w:r>
          </w:p>
        </w:tc>
      </w:tr>
      <w:tr w:rsidR="00E202D4" w:rsidRPr="0014296B" w:rsidTr="006A5A17">
        <w:trPr>
          <w:trHeight w:val="356"/>
        </w:trPr>
        <w:tc>
          <w:tcPr>
            <w:tcW w:w="1994" w:type="dxa"/>
            <w:vMerge/>
          </w:tcPr>
          <w:p w:rsidR="00E202D4" w:rsidRDefault="00E202D4" w:rsidP="005C7C60"/>
        </w:tc>
        <w:tc>
          <w:tcPr>
            <w:tcW w:w="3433" w:type="dxa"/>
          </w:tcPr>
          <w:p w:rsidR="00E202D4" w:rsidRPr="005A5967" w:rsidRDefault="00E202D4" w:rsidP="008F1ED7">
            <w:r w:rsidRPr="005A5967">
              <w:t>bound_to()</w:t>
            </w:r>
          </w:p>
        </w:tc>
        <w:tc>
          <w:tcPr>
            <w:tcW w:w="3293" w:type="dxa"/>
          </w:tcPr>
          <w:p w:rsidR="00E202D4" w:rsidRPr="005A5967" w:rsidRDefault="00E202D4" w:rsidP="005C7C60">
            <w:r w:rsidRPr="005A5967">
              <w:rPr>
                <w:rFonts w:hint="eastAsia"/>
              </w:rPr>
              <w:t>このブロックをプロセス集約している先頭プロセスのリストを返す</w:t>
            </w:r>
            <w:r w:rsidRPr="005A5967">
              <w:rPr>
                <w:rFonts w:hint="eastAsia"/>
              </w:rPr>
              <w:t>(</w:t>
            </w:r>
            <w:r w:rsidRPr="005A5967">
              <w:rPr>
                <w:rFonts w:hint="eastAsia"/>
              </w:rPr>
              <w:t>通常は空か</w:t>
            </w:r>
            <w:r w:rsidRPr="005A5967">
              <w:rPr>
                <w:rFonts w:hint="eastAsia"/>
              </w:rPr>
              <w:t>1)</w:t>
            </w:r>
          </w:p>
        </w:tc>
      </w:tr>
      <w:tr w:rsidR="00E202D4" w:rsidRPr="0014296B" w:rsidTr="006A5A17">
        <w:trPr>
          <w:trHeight w:val="356"/>
        </w:trPr>
        <w:tc>
          <w:tcPr>
            <w:tcW w:w="1994" w:type="dxa"/>
            <w:vMerge/>
          </w:tcPr>
          <w:p w:rsidR="00E202D4" w:rsidRDefault="00E202D4" w:rsidP="005C7C60"/>
        </w:tc>
        <w:tc>
          <w:tcPr>
            <w:tcW w:w="3433" w:type="dxa"/>
          </w:tcPr>
          <w:p w:rsidR="00E202D4" w:rsidRPr="005A5967" w:rsidRDefault="00E202D4" w:rsidP="008F1ED7">
            <w:r w:rsidRPr="005A5967">
              <w:t>bind_blocks()</w:t>
            </w:r>
          </w:p>
        </w:tc>
        <w:tc>
          <w:tcPr>
            <w:tcW w:w="3293" w:type="dxa"/>
          </w:tcPr>
          <w:p w:rsidR="00E202D4" w:rsidRPr="005A5967" w:rsidRDefault="00E202D4" w:rsidP="005C7C60">
            <w:r w:rsidRPr="005A5967">
              <w:rPr>
                <w:rFonts w:hint="eastAsia"/>
              </w:rPr>
              <w:t>このブロックがプロセス集約しているブロックのリストを返す</w:t>
            </w:r>
          </w:p>
        </w:tc>
      </w:tr>
      <w:tr w:rsidR="00E202D4" w:rsidRPr="0014296B" w:rsidTr="006A5A17">
        <w:trPr>
          <w:trHeight w:val="356"/>
        </w:trPr>
        <w:tc>
          <w:tcPr>
            <w:tcW w:w="1994" w:type="dxa"/>
            <w:vMerge/>
          </w:tcPr>
          <w:p w:rsidR="00E202D4" w:rsidRDefault="00E202D4" w:rsidP="005C7C60"/>
        </w:tc>
        <w:tc>
          <w:tcPr>
            <w:tcW w:w="3433" w:type="dxa"/>
          </w:tcPr>
          <w:p w:rsidR="00E202D4" w:rsidRPr="005A5967" w:rsidRDefault="00E202D4" w:rsidP="008F1ED7">
            <w:r w:rsidRPr="005A5967">
              <w:t>trigger_port()</w:t>
            </w:r>
          </w:p>
        </w:tc>
        <w:tc>
          <w:tcPr>
            <w:tcW w:w="3293" w:type="dxa"/>
          </w:tcPr>
          <w:p w:rsidR="00E202D4" w:rsidRPr="005A5967" w:rsidRDefault="00E202D4" w:rsidP="00E202D4">
            <w:r w:rsidRPr="005A5967">
              <w:rPr>
                <w:rFonts w:hint="eastAsia"/>
              </w:rPr>
              <w:t>Triggered Subsystem</w:t>
            </w:r>
            <w:r w:rsidRPr="005A5967">
              <w:rPr>
                <w:rFonts w:hint="eastAsia"/>
              </w:rPr>
              <w:t>の場合、</w:t>
            </w:r>
            <w:r w:rsidRPr="005A5967">
              <w:rPr>
                <w:rFonts w:hint="eastAsia"/>
              </w:rPr>
              <w:t>T</w:t>
            </w:r>
            <w:r w:rsidRPr="005A5967">
              <w:t>rigger Port</w:t>
            </w:r>
            <w:r w:rsidRPr="005A5967">
              <w:rPr>
                <w:rFonts w:hint="eastAsia"/>
              </w:rPr>
              <w:t>のブロック情報を返す</w:t>
            </w:r>
          </w:p>
        </w:tc>
      </w:tr>
      <w:tr w:rsidR="00E202D4" w:rsidRPr="0014296B" w:rsidTr="006A5A17">
        <w:trPr>
          <w:trHeight w:val="356"/>
        </w:trPr>
        <w:tc>
          <w:tcPr>
            <w:tcW w:w="1994" w:type="dxa"/>
            <w:vMerge/>
          </w:tcPr>
          <w:p w:rsidR="00E202D4" w:rsidRDefault="00E202D4" w:rsidP="005C7C60"/>
        </w:tc>
        <w:tc>
          <w:tcPr>
            <w:tcW w:w="3433" w:type="dxa"/>
          </w:tcPr>
          <w:p w:rsidR="00E202D4" w:rsidRPr="005A5967" w:rsidRDefault="00E202D4" w:rsidP="008F1ED7">
            <w:r w:rsidRPr="005A5967">
              <w:t>enable_port()</w:t>
            </w:r>
          </w:p>
        </w:tc>
        <w:tc>
          <w:tcPr>
            <w:tcW w:w="3293" w:type="dxa"/>
          </w:tcPr>
          <w:p w:rsidR="00E202D4" w:rsidRPr="005A5967" w:rsidRDefault="00E202D4" w:rsidP="00E202D4">
            <w:r w:rsidRPr="005A5967">
              <w:rPr>
                <w:rFonts w:hint="eastAsia"/>
              </w:rPr>
              <w:t>Enabled Subsystem</w:t>
            </w:r>
            <w:r w:rsidRPr="005A5967">
              <w:rPr>
                <w:rFonts w:hint="eastAsia"/>
              </w:rPr>
              <w:t>の場合、</w:t>
            </w:r>
            <w:r w:rsidRPr="005A5967">
              <w:rPr>
                <w:rFonts w:hint="eastAsia"/>
              </w:rPr>
              <w:t>E</w:t>
            </w:r>
            <w:r w:rsidRPr="005A5967">
              <w:t>nable Port</w:t>
            </w:r>
            <w:r w:rsidRPr="005A5967">
              <w:rPr>
                <w:rFonts w:hint="eastAsia"/>
              </w:rPr>
              <w:t>のブロック情報を返す</w:t>
            </w:r>
          </w:p>
        </w:tc>
      </w:tr>
      <w:tr w:rsidR="00E202D4" w:rsidRPr="0014296B" w:rsidTr="006A5A17">
        <w:trPr>
          <w:trHeight w:val="356"/>
        </w:trPr>
        <w:tc>
          <w:tcPr>
            <w:tcW w:w="1994" w:type="dxa"/>
            <w:vMerge/>
          </w:tcPr>
          <w:p w:rsidR="00E202D4" w:rsidRDefault="00E202D4" w:rsidP="005C7C60"/>
        </w:tc>
        <w:tc>
          <w:tcPr>
            <w:tcW w:w="3433" w:type="dxa"/>
          </w:tcPr>
          <w:p w:rsidR="00E202D4" w:rsidRPr="005A5967" w:rsidRDefault="00E202D4" w:rsidP="008F1ED7">
            <w:r w:rsidRPr="005A5967">
              <w:t>action_port()</w:t>
            </w:r>
          </w:p>
        </w:tc>
        <w:tc>
          <w:tcPr>
            <w:tcW w:w="3293" w:type="dxa"/>
          </w:tcPr>
          <w:p w:rsidR="00E202D4" w:rsidRPr="005A5967" w:rsidRDefault="00E202D4" w:rsidP="005C7C60">
            <w:r w:rsidRPr="005A5967">
              <w:rPr>
                <w:rFonts w:hint="eastAsia"/>
              </w:rPr>
              <w:t>Action Subsystem</w:t>
            </w:r>
            <w:r w:rsidRPr="005A5967">
              <w:rPr>
                <w:rFonts w:hint="eastAsia"/>
              </w:rPr>
              <w:t>の場合、</w:t>
            </w:r>
            <w:r w:rsidRPr="005A5967">
              <w:rPr>
                <w:rFonts w:hint="eastAsia"/>
              </w:rPr>
              <w:t>Action Port</w:t>
            </w:r>
            <w:r w:rsidRPr="005A5967">
              <w:rPr>
                <w:rFonts w:hint="eastAsia"/>
              </w:rPr>
              <w:t>のブロック情報を返す</w:t>
            </w:r>
          </w:p>
        </w:tc>
      </w:tr>
      <w:tr w:rsidR="00F67798" w:rsidRPr="0014296B" w:rsidTr="006A5A17">
        <w:trPr>
          <w:trHeight w:val="356"/>
          <w:ins w:id="1337" w:author="1139930830362" w:date="2016-03-02T15:34:00Z"/>
        </w:trPr>
        <w:tc>
          <w:tcPr>
            <w:tcW w:w="1994" w:type="dxa"/>
            <w:vMerge/>
          </w:tcPr>
          <w:p w:rsidR="00F67798" w:rsidRDefault="00F67798" w:rsidP="005C7C60">
            <w:pPr>
              <w:rPr>
                <w:ins w:id="1338" w:author="1139930830362" w:date="2016-03-02T15:34:00Z"/>
              </w:rPr>
            </w:pPr>
          </w:p>
        </w:tc>
        <w:tc>
          <w:tcPr>
            <w:tcW w:w="3433" w:type="dxa"/>
          </w:tcPr>
          <w:p w:rsidR="00F67798" w:rsidRPr="00F67798" w:rsidRDefault="00F67798" w:rsidP="008F1ED7">
            <w:pPr>
              <w:rPr>
                <w:ins w:id="1339" w:author="1139930830362" w:date="2016-03-02T15:34:00Z"/>
                <w:color w:val="FF0000"/>
                <w:rPrChange w:id="1340" w:author="1139930830362" w:date="2016-03-02T15:36:00Z">
                  <w:rPr>
                    <w:ins w:id="1341" w:author="1139930830362" w:date="2016-03-02T15:34:00Z"/>
                  </w:rPr>
                </w:rPrChange>
              </w:rPr>
            </w:pPr>
            <w:ins w:id="1342" w:author="1139930830362" w:date="2016-03-02T15:35:00Z">
              <w:r w:rsidRPr="00F67798">
                <w:rPr>
                  <w:color w:val="FF0000"/>
                  <w:rPrChange w:id="1343" w:author="1139930830362" w:date="2016-03-02T15:36:00Z">
                    <w:rPr/>
                  </w:rPrChange>
                </w:rPr>
                <w:t>is_atomic_subsystem()</w:t>
              </w:r>
            </w:ins>
          </w:p>
        </w:tc>
        <w:tc>
          <w:tcPr>
            <w:tcW w:w="3293" w:type="dxa"/>
          </w:tcPr>
          <w:p w:rsidR="00F67798" w:rsidRPr="00F67798" w:rsidRDefault="00F67798" w:rsidP="005C7C60">
            <w:pPr>
              <w:rPr>
                <w:ins w:id="1344" w:author="1139930830362" w:date="2016-03-02T15:34:00Z"/>
                <w:color w:val="FF0000"/>
                <w:rPrChange w:id="1345" w:author="1139930830362" w:date="2016-03-02T15:36:00Z">
                  <w:rPr>
                    <w:ins w:id="1346" w:author="1139930830362" w:date="2016-03-02T15:34:00Z"/>
                  </w:rPr>
                </w:rPrChange>
              </w:rPr>
            </w:pPr>
            <w:ins w:id="1347" w:author="1139930830362" w:date="2016-03-02T15:35:00Z">
              <w:r w:rsidRPr="00F67798">
                <w:rPr>
                  <w:color w:val="FF0000"/>
                  <w:rPrChange w:id="1348" w:author="1139930830362" w:date="2016-03-02T15:36:00Z">
                    <w:rPr/>
                  </w:rPrChange>
                </w:rPr>
                <w:t>Atomic</w:t>
              </w:r>
              <w:r w:rsidRPr="00F67798">
                <w:rPr>
                  <w:rFonts w:hint="eastAsia"/>
                  <w:color w:val="FF0000"/>
                  <w:rPrChange w:id="1349" w:author="1139930830362" w:date="2016-03-02T15:36:00Z">
                    <w:rPr>
                      <w:rFonts w:hint="eastAsia"/>
                    </w:rPr>
                  </w:rPrChange>
                </w:rPr>
                <w:t>な</w:t>
              </w:r>
              <w:r w:rsidRPr="00F67798">
                <w:rPr>
                  <w:color w:val="FF0000"/>
                  <w:rPrChange w:id="1350" w:author="1139930830362" w:date="2016-03-02T15:36:00Z">
                    <w:rPr/>
                  </w:rPrChange>
                </w:rPr>
                <w:t>Subsystem(Iterator</w:t>
              </w:r>
              <w:r w:rsidRPr="00F67798">
                <w:rPr>
                  <w:rFonts w:hint="eastAsia"/>
                  <w:color w:val="FF0000"/>
                  <w:rPrChange w:id="1351" w:author="1139930830362" w:date="2016-03-02T15:36:00Z">
                    <w:rPr>
                      <w:rFonts w:hint="eastAsia"/>
                    </w:rPr>
                  </w:rPrChange>
                </w:rPr>
                <w:t>や</w:t>
              </w:r>
              <w:r w:rsidRPr="00F67798">
                <w:rPr>
                  <w:color w:val="FF0000"/>
                  <w:rPrChange w:id="1352" w:author="1139930830362" w:date="2016-03-02T15:36:00Z">
                    <w:rPr/>
                  </w:rPrChange>
                </w:rPr>
                <w:t>TreatAsAtomicUnit=”</w:t>
              </w:r>
            </w:ins>
            <w:ins w:id="1353" w:author="1139930830362" w:date="2016-03-02T15:36:00Z">
              <w:r w:rsidRPr="00F67798">
                <w:rPr>
                  <w:color w:val="FF0000"/>
                  <w:rPrChange w:id="1354" w:author="1139930830362" w:date="2016-03-02T15:36:00Z">
                    <w:rPr/>
                  </w:rPrChange>
                </w:rPr>
                <w:t>on”</w:t>
              </w:r>
              <w:r w:rsidRPr="00F67798">
                <w:rPr>
                  <w:rFonts w:hint="eastAsia"/>
                  <w:color w:val="FF0000"/>
                  <w:rPrChange w:id="1355" w:author="1139930830362" w:date="2016-03-02T15:36:00Z">
                    <w:rPr>
                      <w:rFonts w:hint="eastAsia"/>
                    </w:rPr>
                  </w:rPrChange>
                </w:rPr>
                <w:t>であるもの</w:t>
              </w:r>
              <w:r w:rsidRPr="00F67798">
                <w:rPr>
                  <w:color w:val="FF0000"/>
                  <w:rPrChange w:id="1356" w:author="1139930830362" w:date="2016-03-02T15:36:00Z">
                    <w:rPr/>
                  </w:rPrChange>
                </w:rPr>
                <w:t>)</w:t>
              </w:r>
              <w:r w:rsidRPr="00F67798">
                <w:rPr>
                  <w:rFonts w:hint="eastAsia"/>
                  <w:color w:val="FF0000"/>
                  <w:rPrChange w:id="1357" w:author="1139930830362" w:date="2016-03-02T15:36:00Z">
                    <w:rPr>
                      <w:rFonts w:hint="eastAsia"/>
                    </w:rPr>
                  </w:rPrChange>
                </w:rPr>
                <w:t>かどうか調べる</w:t>
              </w:r>
            </w:ins>
          </w:p>
        </w:tc>
      </w:tr>
      <w:tr w:rsidR="00D70C3F" w:rsidTr="006A5A17">
        <w:trPr>
          <w:trHeight w:val="356"/>
        </w:trPr>
        <w:tc>
          <w:tcPr>
            <w:tcW w:w="1994" w:type="dxa"/>
            <w:vMerge/>
          </w:tcPr>
          <w:p w:rsidR="00D70C3F" w:rsidRDefault="00D70C3F" w:rsidP="005C7C60"/>
        </w:tc>
        <w:tc>
          <w:tcPr>
            <w:tcW w:w="3433" w:type="dxa"/>
          </w:tcPr>
          <w:p w:rsidR="00D70C3F" w:rsidRDefault="00D70C3F" w:rsidP="008F1ED7">
            <w:r>
              <w:rPr>
                <w:rFonts w:hint="eastAsia"/>
              </w:rPr>
              <w:t>dump()</w:t>
            </w:r>
          </w:p>
        </w:tc>
        <w:tc>
          <w:tcPr>
            <w:tcW w:w="3293" w:type="dxa"/>
          </w:tcPr>
          <w:p w:rsidR="00D70C3F" w:rsidRDefault="00D70C3F" w:rsidP="008F1ED7">
            <w:r>
              <w:rPr>
                <w:rFonts w:hint="eastAsia"/>
              </w:rPr>
              <w:t>クラスの内容をテキストで標準出力に出力する</w:t>
            </w:r>
          </w:p>
        </w:tc>
      </w:tr>
      <w:tr w:rsidR="00E202D4" w:rsidTr="00B86327">
        <w:trPr>
          <w:trHeight w:val="356"/>
        </w:trPr>
        <w:tc>
          <w:tcPr>
            <w:tcW w:w="1994" w:type="dxa"/>
            <w:vMerge/>
          </w:tcPr>
          <w:p w:rsidR="00E202D4" w:rsidRDefault="00E202D4" w:rsidP="00B86327"/>
        </w:tc>
        <w:tc>
          <w:tcPr>
            <w:tcW w:w="3433" w:type="dxa"/>
            <w:shd w:val="clear" w:color="auto" w:fill="D9D9D9" w:themeFill="background1" w:themeFillShade="D9"/>
          </w:tcPr>
          <w:p w:rsidR="00E202D4" w:rsidRPr="005A5967" w:rsidRDefault="00E202D4" w:rsidP="00B86327">
            <w:pPr>
              <w:jc w:val="center"/>
            </w:pPr>
            <w:r w:rsidRPr="005A5967">
              <w:rPr>
                <w:rFonts w:hint="eastAsia"/>
              </w:rPr>
              <w:t>オペレータ</w:t>
            </w:r>
          </w:p>
        </w:tc>
        <w:tc>
          <w:tcPr>
            <w:tcW w:w="3293" w:type="dxa"/>
            <w:shd w:val="clear" w:color="auto" w:fill="D9D9D9" w:themeFill="background1" w:themeFillShade="D9"/>
          </w:tcPr>
          <w:p w:rsidR="00E202D4" w:rsidRPr="005A5967" w:rsidRDefault="00E202D4" w:rsidP="00B86327">
            <w:pPr>
              <w:jc w:val="center"/>
            </w:pPr>
            <w:r w:rsidRPr="005A5967">
              <w:rPr>
                <w:rFonts w:hint="eastAsia"/>
              </w:rPr>
              <w:t>説明</w:t>
            </w:r>
          </w:p>
        </w:tc>
      </w:tr>
      <w:tr w:rsidR="00E202D4" w:rsidTr="006A5A17">
        <w:trPr>
          <w:trHeight w:val="356"/>
        </w:trPr>
        <w:tc>
          <w:tcPr>
            <w:tcW w:w="1994" w:type="dxa"/>
            <w:vMerge/>
          </w:tcPr>
          <w:p w:rsidR="00E202D4" w:rsidRDefault="00E202D4" w:rsidP="005C7C60"/>
        </w:tc>
        <w:tc>
          <w:tcPr>
            <w:tcW w:w="3433" w:type="dxa"/>
          </w:tcPr>
          <w:p w:rsidR="00E202D4" w:rsidRPr="005A5967" w:rsidRDefault="00E202D4" w:rsidP="008F1ED7">
            <w:r w:rsidRPr="005A5967">
              <w:rPr>
                <w:rFonts w:hint="eastAsia"/>
              </w:rPr>
              <w:t>==</w:t>
            </w:r>
          </w:p>
        </w:tc>
        <w:tc>
          <w:tcPr>
            <w:tcW w:w="3293" w:type="dxa"/>
          </w:tcPr>
          <w:p w:rsidR="00E202D4" w:rsidRPr="005A5967" w:rsidRDefault="00E202D4" w:rsidP="008F1ED7">
            <w:r w:rsidRPr="005A5967">
              <w:rPr>
                <w:rFonts w:hint="eastAsia"/>
              </w:rPr>
              <w:t>名前が等しい場合</w:t>
            </w:r>
            <w:r w:rsidRPr="005A5967">
              <w:rPr>
                <w:rFonts w:hint="eastAsia"/>
              </w:rPr>
              <w:t>true</w:t>
            </w:r>
          </w:p>
        </w:tc>
      </w:tr>
      <w:tr w:rsidR="00E202D4" w:rsidTr="00E202D4">
        <w:trPr>
          <w:trHeight w:val="356"/>
        </w:trPr>
        <w:tc>
          <w:tcPr>
            <w:tcW w:w="1994" w:type="dxa"/>
            <w:vMerge/>
          </w:tcPr>
          <w:p w:rsidR="00E202D4" w:rsidRDefault="00E202D4" w:rsidP="005C7C60"/>
        </w:tc>
        <w:tc>
          <w:tcPr>
            <w:tcW w:w="3433" w:type="dxa"/>
            <w:shd w:val="clear" w:color="auto" w:fill="D9D9D9" w:themeFill="background1" w:themeFillShade="D9"/>
          </w:tcPr>
          <w:p w:rsidR="00E202D4" w:rsidRPr="005A5967" w:rsidRDefault="00E202D4" w:rsidP="00E202D4">
            <w:pPr>
              <w:jc w:val="center"/>
            </w:pPr>
            <w:r w:rsidRPr="005A5967">
              <w:rPr>
                <w:rFonts w:hint="eastAsia"/>
              </w:rPr>
              <w:t>静的メンバ</w:t>
            </w:r>
          </w:p>
        </w:tc>
        <w:tc>
          <w:tcPr>
            <w:tcW w:w="3293" w:type="dxa"/>
            <w:shd w:val="clear" w:color="auto" w:fill="D9D9D9" w:themeFill="background1" w:themeFillShade="D9"/>
          </w:tcPr>
          <w:p w:rsidR="00E202D4" w:rsidRPr="005A5967" w:rsidRDefault="00E202D4" w:rsidP="00E202D4">
            <w:pPr>
              <w:jc w:val="center"/>
            </w:pPr>
            <w:r w:rsidRPr="005A5967">
              <w:rPr>
                <w:rFonts w:hint="eastAsia"/>
              </w:rPr>
              <w:t>説明</w:t>
            </w:r>
          </w:p>
        </w:tc>
      </w:tr>
      <w:tr w:rsidR="00E202D4" w:rsidTr="006A5A17">
        <w:trPr>
          <w:trHeight w:val="356"/>
        </w:trPr>
        <w:tc>
          <w:tcPr>
            <w:tcW w:w="1994" w:type="dxa"/>
            <w:vMerge/>
          </w:tcPr>
          <w:p w:rsidR="00E202D4" w:rsidRDefault="00E202D4" w:rsidP="005C7C60"/>
        </w:tc>
        <w:tc>
          <w:tcPr>
            <w:tcW w:w="3433" w:type="dxa"/>
          </w:tcPr>
          <w:p w:rsidR="00E202D4" w:rsidRPr="005A5967" w:rsidRDefault="00E202D4" w:rsidP="008F1ED7">
            <w:r w:rsidRPr="005A5967">
              <w:rPr>
                <w:rFonts w:hint="eastAsia"/>
              </w:rPr>
              <w:t>max_id()</w:t>
            </w:r>
          </w:p>
        </w:tc>
        <w:tc>
          <w:tcPr>
            <w:tcW w:w="3293" w:type="dxa"/>
          </w:tcPr>
          <w:p w:rsidR="00E202D4" w:rsidRPr="005A5967" w:rsidRDefault="00E202D4" w:rsidP="008F1ED7">
            <w:r w:rsidRPr="005A5967">
              <w:rPr>
                <w:rFonts w:hint="eastAsia"/>
              </w:rPr>
              <w:t>ブロックの最大の</w:t>
            </w:r>
            <w:r w:rsidRPr="005A5967">
              <w:rPr>
                <w:rFonts w:hint="eastAsia"/>
              </w:rPr>
              <w:t>ID</w:t>
            </w:r>
            <w:r w:rsidRPr="005A5967">
              <w:t>+1</w:t>
            </w:r>
            <w:r w:rsidRPr="005A5967">
              <w:rPr>
                <w:rFonts w:hint="eastAsia"/>
              </w:rPr>
              <w:t>を返す</w:t>
            </w:r>
          </w:p>
        </w:tc>
      </w:tr>
      <w:tr w:rsidR="00D70C3F" w:rsidTr="006A5A17">
        <w:trPr>
          <w:trHeight w:val="356"/>
        </w:trPr>
        <w:tc>
          <w:tcPr>
            <w:tcW w:w="1994" w:type="dxa"/>
            <w:vMerge w:val="restart"/>
          </w:tcPr>
          <w:p w:rsidR="00D70C3F" w:rsidRDefault="00D70C3F" w:rsidP="008F1ED7">
            <w:r>
              <w:rPr>
                <w:rFonts w:hint="eastAsia"/>
              </w:rPr>
              <w:t>IOPort</w:t>
            </w:r>
          </w:p>
        </w:tc>
        <w:tc>
          <w:tcPr>
            <w:tcW w:w="6726" w:type="dxa"/>
            <w:gridSpan w:val="2"/>
            <w:tcBorders>
              <w:bottom w:val="single" w:sz="4" w:space="0" w:color="auto"/>
            </w:tcBorders>
          </w:tcPr>
          <w:p w:rsidR="00D70C3F" w:rsidRDefault="00D70C3F" w:rsidP="00E46B6D">
            <w:r>
              <w:rPr>
                <w:rFonts w:hint="eastAsia"/>
              </w:rPr>
              <w:t>Simulink</w:t>
            </w:r>
            <w:r>
              <w:rPr>
                <w:rFonts w:hint="eastAsia"/>
              </w:rPr>
              <w:t>モデルの入出力を示すタグ</w:t>
            </w:r>
            <w:r>
              <w:rPr>
                <w:rFonts w:hint="eastAsia"/>
              </w:rPr>
              <w:t>&lt;input&gt;</w:t>
            </w:r>
            <w:r>
              <w:rPr>
                <w:rFonts w:hint="eastAsia"/>
              </w:rPr>
              <w:t>または</w:t>
            </w:r>
            <w:r>
              <w:rPr>
                <w:rFonts w:hint="eastAsia"/>
              </w:rPr>
              <w:t>&lt;output&gt;</w:t>
            </w:r>
            <w:r>
              <w:rPr>
                <w:rFonts w:hint="eastAsia"/>
              </w:rPr>
              <w:t>と、それが含まれる</w:t>
            </w:r>
            <w:r>
              <w:rPr>
                <w:rFonts w:hint="eastAsia"/>
              </w:rPr>
              <w:t>Simulink</w:t>
            </w:r>
            <w:r>
              <w:rPr>
                <w:rFonts w:hint="eastAsia"/>
              </w:rPr>
              <w:t>モデルのブロックのタグ</w:t>
            </w:r>
            <w:r>
              <w:rPr>
                <w:rFonts w:hint="eastAsia"/>
              </w:rPr>
              <w:t>&lt;block&gt;</w:t>
            </w:r>
            <w:r>
              <w:rPr>
                <w:rFonts w:hint="eastAsia"/>
              </w:rPr>
              <w:t>を格納し、連想配列の要素として使われるクラス</w:t>
            </w:r>
          </w:p>
        </w:tc>
      </w:tr>
      <w:tr w:rsidR="00D70C3F" w:rsidTr="006A5A17">
        <w:trPr>
          <w:trHeight w:val="356"/>
        </w:trPr>
        <w:tc>
          <w:tcPr>
            <w:tcW w:w="1994" w:type="dxa"/>
            <w:vMerge/>
          </w:tcPr>
          <w:p w:rsidR="00D70C3F" w:rsidRDefault="00D70C3F" w:rsidP="005C7C60"/>
        </w:tc>
        <w:tc>
          <w:tcPr>
            <w:tcW w:w="3433" w:type="dxa"/>
            <w:tcBorders>
              <w:bottom w:val="single" w:sz="4" w:space="0" w:color="auto"/>
            </w:tcBorders>
            <w:shd w:val="clear" w:color="auto" w:fill="D9D9D9" w:themeFill="background1" w:themeFillShade="D9"/>
          </w:tcPr>
          <w:p w:rsidR="00D70C3F" w:rsidRPr="00E46B6D" w:rsidRDefault="00D70C3F" w:rsidP="00E46B6D">
            <w:pPr>
              <w:jc w:val="center"/>
            </w:pPr>
            <w:r>
              <w:rPr>
                <w:rFonts w:hint="eastAsia"/>
              </w:rPr>
              <w:t>コンストラクタ</w:t>
            </w:r>
          </w:p>
        </w:tc>
        <w:tc>
          <w:tcPr>
            <w:tcW w:w="3293" w:type="dxa"/>
            <w:tcBorders>
              <w:bottom w:val="single" w:sz="4" w:space="0" w:color="auto"/>
            </w:tcBorders>
            <w:shd w:val="clear" w:color="auto" w:fill="D9D9D9" w:themeFill="background1" w:themeFillShade="D9"/>
          </w:tcPr>
          <w:p w:rsidR="00D70C3F" w:rsidRPr="00E46B6D" w:rsidRDefault="00D70C3F" w:rsidP="00E46B6D">
            <w:pPr>
              <w:jc w:val="center"/>
            </w:pPr>
            <w:r>
              <w:rPr>
                <w:rFonts w:hint="eastAsia"/>
              </w:rPr>
              <w:t>説明</w:t>
            </w:r>
          </w:p>
        </w:tc>
      </w:tr>
      <w:tr w:rsidR="00D70C3F" w:rsidTr="006A5A17">
        <w:trPr>
          <w:trHeight w:val="356"/>
        </w:trPr>
        <w:tc>
          <w:tcPr>
            <w:tcW w:w="1994" w:type="dxa"/>
            <w:vMerge/>
          </w:tcPr>
          <w:p w:rsidR="00D70C3F" w:rsidRDefault="00D70C3F" w:rsidP="005C7C60"/>
        </w:tc>
        <w:tc>
          <w:tcPr>
            <w:tcW w:w="3433" w:type="dxa"/>
            <w:shd w:val="clear" w:color="auto" w:fill="auto"/>
          </w:tcPr>
          <w:p w:rsidR="00D70C3F" w:rsidRDefault="00D70C3F" w:rsidP="00E46B6D">
            <w:pPr>
              <w:jc w:val="left"/>
            </w:pPr>
            <w:r>
              <w:rPr>
                <w:rFonts w:hint="eastAsia"/>
              </w:rPr>
              <w:t>IOPort(block,inout)</w:t>
            </w:r>
          </w:p>
        </w:tc>
        <w:tc>
          <w:tcPr>
            <w:tcW w:w="3293" w:type="dxa"/>
            <w:shd w:val="clear" w:color="auto" w:fill="auto"/>
          </w:tcPr>
          <w:p w:rsidR="00D70C3F" w:rsidRDefault="00D70C3F" w:rsidP="00E46B6D">
            <w:pPr>
              <w:jc w:val="left"/>
            </w:pPr>
            <w:r>
              <w:rPr>
                <w:rFonts w:hint="eastAsia"/>
              </w:rPr>
              <w:t>タグ</w:t>
            </w:r>
            <w:r>
              <w:rPr>
                <w:rFonts w:hint="eastAsia"/>
              </w:rPr>
              <w:t>&lt;block&gt;</w:t>
            </w:r>
            <w:r>
              <w:rPr>
                <w:rFonts w:hint="eastAsia"/>
              </w:rPr>
              <w:t>とタグ</w:t>
            </w:r>
            <w:r>
              <w:rPr>
                <w:rFonts w:hint="eastAsia"/>
              </w:rPr>
              <w:t>&lt;input&gt;</w:t>
            </w:r>
            <w:r>
              <w:rPr>
                <w:rFonts w:hint="eastAsia"/>
              </w:rPr>
              <w:t>または</w:t>
            </w:r>
            <w:r>
              <w:rPr>
                <w:rFonts w:hint="eastAsia"/>
              </w:rPr>
              <w:t>&lt;output&gt;</w:t>
            </w:r>
            <w:r>
              <w:rPr>
                <w:rFonts w:hint="eastAsia"/>
              </w:rPr>
              <w:t>を指定したコンストラクタ</w:t>
            </w:r>
          </w:p>
        </w:tc>
      </w:tr>
      <w:tr w:rsidR="00D70C3F" w:rsidTr="006A5A17">
        <w:trPr>
          <w:trHeight w:val="356"/>
        </w:trPr>
        <w:tc>
          <w:tcPr>
            <w:tcW w:w="1994" w:type="dxa"/>
            <w:vMerge/>
          </w:tcPr>
          <w:p w:rsidR="00D70C3F" w:rsidRDefault="00D70C3F" w:rsidP="005C7C60"/>
        </w:tc>
        <w:tc>
          <w:tcPr>
            <w:tcW w:w="3433" w:type="dxa"/>
            <w:shd w:val="clear" w:color="auto" w:fill="auto"/>
          </w:tcPr>
          <w:p w:rsidR="00D70C3F" w:rsidRDefault="00D70C3F" w:rsidP="00E46B6D">
            <w:pPr>
              <w:jc w:val="left"/>
            </w:pPr>
            <w:r>
              <w:rPr>
                <w:rFonts w:hint="eastAsia"/>
              </w:rPr>
              <w:t>IOPort()</w:t>
            </w:r>
          </w:p>
        </w:tc>
        <w:tc>
          <w:tcPr>
            <w:tcW w:w="3293" w:type="dxa"/>
            <w:shd w:val="clear" w:color="auto" w:fill="auto"/>
          </w:tcPr>
          <w:p w:rsidR="00D70C3F" w:rsidRDefault="00D70C3F" w:rsidP="00E46B6D">
            <w:pPr>
              <w:jc w:val="left"/>
            </w:pPr>
            <w:r>
              <w:rPr>
                <w:rFonts w:hint="eastAsia"/>
              </w:rPr>
              <w:t>デフォルトコンストラクタ</w:t>
            </w:r>
          </w:p>
        </w:tc>
      </w:tr>
      <w:tr w:rsidR="00D70C3F" w:rsidTr="006A5A17">
        <w:trPr>
          <w:trHeight w:val="356"/>
        </w:trPr>
        <w:tc>
          <w:tcPr>
            <w:tcW w:w="1994" w:type="dxa"/>
            <w:vMerge/>
          </w:tcPr>
          <w:p w:rsidR="00D70C3F" w:rsidRDefault="00D70C3F" w:rsidP="005C7C60"/>
        </w:tc>
        <w:tc>
          <w:tcPr>
            <w:tcW w:w="3433" w:type="dxa"/>
            <w:shd w:val="clear" w:color="auto" w:fill="D9D9D9" w:themeFill="background1" w:themeFillShade="D9"/>
          </w:tcPr>
          <w:p w:rsidR="00D70C3F" w:rsidRPr="00E46B6D" w:rsidRDefault="00D70C3F" w:rsidP="008F1ED7">
            <w:pPr>
              <w:jc w:val="center"/>
            </w:pPr>
            <w:r>
              <w:rPr>
                <w:rFonts w:hint="eastAsia"/>
              </w:rPr>
              <w:t>公開メンバ</w:t>
            </w:r>
          </w:p>
        </w:tc>
        <w:tc>
          <w:tcPr>
            <w:tcW w:w="3293" w:type="dxa"/>
            <w:shd w:val="clear" w:color="auto" w:fill="D9D9D9" w:themeFill="background1" w:themeFillShade="D9"/>
          </w:tcPr>
          <w:p w:rsidR="00D70C3F" w:rsidRPr="00E46B6D" w:rsidRDefault="00D70C3F" w:rsidP="008F1ED7">
            <w:pPr>
              <w:jc w:val="center"/>
            </w:pPr>
            <w:r>
              <w:rPr>
                <w:rFonts w:hint="eastAsia"/>
              </w:rPr>
              <w:t>説明</w:t>
            </w:r>
          </w:p>
        </w:tc>
      </w:tr>
      <w:tr w:rsidR="00D70C3F" w:rsidTr="006A5A17">
        <w:trPr>
          <w:trHeight w:val="356"/>
        </w:trPr>
        <w:tc>
          <w:tcPr>
            <w:tcW w:w="1994" w:type="dxa"/>
            <w:vMerge/>
          </w:tcPr>
          <w:p w:rsidR="00D70C3F" w:rsidRDefault="00D70C3F" w:rsidP="005C7C60"/>
        </w:tc>
        <w:tc>
          <w:tcPr>
            <w:tcW w:w="3433" w:type="dxa"/>
          </w:tcPr>
          <w:p w:rsidR="00D70C3F" w:rsidRDefault="00D70C3F" w:rsidP="008F1ED7">
            <w:r>
              <w:rPr>
                <w:rFonts w:hint="eastAsia"/>
              </w:rPr>
              <w:t>block_tag()</w:t>
            </w:r>
          </w:p>
        </w:tc>
        <w:tc>
          <w:tcPr>
            <w:tcW w:w="3293" w:type="dxa"/>
          </w:tcPr>
          <w:p w:rsidR="00D70C3F" w:rsidRDefault="00D70C3F" w:rsidP="008F1ED7">
            <w:r>
              <w:rPr>
                <w:rFonts w:hint="eastAsia"/>
              </w:rPr>
              <w:t>XML</w:t>
            </w:r>
            <w:r>
              <w:rPr>
                <w:rFonts w:hint="eastAsia"/>
              </w:rPr>
              <w:t>タグ</w:t>
            </w:r>
            <w:r>
              <w:rPr>
                <w:rFonts w:hint="eastAsia"/>
              </w:rPr>
              <w:t>&lt;block&gt;</w:t>
            </w:r>
            <w:r>
              <w:rPr>
                <w:rFonts w:hint="eastAsia"/>
              </w:rPr>
              <w:t>を返す</w:t>
            </w:r>
          </w:p>
        </w:tc>
      </w:tr>
      <w:tr w:rsidR="00D70C3F" w:rsidTr="006A5A17">
        <w:trPr>
          <w:trHeight w:val="356"/>
        </w:trPr>
        <w:tc>
          <w:tcPr>
            <w:tcW w:w="1994" w:type="dxa"/>
            <w:vMerge/>
          </w:tcPr>
          <w:p w:rsidR="00D70C3F" w:rsidRDefault="00D70C3F" w:rsidP="005C7C60"/>
        </w:tc>
        <w:tc>
          <w:tcPr>
            <w:tcW w:w="3433" w:type="dxa"/>
          </w:tcPr>
          <w:p w:rsidR="00D70C3F" w:rsidRDefault="00D70C3F" w:rsidP="008F1ED7">
            <w:r>
              <w:rPr>
                <w:rFonts w:hint="eastAsia"/>
              </w:rPr>
              <w:t>ioport_tag()</w:t>
            </w:r>
          </w:p>
        </w:tc>
        <w:tc>
          <w:tcPr>
            <w:tcW w:w="3293" w:type="dxa"/>
          </w:tcPr>
          <w:p w:rsidR="00D70C3F" w:rsidRDefault="00D70C3F" w:rsidP="008F1ED7">
            <w:r>
              <w:rPr>
                <w:rFonts w:hint="eastAsia"/>
              </w:rPr>
              <w:t>XML</w:t>
            </w:r>
            <w:r>
              <w:rPr>
                <w:rFonts w:hint="eastAsia"/>
              </w:rPr>
              <w:t>タグ</w:t>
            </w:r>
            <w:r>
              <w:rPr>
                <w:rFonts w:hint="eastAsia"/>
              </w:rPr>
              <w:t>&lt;input&gt;</w:t>
            </w:r>
            <w:r>
              <w:rPr>
                <w:rFonts w:hint="eastAsia"/>
              </w:rPr>
              <w:t>または</w:t>
            </w:r>
            <w:r>
              <w:rPr>
                <w:rFonts w:hint="eastAsia"/>
              </w:rPr>
              <w:t>&lt;outpu&gt;</w:t>
            </w:r>
            <w:r>
              <w:rPr>
                <w:rFonts w:hint="eastAsia"/>
              </w:rPr>
              <w:t>を返す</w:t>
            </w:r>
          </w:p>
        </w:tc>
      </w:tr>
      <w:tr w:rsidR="00D70C3F" w:rsidTr="006A5A17">
        <w:trPr>
          <w:trHeight w:val="341"/>
        </w:trPr>
        <w:tc>
          <w:tcPr>
            <w:tcW w:w="1994" w:type="dxa"/>
            <w:vMerge/>
          </w:tcPr>
          <w:p w:rsidR="00D70C3F" w:rsidRDefault="00D70C3F" w:rsidP="005C7C60"/>
        </w:tc>
        <w:tc>
          <w:tcPr>
            <w:tcW w:w="3433" w:type="dxa"/>
          </w:tcPr>
          <w:p w:rsidR="00D70C3F" w:rsidRDefault="00D70C3F" w:rsidP="008F1ED7">
            <w:r>
              <w:rPr>
                <w:rFonts w:hint="eastAsia"/>
              </w:rPr>
              <w:t>blockname()</w:t>
            </w:r>
          </w:p>
        </w:tc>
        <w:tc>
          <w:tcPr>
            <w:tcW w:w="3293" w:type="dxa"/>
          </w:tcPr>
          <w:p w:rsidR="00D70C3F" w:rsidRDefault="00D70C3F" w:rsidP="008F1ED7">
            <w:r>
              <w:rPr>
                <w:rFonts w:hint="eastAsia"/>
              </w:rPr>
              <w:t>ブロックの名前を返す</w:t>
            </w:r>
          </w:p>
        </w:tc>
      </w:tr>
      <w:tr w:rsidR="00D70C3F" w:rsidTr="006A5A17">
        <w:trPr>
          <w:trHeight w:val="356"/>
        </w:trPr>
        <w:tc>
          <w:tcPr>
            <w:tcW w:w="1994" w:type="dxa"/>
            <w:vMerge/>
          </w:tcPr>
          <w:p w:rsidR="00D70C3F" w:rsidRDefault="00D70C3F" w:rsidP="005C7C60"/>
        </w:tc>
        <w:tc>
          <w:tcPr>
            <w:tcW w:w="3433" w:type="dxa"/>
          </w:tcPr>
          <w:p w:rsidR="00D70C3F" w:rsidRDefault="00D70C3F" w:rsidP="008F1ED7">
            <w:r>
              <w:rPr>
                <w:rFonts w:hint="eastAsia"/>
              </w:rPr>
              <w:t>port()</w:t>
            </w:r>
          </w:p>
        </w:tc>
        <w:tc>
          <w:tcPr>
            <w:tcW w:w="3293" w:type="dxa"/>
          </w:tcPr>
          <w:p w:rsidR="00D70C3F" w:rsidRDefault="00D70C3F" w:rsidP="008F1ED7">
            <w:r>
              <w:rPr>
                <w:rFonts w:hint="eastAsia"/>
              </w:rPr>
              <w:t>XML</w:t>
            </w:r>
            <w:r>
              <w:rPr>
                <w:rFonts w:hint="eastAsia"/>
              </w:rPr>
              <w:t>タグ</w:t>
            </w:r>
            <w:r>
              <w:rPr>
                <w:rFonts w:hint="eastAsia"/>
              </w:rPr>
              <w:t>&lt;input&gt;</w:t>
            </w:r>
            <w:r>
              <w:rPr>
                <w:rFonts w:hint="eastAsia"/>
              </w:rPr>
              <w:t>または</w:t>
            </w:r>
            <w:r>
              <w:rPr>
                <w:rFonts w:hint="eastAsia"/>
              </w:rPr>
              <w:t>&lt;output&gt;</w:t>
            </w:r>
            <w:r>
              <w:rPr>
                <w:rFonts w:hint="eastAsia"/>
              </w:rPr>
              <w:t>の</w:t>
            </w:r>
            <w:r>
              <w:rPr>
                <w:rFonts w:hint="eastAsia"/>
              </w:rPr>
              <w:t>port</w:t>
            </w:r>
            <w:r>
              <w:rPr>
                <w:rFonts w:hint="eastAsia"/>
              </w:rPr>
              <w:t>名を返す</w:t>
            </w:r>
          </w:p>
        </w:tc>
      </w:tr>
      <w:tr w:rsidR="00D70C3F" w:rsidTr="006A5A17">
        <w:trPr>
          <w:trHeight w:val="356"/>
        </w:trPr>
        <w:tc>
          <w:tcPr>
            <w:tcW w:w="1994" w:type="dxa"/>
            <w:vMerge/>
          </w:tcPr>
          <w:p w:rsidR="00D70C3F" w:rsidRDefault="00D70C3F" w:rsidP="005C7C60"/>
        </w:tc>
        <w:tc>
          <w:tcPr>
            <w:tcW w:w="3433" w:type="dxa"/>
          </w:tcPr>
          <w:p w:rsidR="00D70C3F" w:rsidRDefault="00D70C3F" w:rsidP="008F1ED7">
            <w:r>
              <w:rPr>
                <w:rFonts w:hint="eastAsia"/>
              </w:rPr>
              <w:t>line()</w:t>
            </w:r>
          </w:p>
        </w:tc>
        <w:tc>
          <w:tcPr>
            <w:tcW w:w="3293" w:type="dxa"/>
          </w:tcPr>
          <w:p w:rsidR="00D70C3F" w:rsidRDefault="00D70C3F" w:rsidP="008F1ED7">
            <w:r>
              <w:rPr>
                <w:rFonts w:hint="eastAsia"/>
              </w:rPr>
              <w:t>XML</w:t>
            </w:r>
            <w:r>
              <w:rPr>
                <w:rFonts w:hint="eastAsia"/>
              </w:rPr>
              <w:t>タグ</w:t>
            </w:r>
            <w:r>
              <w:rPr>
                <w:rFonts w:hint="eastAsia"/>
              </w:rPr>
              <w:t>&lt;input&gt;</w:t>
            </w:r>
            <w:r>
              <w:rPr>
                <w:rFonts w:hint="eastAsia"/>
              </w:rPr>
              <w:t>または</w:t>
            </w:r>
            <w:r>
              <w:rPr>
                <w:rFonts w:hint="eastAsia"/>
              </w:rPr>
              <w:t>&lt;output&gt;</w:t>
            </w:r>
            <w:r>
              <w:rPr>
                <w:rFonts w:hint="eastAsia"/>
              </w:rPr>
              <w:t>の</w:t>
            </w:r>
            <w:r>
              <w:rPr>
                <w:rFonts w:hint="eastAsia"/>
              </w:rPr>
              <w:t>line</w:t>
            </w:r>
            <w:r>
              <w:rPr>
                <w:rFonts w:hint="eastAsia"/>
              </w:rPr>
              <w:t>名を返す</w:t>
            </w:r>
          </w:p>
        </w:tc>
      </w:tr>
      <w:tr w:rsidR="00D70C3F" w:rsidTr="006A5A17">
        <w:trPr>
          <w:trHeight w:val="356"/>
        </w:trPr>
        <w:tc>
          <w:tcPr>
            <w:tcW w:w="1994" w:type="dxa"/>
            <w:vMerge/>
          </w:tcPr>
          <w:p w:rsidR="00D70C3F" w:rsidRDefault="00D70C3F" w:rsidP="005C7C60"/>
        </w:tc>
        <w:tc>
          <w:tcPr>
            <w:tcW w:w="3433" w:type="dxa"/>
          </w:tcPr>
          <w:p w:rsidR="00D70C3F" w:rsidRDefault="00D70C3F" w:rsidP="008F1ED7">
            <w:r>
              <w:rPr>
                <w:rFonts w:hint="eastAsia"/>
              </w:rPr>
              <w:t>match()</w:t>
            </w:r>
          </w:p>
        </w:tc>
        <w:tc>
          <w:tcPr>
            <w:tcW w:w="3293" w:type="dxa"/>
          </w:tcPr>
          <w:p w:rsidR="00D70C3F" w:rsidRDefault="00D70C3F" w:rsidP="008F1ED7">
            <w:r>
              <w:rPr>
                <w:rFonts w:hint="eastAsia"/>
              </w:rPr>
              <w:t>その</w:t>
            </w:r>
            <w:r>
              <w:rPr>
                <w:rFonts w:hint="eastAsia"/>
              </w:rPr>
              <w:t>IOPort</w:t>
            </w:r>
            <w:r>
              <w:rPr>
                <w:rFonts w:hint="eastAsia"/>
              </w:rPr>
              <w:t>が指定したブロック名と</w:t>
            </w:r>
            <w:r>
              <w:rPr>
                <w:rFonts w:hint="eastAsia"/>
              </w:rPr>
              <w:t>port</w:t>
            </w:r>
            <w:r>
              <w:rPr>
                <w:rFonts w:hint="eastAsia"/>
              </w:rPr>
              <w:t>名に一致しているか調べる関数</w:t>
            </w:r>
          </w:p>
        </w:tc>
      </w:tr>
      <w:tr w:rsidR="00D70C3F" w:rsidTr="006A5A17">
        <w:trPr>
          <w:trHeight w:val="356"/>
        </w:trPr>
        <w:tc>
          <w:tcPr>
            <w:tcW w:w="1994" w:type="dxa"/>
            <w:vMerge/>
          </w:tcPr>
          <w:p w:rsidR="00D70C3F" w:rsidRDefault="00D70C3F" w:rsidP="005C7C60"/>
        </w:tc>
        <w:tc>
          <w:tcPr>
            <w:tcW w:w="3433" w:type="dxa"/>
          </w:tcPr>
          <w:p w:rsidR="00D70C3F" w:rsidRDefault="00D70C3F" w:rsidP="008F1ED7">
            <w:r>
              <w:rPr>
                <w:rFonts w:hint="eastAsia"/>
              </w:rPr>
              <w:t>dump()</w:t>
            </w:r>
          </w:p>
        </w:tc>
        <w:tc>
          <w:tcPr>
            <w:tcW w:w="3293" w:type="dxa"/>
          </w:tcPr>
          <w:p w:rsidR="00D70C3F" w:rsidRDefault="00D70C3F" w:rsidP="008F1ED7">
            <w:r>
              <w:rPr>
                <w:rFonts w:hint="eastAsia"/>
              </w:rPr>
              <w:t>クラスの内容をテキストで標準出力に出力する</w:t>
            </w:r>
          </w:p>
        </w:tc>
      </w:tr>
      <w:tr w:rsidR="004731CC" w:rsidTr="006A5A17">
        <w:trPr>
          <w:trHeight w:val="356"/>
        </w:trPr>
        <w:tc>
          <w:tcPr>
            <w:tcW w:w="1994" w:type="dxa"/>
            <w:vMerge w:val="restart"/>
          </w:tcPr>
          <w:p w:rsidR="004731CC" w:rsidRDefault="004731CC" w:rsidP="005C7C60">
            <w:r>
              <w:rPr>
                <w:rFonts w:hint="eastAsia"/>
              </w:rPr>
              <w:t>BlockConnet</w:t>
            </w:r>
          </w:p>
        </w:tc>
        <w:tc>
          <w:tcPr>
            <w:tcW w:w="6726" w:type="dxa"/>
            <w:gridSpan w:val="2"/>
          </w:tcPr>
          <w:p w:rsidR="004731CC" w:rsidRDefault="004731CC" w:rsidP="008F1ED7">
            <w:r>
              <w:rPr>
                <w:rFonts w:hint="eastAsia"/>
              </w:rPr>
              <w:t>Simulink</w:t>
            </w:r>
            <w:r>
              <w:rPr>
                <w:rFonts w:hint="eastAsia"/>
              </w:rPr>
              <w:t>のブロックの接続情報を保持するクラス</w:t>
            </w:r>
          </w:p>
          <w:p w:rsidR="004731CC" w:rsidRDefault="004731CC" w:rsidP="008F1ED7">
            <w:r>
              <w:rPr>
                <w:rFonts w:hint="eastAsia"/>
              </w:rPr>
              <w:t>BlockInfo</w:t>
            </w:r>
            <w:r>
              <w:rPr>
                <w:rFonts w:hint="eastAsia"/>
              </w:rPr>
              <w:t>のポインタを</w:t>
            </w:r>
            <w:r>
              <w:rPr>
                <w:rFonts w:hint="eastAsia"/>
              </w:rPr>
              <w:t>head/tail</w:t>
            </w:r>
            <w:r>
              <w:rPr>
                <w:rFonts w:hint="eastAsia"/>
              </w:rPr>
              <w:t>として記録し有向エッジを表す</w:t>
            </w:r>
          </w:p>
        </w:tc>
      </w:tr>
      <w:tr w:rsidR="004731CC" w:rsidTr="006A5A17">
        <w:trPr>
          <w:trHeight w:val="356"/>
        </w:trPr>
        <w:tc>
          <w:tcPr>
            <w:tcW w:w="1994" w:type="dxa"/>
            <w:vMerge/>
          </w:tcPr>
          <w:p w:rsidR="004731CC" w:rsidRDefault="004731CC" w:rsidP="005C7C60"/>
        </w:tc>
        <w:tc>
          <w:tcPr>
            <w:tcW w:w="3433" w:type="dxa"/>
            <w:shd w:val="clear" w:color="auto" w:fill="BFBFBF" w:themeFill="background1" w:themeFillShade="BF"/>
          </w:tcPr>
          <w:p w:rsidR="004731CC" w:rsidRPr="00E46B6D" w:rsidRDefault="004731CC" w:rsidP="00E22244">
            <w:pPr>
              <w:jc w:val="center"/>
            </w:pPr>
            <w:r>
              <w:rPr>
                <w:rFonts w:hint="eastAsia"/>
              </w:rPr>
              <w:t>コンストラクタ</w:t>
            </w:r>
          </w:p>
        </w:tc>
        <w:tc>
          <w:tcPr>
            <w:tcW w:w="3293" w:type="dxa"/>
            <w:shd w:val="clear" w:color="auto" w:fill="BFBFBF" w:themeFill="background1" w:themeFillShade="BF"/>
          </w:tcPr>
          <w:p w:rsidR="004731CC" w:rsidRPr="00E46B6D" w:rsidRDefault="004731CC" w:rsidP="00E22244">
            <w:pPr>
              <w:jc w:val="center"/>
            </w:pPr>
            <w:r>
              <w:rPr>
                <w:rFonts w:hint="eastAsia"/>
              </w:rPr>
              <w:t>説明</w:t>
            </w:r>
          </w:p>
        </w:tc>
      </w:tr>
      <w:tr w:rsidR="004731CC" w:rsidTr="006A5A17">
        <w:trPr>
          <w:trHeight w:val="356"/>
        </w:trPr>
        <w:tc>
          <w:tcPr>
            <w:tcW w:w="1994" w:type="dxa"/>
            <w:vMerge/>
          </w:tcPr>
          <w:p w:rsidR="004731CC" w:rsidRDefault="004731CC" w:rsidP="005C7C60"/>
        </w:tc>
        <w:tc>
          <w:tcPr>
            <w:tcW w:w="3433" w:type="dxa"/>
          </w:tcPr>
          <w:p w:rsidR="004731CC" w:rsidRDefault="004731CC" w:rsidP="008F1ED7">
            <w:r>
              <w:rPr>
                <w:rFonts w:hint="eastAsia"/>
              </w:rPr>
              <w:t>BlockConnect(tail,head)</w:t>
            </w:r>
          </w:p>
        </w:tc>
        <w:tc>
          <w:tcPr>
            <w:tcW w:w="3293" w:type="dxa"/>
          </w:tcPr>
          <w:p w:rsidR="004731CC" w:rsidRDefault="004731CC" w:rsidP="00AB7EB0">
            <w:r>
              <w:rPr>
                <w:rFonts w:hint="eastAsia"/>
              </w:rPr>
              <w:t>有向エッジ</w:t>
            </w:r>
            <w:r w:rsidR="00AB7EB0">
              <w:rPr>
                <w:rFonts w:hint="eastAsia"/>
              </w:rPr>
              <w:t>(</w:t>
            </w:r>
            <w:r>
              <w:rPr>
                <w:rFonts w:hint="eastAsia"/>
              </w:rPr>
              <w:t>tail,head</w:t>
            </w:r>
            <w:r w:rsidR="00AB7EB0">
              <w:rPr>
                <w:rFonts w:hint="eastAsia"/>
              </w:rPr>
              <w:t>)</w:t>
            </w:r>
            <w:r>
              <w:rPr>
                <w:rFonts w:hint="eastAsia"/>
              </w:rPr>
              <w:t>を指定したコンストラクタ</w:t>
            </w:r>
          </w:p>
        </w:tc>
      </w:tr>
      <w:tr w:rsidR="004731CC" w:rsidTr="006A5A17">
        <w:trPr>
          <w:trHeight w:val="356"/>
        </w:trPr>
        <w:tc>
          <w:tcPr>
            <w:tcW w:w="1994" w:type="dxa"/>
            <w:vMerge/>
          </w:tcPr>
          <w:p w:rsidR="004731CC" w:rsidRDefault="004731CC" w:rsidP="005C7C60"/>
        </w:tc>
        <w:tc>
          <w:tcPr>
            <w:tcW w:w="3433" w:type="dxa"/>
          </w:tcPr>
          <w:p w:rsidR="004731CC" w:rsidRDefault="004731CC" w:rsidP="008F1ED7">
            <w:r>
              <w:rPr>
                <w:rFonts w:hint="eastAsia"/>
              </w:rPr>
              <w:t>BlockConnect()</w:t>
            </w:r>
          </w:p>
        </w:tc>
        <w:tc>
          <w:tcPr>
            <w:tcW w:w="3293" w:type="dxa"/>
          </w:tcPr>
          <w:p w:rsidR="004731CC" w:rsidRDefault="004731CC" w:rsidP="008F1ED7">
            <w:r>
              <w:rPr>
                <w:rFonts w:hint="eastAsia"/>
              </w:rPr>
              <w:t>デフォルトコンストラクタ</w:t>
            </w:r>
          </w:p>
        </w:tc>
      </w:tr>
      <w:tr w:rsidR="004731CC" w:rsidTr="006A5A17">
        <w:trPr>
          <w:trHeight w:val="356"/>
        </w:trPr>
        <w:tc>
          <w:tcPr>
            <w:tcW w:w="1994" w:type="dxa"/>
            <w:vMerge/>
          </w:tcPr>
          <w:p w:rsidR="004731CC" w:rsidRDefault="004731CC" w:rsidP="005C7C60"/>
        </w:tc>
        <w:tc>
          <w:tcPr>
            <w:tcW w:w="3433" w:type="dxa"/>
            <w:shd w:val="clear" w:color="auto" w:fill="BFBFBF" w:themeFill="background1" w:themeFillShade="BF"/>
          </w:tcPr>
          <w:p w:rsidR="004731CC" w:rsidRPr="00E46B6D" w:rsidRDefault="004731CC" w:rsidP="0011511C">
            <w:pPr>
              <w:jc w:val="center"/>
            </w:pPr>
            <w:r>
              <w:rPr>
                <w:rFonts w:hint="eastAsia"/>
              </w:rPr>
              <w:t>公開メンバ</w:t>
            </w:r>
          </w:p>
        </w:tc>
        <w:tc>
          <w:tcPr>
            <w:tcW w:w="3293" w:type="dxa"/>
            <w:shd w:val="clear" w:color="auto" w:fill="BFBFBF" w:themeFill="background1" w:themeFillShade="BF"/>
          </w:tcPr>
          <w:p w:rsidR="004731CC" w:rsidRPr="00E46B6D" w:rsidRDefault="004731CC" w:rsidP="0011511C">
            <w:pPr>
              <w:jc w:val="center"/>
            </w:pPr>
            <w:r>
              <w:rPr>
                <w:rFonts w:hint="eastAsia"/>
              </w:rPr>
              <w:t>説明</w:t>
            </w:r>
          </w:p>
        </w:tc>
      </w:tr>
      <w:tr w:rsidR="004731CC" w:rsidTr="006A5A17">
        <w:trPr>
          <w:trHeight w:val="356"/>
        </w:trPr>
        <w:tc>
          <w:tcPr>
            <w:tcW w:w="1994" w:type="dxa"/>
            <w:vMerge/>
          </w:tcPr>
          <w:p w:rsidR="004731CC" w:rsidRDefault="004731CC" w:rsidP="005C7C60"/>
        </w:tc>
        <w:tc>
          <w:tcPr>
            <w:tcW w:w="3433" w:type="dxa"/>
          </w:tcPr>
          <w:p w:rsidR="004731CC" w:rsidRDefault="004731CC" w:rsidP="008F1ED7">
            <w:r>
              <w:rPr>
                <w:rFonts w:hint="eastAsia"/>
              </w:rPr>
              <w:t>var_list()</w:t>
            </w:r>
          </w:p>
        </w:tc>
        <w:tc>
          <w:tcPr>
            <w:tcW w:w="3293" w:type="dxa"/>
          </w:tcPr>
          <w:p w:rsidR="004731CC" w:rsidRDefault="004731CC" w:rsidP="008F1ED7">
            <w:r>
              <w:rPr>
                <w:rFonts w:hint="eastAsia"/>
              </w:rPr>
              <w:t>ブロック間で伝播する変数</w:t>
            </w:r>
            <w:r>
              <w:rPr>
                <w:rFonts w:hint="eastAsia"/>
              </w:rPr>
              <w:t>(var_T</w:t>
            </w:r>
            <w:r>
              <w:rPr>
                <w:rFonts w:hint="eastAsia"/>
              </w:rPr>
              <w:t>型</w:t>
            </w:r>
            <w:r>
              <w:rPr>
                <w:rFonts w:hint="eastAsia"/>
              </w:rPr>
              <w:t>)</w:t>
            </w:r>
            <w:r>
              <w:rPr>
                <w:rFonts w:hint="eastAsia"/>
              </w:rPr>
              <w:t>のリストを返す</w:t>
            </w:r>
          </w:p>
        </w:tc>
      </w:tr>
      <w:tr w:rsidR="004731CC" w:rsidTr="006A5A17">
        <w:trPr>
          <w:trHeight w:val="356"/>
        </w:trPr>
        <w:tc>
          <w:tcPr>
            <w:tcW w:w="1994" w:type="dxa"/>
            <w:vMerge/>
          </w:tcPr>
          <w:p w:rsidR="004731CC" w:rsidRDefault="004731CC" w:rsidP="005C7C60"/>
        </w:tc>
        <w:tc>
          <w:tcPr>
            <w:tcW w:w="3433" w:type="dxa"/>
          </w:tcPr>
          <w:p w:rsidR="004731CC" w:rsidRDefault="004731CC" w:rsidP="008F1ED7">
            <w:r>
              <w:rPr>
                <w:rFonts w:hint="eastAsia"/>
              </w:rPr>
              <w:t>head()</w:t>
            </w:r>
          </w:p>
        </w:tc>
        <w:tc>
          <w:tcPr>
            <w:tcW w:w="3293" w:type="dxa"/>
          </w:tcPr>
          <w:p w:rsidR="004731CC" w:rsidRDefault="004731CC" w:rsidP="008F1ED7">
            <w:r>
              <w:rPr>
                <w:rFonts w:hint="eastAsia"/>
              </w:rPr>
              <w:t>有向エッジの頭側のブロック</w:t>
            </w:r>
            <w:r>
              <w:rPr>
                <w:rFonts w:hint="eastAsia"/>
              </w:rPr>
              <w:t>(BlockInfo)</w:t>
            </w:r>
            <w:r>
              <w:rPr>
                <w:rFonts w:hint="eastAsia"/>
              </w:rPr>
              <w:t>を返す</w:t>
            </w:r>
          </w:p>
        </w:tc>
      </w:tr>
      <w:tr w:rsidR="004731CC" w:rsidTr="006A5A17">
        <w:trPr>
          <w:trHeight w:val="356"/>
        </w:trPr>
        <w:tc>
          <w:tcPr>
            <w:tcW w:w="1994" w:type="dxa"/>
            <w:vMerge/>
          </w:tcPr>
          <w:p w:rsidR="004731CC" w:rsidRDefault="004731CC" w:rsidP="005C7C60"/>
        </w:tc>
        <w:tc>
          <w:tcPr>
            <w:tcW w:w="3433" w:type="dxa"/>
          </w:tcPr>
          <w:p w:rsidR="004731CC" w:rsidRDefault="004731CC" w:rsidP="008F1ED7">
            <w:r>
              <w:rPr>
                <w:rFonts w:hint="eastAsia"/>
              </w:rPr>
              <w:t>tail()</w:t>
            </w:r>
          </w:p>
        </w:tc>
        <w:tc>
          <w:tcPr>
            <w:tcW w:w="3293" w:type="dxa"/>
          </w:tcPr>
          <w:p w:rsidR="004731CC" w:rsidRDefault="004731CC" w:rsidP="008F1ED7">
            <w:r>
              <w:rPr>
                <w:rFonts w:hint="eastAsia"/>
              </w:rPr>
              <w:t>有向エッジの尾側のブロック</w:t>
            </w:r>
            <w:r>
              <w:rPr>
                <w:rFonts w:hint="eastAsia"/>
              </w:rPr>
              <w:t>(BlockInfo)</w:t>
            </w:r>
            <w:r>
              <w:rPr>
                <w:rFonts w:hint="eastAsia"/>
              </w:rPr>
              <w:t>を返す</w:t>
            </w:r>
          </w:p>
        </w:tc>
      </w:tr>
      <w:tr w:rsidR="004731CC" w:rsidTr="006A5A17">
        <w:trPr>
          <w:trHeight w:val="356"/>
        </w:trPr>
        <w:tc>
          <w:tcPr>
            <w:tcW w:w="1994" w:type="dxa"/>
            <w:vMerge/>
          </w:tcPr>
          <w:p w:rsidR="004731CC" w:rsidRDefault="004731CC" w:rsidP="005C7C60"/>
        </w:tc>
        <w:tc>
          <w:tcPr>
            <w:tcW w:w="3433" w:type="dxa"/>
            <w:shd w:val="clear" w:color="auto" w:fill="BFBFBF" w:themeFill="background1" w:themeFillShade="BF"/>
          </w:tcPr>
          <w:p w:rsidR="004731CC" w:rsidRDefault="004731CC" w:rsidP="004731CC">
            <w:pPr>
              <w:jc w:val="center"/>
            </w:pPr>
            <w:r>
              <w:rPr>
                <w:rFonts w:hint="eastAsia"/>
              </w:rPr>
              <w:t>オペレータ</w:t>
            </w:r>
          </w:p>
        </w:tc>
        <w:tc>
          <w:tcPr>
            <w:tcW w:w="3293" w:type="dxa"/>
            <w:shd w:val="clear" w:color="auto" w:fill="BFBFBF" w:themeFill="background1" w:themeFillShade="BF"/>
          </w:tcPr>
          <w:p w:rsidR="004731CC" w:rsidRDefault="004731CC" w:rsidP="004731CC">
            <w:pPr>
              <w:jc w:val="center"/>
            </w:pPr>
            <w:r>
              <w:rPr>
                <w:rFonts w:hint="eastAsia"/>
              </w:rPr>
              <w:t>説明</w:t>
            </w:r>
          </w:p>
        </w:tc>
      </w:tr>
      <w:tr w:rsidR="004731CC" w:rsidTr="006A5A17">
        <w:trPr>
          <w:trHeight w:val="356"/>
        </w:trPr>
        <w:tc>
          <w:tcPr>
            <w:tcW w:w="1994" w:type="dxa"/>
            <w:vMerge/>
          </w:tcPr>
          <w:p w:rsidR="004731CC" w:rsidRDefault="004731CC" w:rsidP="005C7C60"/>
        </w:tc>
        <w:tc>
          <w:tcPr>
            <w:tcW w:w="3433" w:type="dxa"/>
          </w:tcPr>
          <w:p w:rsidR="004731CC" w:rsidRDefault="004731CC" w:rsidP="008F1ED7">
            <w:r>
              <w:rPr>
                <w:rFonts w:hint="eastAsia"/>
              </w:rPr>
              <w:t>==</w:t>
            </w:r>
          </w:p>
        </w:tc>
        <w:tc>
          <w:tcPr>
            <w:tcW w:w="3293" w:type="dxa"/>
          </w:tcPr>
          <w:p w:rsidR="004731CC" w:rsidRDefault="004731CC" w:rsidP="008F1ED7">
            <w:r>
              <w:rPr>
                <w:rFonts w:hint="eastAsia"/>
              </w:rPr>
              <w:t>同じ有向エッジかどうかを比較する</w:t>
            </w:r>
          </w:p>
        </w:tc>
      </w:tr>
      <w:tr w:rsidR="00AC52A1" w:rsidTr="006A5A17">
        <w:trPr>
          <w:trHeight w:val="356"/>
        </w:trPr>
        <w:tc>
          <w:tcPr>
            <w:tcW w:w="1994" w:type="dxa"/>
            <w:vMerge w:val="restart"/>
          </w:tcPr>
          <w:p w:rsidR="00AC52A1" w:rsidRDefault="00AC52A1" w:rsidP="005C7C60">
            <w:r>
              <w:rPr>
                <w:rFonts w:hint="eastAsia"/>
              </w:rPr>
              <w:t>codelist</w:t>
            </w:r>
          </w:p>
        </w:tc>
        <w:tc>
          <w:tcPr>
            <w:tcW w:w="6726" w:type="dxa"/>
            <w:gridSpan w:val="2"/>
          </w:tcPr>
          <w:p w:rsidR="00AC52A1" w:rsidRDefault="00AC52A1" w:rsidP="008F1ED7">
            <w:r>
              <w:rPr>
                <w:rFonts w:hint="eastAsia"/>
              </w:rPr>
              <w:t>ブロックのコードにはブロック固有のコードと実行時に関係する自動変数や</w:t>
            </w:r>
            <w:r>
              <w:rPr>
                <w:rFonts w:hint="eastAsia"/>
              </w:rPr>
              <w:t>Subsystem</w:t>
            </w:r>
            <w:r>
              <w:rPr>
                <w:rFonts w:hint="eastAsia"/>
              </w:rPr>
              <w:t>のコードが混在し、それらを分離するためのクラス</w:t>
            </w:r>
          </w:p>
        </w:tc>
      </w:tr>
      <w:tr w:rsidR="00AC52A1" w:rsidTr="006A5A17">
        <w:trPr>
          <w:trHeight w:val="356"/>
        </w:trPr>
        <w:tc>
          <w:tcPr>
            <w:tcW w:w="1994" w:type="dxa"/>
            <w:vMerge/>
          </w:tcPr>
          <w:p w:rsidR="00AC52A1" w:rsidRDefault="00AC52A1" w:rsidP="005C7C60"/>
        </w:tc>
        <w:tc>
          <w:tcPr>
            <w:tcW w:w="3433" w:type="dxa"/>
            <w:shd w:val="clear" w:color="auto" w:fill="BFBFBF" w:themeFill="background1" w:themeFillShade="BF"/>
          </w:tcPr>
          <w:p w:rsidR="00AC52A1" w:rsidRPr="00E46B6D" w:rsidRDefault="00AC52A1" w:rsidP="00E22244">
            <w:pPr>
              <w:jc w:val="center"/>
            </w:pPr>
            <w:r>
              <w:rPr>
                <w:rFonts w:hint="eastAsia"/>
              </w:rPr>
              <w:t>コンストラクタ</w:t>
            </w:r>
          </w:p>
        </w:tc>
        <w:tc>
          <w:tcPr>
            <w:tcW w:w="3293" w:type="dxa"/>
            <w:shd w:val="clear" w:color="auto" w:fill="BFBFBF" w:themeFill="background1" w:themeFillShade="BF"/>
          </w:tcPr>
          <w:p w:rsidR="00AC52A1" w:rsidRPr="00E46B6D" w:rsidRDefault="00AC52A1" w:rsidP="00E22244">
            <w:pPr>
              <w:jc w:val="center"/>
            </w:pPr>
            <w:r>
              <w:rPr>
                <w:rFonts w:hint="eastAsia"/>
              </w:rPr>
              <w:t>説明</w:t>
            </w:r>
          </w:p>
        </w:tc>
      </w:tr>
      <w:tr w:rsidR="00AC52A1" w:rsidTr="006A5A17">
        <w:trPr>
          <w:trHeight w:val="356"/>
        </w:trPr>
        <w:tc>
          <w:tcPr>
            <w:tcW w:w="1994" w:type="dxa"/>
            <w:vMerge/>
          </w:tcPr>
          <w:p w:rsidR="00AC52A1" w:rsidRDefault="00AC52A1" w:rsidP="005C7C60"/>
        </w:tc>
        <w:tc>
          <w:tcPr>
            <w:tcW w:w="3433" w:type="dxa"/>
          </w:tcPr>
          <w:p w:rsidR="00AC52A1" w:rsidRDefault="00AC52A1" w:rsidP="008F1ED7">
            <w:r>
              <w:rPr>
                <w:rFonts w:hint="eastAsia"/>
              </w:rPr>
              <w:t>codelist(beg, end)</w:t>
            </w:r>
          </w:p>
        </w:tc>
        <w:tc>
          <w:tcPr>
            <w:tcW w:w="3293" w:type="dxa"/>
          </w:tcPr>
          <w:p w:rsidR="00AC52A1" w:rsidRDefault="00AC52A1" w:rsidP="008F1ED7">
            <w:r>
              <w:rPr>
                <w:rFonts w:hint="eastAsia"/>
              </w:rPr>
              <w:t>コードの開始、終了のポインタを指定したコンストラクタ</w:t>
            </w:r>
          </w:p>
        </w:tc>
      </w:tr>
      <w:tr w:rsidR="00AC52A1" w:rsidTr="006A5A17">
        <w:trPr>
          <w:trHeight w:val="356"/>
        </w:trPr>
        <w:tc>
          <w:tcPr>
            <w:tcW w:w="1994" w:type="dxa"/>
            <w:vMerge/>
          </w:tcPr>
          <w:p w:rsidR="00AC52A1" w:rsidRDefault="00AC52A1" w:rsidP="005C7C60"/>
        </w:tc>
        <w:tc>
          <w:tcPr>
            <w:tcW w:w="3433" w:type="dxa"/>
          </w:tcPr>
          <w:p w:rsidR="00AC52A1" w:rsidRDefault="00AC52A1" w:rsidP="008F1ED7">
            <w:r>
              <w:rPr>
                <w:rFonts w:hint="eastAsia"/>
              </w:rPr>
              <w:t>codelist(string)</w:t>
            </w:r>
          </w:p>
        </w:tc>
        <w:tc>
          <w:tcPr>
            <w:tcW w:w="3293" w:type="dxa"/>
          </w:tcPr>
          <w:p w:rsidR="00AC52A1" w:rsidRDefault="00AC52A1" w:rsidP="008F1ED7">
            <w:r>
              <w:rPr>
                <w:rFonts w:hint="eastAsia"/>
              </w:rPr>
              <w:t>コード全体の</w:t>
            </w:r>
            <w:r>
              <w:rPr>
                <w:rFonts w:hint="eastAsia"/>
              </w:rPr>
              <w:t>string</w:t>
            </w:r>
            <w:r>
              <w:rPr>
                <w:rFonts w:hint="eastAsia"/>
              </w:rPr>
              <w:t>を指定したコンストラクタ</w:t>
            </w:r>
          </w:p>
        </w:tc>
      </w:tr>
      <w:tr w:rsidR="00AC52A1" w:rsidTr="006A5A17">
        <w:trPr>
          <w:trHeight w:val="356"/>
        </w:trPr>
        <w:tc>
          <w:tcPr>
            <w:tcW w:w="1994" w:type="dxa"/>
            <w:vMerge/>
          </w:tcPr>
          <w:p w:rsidR="00AC52A1" w:rsidRDefault="00AC52A1" w:rsidP="005C7C60"/>
        </w:tc>
        <w:tc>
          <w:tcPr>
            <w:tcW w:w="3433" w:type="dxa"/>
          </w:tcPr>
          <w:p w:rsidR="00AC52A1" w:rsidRDefault="00AC52A1" w:rsidP="008F1ED7">
            <w:r>
              <w:rPr>
                <w:rFonts w:hint="eastAsia"/>
              </w:rPr>
              <w:t>codelist()</w:t>
            </w:r>
          </w:p>
        </w:tc>
        <w:tc>
          <w:tcPr>
            <w:tcW w:w="3293" w:type="dxa"/>
          </w:tcPr>
          <w:p w:rsidR="00AC52A1" w:rsidRDefault="00AC52A1" w:rsidP="008F1ED7">
            <w:r>
              <w:rPr>
                <w:rFonts w:hint="eastAsia"/>
              </w:rPr>
              <w:t>デフォルトコンストラクタ</w:t>
            </w:r>
          </w:p>
        </w:tc>
      </w:tr>
      <w:tr w:rsidR="00AC52A1" w:rsidTr="006A5A17">
        <w:trPr>
          <w:trHeight w:val="356"/>
        </w:trPr>
        <w:tc>
          <w:tcPr>
            <w:tcW w:w="1994" w:type="dxa"/>
            <w:vMerge/>
          </w:tcPr>
          <w:p w:rsidR="00AC52A1" w:rsidRDefault="00AC52A1" w:rsidP="005C7C60"/>
        </w:tc>
        <w:tc>
          <w:tcPr>
            <w:tcW w:w="3433" w:type="dxa"/>
            <w:shd w:val="clear" w:color="auto" w:fill="BFBFBF" w:themeFill="background1" w:themeFillShade="BF"/>
          </w:tcPr>
          <w:p w:rsidR="00AC52A1" w:rsidRPr="00E46B6D" w:rsidRDefault="00AC52A1" w:rsidP="00E22244">
            <w:pPr>
              <w:jc w:val="center"/>
            </w:pPr>
            <w:r>
              <w:rPr>
                <w:rFonts w:hint="eastAsia"/>
              </w:rPr>
              <w:t>公開メンバ</w:t>
            </w:r>
          </w:p>
        </w:tc>
        <w:tc>
          <w:tcPr>
            <w:tcW w:w="3293" w:type="dxa"/>
            <w:shd w:val="clear" w:color="auto" w:fill="BFBFBF" w:themeFill="background1" w:themeFillShade="BF"/>
          </w:tcPr>
          <w:p w:rsidR="00AC52A1" w:rsidRPr="00E46B6D" w:rsidRDefault="00AC52A1" w:rsidP="00E22244">
            <w:pPr>
              <w:jc w:val="center"/>
            </w:pPr>
            <w:r>
              <w:rPr>
                <w:rFonts w:hint="eastAsia"/>
              </w:rPr>
              <w:t>説明</w:t>
            </w:r>
          </w:p>
        </w:tc>
      </w:tr>
      <w:tr w:rsidR="00AC52A1" w:rsidTr="006A5A17">
        <w:trPr>
          <w:trHeight w:val="356"/>
        </w:trPr>
        <w:tc>
          <w:tcPr>
            <w:tcW w:w="1994" w:type="dxa"/>
            <w:vMerge/>
          </w:tcPr>
          <w:p w:rsidR="00AC52A1" w:rsidRDefault="00AC52A1" w:rsidP="005C7C60"/>
        </w:tc>
        <w:tc>
          <w:tcPr>
            <w:tcW w:w="3433" w:type="dxa"/>
          </w:tcPr>
          <w:p w:rsidR="00AC52A1" w:rsidRDefault="00AC52A1" w:rsidP="008F1ED7">
            <w:r>
              <w:rPr>
                <w:rFonts w:hint="eastAsia"/>
              </w:rPr>
              <w:t>process(beg, end)</w:t>
            </w:r>
          </w:p>
        </w:tc>
        <w:tc>
          <w:tcPr>
            <w:tcW w:w="3293" w:type="dxa"/>
          </w:tcPr>
          <w:p w:rsidR="00AC52A1" w:rsidRDefault="00AC52A1" w:rsidP="008F1ED7">
            <w:r>
              <w:rPr>
                <w:rFonts w:hint="eastAsia"/>
              </w:rPr>
              <w:t>デフォルトコンストラクタを使った場合で、コードの開始、終了のポインタを指定してコードの分離を実行する</w:t>
            </w:r>
          </w:p>
        </w:tc>
      </w:tr>
      <w:tr w:rsidR="00AC52A1" w:rsidTr="006A5A17">
        <w:trPr>
          <w:trHeight w:val="356"/>
        </w:trPr>
        <w:tc>
          <w:tcPr>
            <w:tcW w:w="1994" w:type="dxa"/>
            <w:vMerge/>
          </w:tcPr>
          <w:p w:rsidR="00AC52A1" w:rsidRDefault="00AC52A1" w:rsidP="005C7C60"/>
        </w:tc>
        <w:tc>
          <w:tcPr>
            <w:tcW w:w="3433" w:type="dxa"/>
          </w:tcPr>
          <w:p w:rsidR="00AC52A1" w:rsidRDefault="00AC52A1" w:rsidP="008F1ED7">
            <w:r>
              <w:rPr>
                <w:rFonts w:hint="eastAsia"/>
              </w:rPr>
              <w:t>mark_list()</w:t>
            </w:r>
          </w:p>
        </w:tc>
        <w:tc>
          <w:tcPr>
            <w:tcW w:w="3293" w:type="dxa"/>
          </w:tcPr>
          <w:p w:rsidR="00AC52A1" w:rsidRDefault="00AC52A1" w:rsidP="00AC52A1">
            <w:r>
              <w:rPr>
                <w:rFonts w:hint="eastAsia"/>
              </w:rPr>
              <w:t>分離したコード断片</w:t>
            </w:r>
            <w:r>
              <w:rPr>
                <w:rFonts w:hint="eastAsia"/>
              </w:rPr>
              <w:t>(c_mark)</w:t>
            </w:r>
            <w:r>
              <w:rPr>
                <w:rFonts w:hint="eastAsia"/>
              </w:rPr>
              <w:t>の</w:t>
            </w:r>
            <w:r>
              <w:rPr>
                <w:rFonts w:hint="eastAsia"/>
              </w:rPr>
              <w:t>vector</w:t>
            </w:r>
            <w:r>
              <w:rPr>
                <w:rFonts w:hint="eastAsia"/>
              </w:rPr>
              <w:t>を返す</w:t>
            </w:r>
          </w:p>
        </w:tc>
      </w:tr>
      <w:tr w:rsidR="00AB7EB0" w:rsidTr="006A5A17">
        <w:trPr>
          <w:trHeight w:val="356"/>
        </w:trPr>
        <w:tc>
          <w:tcPr>
            <w:tcW w:w="1994" w:type="dxa"/>
            <w:vMerge w:val="restart"/>
          </w:tcPr>
          <w:p w:rsidR="00AB7EB0" w:rsidRDefault="00AB7EB0" w:rsidP="005C7C60">
            <w:r>
              <w:rPr>
                <w:rFonts w:hint="eastAsia"/>
              </w:rPr>
              <w:t>c_mark</w:t>
            </w:r>
          </w:p>
        </w:tc>
        <w:tc>
          <w:tcPr>
            <w:tcW w:w="6726" w:type="dxa"/>
            <w:gridSpan w:val="2"/>
          </w:tcPr>
          <w:p w:rsidR="00AB7EB0" w:rsidRDefault="00AB7EB0" w:rsidP="008F1ED7">
            <w:r>
              <w:rPr>
                <w:rFonts w:hint="eastAsia"/>
              </w:rPr>
              <w:t>ブロックのコードを分離した断片を保持するクラスで</w:t>
            </w:r>
            <w:r>
              <w:rPr>
                <w:rFonts w:hint="eastAsia"/>
              </w:rPr>
              <w:t>codelist</w:t>
            </w:r>
            <w:r>
              <w:rPr>
                <w:rFonts w:hint="eastAsia"/>
              </w:rPr>
              <w:t>から利用される</w:t>
            </w:r>
          </w:p>
        </w:tc>
      </w:tr>
      <w:tr w:rsidR="00AB7EB0" w:rsidTr="006A5A17">
        <w:trPr>
          <w:trHeight w:val="356"/>
        </w:trPr>
        <w:tc>
          <w:tcPr>
            <w:tcW w:w="1994" w:type="dxa"/>
            <w:vMerge/>
          </w:tcPr>
          <w:p w:rsidR="00AB7EB0" w:rsidRDefault="00AB7EB0" w:rsidP="005C7C60"/>
        </w:tc>
        <w:tc>
          <w:tcPr>
            <w:tcW w:w="3433" w:type="dxa"/>
            <w:shd w:val="clear" w:color="auto" w:fill="BFBFBF" w:themeFill="background1" w:themeFillShade="BF"/>
          </w:tcPr>
          <w:p w:rsidR="00AB7EB0" w:rsidRPr="00E46B6D" w:rsidRDefault="00AB7EB0" w:rsidP="00E22244">
            <w:pPr>
              <w:jc w:val="center"/>
            </w:pPr>
            <w:r>
              <w:rPr>
                <w:rFonts w:hint="eastAsia"/>
              </w:rPr>
              <w:t>コンストラクタ</w:t>
            </w:r>
          </w:p>
        </w:tc>
        <w:tc>
          <w:tcPr>
            <w:tcW w:w="3293" w:type="dxa"/>
            <w:shd w:val="clear" w:color="auto" w:fill="BFBFBF" w:themeFill="background1" w:themeFillShade="BF"/>
          </w:tcPr>
          <w:p w:rsidR="00AB7EB0" w:rsidRPr="00E46B6D" w:rsidRDefault="00AB7EB0" w:rsidP="00E22244">
            <w:pPr>
              <w:jc w:val="center"/>
            </w:pPr>
            <w:r>
              <w:rPr>
                <w:rFonts w:hint="eastAsia"/>
              </w:rPr>
              <w:t>説明</w:t>
            </w:r>
          </w:p>
        </w:tc>
      </w:tr>
      <w:tr w:rsidR="00AB7EB0" w:rsidTr="006A5A17">
        <w:trPr>
          <w:trHeight w:val="356"/>
        </w:trPr>
        <w:tc>
          <w:tcPr>
            <w:tcW w:w="1994" w:type="dxa"/>
            <w:vMerge/>
          </w:tcPr>
          <w:p w:rsidR="00AB7EB0" w:rsidRDefault="00AB7EB0" w:rsidP="005C7C60"/>
        </w:tc>
        <w:tc>
          <w:tcPr>
            <w:tcW w:w="3433" w:type="dxa"/>
          </w:tcPr>
          <w:p w:rsidR="00AB7EB0" w:rsidRDefault="00AB7EB0" w:rsidP="008F1ED7">
            <w:r>
              <w:rPr>
                <w:rFonts w:hint="eastAsia"/>
              </w:rPr>
              <w:t>c_mark(</w:t>
            </w:r>
            <w:r>
              <w:t>…</w:t>
            </w:r>
            <w:r>
              <w:rPr>
                <w:rFonts w:hint="eastAsia"/>
              </w:rPr>
              <w:t>)</w:t>
            </w:r>
          </w:p>
        </w:tc>
        <w:tc>
          <w:tcPr>
            <w:tcW w:w="3293" w:type="dxa"/>
          </w:tcPr>
          <w:p w:rsidR="00AB7EB0" w:rsidRDefault="00AB7EB0" w:rsidP="008F1ED7">
            <w:r>
              <w:rPr>
                <w:rFonts w:hint="eastAsia"/>
              </w:rPr>
              <w:t>コード断片の情報を指定したコンストラクタ</w:t>
            </w:r>
          </w:p>
        </w:tc>
      </w:tr>
      <w:tr w:rsidR="00AB7EB0" w:rsidTr="006A5A17">
        <w:trPr>
          <w:trHeight w:val="356"/>
        </w:trPr>
        <w:tc>
          <w:tcPr>
            <w:tcW w:w="1994" w:type="dxa"/>
            <w:vMerge/>
          </w:tcPr>
          <w:p w:rsidR="00AB7EB0" w:rsidRDefault="00AB7EB0" w:rsidP="005C7C60"/>
        </w:tc>
        <w:tc>
          <w:tcPr>
            <w:tcW w:w="3433" w:type="dxa"/>
            <w:shd w:val="clear" w:color="auto" w:fill="BFBFBF" w:themeFill="background1" w:themeFillShade="BF"/>
          </w:tcPr>
          <w:p w:rsidR="00AB7EB0" w:rsidRPr="00E46B6D" w:rsidRDefault="00AB7EB0" w:rsidP="00E22244">
            <w:pPr>
              <w:jc w:val="center"/>
            </w:pPr>
            <w:r>
              <w:rPr>
                <w:rFonts w:hint="eastAsia"/>
              </w:rPr>
              <w:t>公開メンバ</w:t>
            </w:r>
          </w:p>
        </w:tc>
        <w:tc>
          <w:tcPr>
            <w:tcW w:w="3293" w:type="dxa"/>
            <w:shd w:val="clear" w:color="auto" w:fill="BFBFBF" w:themeFill="background1" w:themeFillShade="BF"/>
          </w:tcPr>
          <w:p w:rsidR="00AB7EB0" w:rsidRPr="00E46B6D" w:rsidRDefault="00AB7EB0" w:rsidP="00E22244">
            <w:pPr>
              <w:jc w:val="center"/>
            </w:pPr>
            <w:r>
              <w:rPr>
                <w:rFonts w:hint="eastAsia"/>
              </w:rPr>
              <w:t>説明</w:t>
            </w:r>
          </w:p>
        </w:tc>
      </w:tr>
      <w:tr w:rsidR="003D67D2" w:rsidTr="003D67D2">
        <w:trPr>
          <w:trHeight w:val="356"/>
        </w:trPr>
        <w:tc>
          <w:tcPr>
            <w:tcW w:w="1994" w:type="dxa"/>
            <w:vMerge/>
          </w:tcPr>
          <w:p w:rsidR="003D67D2" w:rsidRDefault="003D67D2" w:rsidP="005C7C60"/>
        </w:tc>
        <w:tc>
          <w:tcPr>
            <w:tcW w:w="3433" w:type="dxa"/>
            <w:shd w:val="clear" w:color="auto" w:fill="auto"/>
          </w:tcPr>
          <w:p w:rsidR="003D67D2" w:rsidRPr="005A5967" w:rsidRDefault="003D67D2" w:rsidP="003D67D2">
            <w:pPr>
              <w:jc w:val="left"/>
            </w:pPr>
            <w:r w:rsidRPr="005A5967">
              <w:rPr>
                <w:rFonts w:hint="eastAsia"/>
              </w:rPr>
              <w:t>set()</w:t>
            </w:r>
          </w:p>
        </w:tc>
        <w:tc>
          <w:tcPr>
            <w:tcW w:w="3293" w:type="dxa"/>
            <w:shd w:val="clear" w:color="auto" w:fill="auto"/>
          </w:tcPr>
          <w:p w:rsidR="003D67D2" w:rsidRPr="005A5967" w:rsidRDefault="003D67D2" w:rsidP="003D67D2">
            <w:pPr>
              <w:jc w:val="left"/>
            </w:pPr>
            <w:r w:rsidRPr="005A5967">
              <w:rPr>
                <w:rFonts w:hint="eastAsia"/>
              </w:rPr>
              <w:t>コードの断片の情報を設定する</w:t>
            </w:r>
          </w:p>
        </w:tc>
      </w:tr>
      <w:tr w:rsidR="00AB7EB0" w:rsidTr="006A5A17">
        <w:trPr>
          <w:trHeight w:val="356"/>
        </w:trPr>
        <w:tc>
          <w:tcPr>
            <w:tcW w:w="1994" w:type="dxa"/>
            <w:vMerge/>
          </w:tcPr>
          <w:p w:rsidR="00AB7EB0" w:rsidRDefault="00AB7EB0" w:rsidP="005C7C60"/>
        </w:tc>
        <w:tc>
          <w:tcPr>
            <w:tcW w:w="3433" w:type="dxa"/>
            <w:shd w:val="clear" w:color="auto" w:fill="auto"/>
          </w:tcPr>
          <w:p w:rsidR="00AB7EB0" w:rsidRDefault="00AB7EB0" w:rsidP="001467CE">
            <w:r>
              <w:rPr>
                <w:rFonts w:hint="eastAsia"/>
              </w:rPr>
              <w:t>text_beg()</w:t>
            </w:r>
          </w:p>
        </w:tc>
        <w:tc>
          <w:tcPr>
            <w:tcW w:w="3293" w:type="dxa"/>
            <w:shd w:val="clear" w:color="auto" w:fill="auto"/>
          </w:tcPr>
          <w:p w:rsidR="00AB7EB0" w:rsidRDefault="00AB7EB0" w:rsidP="001467CE">
            <w:r>
              <w:rPr>
                <w:rFonts w:hint="eastAsia"/>
              </w:rPr>
              <w:t>コメント</w:t>
            </w:r>
            <w:r>
              <w:rPr>
                <w:rFonts w:hint="eastAsia"/>
              </w:rPr>
              <w:t>(</w:t>
            </w:r>
            <w:r>
              <w:rPr>
                <w:rFonts w:hint="eastAsia"/>
              </w:rPr>
              <w:t>定型化した分離情報</w:t>
            </w:r>
            <w:r>
              <w:rPr>
                <w:rFonts w:hint="eastAsia"/>
              </w:rPr>
              <w:t>)</w:t>
            </w:r>
            <w:r>
              <w:rPr>
                <w:rFonts w:hint="eastAsia"/>
              </w:rPr>
              <w:t>を含まないのコードの開始点を返す</w:t>
            </w:r>
          </w:p>
        </w:tc>
      </w:tr>
      <w:tr w:rsidR="00AB7EB0" w:rsidTr="006A5A17">
        <w:trPr>
          <w:trHeight w:val="356"/>
        </w:trPr>
        <w:tc>
          <w:tcPr>
            <w:tcW w:w="1994" w:type="dxa"/>
            <w:vMerge/>
          </w:tcPr>
          <w:p w:rsidR="00AB7EB0" w:rsidRDefault="00AB7EB0" w:rsidP="005C7C60"/>
        </w:tc>
        <w:tc>
          <w:tcPr>
            <w:tcW w:w="3433" w:type="dxa"/>
          </w:tcPr>
          <w:p w:rsidR="00AB7EB0" w:rsidRDefault="003D67D2" w:rsidP="001467CE">
            <w:r>
              <w:rPr>
                <w:rFonts w:hint="eastAsia"/>
              </w:rPr>
              <w:t>text</w:t>
            </w:r>
            <w:r w:rsidR="00AB7EB0">
              <w:rPr>
                <w:rFonts w:hint="eastAsia"/>
              </w:rPr>
              <w:t>_end()</w:t>
            </w:r>
          </w:p>
        </w:tc>
        <w:tc>
          <w:tcPr>
            <w:tcW w:w="3293" w:type="dxa"/>
          </w:tcPr>
          <w:p w:rsidR="00AB7EB0" w:rsidRDefault="00AB7EB0" w:rsidP="001467CE">
            <w:r>
              <w:rPr>
                <w:rFonts w:hint="eastAsia"/>
              </w:rPr>
              <w:t>コメントを含まないブロックのコードの終了点を返す</w:t>
            </w:r>
          </w:p>
        </w:tc>
      </w:tr>
      <w:tr w:rsidR="00AB7EB0" w:rsidTr="006A5A17">
        <w:trPr>
          <w:trHeight w:val="356"/>
        </w:trPr>
        <w:tc>
          <w:tcPr>
            <w:tcW w:w="1994" w:type="dxa"/>
            <w:vMerge/>
          </w:tcPr>
          <w:p w:rsidR="00AB7EB0" w:rsidRDefault="00AB7EB0" w:rsidP="005C7C60"/>
        </w:tc>
        <w:tc>
          <w:tcPr>
            <w:tcW w:w="3433" w:type="dxa"/>
          </w:tcPr>
          <w:p w:rsidR="00AB7EB0" w:rsidRDefault="00AB7EB0" w:rsidP="001467CE">
            <w:r>
              <w:rPr>
                <w:rFonts w:hint="eastAsia"/>
              </w:rPr>
              <w:t>beg()</w:t>
            </w:r>
          </w:p>
        </w:tc>
        <w:tc>
          <w:tcPr>
            <w:tcW w:w="3293" w:type="dxa"/>
          </w:tcPr>
          <w:p w:rsidR="00AB7EB0" w:rsidRDefault="00AB7EB0" w:rsidP="001C13CC">
            <w:r>
              <w:rPr>
                <w:rFonts w:hint="eastAsia"/>
              </w:rPr>
              <w:t>コメントを含むブロックのコードの開始点を返す</w:t>
            </w:r>
          </w:p>
        </w:tc>
      </w:tr>
      <w:tr w:rsidR="00AB7EB0" w:rsidTr="006A5A17">
        <w:trPr>
          <w:trHeight w:val="356"/>
        </w:trPr>
        <w:tc>
          <w:tcPr>
            <w:tcW w:w="1994" w:type="dxa"/>
            <w:vMerge/>
          </w:tcPr>
          <w:p w:rsidR="00AB7EB0" w:rsidRDefault="00AB7EB0" w:rsidP="005C7C60"/>
        </w:tc>
        <w:tc>
          <w:tcPr>
            <w:tcW w:w="3433" w:type="dxa"/>
          </w:tcPr>
          <w:p w:rsidR="00AB7EB0" w:rsidRDefault="00AB7EB0" w:rsidP="001467CE">
            <w:r>
              <w:rPr>
                <w:rFonts w:hint="eastAsia"/>
              </w:rPr>
              <w:t>end()</w:t>
            </w:r>
          </w:p>
        </w:tc>
        <w:tc>
          <w:tcPr>
            <w:tcW w:w="3293" w:type="dxa"/>
          </w:tcPr>
          <w:p w:rsidR="00AB7EB0" w:rsidRDefault="00AB7EB0" w:rsidP="001467CE">
            <w:r>
              <w:rPr>
                <w:rFonts w:hint="eastAsia"/>
              </w:rPr>
              <w:t>コメントを含むブロックのコードの終了点を返す</w:t>
            </w:r>
          </w:p>
        </w:tc>
      </w:tr>
      <w:tr w:rsidR="00AB7EB0" w:rsidTr="006A5A17">
        <w:trPr>
          <w:trHeight w:val="356"/>
        </w:trPr>
        <w:tc>
          <w:tcPr>
            <w:tcW w:w="1994" w:type="dxa"/>
            <w:vMerge/>
          </w:tcPr>
          <w:p w:rsidR="00AB7EB0" w:rsidRDefault="00AB7EB0" w:rsidP="005C7C60"/>
        </w:tc>
        <w:tc>
          <w:tcPr>
            <w:tcW w:w="3433" w:type="dxa"/>
          </w:tcPr>
          <w:p w:rsidR="00AB7EB0" w:rsidRDefault="00AB7EB0" w:rsidP="008F1ED7">
            <w:r>
              <w:rPr>
                <w:rFonts w:hint="eastAsia"/>
              </w:rPr>
              <w:t>type()</w:t>
            </w:r>
          </w:p>
        </w:tc>
        <w:tc>
          <w:tcPr>
            <w:tcW w:w="3293" w:type="dxa"/>
          </w:tcPr>
          <w:p w:rsidR="00AB7EB0" w:rsidRDefault="00AB7EB0" w:rsidP="00E22244">
            <w:r>
              <w:rPr>
                <w:rFonts w:hint="eastAsia"/>
              </w:rPr>
              <w:t>定型化したコメントのタイプを返す</w:t>
            </w:r>
            <w:r>
              <w:rPr>
                <w:rFonts w:hint="eastAsia"/>
              </w:rPr>
              <w:t>(S</w:t>
            </w:r>
            <w:r>
              <w:rPr>
                <w:rFonts w:hint="eastAsia"/>
              </w:rPr>
              <w:t>はブロックの開始コード、</w:t>
            </w:r>
            <w:r>
              <w:rPr>
                <w:rFonts w:hint="eastAsia"/>
              </w:rPr>
              <w:t>E</w:t>
            </w:r>
            <w:r>
              <w:rPr>
                <w:rFonts w:hint="eastAsia"/>
              </w:rPr>
              <w:t>はブロックの終端コード、</w:t>
            </w:r>
            <w:r>
              <w:rPr>
                <w:rFonts w:hint="eastAsia"/>
              </w:rPr>
              <w:t>X</w:t>
            </w:r>
            <w:r>
              <w:rPr>
                <w:rFonts w:hint="eastAsia"/>
              </w:rPr>
              <w:t>はサブブロックが切り替わった情報</w:t>
            </w:r>
            <w:r>
              <w:rPr>
                <w:rFonts w:hint="eastAsia"/>
              </w:rPr>
              <w:t>)</w:t>
            </w:r>
          </w:p>
        </w:tc>
      </w:tr>
      <w:tr w:rsidR="00AB7EB0" w:rsidTr="006A5A17">
        <w:trPr>
          <w:trHeight w:val="356"/>
        </w:trPr>
        <w:tc>
          <w:tcPr>
            <w:tcW w:w="1994" w:type="dxa"/>
            <w:vMerge/>
          </w:tcPr>
          <w:p w:rsidR="00AB7EB0" w:rsidRDefault="00AB7EB0" w:rsidP="005C7C60"/>
        </w:tc>
        <w:tc>
          <w:tcPr>
            <w:tcW w:w="3433" w:type="dxa"/>
          </w:tcPr>
          <w:p w:rsidR="00AB7EB0" w:rsidRDefault="00AB7EB0" w:rsidP="008F1ED7">
            <w:r>
              <w:rPr>
                <w:rFonts w:hint="eastAsia"/>
              </w:rPr>
              <w:t>num()</w:t>
            </w:r>
          </w:p>
        </w:tc>
        <w:tc>
          <w:tcPr>
            <w:tcW w:w="3293" w:type="dxa"/>
          </w:tcPr>
          <w:p w:rsidR="00AB7EB0" w:rsidRDefault="00AB7EB0" w:rsidP="008F1ED7">
            <w:r>
              <w:rPr>
                <w:rFonts w:hint="eastAsia"/>
              </w:rPr>
              <w:t>コメントのネスティングのレベルを返す</w:t>
            </w:r>
          </w:p>
        </w:tc>
      </w:tr>
      <w:tr w:rsidR="00AB7EB0" w:rsidTr="006A5A17">
        <w:trPr>
          <w:trHeight w:val="356"/>
        </w:trPr>
        <w:tc>
          <w:tcPr>
            <w:tcW w:w="1994" w:type="dxa"/>
            <w:vMerge/>
          </w:tcPr>
          <w:p w:rsidR="00AB7EB0" w:rsidRDefault="00AB7EB0" w:rsidP="005C7C60"/>
        </w:tc>
        <w:tc>
          <w:tcPr>
            <w:tcW w:w="3433" w:type="dxa"/>
          </w:tcPr>
          <w:p w:rsidR="00AB7EB0" w:rsidRDefault="00AB7EB0" w:rsidP="008F1ED7">
            <w:r>
              <w:rPr>
                <w:rFonts w:hint="eastAsia"/>
              </w:rPr>
              <w:t>name()</w:t>
            </w:r>
          </w:p>
        </w:tc>
        <w:tc>
          <w:tcPr>
            <w:tcW w:w="3293" w:type="dxa"/>
          </w:tcPr>
          <w:p w:rsidR="00AB7EB0" w:rsidRDefault="00AB7EB0" w:rsidP="008F1ED7">
            <w:r>
              <w:rPr>
                <w:rFonts w:hint="eastAsia"/>
              </w:rPr>
              <w:t>対象となるコードのブロックの名前を返す</w:t>
            </w:r>
          </w:p>
        </w:tc>
      </w:tr>
      <w:tr w:rsidR="00AB7EB0" w:rsidTr="006A5A17">
        <w:trPr>
          <w:trHeight w:val="356"/>
        </w:trPr>
        <w:tc>
          <w:tcPr>
            <w:tcW w:w="1994" w:type="dxa"/>
            <w:vMerge/>
          </w:tcPr>
          <w:p w:rsidR="00AB7EB0" w:rsidRDefault="00AB7EB0" w:rsidP="005C7C60"/>
        </w:tc>
        <w:tc>
          <w:tcPr>
            <w:tcW w:w="3433" w:type="dxa"/>
            <w:shd w:val="clear" w:color="auto" w:fill="BFBFBF" w:themeFill="background1" w:themeFillShade="BF"/>
          </w:tcPr>
          <w:p w:rsidR="00AB7EB0" w:rsidRDefault="00AB7EB0" w:rsidP="001467CE">
            <w:pPr>
              <w:jc w:val="center"/>
            </w:pPr>
            <w:r>
              <w:rPr>
                <w:rFonts w:hint="eastAsia"/>
              </w:rPr>
              <w:t>キャスト</w:t>
            </w:r>
          </w:p>
        </w:tc>
        <w:tc>
          <w:tcPr>
            <w:tcW w:w="3293" w:type="dxa"/>
            <w:shd w:val="clear" w:color="auto" w:fill="BFBFBF" w:themeFill="background1" w:themeFillShade="BF"/>
          </w:tcPr>
          <w:p w:rsidR="00AB7EB0" w:rsidRDefault="00AB7EB0" w:rsidP="001467CE">
            <w:pPr>
              <w:jc w:val="center"/>
            </w:pPr>
            <w:r>
              <w:rPr>
                <w:rFonts w:hint="eastAsia"/>
              </w:rPr>
              <w:t>説明</w:t>
            </w:r>
          </w:p>
        </w:tc>
      </w:tr>
      <w:tr w:rsidR="00AB7EB0" w:rsidTr="006A5A17">
        <w:trPr>
          <w:trHeight w:val="356"/>
        </w:trPr>
        <w:tc>
          <w:tcPr>
            <w:tcW w:w="1994" w:type="dxa"/>
            <w:vMerge/>
          </w:tcPr>
          <w:p w:rsidR="00AB7EB0" w:rsidRDefault="00AB7EB0" w:rsidP="005C7C60"/>
        </w:tc>
        <w:tc>
          <w:tcPr>
            <w:tcW w:w="3433" w:type="dxa"/>
          </w:tcPr>
          <w:p w:rsidR="00AB7EB0" w:rsidRPr="001C13CC" w:rsidRDefault="00AB7EB0" w:rsidP="008F1ED7">
            <w:pPr>
              <w:rPr>
                <w:rFonts w:asciiTheme="majorEastAsia" w:eastAsiaTheme="majorEastAsia" w:hAnsiTheme="majorEastAsia"/>
              </w:rPr>
            </w:pPr>
            <w:r w:rsidRPr="001C13CC">
              <w:rPr>
                <w:rFonts w:asciiTheme="majorEastAsia" w:eastAsiaTheme="majorEastAsia" w:hAnsiTheme="majorEastAsia" w:hint="eastAsia"/>
              </w:rPr>
              <w:t>(::std::string)</w:t>
            </w:r>
          </w:p>
        </w:tc>
        <w:tc>
          <w:tcPr>
            <w:tcW w:w="3293" w:type="dxa"/>
          </w:tcPr>
          <w:p w:rsidR="00AB7EB0" w:rsidRDefault="00AB7EB0" w:rsidP="008F1ED7">
            <w:r>
              <w:rPr>
                <w:rFonts w:hint="eastAsia"/>
              </w:rPr>
              <w:t>beg(),end()</w:t>
            </w:r>
            <w:r>
              <w:rPr>
                <w:rFonts w:hint="eastAsia"/>
              </w:rPr>
              <w:t>の範囲を</w:t>
            </w:r>
            <w:r>
              <w:rPr>
                <w:rFonts w:hint="eastAsia"/>
              </w:rPr>
              <w:t>::std::string</w:t>
            </w:r>
            <w:r>
              <w:rPr>
                <w:rFonts w:hint="eastAsia"/>
              </w:rPr>
              <w:t>へ変換する</w:t>
            </w:r>
          </w:p>
        </w:tc>
      </w:tr>
      <w:tr w:rsidR="006C0D06" w:rsidTr="006A5A17">
        <w:trPr>
          <w:trHeight w:val="356"/>
        </w:trPr>
        <w:tc>
          <w:tcPr>
            <w:tcW w:w="1994" w:type="dxa"/>
            <w:vMerge w:val="restart"/>
          </w:tcPr>
          <w:p w:rsidR="006C0D06" w:rsidRDefault="006C0D06" w:rsidP="006C0D06">
            <w:r>
              <w:rPr>
                <w:rFonts w:hint="eastAsia"/>
              </w:rPr>
              <w:t>const_block_list_T</w:t>
            </w:r>
          </w:p>
        </w:tc>
        <w:tc>
          <w:tcPr>
            <w:tcW w:w="6726" w:type="dxa"/>
            <w:gridSpan w:val="2"/>
          </w:tcPr>
          <w:p w:rsidR="006C0D06" w:rsidRDefault="006C0D06" w:rsidP="004211EA">
            <w:r>
              <w:rPr>
                <w:rFonts w:hint="eastAsia"/>
              </w:rPr>
              <w:t>書き換え不可能な</w:t>
            </w:r>
            <w:r>
              <w:rPr>
                <w:rFonts w:hint="eastAsia"/>
              </w:rPr>
              <w:t>BlockInfo</w:t>
            </w:r>
            <w:r>
              <w:rPr>
                <w:rFonts w:hint="eastAsia"/>
              </w:rPr>
              <w:t>の</w:t>
            </w:r>
            <w:r w:rsidR="006A5A17">
              <w:rPr>
                <w:rFonts w:hint="eastAsia"/>
              </w:rPr>
              <w:t>ポインタの</w:t>
            </w:r>
            <w:r>
              <w:rPr>
                <w:rFonts w:hint="eastAsia"/>
              </w:rPr>
              <w:t>リストを扱うためのクラス</w:t>
            </w:r>
          </w:p>
        </w:tc>
      </w:tr>
      <w:tr w:rsidR="006C0D06" w:rsidRPr="00E46B6D" w:rsidTr="006A5A17">
        <w:trPr>
          <w:trHeight w:val="356"/>
        </w:trPr>
        <w:tc>
          <w:tcPr>
            <w:tcW w:w="1994" w:type="dxa"/>
            <w:vMerge/>
          </w:tcPr>
          <w:p w:rsidR="006C0D06" w:rsidRDefault="006C0D06" w:rsidP="004211EA"/>
        </w:tc>
        <w:tc>
          <w:tcPr>
            <w:tcW w:w="3433" w:type="dxa"/>
            <w:shd w:val="clear" w:color="auto" w:fill="BFBFBF" w:themeFill="background1" w:themeFillShade="BF"/>
          </w:tcPr>
          <w:p w:rsidR="006C0D06" w:rsidRPr="00E46B6D" w:rsidRDefault="006C0D06" w:rsidP="004211EA">
            <w:pPr>
              <w:jc w:val="center"/>
            </w:pPr>
            <w:r>
              <w:rPr>
                <w:rFonts w:hint="eastAsia"/>
              </w:rPr>
              <w:t>コンストラクタ</w:t>
            </w:r>
          </w:p>
        </w:tc>
        <w:tc>
          <w:tcPr>
            <w:tcW w:w="3293" w:type="dxa"/>
            <w:shd w:val="clear" w:color="auto" w:fill="BFBFBF" w:themeFill="background1" w:themeFillShade="BF"/>
          </w:tcPr>
          <w:p w:rsidR="006C0D06" w:rsidRPr="00E46B6D" w:rsidRDefault="006C0D06" w:rsidP="004211EA">
            <w:pPr>
              <w:jc w:val="center"/>
            </w:pPr>
            <w:r>
              <w:rPr>
                <w:rFonts w:hint="eastAsia"/>
              </w:rPr>
              <w:t>説明</w:t>
            </w:r>
          </w:p>
        </w:tc>
      </w:tr>
      <w:tr w:rsidR="006C0D06" w:rsidTr="006A5A17">
        <w:trPr>
          <w:trHeight w:val="356"/>
        </w:trPr>
        <w:tc>
          <w:tcPr>
            <w:tcW w:w="1994" w:type="dxa"/>
            <w:vMerge/>
          </w:tcPr>
          <w:p w:rsidR="006C0D06" w:rsidRDefault="006C0D06" w:rsidP="004211EA"/>
        </w:tc>
        <w:tc>
          <w:tcPr>
            <w:tcW w:w="3433" w:type="dxa"/>
          </w:tcPr>
          <w:p w:rsidR="006C0D06" w:rsidRDefault="006C0D06" w:rsidP="004211EA">
            <w:r>
              <w:rPr>
                <w:rFonts w:hint="eastAsia"/>
              </w:rPr>
              <w:t>const_block_list_T(</w:t>
            </w:r>
            <w:r w:rsidR="006A5A17">
              <w:rPr>
                <w:rFonts w:hint="eastAsia"/>
              </w:rPr>
              <w:t>size,initvalue)</w:t>
            </w:r>
          </w:p>
        </w:tc>
        <w:tc>
          <w:tcPr>
            <w:tcW w:w="3293" w:type="dxa"/>
          </w:tcPr>
          <w:p w:rsidR="006C0D06" w:rsidRPr="006A5A17" w:rsidRDefault="006A5A17" w:rsidP="004211EA">
            <w:r>
              <w:rPr>
                <w:rFonts w:hint="eastAsia"/>
              </w:rPr>
              <w:t>あらかじめサイズと初期値を指定したコンストラクタ</w:t>
            </w:r>
          </w:p>
        </w:tc>
      </w:tr>
      <w:tr w:rsidR="006C0D06" w:rsidTr="006A5A17">
        <w:trPr>
          <w:trHeight w:val="356"/>
        </w:trPr>
        <w:tc>
          <w:tcPr>
            <w:tcW w:w="1994" w:type="dxa"/>
            <w:vMerge/>
          </w:tcPr>
          <w:p w:rsidR="006C0D06" w:rsidRDefault="006C0D06" w:rsidP="004211EA"/>
        </w:tc>
        <w:tc>
          <w:tcPr>
            <w:tcW w:w="3433" w:type="dxa"/>
          </w:tcPr>
          <w:p w:rsidR="006C0D06" w:rsidRPr="006C0D06" w:rsidRDefault="006C0D06" w:rsidP="004211EA">
            <w:r>
              <w:rPr>
                <w:rFonts w:hint="eastAsia"/>
              </w:rPr>
              <w:t>const_block_list_T()</w:t>
            </w:r>
          </w:p>
        </w:tc>
        <w:tc>
          <w:tcPr>
            <w:tcW w:w="3293" w:type="dxa"/>
          </w:tcPr>
          <w:p w:rsidR="006C0D06" w:rsidRDefault="006C0D06" w:rsidP="004211EA">
            <w:r>
              <w:rPr>
                <w:rFonts w:hint="eastAsia"/>
              </w:rPr>
              <w:t>デフォルトコンストラクタ</w:t>
            </w:r>
          </w:p>
        </w:tc>
      </w:tr>
      <w:tr w:rsidR="006C0D06" w:rsidRPr="00E46B6D" w:rsidTr="006A5A17">
        <w:trPr>
          <w:trHeight w:val="356"/>
        </w:trPr>
        <w:tc>
          <w:tcPr>
            <w:tcW w:w="1994" w:type="dxa"/>
            <w:vMerge/>
          </w:tcPr>
          <w:p w:rsidR="006C0D06" w:rsidRDefault="006C0D06" w:rsidP="004211EA"/>
        </w:tc>
        <w:tc>
          <w:tcPr>
            <w:tcW w:w="3433" w:type="dxa"/>
            <w:shd w:val="clear" w:color="auto" w:fill="BFBFBF" w:themeFill="background1" w:themeFillShade="BF"/>
          </w:tcPr>
          <w:p w:rsidR="006C0D06" w:rsidRPr="00E46B6D" w:rsidRDefault="006C0D06" w:rsidP="004211EA">
            <w:pPr>
              <w:jc w:val="center"/>
            </w:pPr>
            <w:r>
              <w:rPr>
                <w:rFonts w:hint="eastAsia"/>
              </w:rPr>
              <w:t>公開メンバ</w:t>
            </w:r>
          </w:p>
        </w:tc>
        <w:tc>
          <w:tcPr>
            <w:tcW w:w="3293" w:type="dxa"/>
            <w:shd w:val="clear" w:color="auto" w:fill="BFBFBF" w:themeFill="background1" w:themeFillShade="BF"/>
          </w:tcPr>
          <w:p w:rsidR="006C0D06" w:rsidRPr="00E46B6D" w:rsidRDefault="006C0D06" w:rsidP="004211EA">
            <w:pPr>
              <w:jc w:val="center"/>
            </w:pPr>
            <w:r>
              <w:rPr>
                <w:rFonts w:hint="eastAsia"/>
              </w:rPr>
              <w:t>説明</w:t>
            </w:r>
          </w:p>
        </w:tc>
      </w:tr>
      <w:tr w:rsidR="006C0D06" w:rsidTr="006A5A17">
        <w:trPr>
          <w:trHeight w:val="356"/>
        </w:trPr>
        <w:tc>
          <w:tcPr>
            <w:tcW w:w="1994" w:type="dxa"/>
            <w:vMerge/>
          </w:tcPr>
          <w:p w:rsidR="006C0D06" w:rsidRDefault="006C0D06" w:rsidP="004211EA"/>
        </w:tc>
        <w:tc>
          <w:tcPr>
            <w:tcW w:w="3433" w:type="dxa"/>
            <w:shd w:val="clear" w:color="auto" w:fill="auto"/>
          </w:tcPr>
          <w:p w:rsidR="006C0D06" w:rsidRDefault="006A5A17" w:rsidP="006A5A17">
            <w:r>
              <w:rPr>
                <w:rFonts w:hint="eastAsia"/>
              </w:rPr>
              <w:t>checkinfo(binfo)</w:t>
            </w:r>
          </w:p>
        </w:tc>
        <w:tc>
          <w:tcPr>
            <w:tcW w:w="3293" w:type="dxa"/>
            <w:shd w:val="clear" w:color="auto" w:fill="auto"/>
          </w:tcPr>
          <w:p w:rsidR="006C0D06" w:rsidRDefault="006A5A17" w:rsidP="004211EA">
            <w:r>
              <w:rPr>
                <w:rFonts w:hint="eastAsia"/>
              </w:rPr>
              <w:t>binfo</w:t>
            </w:r>
            <w:r>
              <w:rPr>
                <w:rFonts w:hint="eastAsia"/>
              </w:rPr>
              <w:t>で指定した</w:t>
            </w:r>
            <w:r>
              <w:rPr>
                <w:rFonts w:hint="eastAsia"/>
              </w:rPr>
              <w:t>BlockInfo</w:t>
            </w:r>
            <w:r>
              <w:rPr>
                <w:rFonts w:hint="eastAsia"/>
              </w:rPr>
              <w:t>のポインタがリストに含まれるかチェックする</w:t>
            </w:r>
          </w:p>
        </w:tc>
      </w:tr>
      <w:tr w:rsidR="006C0D06" w:rsidTr="006A5A17">
        <w:trPr>
          <w:trHeight w:val="356"/>
        </w:trPr>
        <w:tc>
          <w:tcPr>
            <w:tcW w:w="1994" w:type="dxa"/>
            <w:vMerge/>
          </w:tcPr>
          <w:p w:rsidR="006C0D06" w:rsidRDefault="006C0D06" w:rsidP="004211EA"/>
        </w:tc>
        <w:tc>
          <w:tcPr>
            <w:tcW w:w="3433" w:type="dxa"/>
          </w:tcPr>
          <w:p w:rsidR="006C0D06" w:rsidRDefault="006A5A17" w:rsidP="004211EA">
            <w:r>
              <w:rPr>
                <w:rFonts w:hint="eastAsia"/>
              </w:rPr>
              <w:t>add_info(binfo)</w:t>
            </w:r>
          </w:p>
        </w:tc>
        <w:tc>
          <w:tcPr>
            <w:tcW w:w="3293" w:type="dxa"/>
          </w:tcPr>
          <w:p w:rsidR="006C0D06" w:rsidRDefault="006A5A17" w:rsidP="004211EA">
            <w:r>
              <w:rPr>
                <w:rFonts w:hint="eastAsia"/>
              </w:rPr>
              <w:t>binfo</w:t>
            </w:r>
            <w:r>
              <w:rPr>
                <w:rFonts w:hint="eastAsia"/>
              </w:rPr>
              <w:t>で指定した</w:t>
            </w:r>
            <w:r>
              <w:rPr>
                <w:rFonts w:hint="eastAsia"/>
              </w:rPr>
              <w:t>BlockInfo</w:t>
            </w:r>
            <w:r>
              <w:rPr>
                <w:rFonts w:hint="eastAsia"/>
              </w:rPr>
              <w:t>のポインタをリストに追加する</w:t>
            </w:r>
          </w:p>
        </w:tc>
      </w:tr>
      <w:tr w:rsidR="003D67D2" w:rsidTr="006A5A17">
        <w:trPr>
          <w:trHeight w:val="356"/>
        </w:trPr>
        <w:tc>
          <w:tcPr>
            <w:tcW w:w="1994" w:type="dxa"/>
            <w:vMerge/>
          </w:tcPr>
          <w:p w:rsidR="003D67D2" w:rsidRDefault="003D67D2" w:rsidP="004211EA"/>
        </w:tc>
        <w:tc>
          <w:tcPr>
            <w:tcW w:w="3433" w:type="dxa"/>
          </w:tcPr>
          <w:p w:rsidR="003D67D2" w:rsidRPr="005A5967" w:rsidRDefault="003D67D2" w:rsidP="004211EA">
            <w:r w:rsidRPr="005A5967">
              <w:rPr>
                <w:rFonts w:hint="eastAsia"/>
              </w:rPr>
              <w:t>any()</w:t>
            </w:r>
          </w:p>
        </w:tc>
        <w:tc>
          <w:tcPr>
            <w:tcW w:w="3293" w:type="dxa"/>
          </w:tcPr>
          <w:p w:rsidR="003D67D2" w:rsidRPr="005A5967" w:rsidRDefault="003D67D2" w:rsidP="004211EA">
            <w:r w:rsidRPr="005A5967">
              <w:rPr>
                <w:rFonts w:hint="eastAsia"/>
              </w:rPr>
              <w:t>任意に利用可能なフラグの参照</w:t>
            </w:r>
          </w:p>
        </w:tc>
      </w:tr>
      <w:tr w:rsidR="006A5A17" w:rsidTr="004211EA">
        <w:trPr>
          <w:trHeight w:val="356"/>
        </w:trPr>
        <w:tc>
          <w:tcPr>
            <w:tcW w:w="1994" w:type="dxa"/>
            <w:vMerge/>
          </w:tcPr>
          <w:p w:rsidR="006A5A17" w:rsidRDefault="006A5A17" w:rsidP="004211EA"/>
        </w:tc>
        <w:tc>
          <w:tcPr>
            <w:tcW w:w="3433" w:type="dxa"/>
            <w:shd w:val="clear" w:color="auto" w:fill="BFBFBF" w:themeFill="background1" w:themeFillShade="BF"/>
          </w:tcPr>
          <w:p w:rsidR="006A5A17" w:rsidRDefault="006A5A17" w:rsidP="004211EA">
            <w:r>
              <w:rPr>
                <w:rFonts w:hint="eastAsia"/>
              </w:rPr>
              <w:t>オペレータ</w:t>
            </w:r>
          </w:p>
        </w:tc>
        <w:tc>
          <w:tcPr>
            <w:tcW w:w="3293" w:type="dxa"/>
            <w:shd w:val="clear" w:color="auto" w:fill="BFBFBF" w:themeFill="background1" w:themeFillShade="BF"/>
          </w:tcPr>
          <w:p w:rsidR="006A5A17" w:rsidRDefault="006A5A17" w:rsidP="004211EA">
            <w:r>
              <w:rPr>
                <w:rFonts w:hint="eastAsia"/>
              </w:rPr>
              <w:t>説明</w:t>
            </w:r>
          </w:p>
        </w:tc>
      </w:tr>
      <w:tr w:rsidR="006A5A17" w:rsidTr="004211EA">
        <w:trPr>
          <w:trHeight w:val="356"/>
        </w:trPr>
        <w:tc>
          <w:tcPr>
            <w:tcW w:w="1994" w:type="dxa"/>
            <w:vMerge/>
          </w:tcPr>
          <w:p w:rsidR="006A5A17" w:rsidRDefault="006A5A17" w:rsidP="004211EA"/>
        </w:tc>
        <w:tc>
          <w:tcPr>
            <w:tcW w:w="3433" w:type="dxa"/>
          </w:tcPr>
          <w:p w:rsidR="006A5A17" w:rsidRDefault="006A5A17" w:rsidP="004211EA">
            <w:r>
              <w:rPr>
                <w:rFonts w:asciiTheme="majorEastAsia" w:eastAsiaTheme="majorEastAsia" w:hAnsiTheme="majorEastAsia" w:hint="eastAsia"/>
              </w:rPr>
              <w:t>+=</w:t>
            </w:r>
          </w:p>
        </w:tc>
        <w:tc>
          <w:tcPr>
            <w:tcW w:w="3293" w:type="dxa"/>
          </w:tcPr>
          <w:p w:rsidR="006A5A17" w:rsidRDefault="006A5A17" w:rsidP="004211EA">
            <w:r>
              <w:rPr>
                <w:rFonts w:hint="eastAsia"/>
              </w:rPr>
              <w:t>リストに指定した</w:t>
            </w:r>
            <w:r>
              <w:rPr>
                <w:rFonts w:hint="eastAsia"/>
              </w:rPr>
              <w:t>BlockInfo</w:t>
            </w:r>
            <w:r>
              <w:rPr>
                <w:rFonts w:hint="eastAsia"/>
              </w:rPr>
              <w:t>のポインタを追加する</w:t>
            </w:r>
          </w:p>
        </w:tc>
      </w:tr>
    </w:tbl>
    <w:p w:rsidR="00B768E4" w:rsidRDefault="00B768E4">
      <w:pPr>
        <w:widowControl/>
        <w:jc w:val="left"/>
        <w:rPr>
          <w:rFonts w:ascii="ＭＳ 明朝" w:hAnsi="Arial"/>
          <w:b/>
          <w:sz w:val="24"/>
        </w:rPr>
      </w:pPr>
    </w:p>
    <w:p w:rsidR="00BD21BE" w:rsidRDefault="00BD21BE">
      <w:pPr>
        <w:widowControl/>
        <w:jc w:val="left"/>
        <w:rPr>
          <w:b/>
          <w:bCs/>
          <w:szCs w:val="21"/>
        </w:rPr>
      </w:pPr>
      <w:r>
        <w:br w:type="page"/>
      </w:r>
    </w:p>
    <w:p w:rsidR="00E46B6D" w:rsidRDefault="001174F5" w:rsidP="001174F5">
      <w:pPr>
        <w:pStyle w:val="ae"/>
        <w:rPr>
          <w:rFonts w:ascii="ＭＳ 明朝" w:hAnsi="Arial"/>
          <w:b w:val="0"/>
          <w:sz w:val="24"/>
        </w:rPr>
      </w:pPr>
      <w:bookmarkStart w:id="1358" w:name="_Toc444758112"/>
      <w:bookmarkStart w:id="1359" w:name="_Toc444763247"/>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7</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4</w:t>
      </w:r>
      <w:r w:rsidR="00493A98">
        <w:fldChar w:fldCharType="end"/>
      </w:r>
      <w:r>
        <w:rPr>
          <w:rFonts w:hint="eastAsia"/>
        </w:rPr>
        <w:t xml:space="preserve"> SimulinkXML</w:t>
      </w:r>
      <w:r>
        <w:rPr>
          <w:rFonts w:hint="eastAsia"/>
        </w:rPr>
        <w:t>モジュールの型一覧</w:t>
      </w:r>
      <w:bookmarkEnd w:id="1358"/>
      <w:bookmarkEnd w:id="1359"/>
    </w:p>
    <w:tbl>
      <w:tblPr>
        <w:tblStyle w:val="ad"/>
        <w:tblW w:w="0" w:type="auto"/>
        <w:tblLook w:val="04A0" w:firstRow="1" w:lastRow="0" w:firstColumn="1" w:lastColumn="0" w:noHBand="0" w:noVBand="1"/>
      </w:tblPr>
      <w:tblGrid>
        <w:gridCol w:w="4219"/>
        <w:gridCol w:w="4483"/>
      </w:tblGrid>
      <w:tr w:rsidR="00E46B6D" w:rsidTr="00E46B6D">
        <w:tc>
          <w:tcPr>
            <w:tcW w:w="4219" w:type="dxa"/>
            <w:shd w:val="clear" w:color="auto" w:fill="D9D9D9" w:themeFill="background1" w:themeFillShade="D9"/>
          </w:tcPr>
          <w:p w:rsidR="00E46B6D" w:rsidRPr="00E46B6D" w:rsidRDefault="00E46B6D" w:rsidP="00E46B6D">
            <w:pPr>
              <w:widowControl/>
              <w:jc w:val="center"/>
              <w:rPr>
                <w:rFonts w:asciiTheme="minorHAnsi" w:hAnsiTheme="minorHAnsi"/>
                <w:szCs w:val="21"/>
              </w:rPr>
            </w:pPr>
            <w:r>
              <w:rPr>
                <w:rFonts w:asciiTheme="minorHAnsi" w:hAnsiTheme="minorHAnsi" w:hint="eastAsia"/>
                <w:szCs w:val="21"/>
              </w:rPr>
              <w:t>型</w:t>
            </w:r>
          </w:p>
        </w:tc>
        <w:tc>
          <w:tcPr>
            <w:tcW w:w="4483" w:type="dxa"/>
            <w:shd w:val="clear" w:color="auto" w:fill="D9D9D9" w:themeFill="background1" w:themeFillShade="D9"/>
          </w:tcPr>
          <w:p w:rsidR="00E46B6D" w:rsidRPr="00E46B6D" w:rsidRDefault="00E46B6D" w:rsidP="00E46B6D">
            <w:pPr>
              <w:widowControl/>
              <w:jc w:val="center"/>
              <w:rPr>
                <w:rFonts w:asciiTheme="minorHAnsi" w:hAnsiTheme="minorHAnsi"/>
                <w:szCs w:val="21"/>
              </w:rPr>
            </w:pPr>
            <w:r>
              <w:rPr>
                <w:rFonts w:asciiTheme="minorHAnsi" w:hAnsiTheme="minorHAnsi" w:hint="eastAsia"/>
                <w:szCs w:val="21"/>
              </w:rPr>
              <w:t>説明</w:t>
            </w:r>
          </w:p>
        </w:tc>
      </w:tr>
      <w:tr w:rsidR="00E46B6D" w:rsidTr="00E46B6D">
        <w:tc>
          <w:tcPr>
            <w:tcW w:w="4219" w:type="dxa"/>
          </w:tcPr>
          <w:p w:rsidR="00E46B6D" w:rsidRPr="00E46B6D" w:rsidRDefault="00E46B6D">
            <w:pPr>
              <w:widowControl/>
              <w:jc w:val="left"/>
              <w:rPr>
                <w:rFonts w:asciiTheme="minorHAnsi" w:hAnsiTheme="minorHAnsi"/>
                <w:szCs w:val="21"/>
              </w:rPr>
            </w:pPr>
            <w:r w:rsidRPr="00E46B6D">
              <w:rPr>
                <w:rFonts w:asciiTheme="minorHAnsi" w:hAnsiTheme="minorHAnsi"/>
                <w:szCs w:val="21"/>
              </w:rPr>
              <w:t>ioport_map_T</w:t>
            </w:r>
          </w:p>
        </w:tc>
        <w:tc>
          <w:tcPr>
            <w:tcW w:w="4483" w:type="dxa"/>
          </w:tcPr>
          <w:p w:rsidR="00E46B6D" w:rsidRPr="00E46B6D" w:rsidRDefault="00E46B6D" w:rsidP="00E46B6D">
            <w:pPr>
              <w:widowControl/>
              <w:jc w:val="left"/>
              <w:rPr>
                <w:rFonts w:asciiTheme="minorHAnsi" w:hAnsiTheme="minorHAnsi"/>
                <w:szCs w:val="21"/>
              </w:rPr>
            </w:pPr>
            <w:r>
              <w:rPr>
                <w:rFonts w:asciiTheme="minorHAnsi" w:hAnsiTheme="minorHAnsi" w:hint="eastAsia"/>
                <w:szCs w:val="21"/>
              </w:rPr>
              <w:t>port</w:t>
            </w:r>
            <w:r>
              <w:rPr>
                <w:rFonts w:asciiTheme="minorHAnsi" w:hAnsiTheme="minorHAnsi" w:hint="eastAsia"/>
                <w:szCs w:val="21"/>
              </w:rPr>
              <w:t>をキーにした</w:t>
            </w:r>
            <w:r>
              <w:rPr>
                <w:rFonts w:asciiTheme="minorHAnsi" w:hAnsiTheme="minorHAnsi" w:hint="eastAsia"/>
                <w:szCs w:val="21"/>
              </w:rPr>
              <w:t>IOPort</w:t>
            </w:r>
            <w:r>
              <w:rPr>
                <w:rFonts w:asciiTheme="minorHAnsi" w:hAnsiTheme="minorHAnsi" w:hint="eastAsia"/>
                <w:szCs w:val="21"/>
              </w:rPr>
              <w:t>の連想配列</w:t>
            </w:r>
            <w:r>
              <w:rPr>
                <w:rFonts w:asciiTheme="minorHAnsi" w:hAnsiTheme="minorHAnsi" w:hint="eastAsia"/>
                <w:szCs w:val="21"/>
              </w:rPr>
              <w:t>(multimap)</w:t>
            </w:r>
          </w:p>
        </w:tc>
      </w:tr>
      <w:tr w:rsidR="00E46B6D" w:rsidTr="00E46B6D">
        <w:tc>
          <w:tcPr>
            <w:tcW w:w="4219" w:type="dxa"/>
          </w:tcPr>
          <w:p w:rsidR="00E46B6D" w:rsidRPr="00E46B6D" w:rsidRDefault="00E46B6D">
            <w:pPr>
              <w:widowControl/>
              <w:jc w:val="left"/>
              <w:rPr>
                <w:rFonts w:asciiTheme="minorHAnsi" w:hAnsiTheme="minorHAnsi"/>
                <w:szCs w:val="21"/>
              </w:rPr>
            </w:pPr>
            <w:r w:rsidRPr="00E46B6D">
              <w:rPr>
                <w:rFonts w:asciiTheme="minorHAnsi" w:hAnsiTheme="minorHAnsi"/>
                <w:szCs w:val="21"/>
              </w:rPr>
              <w:t>ioport_map_iterator</w:t>
            </w:r>
          </w:p>
        </w:tc>
        <w:tc>
          <w:tcPr>
            <w:tcW w:w="4483" w:type="dxa"/>
          </w:tcPr>
          <w:p w:rsidR="00E46B6D" w:rsidRPr="00E46B6D" w:rsidRDefault="00E46B6D">
            <w:pPr>
              <w:widowControl/>
              <w:jc w:val="left"/>
              <w:rPr>
                <w:rFonts w:asciiTheme="minorHAnsi" w:hAnsiTheme="minorHAnsi"/>
                <w:szCs w:val="21"/>
              </w:rPr>
            </w:pPr>
            <w:r>
              <w:rPr>
                <w:rFonts w:asciiTheme="minorHAnsi" w:hAnsiTheme="minorHAnsi" w:hint="eastAsia"/>
                <w:szCs w:val="21"/>
              </w:rPr>
              <w:t>上記の状態変更用イテレータ</w:t>
            </w:r>
          </w:p>
        </w:tc>
      </w:tr>
      <w:tr w:rsidR="00E46B6D" w:rsidTr="00E46B6D">
        <w:tc>
          <w:tcPr>
            <w:tcW w:w="4219" w:type="dxa"/>
          </w:tcPr>
          <w:p w:rsidR="00E46B6D" w:rsidRPr="00E46B6D" w:rsidRDefault="00E46B6D">
            <w:pPr>
              <w:widowControl/>
              <w:jc w:val="left"/>
              <w:rPr>
                <w:rFonts w:asciiTheme="minorHAnsi" w:hAnsiTheme="minorHAnsi"/>
                <w:szCs w:val="21"/>
              </w:rPr>
            </w:pPr>
            <w:r w:rsidRPr="00E46B6D">
              <w:rPr>
                <w:rFonts w:asciiTheme="minorHAnsi" w:hAnsiTheme="minorHAnsi"/>
                <w:szCs w:val="21"/>
              </w:rPr>
              <w:t>ioport_map_const_iterator</w:t>
            </w:r>
          </w:p>
        </w:tc>
        <w:tc>
          <w:tcPr>
            <w:tcW w:w="4483" w:type="dxa"/>
          </w:tcPr>
          <w:p w:rsidR="00E46B6D" w:rsidRPr="00E46B6D" w:rsidRDefault="00E46B6D">
            <w:pPr>
              <w:widowControl/>
              <w:jc w:val="left"/>
              <w:rPr>
                <w:rFonts w:asciiTheme="minorHAnsi" w:hAnsiTheme="minorHAnsi"/>
                <w:szCs w:val="21"/>
              </w:rPr>
            </w:pPr>
            <w:r>
              <w:rPr>
                <w:rFonts w:asciiTheme="minorHAnsi" w:hAnsiTheme="minorHAnsi" w:hint="eastAsia"/>
                <w:szCs w:val="21"/>
              </w:rPr>
              <w:t>上記の状態参照用イテレータ</w:t>
            </w:r>
          </w:p>
        </w:tc>
      </w:tr>
      <w:tr w:rsidR="00E46B6D" w:rsidTr="00E46B6D">
        <w:tc>
          <w:tcPr>
            <w:tcW w:w="4219" w:type="dxa"/>
            <w:tcBorders>
              <w:bottom w:val="single" w:sz="4" w:space="0" w:color="auto"/>
            </w:tcBorders>
          </w:tcPr>
          <w:p w:rsidR="00E46B6D" w:rsidRPr="00E46B6D" w:rsidRDefault="00E46B6D">
            <w:pPr>
              <w:widowControl/>
              <w:jc w:val="left"/>
              <w:rPr>
                <w:rFonts w:asciiTheme="minorHAnsi" w:hAnsiTheme="minorHAnsi"/>
                <w:szCs w:val="21"/>
              </w:rPr>
            </w:pPr>
            <w:r w:rsidRPr="00E46B6D">
              <w:rPr>
                <w:rFonts w:asciiTheme="minorHAnsi" w:hAnsiTheme="minorHAnsi"/>
                <w:szCs w:val="21"/>
              </w:rPr>
              <w:t>ioport_map_iterator_pair</w:t>
            </w:r>
          </w:p>
        </w:tc>
        <w:tc>
          <w:tcPr>
            <w:tcW w:w="4483" w:type="dxa"/>
            <w:tcBorders>
              <w:bottom w:val="single" w:sz="4" w:space="0" w:color="auto"/>
            </w:tcBorders>
          </w:tcPr>
          <w:p w:rsidR="00E46B6D" w:rsidRPr="00E46B6D" w:rsidRDefault="00E46B6D">
            <w:pPr>
              <w:widowControl/>
              <w:jc w:val="left"/>
              <w:rPr>
                <w:rFonts w:asciiTheme="minorHAnsi" w:hAnsiTheme="minorHAnsi"/>
                <w:szCs w:val="21"/>
              </w:rPr>
            </w:pPr>
            <w:r>
              <w:rPr>
                <w:rFonts w:asciiTheme="minorHAnsi" w:hAnsiTheme="minorHAnsi" w:hint="eastAsia"/>
                <w:szCs w:val="21"/>
              </w:rPr>
              <w:t>IOPort</w:t>
            </w:r>
            <w:r>
              <w:rPr>
                <w:rFonts w:asciiTheme="minorHAnsi" w:hAnsiTheme="minorHAnsi" w:hint="eastAsia"/>
                <w:szCs w:val="21"/>
              </w:rPr>
              <w:t>の連想配列の同一キーの要素の範囲を得る状態変更用の型</w:t>
            </w:r>
          </w:p>
        </w:tc>
      </w:tr>
      <w:tr w:rsidR="00E46B6D" w:rsidTr="00F076D6">
        <w:tc>
          <w:tcPr>
            <w:tcW w:w="4219" w:type="dxa"/>
            <w:tcBorders>
              <w:top w:val="single" w:sz="4" w:space="0" w:color="auto"/>
              <w:left w:val="single" w:sz="4" w:space="0" w:color="auto"/>
              <w:bottom w:val="single" w:sz="4" w:space="0" w:color="auto"/>
              <w:right w:val="single" w:sz="4" w:space="0" w:color="auto"/>
            </w:tcBorders>
          </w:tcPr>
          <w:p w:rsidR="00E46B6D" w:rsidRPr="00E46B6D" w:rsidRDefault="00E46B6D">
            <w:pPr>
              <w:widowControl/>
              <w:jc w:val="left"/>
              <w:rPr>
                <w:rFonts w:asciiTheme="minorHAnsi" w:hAnsiTheme="minorHAnsi"/>
                <w:szCs w:val="21"/>
              </w:rPr>
            </w:pPr>
            <w:r w:rsidRPr="00E46B6D">
              <w:rPr>
                <w:rFonts w:asciiTheme="minorHAnsi" w:hAnsiTheme="minorHAnsi"/>
                <w:szCs w:val="21"/>
              </w:rPr>
              <w:t>ioport_map_const_iterator_pair</w:t>
            </w:r>
          </w:p>
        </w:tc>
        <w:tc>
          <w:tcPr>
            <w:tcW w:w="4483" w:type="dxa"/>
            <w:tcBorders>
              <w:top w:val="single" w:sz="4" w:space="0" w:color="auto"/>
              <w:left w:val="single" w:sz="4" w:space="0" w:color="auto"/>
              <w:bottom w:val="single" w:sz="4" w:space="0" w:color="auto"/>
              <w:right w:val="single" w:sz="4" w:space="0" w:color="auto"/>
            </w:tcBorders>
          </w:tcPr>
          <w:p w:rsidR="00E46B6D" w:rsidRPr="00E46B6D" w:rsidRDefault="00E46B6D">
            <w:pPr>
              <w:widowControl/>
              <w:jc w:val="left"/>
              <w:rPr>
                <w:rFonts w:asciiTheme="minorHAnsi" w:hAnsiTheme="minorHAnsi"/>
                <w:szCs w:val="21"/>
              </w:rPr>
            </w:pPr>
            <w:r>
              <w:rPr>
                <w:rFonts w:asciiTheme="minorHAnsi" w:hAnsiTheme="minorHAnsi" w:hint="eastAsia"/>
                <w:szCs w:val="21"/>
              </w:rPr>
              <w:t>IOPort</w:t>
            </w:r>
            <w:r>
              <w:rPr>
                <w:rFonts w:asciiTheme="minorHAnsi" w:hAnsiTheme="minorHAnsi" w:hint="eastAsia"/>
                <w:szCs w:val="21"/>
              </w:rPr>
              <w:t>の連想配列の同一キーの要素の範囲を得る状態参照用の型</w:t>
            </w:r>
          </w:p>
        </w:tc>
      </w:tr>
      <w:tr w:rsidR="00E46B6D" w:rsidTr="00F076D6">
        <w:tc>
          <w:tcPr>
            <w:tcW w:w="4219" w:type="dxa"/>
            <w:tcBorders>
              <w:top w:val="single" w:sz="4" w:space="0" w:color="auto"/>
            </w:tcBorders>
          </w:tcPr>
          <w:p w:rsidR="00E46B6D" w:rsidRPr="00E46B6D" w:rsidRDefault="00E46B6D">
            <w:pPr>
              <w:widowControl/>
              <w:jc w:val="left"/>
              <w:rPr>
                <w:rFonts w:asciiTheme="minorHAnsi" w:hAnsiTheme="minorHAnsi"/>
                <w:szCs w:val="21"/>
              </w:rPr>
            </w:pPr>
            <w:r w:rsidRPr="00E46B6D">
              <w:rPr>
                <w:rFonts w:asciiTheme="minorHAnsi" w:hAnsiTheme="minorHAnsi"/>
                <w:szCs w:val="21"/>
              </w:rPr>
              <w:t>block_map_T</w:t>
            </w:r>
          </w:p>
        </w:tc>
        <w:tc>
          <w:tcPr>
            <w:tcW w:w="4483" w:type="dxa"/>
            <w:tcBorders>
              <w:top w:val="single" w:sz="4" w:space="0" w:color="auto"/>
            </w:tcBorders>
          </w:tcPr>
          <w:p w:rsidR="00E46B6D" w:rsidRPr="00E46B6D" w:rsidRDefault="00E46B6D">
            <w:pPr>
              <w:widowControl/>
              <w:jc w:val="left"/>
              <w:rPr>
                <w:rFonts w:asciiTheme="minorHAnsi" w:hAnsiTheme="minorHAnsi"/>
                <w:szCs w:val="21"/>
              </w:rPr>
            </w:pPr>
            <w:r>
              <w:rPr>
                <w:rFonts w:asciiTheme="minorHAnsi" w:hAnsiTheme="minorHAnsi" w:hint="eastAsia"/>
                <w:szCs w:val="21"/>
              </w:rPr>
              <w:t>ブロック名をキーとした</w:t>
            </w:r>
            <w:r>
              <w:rPr>
                <w:rFonts w:asciiTheme="minorHAnsi" w:hAnsiTheme="minorHAnsi" w:hint="eastAsia"/>
                <w:szCs w:val="21"/>
              </w:rPr>
              <w:t>BlockInfo</w:t>
            </w:r>
            <w:r>
              <w:rPr>
                <w:rFonts w:asciiTheme="minorHAnsi" w:hAnsiTheme="minorHAnsi" w:hint="eastAsia"/>
                <w:szCs w:val="21"/>
              </w:rPr>
              <w:t>の連想配列</w:t>
            </w:r>
            <w:r>
              <w:rPr>
                <w:rFonts w:asciiTheme="minorHAnsi" w:hAnsiTheme="minorHAnsi" w:hint="eastAsia"/>
                <w:szCs w:val="21"/>
              </w:rPr>
              <w:t>(map)</w:t>
            </w:r>
          </w:p>
        </w:tc>
      </w:tr>
      <w:tr w:rsidR="00E46B6D" w:rsidTr="00E46B6D">
        <w:tc>
          <w:tcPr>
            <w:tcW w:w="4219" w:type="dxa"/>
          </w:tcPr>
          <w:p w:rsidR="00E46B6D" w:rsidRPr="00E46B6D" w:rsidRDefault="00E46B6D">
            <w:pPr>
              <w:widowControl/>
              <w:jc w:val="left"/>
              <w:rPr>
                <w:rFonts w:asciiTheme="minorHAnsi" w:hAnsiTheme="minorHAnsi"/>
                <w:szCs w:val="21"/>
              </w:rPr>
            </w:pPr>
            <w:r w:rsidRPr="00E46B6D">
              <w:rPr>
                <w:rFonts w:asciiTheme="minorHAnsi" w:hAnsiTheme="minorHAnsi"/>
                <w:szCs w:val="21"/>
              </w:rPr>
              <w:t>block_map_iterator</w:t>
            </w:r>
          </w:p>
        </w:tc>
        <w:tc>
          <w:tcPr>
            <w:tcW w:w="4483" w:type="dxa"/>
          </w:tcPr>
          <w:p w:rsidR="00E46B6D" w:rsidRPr="00E46B6D" w:rsidRDefault="00E46B6D" w:rsidP="008F1ED7">
            <w:pPr>
              <w:widowControl/>
              <w:jc w:val="left"/>
              <w:rPr>
                <w:rFonts w:asciiTheme="minorHAnsi" w:hAnsiTheme="minorHAnsi"/>
                <w:szCs w:val="21"/>
              </w:rPr>
            </w:pPr>
            <w:r>
              <w:rPr>
                <w:rFonts w:asciiTheme="minorHAnsi" w:hAnsiTheme="minorHAnsi" w:hint="eastAsia"/>
                <w:szCs w:val="21"/>
              </w:rPr>
              <w:t>上記の状態変更用イテレータ</w:t>
            </w:r>
          </w:p>
        </w:tc>
      </w:tr>
      <w:tr w:rsidR="00E46B6D" w:rsidTr="00E46B6D">
        <w:tc>
          <w:tcPr>
            <w:tcW w:w="4219" w:type="dxa"/>
          </w:tcPr>
          <w:p w:rsidR="00E46B6D" w:rsidRPr="00E46B6D" w:rsidRDefault="00E46B6D">
            <w:pPr>
              <w:widowControl/>
              <w:jc w:val="left"/>
              <w:rPr>
                <w:rFonts w:asciiTheme="minorHAnsi" w:hAnsiTheme="minorHAnsi"/>
                <w:szCs w:val="21"/>
              </w:rPr>
            </w:pPr>
            <w:r w:rsidRPr="00E46B6D">
              <w:rPr>
                <w:rFonts w:asciiTheme="minorHAnsi" w:hAnsiTheme="minorHAnsi"/>
                <w:szCs w:val="21"/>
              </w:rPr>
              <w:t>block_map_const_iterator</w:t>
            </w:r>
          </w:p>
        </w:tc>
        <w:tc>
          <w:tcPr>
            <w:tcW w:w="4483" w:type="dxa"/>
          </w:tcPr>
          <w:p w:rsidR="00E46B6D" w:rsidRPr="00E46B6D" w:rsidRDefault="00E46B6D" w:rsidP="008F1ED7">
            <w:pPr>
              <w:widowControl/>
              <w:jc w:val="left"/>
              <w:rPr>
                <w:rFonts w:asciiTheme="minorHAnsi" w:hAnsiTheme="minorHAnsi"/>
                <w:szCs w:val="21"/>
              </w:rPr>
            </w:pPr>
            <w:r>
              <w:rPr>
                <w:rFonts w:asciiTheme="minorHAnsi" w:hAnsiTheme="minorHAnsi" w:hint="eastAsia"/>
                <w:szCs w:val="21"/>
              </w:rPr>
              <w:t>上記の状態参照用イテレータ</w:t>
            </w:r>
          </w:p>
        </w:tc>
      </w:tr>
      <w:tr w:rsidR="00E22244" w:rsidTr="00E46B6D">
        <w:tc>
          <w:tcPr>
            <w:tcW w:w="4219" w:type="dxa"/>
          </w:tcPr>
          <w:p w:rsidR="00E22244" w:rsidRPr="00E46B6D" w:rsidRDefault="00E22244">
            <w:pPr>
              <w:widowControl/>
              <w:jc w:val="left"/>
              <w:rPr>
                <w:rFonts w:asciiTheme="minorHAnsi" w:hAnsiTheme="minorHAnsi"/>
                <w:szCs w:val="21"/>
              </w:rPr>
            </w:pPr>
            <w:r>
              <w:rPr>
                <w:rFonts w:asciiTheme="minorHAnsi" w:hAnsiTheme="minorHAnsi" w:hint="eastAsia"/>
                <w:szCs w:val="21"/>
              </w:rPr>
              <w:t>block_list_T</w:t>
            </w:r>
          </w:p>
        </w:tc>
        <w:tc>
          <w:tcPr>
            <w:tcW w:w="4483" w:type="dxa"/>
          </w:tcPr>
          <w:p w:rsidR="00E22244" w:rsidRDefault="00E22244" w:rsidP="008F1ED7">
            <w:pPr>
              <w:widowControl/>
              <w:jc w:val="left"/>
              <w:rPr>
                <w:rFonts w:asciiTheme="minorHAnsi" w:hAnsiTheme="minorHAnsi"/>
                <w:szCs w:val="21"/>
              </w:rPr>
            </w:pPr>
            <w:r>
              <w:rPr>
                <w:rFonts w:asciiTheme="minorHAnsi" w:hAnsiTheme="minorHAnsi" w:hint="eastAsia"/>
                <w:szCs w:val="21"/>
              </w:rPr>
              <w:t>BlockInfo</w:t>
            </w:r>
            <w:r>
              <w:rPr>
                <w:rFonts w:asciiTheme="minorHAnsi" w:hAnsiTheme="minorHAnsi" w:hint="eastAsia"/>
                <w:szCs w:val="21"/>
              </w:rPr>
              <w:t>のポインタの</w:t>
            </w:r>
            <w:r>
              <w:rPr>
                <w:rFonts w:asciiTheme="minorHAnsi" w:hAnsiTheme="minorHAnsi" w:hint="eastAsia"/>
                <w:szCs w:val="21"/>
              </w:rPr>
              <w:t>vector</w:t>
            </w:r>
          </w:p>
        </w:tc>
      </w:tr>
      <w:tr w:rsidR="00E22244" w:rsidTr="00E46B6D">
        <w:tc>
          <w:tcPr>
            <w:tcW w:w="4219" w:type="dxa"/>
          </w:tcPr>
          <w:p w:rsidR="00E22244" w:rsidRDefault="00E22244">
            <w:pPr>
              <w:widowControl/>
              <w:jc w:val="left"/>
              <w:rPr>
                <w:rFonts w:asciiTheme="minorHAnsi" w:hAnsiTheme="minorHAnsi"/>
                <w:szCs w:val="21"/>
              </w:rPr>
            </w:pPr>
            <w:r>
              <w:rPr>
                <w:rFonts w:asciiTheme="minorHAnsi" w:hAnsiTheme="minorHAnsi" w:hint="eastAsia"/>
                <w:szCs w:val="21"/>
              </w:rPr>
              <w:t>block_list_iterator</w:t>
            </w:r>
          </w:p>
        </w:tc>
        <w:tc>
          <w:tcPr>
            <w:tcW w:w="4483" w:type="dxa"/>
          </w:tcPr>
          <w:p w:rsidR="00E22244" w:rsidRDefault="00E22244" w:rsidP="008F1ED7">
            <w:pPr>
              <w:widowControl/>
              <w:jc w:val="left"/>
              <w:rPr>
                <w:rFonts w:asciiTheme="minorHAnsi" w:hAnsiTheme="minorHAnsi"/>
                <w:szCs w:val="21"/>
              </w:rPr>
            </w:pPr>
            <w:r>
              <w:rPr>
                <w:rFonts w:asciiTheme="minorHAnsi" w:hAnsiTheme="minorHAnsi" w:hint="eastAsia"/>
                <w:szCs w:val="21"/>
              </w:rPr>
              <w:t>上記の状態変更用イテレータ</w:t>
            </w:r>
          </w:p>
        </w:tc>
      </w:tr>
      <w:tr w:rsidR="00E22244" w:rsidTr="00E46B6D">
        <w:tc>
          <w:tcPr>
            <w:tcW w:w="4219" w:type="dxa"/>
          </w:tcPr>
          <w:p w:rsidR="00E22244" w:rsidRDefault="00E22244">
            <w:pPr>
              <w:widowControl/>
              <w:jc w:val="left"/>
              <w:rPr>
                <w:rFonts w:asciiTheme="minorHAnsi" w:hAnsiTheme="minorHAnsi"/>
                <w:szCs w:val="21"/>
              </w:rPr>
            </w:pPr>
            <w:r>
              <w:rPr>
                <w:rFonts w:asciiTheme="minorHAnsi" w:hAnsiTheme="minorHAnsi" w:hint="eastAsia"/>
                <w:szCs w:val="21"/>
              </w:rPr>
              <w:t>block_list_const_iterator</w:t>
            </w:r>
          </w:p>
        </w:tc>
        <w:tc>
          <w:tcPr>
            <w:tcW w:w="4483" w:type="dxa"/>
          </w:tcPr>
          <w:p w:rsidR="00E22244" w:rsidRDefault="00E22244" w:rsidP="008F1ED7">
            <w:pPr>
              <w:widowControl/>
              <w:jc w:val="left"/>
              <w:rPr>
                <w:rFonts w:asciiTheme="minorHAnsi" w:hAnsiTheme="minorHAnsi"/>
                <w:szCs w:val="21"/>
              </w:rPr>
            </w:pPr>
            <w:r>
              <w:rPr>
                <w:rFonts w:asciiTheme="minorHAnsi" w:hAnsiTheme="minorHAnsi" w:hint="eastAsia"/>
                <w:szCs w:val="21"/>
              </w:rPr>
              <w:t>上記の状態参照用イテレータ</w:t>
            </w:r>
          </w:p>
        </w:tc>
      </w:tr>
      <w:tr w:rsidR="00E22244" w:rsidTr="00E46B6D">
        <w:tc>
          <w:tcPr>
            <w:tcW w:w="4219" w:type="dxa"/>
          </w:tcPr>
          <w:p w:rsidR="00E22244" w:rsidRDefault="00E22244">
            <w:pPr>
              <w:widowControl/>
              <w:jc w:val="left"/>
              <w:rPr>
                <w:rFonts w:asciiTheme="minorHAnsi" w:hAnsiTheme="minorHAnsi"/>
                <w:szCs w:val="21"/>
              </w:rPr>
            </w:pPr>
            <w:r>
              <w:rPr>
                <w:rFonts w:asciiTheme="minorHAnsi" w:hAnsiTheme="minorHAnsi" w:hint="eastAsia"/>
                <w:szCs w:val="21"/>
              </w:rPr>
              <w:t>const_block_list_iterator</w:t>
            </w:r>
          </w:p>
        </w:tc>
        <w:tc>
          <w:tcPr>
            <w:tcW w:w="4483" w:type="dxa"/>
          </w:tcPr>
          <w:p w:rsidR="00E22244" w:rsidRDefault="006A5A17" w:rsidP="008F1ED7">
            <w:pPr>
              <w:widowControl/>
              <w:jc w:val="left"/>
              <w:rPr>
                <w:rFonts w:asciiTheme="minorHAnsi" w:hAnsiTheme="minorHAnsi"/>
                <w:szCs w:val="21"/>
              </w:rPr>
            </w:pPr>
            <w:r>
              <w:rPr>
                <w:rFonts w:asciiTheme="minorHAnsi" w:hAnsiTheme="minorHAnsi" w:hint="eastAsia"/>
                <w:szCs w:val="21"/>
              </w:rPr>
              <w:t>書き換え不可能</w:t>
            </w:r>
            <w:r>
              <w:rPr>
                <w:rFonts w:asciiTheme="minorHAnsi" w:hAnsiTheme="minorHAnsi" w:hint="eastAsia"/>
                <w:szCs w:val="21"/>
              </w:rPr>
              <w:t>(const)</w:t>
            </w:r>
            <w:r>
              <w:rPr>
                <w:rFonts w:asciiTheme="minorHAnsi" w:hAnsiTheme="minorHAnsi" w:hint="eastAsia"/>
                <w:szCs w:val="21"/>
              </w:rPr>
              <w:t>の</w:t>
            </w:r>
            <w:r>
              <w:rPr>
                <w:rFonts w:asciiTheme="minorHAnsi" w:hAnsiTheme="minorHAnsi" w:hint="eastAsia"/>
                <w:szCs w:val="21"/>
              </w:rPr>
              <w:t>BlockInfo</w:t>
            </w:r>
            <w:r>
              <w:rPr>
                <w:rFonts w:asciiTheme="minorHAnsi" w:hAnsiTheme="minorHAnsi" w:hint="eastAsia"/>
                <w:szCs w:val="21"/>
              </w:rPr>
              <w:t>のポインタの</w:t>
            </w:r>
            <w:r w:rsidR="00E22244">
              <w:rPr>
                <w:rFonts w:asciiTheme="minorHAnsi" w:hAnsiTheme="minorHAnsi" w:hint="eastAsia"/>
                <w:szCs w:val="21"/>
              </w:rPr>
              <w:t>状態変更用イテレータ</w:t>
            </w:r>
          </w:p>
        </w:tc>
      </w:tr>
      <w:tr w:rsidR="00E22244" w:rsidTr="00E46B6D">
        <w:tc>
          <w:tcPr>
            <w:tcW w:w="4219" w:type="dxa"/>
          </w:tcPr>
          <w:p w:rsidR="00E22244" w:rsidRDefault="00E22244">
            <w:pPr>
              <w:widowControl/>
              <w:jc w:val="left"/>
              <w:rPr>
                <w:rFonts w:asciiTheme="minorHAnsi" w:hAnsiTheme="minorHAnsi"/>
                <w:szCs w:val="21"/>
              </w:rPr>
            </w:pPr>
            <w:r>
              <w:rPr>
                <w:rFonts w:asciiTheme="minorHAnsi" w:hAnsiTheme="minorHAnsi" w:hint="eastAsia"/>
                <w:szCs w:val="21"/>
              </w:rPr>
              <w:t>const_block_list_const_iterator</w:t>
            </w:r>
          </w:p>
        </w:tc>
        <w:tc>
          <w:tcPr>
            <w:tcW w:w="4483" w:type="dxa"/>
          </w:tcPr>
          <w:p w:rsidR="00E22244" w:rsidRDefault="00E22244" w:rsidP="008F1ED7">
            <w:pPr>
              <w:widowControl/>
              <w:jc w:val="left"/>
              <w:rPr>
                <w:rFonts w:asciiTheme="minorHAnsi" w:hAnsiTheme="minorHAnsi"/>
                <w:szCs w:val="21"/>
              </w:rPr>
            </w:pPr>
            <w:r>
              <w:rPr>
                <w:rFonts w:asciiTheme="minorHAnsi" w:hAnsiTheme="minorHAnsi" w:hint="eastAsia"/>
                <w:szCs w:val="21"/>
              </w:rPr>
              <w:t>上記の状態参照用イテレータ</w:t>
            </w:r>
          </w:p>
        </w:tc>
      </w:tr>
      <w:tr w:rsidR="00E22244" w:rsidTr="00E46B6D">
        <w:tc>
          <w:tcPr>
            <w:tcW w:w="4219" w:type="dxa"/>
          </w:tcPr>
          <w:p w:rsidR="00E22244" w:rsidRDefault="00E22244">
            <w:pPr>
              <w:widowControl/>
              <w:jc w:val="left"/>
              <w:rPr>
                <w:rFonts w:asciiTheme="minorHAnsi" w:hAnsiTheme="minorHAnsi"/>
                <w:szCs w:val="21"/>
              </w:rPr>
            </w:pPr>
            <w:r>
              <w:rPr>
                <w:rFonts w:asciiTheme="minorHAnsi" w:hAnsiTheme="minorHAnsi" w:hint="eastAsia"/>
                <w:szCs w:val="21"/>
              </w:rPr>
              <w:t>var_list_T</w:t>
            </w:r>
          </w:p>
        </w:tc>
        <w:tc>
          <w:tcPr>
            <w:tcW w:w="4483" w:type="dxa"/>
          </w:tcPr>
          <w:p w:rsidR="00E22244" w:rsidRDefault="00E22244" w:rsidP="008F1ED7">
            <w:pPr>
              <w:widowControl/>
              <w:jc w:val="left"/>
              <w:rPr>
                <w:rFonts w:asciiTheme="minorHAnsi" w:hAnsiTheme="minorHAnsi"/>
                <w:szCs w:val="21"/>
              </w:rPr>
            </w:pPr>
            <w:r>
              <w:rPr>
                <w:rFonts w:asciiTheme="minorHAnsi" w:hAnsiTheme="minorHAnsi" w:hint="eastAsia"/>
                <w:szCs w:val="21"/>
              </w:rPr>
              <w:t>&lt;var&gt;</w:t>
            </w:r>
            <w:r>
              <w:rPr>
                <w:rFonts w:asciiTheme="minorHAnsi" w:hAnsiTheme="minorHAnsi" w:hint="eastAsia"/>
                <w:szCs w:val="21"/>
              </w:rPr>
              <w:t>タグに対応する型</w:t>
            </w:r>
            <w:r>
              <w:rPr>
                <w:rFonts w:asciiTheme="minorHAnsi" w:hAnsiTheme="minorHAnsi" w:hint="eastAsia"/>
                <w:szCs w:val="21"/>
              </w:rPr>
              <w:t>var_T</w:t>
            </w:r>
            <w:r>
              <w:rPr>
                <w:rFonts w:asciiTheme="minorHAnsi" w:hAnsiTheme="minorHAnsi" w:hint="eastAsia"/>
                <w:szCs w:val="21"/>
              </w:rPr>
              <w:t>のポインタの</w:t>
            </w:r>
            <w:r>
              <w:rPr>
                <w:rFonts w:asciiTheme="minorHAnsi" w:hAnsiTheme="minorHAnsi" w:hint="eastAsia"/>
                <w:szCs w:val="21"/>
              </w:rPr>
              <w:t>vecotor</w:t>
            </w:r>
          </w:p>
        </w:tc>
      </w:tr>
      <w:tr w:rsidR="00E22244" w:rsidTr="00E46B6D">
        <w:tc>
          <w:tcPr>
            <w:tcW w:w="4219" w:type="dxa"/>
          </w:tcPr>
          <w:p w:rsidR="00E22244" w:rsidRDefault="00E22244">
            <w:pPr>
              <w:widowControl/>
              <w:jc w:val="left"/>
              <w:rPr>
                <w:rFonts w:asciiTheme="minorHAnsi" w:hAnsiTheme="minorHAnsi"/>
                <w:szCs w:val="21"/>
              </w:rPr>
            </w:pPr>
            <w:r>
              <w:rPr>
                <w:rFonts w:asciiTheme="minorHAnsi" w:hAnsiTheme="minorHAnsi" w:hint="eastAsia"/>
                <w:szCs w:val="21"/>
              </w:rPr>
              <w:t>block_connect_list_T</w:t>
            </w:r>
          </w:p>
        </w:tc>
        <w:tc>
          <w:tcPr>
            <w:tcW w:w="4483" w:type="dxa"/>
          </w:tcPr>
          <w:p w:rsidR="00E22244" w:rsidRDefault="004731CC" w:rsidP="008F1ED7">
            <w:pPr>
              <w:widowControl/>
              <w:jc w:val="left"/>
              <w:rPr>
                <w:rFonts w:asciiTheme="minorHAnsi" w:hAnsiTheme="minorHAnsi"/>
                <w:szCs w:val="21"/>
              </w:rPr>
            </w:pPr>
            <w:r>
              <w:rPr>
                <w:rFonts w:asciiTheme="minorHAnsi" w:hAnsiTheme="minorHAnsi" w:hint="eastAsia"/>
                <w:szCs w:val="21"/>
              </w:rPr>
              <w:t>BlockConnect</w:t>
            </w:r>
            <w:r>
              <w:rPr>
                <w:rFonts w:asciiTheme="minorHAnsi" w:hAnsiTheme="minorHAnsi" w:hint="eastAsia"/>
                <w:szCs w:val="21"/>
              </w:rPr>
              <w:t>の</w:t>
            </w:r>
            <w:r>
              <w:rPr>
                <w:rFonts w:asciiTheme="minorHAnsi" w:hAnsiTheme="minorHAnsi" w:hint="eastAsia"/>
                <w:szCs w:val="21"/>
              </w:rPr>
              <w:t>vector</w:t>
            </w:r>
          </w:p>
        </w:tc>
      </w:tr>
      <w:tr w:rsidR="00E22244" w:rsidTr="00E46B6D">
        <w:tc>
          <w:tcPr>
            <w:tcW w:w="4219" w:type="dxa"/>
          </w:tcPr>
          <w:p w:rsidR="00E22244" w:rsidRDefault="004731CC">
            <w:pPr>
              <w:widowControl/>
              <w:jc w:val="left"/>
              <w:rPr>
                <w:rFonts w:asciiTheme="minorHAnsi" w:hAnsiTheme="minorHAnsi"/>
                <w:szCs w:val="21"/>
              </w:rPr>
            </w:pPr>
            <w:r>
              <w:rPr>
                <w:rFonts w:asciiTheme="minorHAnsi" w:hAnsiTheme="minorHAnsi" w:hint="eastAsia"/>
                <w:szCs w:val="21"/>
              </w:rPr>
              <w:t>marklist_T</w:t>
            </w:r>
          </w:p>
        </w:tc>
        <w:tc>
          <w:tcPr>
            <w:tcW w:w="4483" w:type="dxa"/>
          </w:tcPr>
          <w:p w:rsidR="00E22244" w:rsidRDefault="004731CC" w:rsidP="008F1ED7">
            <w:pPr>
              <w:widowControl/>
              <w:jc w:val="left"/>
              <w:rPr>
                <w:rFonts w:asciiTheme="minorHAnsi" w:hAnsiTheme="minorHAnsi"/>
                <w:szCs w:val="21"/>
              </w:rPr>
            </w:pPr>
            <w:r>
              <w:rPr>
                <w:rFonts w:asciiTheme="minorHAnsi" w:hAnsiTheme="minorHAnsi" w:hint="eastAsia"/>
                <w:szCs w:val="21"/>
              </w:rPr>
              <w:t>c_mark</w:t>
            </w:r>
            <w:r>
              <w:rPr>
                <w:rFonts w:asciiTheme="minorHAnsi" w:hAnsiTheme="minorHAnsi" w:hint="eastAsia"/>
                <w:szCs w:val="21"/>
              </w:rPr>
              <w:t>の</w:t>
            </w:r>
            <w:r>
              <w:rPr>
                <w:rFonts w:asciiTheme="minorHAnsi" w:hAnsiTheme="minorHAnsi" w:hint="eastAsia"/>
                <w:szCs w:val="21"/>
              </w:rPr>
              <w:t>vector</w:t>
            </w:r>
          </w:p>
        </w:tc>
      </w:tr>
    </w:tbl>
    <w:p w:rsidR="00E46B6D" w:rsidRDefault="00E46B6D">
      <w:pPr>
        <w:widowControl/>
        <w:jc w:val="left"/>
        <w:rPr>
          <w:rFonts w:ascii="ＭＳ 明朝" w:hAnsi="Arial"/>
          <w:b/>
          <w:sz w:val="24"/>
        </w:rPr>
      </w:pPr>
    </w:p>
    <w:p w:rsidR="00493A98" w:rsidRDefault="00493A98" w:rsidP="00493A98">
      <w:pPr>
        <w:pStyle w:val="ae"/>
        <w:rPr>
          <w:rFonts w:ascii="ＭＳ 明朝" w:hAnsi="Arial"/>
          <w:b w:val="0"/>
          <w:sz w:val="24"/>
        </w:rPr>
      </w:pPr>
      <w:bookmarkStart w:id="1360" w:name="_Toc444758113"/>
      <w:bookmarkStart w:id="1361" w:name="_Toc44476324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72DE0">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72DE0">
        <w:rPr>
          <w:noProof/>
        </w:rPr>
        <w:t>5</w:t>
      </w:r>
      <w:r>
        <w:fldChar w:fldCharType="end"/>
      </w:r>
      <w:r>
        <w:rPr>
          <w:rFonts w:hint="eastAsia"/>
        </w:rPr>
        <w:t xml:space="preserve"> SimulinkXML</w:t>
      </w:r>
      <w:r w:rsidR="002F7943">
        <w:rPr>
          <w:rFonts w:hint="eastAsia"/>
        </w:rPr>
        <w:t>モジュール</w:t>
      </w:r>
      <w:r>
        <w:rPr>
          <w:rFonts w:hint="eastAsia"/>
        </w:rPr>
        <w:t>の関数の一覧</w:t>
      </w:r>
      <w:bookmarkEnd w:id="1360"/>
      <w:bookmarkEnd w:id="1361"/>
    </w:p>
    <w:tbl>
      <w:tblPr>
        <w:tblStyle w:val="ad"/>
        <w:tblW w:w="0" w:type="auto"/>
        <w:tblLook w:val="04A0" w:firstRow="1" w:lastRow="0" w:firstColumn="1" w:lastColumn="0" w:noHBand="0" w:noVBand="1"/>
      </w:tblPr>
      <w:tblGrid>
        <w:gridCol w:w="4351"/>
        <w:gridCol w:w="4351"/>
      </w:tblGrid>
      <w:tr w:rsidR="00C7178C" w:rsidTr="00C7178C">
        <w:tc>
          <w:tcPr>
            <w:tcW w:w="4351" w:type="dxa"/>
            <w:shd w:val="clear" w:color="auto" w:fill="BFBFBF" w:themeFill="background1" w:themeFillShade="BF"/>
          </w:tcPr>
          <w:p w:rsidR="00C7178C" w:rsidRPr="00C7178C" w:rsidRDefault="00C7178C" w:rsidP="00C7178C">
            <w:pPr>
              <w:widowControl/>
              <w:jc w:val="center"/>
              <w:rPr>
                <w:rFonts w:ascii="ＭＳ 明朝" w:hAnsi="Arial"/>
                <w:szCs w:val="21"/>
              </w:rPr>
            </w:pPr>
            <w:r w:rsidRPr="00C7178C">
              <w:rPr>
                <w:rFonts w:ascii="ＭＳ 明朝" w:hAnsi="Arial" w:hint="eastAsia"/>
                <w:szCs w:val="21"/>
              </w:rPr>
              <w:t>関数</w:t>
            </w:r>
          </w:p>
        </w:tc>
        <w:tc>
          <w:tcPr>
            <w:tcW w:w="4351" w:type="dxa"/>
            <w:shd w:val="clear" w:color="auto" w:fill="BFBFBF" w:themeFill="background1" w:themeFillShade="BF"/>
          </w:tcPr>
          <w:p w:rsidR="00C7178C" w:rsidRPr="00C7178C" w:rsidRDefault="00C7178C">
            <w:pPr>
              <w:widowControl/>
              <w:jc w:val="left"/>
              <w:rPr>
                <w:rFonts w:ascii="ＭＳ 明朝" w:hAnsi="Arial"/>
                <w:szCs w:val="21"/>
              </w:rPr>
            </w:pPr>
            <w:r>
              <w:rPr>
                <w:rFonts w:ascii="ＭＳ 明朝" w:hAnsi="Arial" w:hint="eastAsia"/>
                <w:szCs w:val="21"/>
              </w:rPr>
              <w:t>説明</w:t>
            </w:r>
          </w:p>
        </w:tc>
      </w:tr>
      <w:tr w:rsidR="00C7178C" w:rsidTr="00C7178C">
        <w:tc>
          <w:tcPr>
            <w:tcW w:w="4351" w:type="dxa"/>
          </w:tcPr>
          <w:p w:rsidR="00C7178C" w:rsidRPr="00C7178C" w:rsidRDefault="00796304" w:rsidP="00796304">
            <w:pPr>
              <w:widowControl/>
              <w:jc w:val="left"/>
              <w:rPr>
                <w:rFonts w:ascii="ＭＳ 明朝" w:hAnsi="Arial"/>
                <w:szCs w:val="21"/>
              </w:rPr>
            </w:pPr>
            <w:r>
              <w:rPr>
                <w:rFonts w:ascii="ＭＳ 明朝" w:hAnsi="Arial" w:hint="eastAsia"/>
                <w:szCs w:val="21"/>
              </w:rPr>
              <w:t xml:space="preserve">find_multirate_subsystem </w:t>
            </w:r>
            <w:r w:rsidR="00C7178C">
              <w:rPr>
                <w:rFonts w:ascii="ＭＳ 明朝" w:hAnsi="Arial" w:hint="eastAsia"/>
                <w:szCs w:val="21"/>
              </w:rPr>
              <w:t>(binfo)</w:t>
            </w:r>
          </w:p>
        </w:tc>
        <w:tc>
          <w:tcPr>
            <w:tcW w:w="4351" w:type="dxa"/>
          </w:tcPr>
          <w:p w:rsidR="00C7178C" w:rsidRPr="00C7178C" w:rsidRDefault="00493A98" w:rsidP="00493A98">
            <w:pPr>
              <w:widowControl/>
              <w:jc w:val="left"/>
              <w:rPr>
                <w:rFonts w:ascii="ＭＳ 明朝" w:hAnsi="Arial"/>
                <w:szCs w:val="21"/>
              </w:rPr>
            </w:pPr>
            <w:r>
              <w:rPr>
                <w:rFonts w:ascii="ＭＳ 明朝" w:hAnsi="Arial" w:hint="eastAsia"/>
                <w:szCs w:val="21"/>
              </w:rPr>
              <w:t>指定した</w:t>
            </w:r>
            <w:r w:rsidR="00C7178C">
              <w:rPr>
                <w:rFonts w:ascii="ＭＳ 明朝" w:hAnsi="Arial" w:hint="eastAsia"/>
                <w:szCs w:val="21"/>
              </w:rPr>
              <w:t>BlockInfo</w:t>
            </w:r>
            <w:r>
              <w:rPr>
                <w:rFonts w:ascii="ＭＳ 明朝" w:hAnsi="Arial" w:hint="eastAsia"/>
                <w:szCs w:val="21"/>
              </w:rPr>
              <w:t>の</w:t>
            </w:r>
            <w:r w:rsidR="00C7178C">
              <w:rPr>
                <w:rFonts w:ascii="ＭＳ 明朝" w:hAnsi="Arial" w:hint="eastAsia"/>
                <w:szCs w:val="21"/>
              </w:rPr>
              <w:t>上位</w:t>
            </w:r>
            <w:r>
              <w:rPr>
                <w:rFonts w:ascii="ＭＳ 明朝" w:hAnsi="Arial" w:hint="eastAsia"/>
                <w:szCs w:val="21"/>
              </w:rPr>
              <w:t>が</w:t>
            </w:r>
            <w:r w:rsidR="00C7178C">
              <w:rPr>
                <w:rFonts w:ascii="ＭＳ 明朝" w:hAnsi="Arial" w:hint="eastAsia"/>
                <w:szCs w:val="21"/>
              </w:rPr>
              <w:t>Trigger/Enable Subsystem</w:t>
            </w:r>
            <w:r>
              <w:rPr>
                <w:rFonts w:ascii="ＭＳ 明朝" w:hAnsi="Arial" w:hint="eastAsia"/>
                <w:szCs w:val="21"/>
              </w:rPr>
              <w:t>であればその</w:t>
            </w:r>
            <w:r w:rsidR="00C7178C">
              <w:rPr>
                <w:rFonts w:ascii="ＭＳ 明朝" w:hAnsi="Arial" w:hint="eastAsia"/>
                <w:szCs w:val="21"/>
              </w:rPr>
              <w:t>BlockInfoのポインタを返す。</w:t>
            </w:r>
            <w:r>
              <w:rPr>
                <w:rFonts w:ascii="ＭＳ 明朝" w:hAnsi="Arial" w:hint="eastAsia"/>
                <w:szCs w:val="21"/>
              </w:rPr>
              <w:t>そうでなければNULLが返る</w:t>
            </w:r>
          </w:p>
        </w:tc>
      </w:tr>
    </w:tbl>
    <w:p w:rsidR="00356FD1" w:rsidRDefault="00356FD1">
      <w:pPr>
        <w:widowControl/>
        <w:jc w:val="left"/>
        <w:rPr>
          <w:rFonts w:ascii="ＭＳ 明朝" w:hAnsi="Arial"/>
          <w:b/>
          <w:sz w:val="24"/>
        </w:rPr>
      </w:pPr>
    </w:p>
    <w:p w:rsidR="00B9327C" w:rsidRDefault="00B9327C">
      <w:pPr>
        <w:widowControl/>
        <w:jc w:val="left"/>
        <w:rPr>
          <w:rFonts w:ascii="ＭＳ 明朝" w:hAnsi="Arial"/>
          <w:b/>
        </w:rPr>
      </w:pPr>
      <w:r>
        <w:br w:type="page"/>
      </w:r>
    </w:p>
    <w:p w:rsidR="00E46B6D" w:rsidRDefault="00E46B6D" w:rsidP="00E46B6D">
      <w:pPr>
        <w:pStyle w:val="3"/>
        <w:ind w:left="777" w:right="210"/>
      </w:pPr>
      <w:bookmarkStart w:id="1362" w:name="_Toc412026984"/>
      <w:bookmarkStart w:id="1363" w:name="_Toc444757864"/>
      <w:bookmarkStart w:id="1364" w:name="_Toc444763093"/>
      <w:r>
        <w:rPr>
          <w:rFonts w:hint="eastAsia"/>
        </w:rPr>
        <w:t>Readerクラス</w:t>
      </w:r>
      <w:bookmarkEnd w:id="1362"/>
      <w:bookmarkEnd w:id="1363"/>
      <w:bookmarkEnd w:id="1364"/>
    </w:p>
    <w:p w:rsidR="00E46B6D" w:rsidRDefault="00E46B6D" w:rsidP="00E46B6D">
      <w:r>
        <w:rPr>
          <w:rFonts w:hint="eastAsia"/>
        </w:rPr>
        <w:t>Reader</w:t>
      </w:r>
      <w:r>
        <w:rPr>
          <w:rFonts w:hint="eastAsia"/>
        </w:rPr>
        <w:t>クラス</w:t>
      </w:r>
      <w:r w:rsidR="00B9327C">
        <w:rPr>
          <w:rFonts w:hint="eastAsia"/>
        </w:rPr>
        <w:t>は、データバインディングの機能である</w:t>
      </w:r>
      <w:r w:rsidR="00B9327C">
        <w:rPr>
          <w:rFonts w:hint="eastAsia"/>
        </w:rPr>
        <w:t>SimulinkModel</w:t>
      </w:r>
      <w:r w:rsidR="00B9327C">
        <w:rPr>
          <w:rFonts w:hint="eastAsia"/>
        </w:rPr>
        <w:t>に、連想配列を用いた探索機能を提供し、使用者を支援する機能です。ここではクラス</w:t>
      </w:r>
      <w:r>
        <w:rPr>
          <w:rFonts w:hint="eastAsia"/>
        </w:rPr>
        <w:t>の公開メンバを説明します。限定公開メンバについては実装を参照してください。</w:t>
      </w:r>
    </w:p>
    <w:p w:rsidR="00E46B6D" w:rsidRDefault="00E46B6D" w:rsidP="00E46B6D"/>
    <w:p w:rsidR="00E46B6D" w:rsidRDefault="00E46B6D" w:rsidP="00E46B6D">
      <w:pPr>
        <w:pStyle w:val="4"/>
        <w:ind w:right="210"/>
      </w:pPr>
      <w:bookmarkStart w:id="1365" w:name="_Ref378437965"/>
      <w:bookmarkStart w:id="1366" w:name="_Toc444757865"/>
      <w:bookmarkStart w:id="1367" w:name="_Toc444763094"/>
      <w:r>
        <w:rPr>
          <w:rFonts w:hint="eastAsia"/>
        </w:rPr>
        <w:t>Reader</w:t>
      </w:r>
      <w:r>
        <w:rPr>
          <w:rFonts w:hint="eastAsia"/>
        </w:rPr>
        <w:t>クラスコンストラクタ</w:t>
      </w:r>
      <w:bookmarkEnd w:id="1365"/>
      <w:bookmarkEnd w:id="1366"/>
      <w:bookmarkEnd w:id="1367"/>
    </w:p>
    <w:p w:rsidR="00E46B6D" w:rsidRPr="00E46B6D" w:rsidRDefault="00E46B6D" w:rsidP="00E46B6D">
      <w:r>
        <w:rPr>
          <w:rFonts w:hint="eastAsia"/>
        </w:rPr>
        <w:t>Reader</w:t>
      </w:r>
      <w:r>
        <w:rPr>
          <w:rFonts w:hint="eastAsia"/>
        </w:rPr>
        <w:t>クラスのコンストラクタです。</w:t>
      </w:r>
      <w:r>
        <w:rPr>
          <w:rFonts w:hint="eastAsia"/>
        </w:rPr>
        <w:t>XML</w:t>
      </w:r>
      <w:r>
        <w:rPr>
          <w:rFonts w:hint="eastAsia"/>
        </w:rPr>
        <w:t>ファイルを指定する形式のコンストラクタとデフォルトコンストラクタの二種類があります。</w:t>
      </w:r>
    </w:p>
    <w:p w:rsidR="00E46B6D" w:rsidRDefault="00E46B6D" w:rsidP="00E46B6D">
      <w:r>
        <w:rPr>
          <w:rFonts w:hint="eastAsia"/>
          <w:noProof/>
        </w:rPr>
        <mc:AlternateContent>
          <mc:Choice Requires="wpc">
            <w:drawing>
              <wp:inline distT="0" distB="0" distL="0" distR="0" wp14:anchorId="6C355724" wp14:editId="555CF8A3">
                <wp:extent cx="5400136" cy="793631"/>
                <wp:effectExtent l="0" t="0" r="0" b="0"/>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テキスト ボックス 11"/>
                        <wps:cNvSpPr txBox="1"/>
                        <wps:spPr>
                          <a:xfrm>
                            <a:off x="133346" y="76128"/>
                            <a:ext cx="5172075" cy="6226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4C4F4D">
                              <w:pPr>
                                <w:spacing w:line="0" w:lineRule="atLeast"/>
                                <w:rPr>
                                  <w:rFonts w:ascii="ＭＳ ゴシック" w:eastAsia="ＭＳ ゴシック"/>
                                </w:rPr>
                              </w:pPr>
                              <w:r>
                                <w:rPr>
                                  <w:rFonts w:ascii="ＭＳ ゴシック" w:eastAsia="ＭＳ ゴシック" w:hint="eastAsia"/>
                                </w:rPr>
                                <w:t>// XMLファイルを読み込むコンストラクタ</w:t>
                              </w:r>
                            </w:p>
                            <w:p w:rsidR="00B00A8E" w:rsidRDefault="00B00A8E" w:rsidP="004C4F4D">
                              <w:pPr>
                                <w:spacing w:line="0" w:lineRule="atLeast"/>
                                <w:rPr>
                                  <w:rFonts w:ascii="ＭＳ ゴシック" w:eastAsia="ＭＳ ゴシック"/>
                                </w:rPr>
                              </w:pPr>
                              <w:r>
                                <w:rPr>
                                  <w:rFonts w:ascii="ＭＳ ゴシック" w:eastAsia="ＭＳ ゴシック" w:hint="eastAsia"/>
                                </w:rPr>
                                <w:t xml:space="preserve">Reader (const char* xml, bool validation = true); </w:t>
                              </w:r>
                            </w:p>
                            <w:p w:rsidR="00B00A8E" w:rsidRPr="00E46B6D" w:rsidRDefault="00B00A8E" w:rsidP="00E46B6D">
                              <w:pPr>
                                <w:spacing w:line="0" w:lineRule="atLeast"/>
                                <w:rPr>
                                  <w:rFonts w:ascii="ＭＳ ゴシック" w:eastAsia="ＭＳ ゴシック"/>
                                </w:rPr>
                              </w:pPr>
                              <w:r>
                                <w:rPr>
                                  <w:rFonts w:ascii="ＭＳ ゴシック" w:eastAsia="ＭＳ ゴシック" w:hint="eastAsia"/>
                                </w:rPr>
                                <w:t>Reader ();</w:t>
                              </w:r>
                              <w:r>
                                <w:rPr>
                                  <w:rFonts w:ascii="ＭＳ ゴシック" w:eastAsia="ＭＳ ゴシック" w:hint="eastAsia"/>
                                </w:rPr>
                                <w:tab/>
                              </w:r>
                              <w:r>
                                <w:rPr>
                                  <w:rFonts w:ascii="ＭＳ ゴシック" w:eastAsia="ＭＳ ゴシック" w:hint="eastAsia"/>
                                </w:rPr>
                                <w:tab/>
                                <w:t xml:space="preserve">                // デフォルトコンストラクタ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C355724" id="キャンバス 12" o:spid="_x0000_s1134" editas="canvas" style="width:425.2pt;height:62.5pt;mso-position-horizontal-relative:char;mso-position-vertical-relative:line" coordsize="54000,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">
                <v:shape id="_x0000_s1135" type="#_x0000_t75" style="position:absolute;width:54000;height:7931;visibility:visible;mso-wrap-style:square">
                  <v:fill o:detectmouseclick="t"/>
                  <v:path o:connecttype="none"/>
                </v:shape>
                <v:shape id="テキスト ボックス 11" o:spid="_x0000_s1136" type="#_x0000_t202" style="position:absolute;left:1333;top:761;width:51721;height:6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B00A8E" w:rsidRDefault="00B00A8E" w:rsidP="004C4F4D">
                        <w:pPr>
                          <w:spacing w:line="0" w:lineRule="atLeast"/>
                          <w:rPr>
                            <w:rFonts w:ascii="ＭＳ ゴシック" w:eastAsia="ＭＳ ゴシック"/>
                          </w:rPr>
                        </w:pPr>
                        <w:r>
                          <w:rPr>
                            <w:rFonts w:ascii="ＭＳ ゴシック" w:eastAsia="ＭＳ ゴシック" w:hint="eastAsia"/>
                          </w:rPr>
                          <w:t>// XMLファイルを読み込むコンストラクタ</w:t>
                        </w:r>
                      </w:p>
                      <w:p w:rsidR="00B00A8E" w:rsidRDefault="00B00A8E" w:rsidP="004C4F4D">
                        <w:pPr>
                          <w:spacing w:line="0" w:lineRule="atLeast"/>
                          <w:rPr>
                            <w:rFonts w:ascii="ＭＳ ゴシック" w:eastAsia="ＭＳ ゴシック"/>
                          </w:rPr>
                        </w:pPr>
                        <w:r>
                          <w:rPr>
                            <w:rFonts w:ascii="ＭＳ ゴシック" w:eastAsia="ＭＳ ゴシック" w:hint="eastAsia"/>
                          </w:rPr>
                          <w:t xml:space="preserve">Reader (const char* xml, bool validation = true); </w:t>
                        </w:r>
                      </w:p>
                      <w:p w:rsidR="00B00A8E" w:rsidRPr="00E46B6D" w:rsidRDefault="00B00A8E" w:rsidP="00E46B6D">
                        <w:pPr>
                          <w:spacing w:line="0" w:lineRule="atLeast"/>
                          <w:rPr>
                            <w:rFonts w:ascii="ＭＳ ゴシック" w:eastAsia="ＭＳ ゴシック"/>
                          </w:rPr>
                        </w:pPr>
                        <w:r>
                          <w:rPr>
                            <w:rFonts w:ascii="ＭＳ ゴシック" w:eastAsia="ＭＳ ゴシック" w:hint="eastAsia"/>
                          </w:rPr>
                          <w:t>Reader ();</w:t>
                        </w:r>
                        <w:r>
                          <w:rPr>
                            <w:rFonts w:ascii="ＭＳ ゴシック" w:eastAsia="ＭＳ ゴシック" w:hint="eastAsia"/>
                          </w:rPr>
                          <w:tab/>
                        </w:r>
                        <w:r>
                          <w:rPr>
                            <w:rFonts w:ascii="ＭＳ ゴシック" w:eastAsia="ＭＳ ゴシック" w:hint="eastAsia"/>
                          </w:rPr>
                          <w:tab/>
                          <w:t xml:space="preserve">                // デフォルトコンストラクタ</w:t>
                        </w:r>
                      </w:p>
                    </w:txbxContent>
                  </v:textbox>
                </v:shape>
                <w10:anchorlock/>
              </v:group>
            </w:pict>
          </mc:Fallback>
        </mc:AlternateContent>
      </w:r>
    </w:p>
    <w:p w:rsidR="00E46B6D" w:rsidRPr="003034E0" w:rsidRDefault="00E46B6D" w:rsidP="00E46B6D">
      <w:r>
        <w:rPr>
          <w:rFonts w:hint="eastAsia"/>
        </w:rPr>
        <w:t>コンストラクタの引数</w:t>
      </w:r>
      <w:r>
        <w:rPr>
          <w:rFonts w:hint="eastAsia"/>
        </w:rPr>
        <w:t>xml</w:t>
      </w:r>
      <w:r>
        <w:rPr>
          <w:rFonts w:hint="eastAsia"/>
        </w:rPr>
        <w:t>に、</w:t>
      </w:r>
      <w:r>
        <w:rPr>
          <w:rFonts w:hint="eastAsia"/>
        </w:rPr>
        <w:t>Simulink</w:t>
      </w:r>
      <w:r>
        <w:rPr>
          <w:rFonts w:hint="eastAsia"/>
        </w:rPr>
        <w:t>モデルの</w:t>
      </w:r>
      <w:r>
        <w:rPr>
          <w:rFonts w:hint="eastAsia"/>
        </w:rPr>
        <w:t>XML</w:t>
      </w:r>
      <w:r>
        <w:rPr>
          <w:rFonts w:hint="eastAsia"/>
        </w:rPr>
        <w:t>ファイルを指定する</w:t>
      </w:r>
      <w:r w:rsidR="00154630">
        <w:rPr>
          <w:rFonts w:hint="eastAsia"/>
        </w:rPr>
        <w:t>こと</w:t>
      </w:r>
      <w:r>
        <w:rPr>
          <w:rFonts w:hint="eastAsia"/>
        </w:rPr>
        <w:t>で、</w:t>
      </w:r>
      <w:r>
        <w:rPr>
          <w:rFonts w:hint="eastAsia"/>
        </w:rPr>
        <w:t>XML</w:t>
      </w:r>
      <w:r>
        <w:rPr>
          <w:rFonts w:hint="eastAsia"/>
        </w:rPr>
        <w:t>ファイルの入力と、ブロック名や</w:t>
      </w:r>
      <w:r>
        <w:rPr>
          <w:rFonts w:hint="eastAsia"/>
        </w:rPr>
        <w:t>IO</w:t>
      </w:r>
      <w:r>
        <w:rPr>
          <w:rFonts w:hint="eastAsia"/>
        </w:rPr>
        <w:t>ポートの連想配列作成を行います。</w:t>
      </w:r>
      <w:r w:rsidR="003034E0">
        <w:rPr>
          <w:rFonts w:hint="eastAsia"/>
        </w:rPr>
        <w:t>また、</w:t>
      </w:r>
      <w:r w:rsidR="003034E0">
        <w:rPr>
          <w:rFonts w:hint="eastAsia"/>
        </w:rPr>
        <w:t>validation</w:t>
      </w:r>
      <w:r w:rsidR="003034E0">
        <w:rPr>
          <w:rFonts w:hint="eastAsia"/>
        </w:rPr>
        <w:t>はデフォルトでは</w:t>
      </w:r>
      <w:r w:rsidR="003034E0">
        <w:rPr>
          <w:rFonts w:hint="eastAsia"/>
        </w:rPr>
        <w:t>true</w:t>
      </w:r>
      <w:r w:rsidR="003034E0">
        <w:rPr>
          <w:rFonts w:hint="eastAsia"/>
        </w:rPr>
        <w:t>で、</w:t>
      </w:r>
      <w:r w:rsidR="003034E0">
        <w:rPr>
          <w:rFonts w:hint="eastAsia"/>
        </w:rPr>
        <w:t>XML</w:t>
      </w:r>
      <w:r w:rsidR="003034E0">
        <w:rPr>
          <w:rFonts w:hint="eastAsia"/>
        </w:rPr>
        <w:t>スキーマを用いて</w:t>
      </w:r>
      <w:r w:rsidR="003034E0">
        <w:rPr>
          <w:rFonts w:hint="eastAsia"/>
        </w:rPr>
        <w:t>XML</w:t>
      </w:r>
      <w:r w:rsidR="003034E0">
        <w:rPr>
          <w:rFonts w:hint="eastAsia"/>
        </w:rPr>
        <w:t>をチェックするため、入力する</w:t>
      </w:r>
      <w:r w:rsidR="003034E0">
        <w:rPr>
          <w:rFonts w:hint="eastAsia"/>
        </w:rPr>
        <w:t>XML</w:t>
      </w:r>
      <w:r w:rsidR="003034E0">
        <w:rPr>
          <w:rFonts w:hint="eastAsia"/>
        </w:rPr>
        <w:t>ファイルと同じディレクトリに</w:t>
      </w:r>
      <w:r w:rsidR="003034E0">
        <w:rPr>
          <w:rFonts w:hint="eastAsia"/>
        </w:rPr>
        <w:t>SimulinkModel.xsd</w:t>
      </w:r>
      <w:r w:rsidR="003034E0">
        <w:rPr>
          <w:rFonts w:hint="eastAsia"/>
        </w:rPr>
        <w:t>がないと、入力エラーになりますので、実行時には注意してください。</w:t>
      </w:r>
      <w:r w:rsidR="003034E0">
        <w:rPr>
          <w:rFonts w:hint="eastAsia"/>
        </w:rPr>
        <w:t>false</w:t>
      </w:r>
      <w:r w:rsidR="003034E0">
        <w:rPr>
          <w:rFonts w:hint="eastAsia"/>
        </w:rPr>
        <w:t>を指定するとこのチェックを行いません。</w:t>
      </w:r>
    </w:p>
    <w:p w:rsidR="00E46B6D" w:rsidRDefault="00E46B6D" w:rsidP="00E46B6D"/>
    <w:p w:rsidR="00E46B6D" w:rsidRDefault="00E46B6D" w:rsidP="00E46B6D">
      <w:r>
        <w:rPr>
          <w:rFonts w:hint="eastAsia"/>
        </w:rPr>
        <w:t>コンストラクタ引数を指定しない場合、</w:t>
      </w:r>
      <w:r>
        <w:rPr>
          <w:rFonts w:hint="eastAsia"/>
        </w:rPr>
        <w:t>load_xml()</w:t>
      </w:r>
      <w:r>
        <w:rPr>
          <w:rFonts w:hint="eastAsia"/>
        </w:rPr>
        <w:t>関数を使用して別途</w:t>
      </w:r>
      <w:r>
        <w:rPr>
          <w:rFonts w:hint="eastAsia"/>
        </w:rPr>
        <w:t>XML</w:t>
      </w:r>
      <w:r>
        <w:rPr>
          <w:rFonts w:hint="eastAsia"/>
        </w:rPr>
        <w:t>ファイルを読み込む必要があります。</w:t>
      </w:r>
    </w:p>
    <w:p w:rsidR="00E46B6D" w:rsidRDefault="00E46B6D" w:rsidP="00E46B6D"/>
    <w:p w:rsidR="00E46B6D" w:rsidRDefault="00E46B6D" w:rsidP="00E46B6D">
      <w:r>
        <w:rPr>
          <w:rFonts w:hint="eastAsia"/>
        </w:rPr>
        <w:t>bool</w:t>
      </w:r>
      <w:r>
        <w:rPr>
          <w:rFonts w:hint="eastAsia"/>
        </w:rPr>
        <w:t>のキャストを定義しているため、</w:t>
      </w:r>
      <w:r>
        <w:rPr>
          <w:rFonts w:hint="eastAsia"/>
        </w:rPr>
        <w:t>if</w:t>
      </w:r>
      <w:r>
        <w:rPr>
          <w:rFonts w:hint="eastAsia"/>
        </w:rPr>
        <w:t>文等の条件判定部分にオブジェクトそのものを指定した論理式が書けます。</w:t>
      </w:r>
      <w:r w:rsidR="00BE1B0B">
        <w:rPr>
          <w:rFonts w:hint="eastAsia"/>
        </w:rPr>
        <w:t>例えば</w:t>
      </w:r>
      <w:r>
        <w:rPr>
          <w:rFonts w:hint="eastAsia"/>
        </w:rPr>
        <w:t>、演算子</w:t>
      </w:r>
      <w:r>
        <w:rPr>
          <w:rFonts w:hint="eastAsia"/>
        </w:rPr>
        <w:t>`!</w:t>
      </w:r>
      <w:r>
        <w:t>’</w:t>
      </w:r>
      <w:r>
        <w:rPr>
          <w:rFonts w:hint="eastAsia"/>
        </w:rPr>
        <w:t>を使えば以下のように、使用可能かどうかを判定する事ができます。</w:t>
      </w:r>
    </w:p>
    <w:p w:rsidR="00E46B6D" w:rsidRDefault="00E46B6D" w:rsidP="00E46B6D">
      <w:r>
        <w:rPr>
          <w:rFonts w:hint="eastAsia"/>
          <w:noProof/>
        </w:rPr>
        <mc:AlternateContent>
          <mc:Choice Requires="wpc">
            <w:drawing>
              <wp:inline distT="0" distB="0" distL="0" distR="0" wp14:anchorId="6ABB74A2" wp14:editId="34764883">
                <wp:extent cx="5400675" cy="876301"/>
                <wp:effectExtent l="0" t="0" r="0" b="0"/>
                <wp:docPr id="9" name="キャンバス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テキスト ボックス 10"/>
                        <wps:cNvSpPr txBox="1"/>
                        <wps:spPr>
                          <a:xfrm>
                            <a:off x="133350" y="76201"/>
                            <a:ext cx="5172075" cy="6953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E46B6D">
                              <w:pPr>
                                <w:spacing w:line="0" w:lineRule="atLeast"/>
                                <w:rPr>
                                  <w:rFonts w:ascii="ＭＳ ゴシック" w:eastAsia="ＭＳ ゴシック"/>
                                </w:rPr>
                              </w:pPr>
                              <w:r>
                                <w:rPr>
                                  <w:rFonts w:ascii="ＭＳ ゴシック" w:eastAsia="ＭＳ ゴシック" w:hint="eastAsia"/>
                                </w:rPr>
                                <w:t>::Simulink::XML::</w:t>
                              </w:r>
                              <w:r w:rsidRPr="00E46B6D">
                                <w:rPr>
                                  <w:rFonts w:ascii="ＭＳ ゴシック" w:eastAsia="ＭＳ ゴシック" w:hint="eastAsia"/>
                                </w:rPr>
                                <w:t>Reader xrd;</w:t>
                              </w:r>
                            </w:p>
                            <w:p w:rsidR="00B00A8E" w:rsidRPr="00E46B6D" w:rsidRDefault="00B00A8E" w:rsidP="00E46B6D">
                              <w:pPr>
                                <w:spacing w:line="0" w:lineRule="atLeast"/>
                                <w:rPr>
                                  <w:rFonts w:ascii="ＭＳ ゴシック" w:eastAsia="ＭＳ ゴシック"/>
                                </w:rPr>
                              </w:pPr>
                            </w:p>
                            <w:p w:rsidR="00B00A8E" w:rsidRPr="00E46B6D" w:rsidRDefault="00B00A8E" w:rsidP="00E46B6D">
                              <w:pPr>
                                <w:spacing w:line="0" w:lineRule="atLeast"/>
                                <w:rPr>
                                  <w:rFonts w:ascii="ＭＳ ゴシック" w:eastAsia="ＭＳ ゴシック"/>
                                </w:rPr>
                              </w:pPr>
                              <w:r w:rsidRPr="00E46B6D">
                                <w:rPr>
                                  <w:rFonts w:ascii="ＭＳ ゴシック" w:eastAsia="ＭＳ ゴシック" w:hint="eastAsia"/>
                                </w:rPr>
                                <w:t>if (!xrd)</w:t>
                              </w:r>
                              <w:r>
                                <w:rPr>
                                  <w:rFonts w:ascii="ＭＳ ゴシック" w:eastAsia="ＭＳ ゴシック" w:hint="eastAsia"/>
                                </w:rPr>
                                <w:t xml:space="preserve"> </w:t>
                              </w:r>
                              <w:r w:rsidRPr="00E46B6D">
                                <w:rPr>
                                  <w:rFonts w:ascii="ＭＳ ゴシック" w:eastAsia="ＭＳ ゴシック" w:hint="eastAsia"/>
                                </w:rPr>
                                <w:t xml:space="preserve">{ ::std::cerr &lt;&lt; </w:t>
                              </w:r>
                              <w:r w:rsidRPr="00E46B6D">
                                <w:rPr>
                                  <w:rFonts w:ascii="ＭＳ ゴシック" w:eastAsia="ＭＳ ゴシック"/>
                                </w:rPr>
                                <w:t>“</w:t>
                              </w:r>
                              <w:r w:rsidRPr="00E46B6D">
                                <w:rPr>
                                  <w:rFonts w:ascii="ＭＳ ゴシック" w:eastAsia="ＭＳ ゴシック" w:hint="eastAsia"/>
                                </w:rPr>
                                <w:t>Error</w:t>
                              </w:r>
                              <w:r w:rsidRPr="00E46B6D">
                                <w:rPr>
                                  <w:rFonts w:ascii="ＭＳ ゴシック" w:eastAsia="ＭＳ ゴシック"/>
                                </w:rPr>
                                <w:t>”</w:t>
                              </w:r>
                              <w:r w:rsidRPr="00E46B6D">
                                <w:rPr>
                                  <w:rFonts w:ascii="ＭＳ ゴシック" w:eastAsia="ＭＳ ゴシック" w:hint="eastAsia"/>
                                </w:rPr>
                                <w:t xml:space="preserve"> &lt;&lt; ::std::endl;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ABB74A2" id="キャンバス 9" o:spid="_x0000_s1137" editas="canvas" style="width:425.25pt;height:69pt;mso-position-horizontal-relative:char;mso-position-vertical-relative:line" coordsize="54006,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">
                <v:shape id="_x0000_s1138" type="#_x0000_t75" style="position:absolute;width:54006;height:8763;visibility:visible;mso-wrap-style:square">
                  <v:fill o:detectmouseclick="t"/>
                  <v:path o:connecttype="none"/>
                </v:shape>
                <v:shape id="テキスト ボックス 10" o:spid="_x0000_s1139" type="#_x0000_t202" style="position:absolute;left:1333;top:762;width:51721;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B00A8E" w:rsidRPr="00E46B6D" w:rsidRDefault="00B00A8E" w:rsidP="00E46B6D">
                        <w:pPr>
                          <w:spacing w:line="0" w:lineRule="atLeast"/>
                          <w:rPr>
                            <w:rFonts w:ascii="ＭＳ ゴシック" w:eastAsia="ＭＳ ゴシック"/>
                          </w:rPr>
                        </w:pPr>
                        <w:r>
                          <w:rPr>
                            <w:rFonts w:ascii="ＭＳ ゴシック" w:eastAsia="ＭＳ ゴシック" w:hint="eastAsia"/>
                          </w:rPr>
                          <w:t>::Simulink::XML::</w:t>
                        </w:r>
                        <w:r w:rsidRPr="00E46B6D">
                          <w:rPr>
                            <w:rFonts w:ascii="ＭＳ ゴシック" w:eastAsia="ＭＳ ゴシック" w:hint="eastAsia"/>
                          </w:rPr>
                          <w:t>Reader xrd;</w:t>
                        </w:r>
                      </w:p>
                      <w:p w:rsidR="00B00A8E" w:rsidRPr="00E46B6D" w:rsidRDefault="00B00A8E" w:rsidP="00E46B6D">
                        <w:pPr>
                          <w:spacing w:line="0" w:lineRule="atLeast"/>
                          <w:rPr>
                            <w:rFonts w:ascii="ＭＳ ゴシック" w:eastAsia="ＭＳ ゴシック"/>
                          </w:rPr>
                        </w:pPr>
                      </w:p>
                      <w:p w:rsidR="00B00A8E" w:rsidRPr="00E46B6D" w:rsidRDefault="00B00A8E" w:rsidP="00E46B6D">
                        <w:pPr>
                          <w:spacing w:line="0" w:lineRule="atLeast"/>
                          <w:rPr>
                            <w:rFonts w:ascii="ＭＳ ゴシック" w:eastAsia="ＭＳ ゴシック"/>
                          </w:rPr>
                        </w:pPr>
                        <w:r w:rsidRPr="00E46B6D">
                          <w:rPr>
                            <w:rFonts w:ascii="ＭＳ ゴシック" w:eastAsia="ＭＳ ゴシック" w:hint="eastAsia"/>
                          </w:rPr>
                          <w:t>if (!xrd)</w:t>
                        </w:r>
                        <w:r>
                          <w:rPr>
                            <w:rFonts w:ascii="ＭＳ ゴシック" w:eastAsia="ＭＳ ゴシック" w:hint="eastAsia"/>
                          </w:rPr>
                          <w:t xml:space="preserve"> </w:t>
                        </w:r>
                        <w:r w:rsidRPr="00E46B6D">
                          <w:rPr>
                            <w:rFonts w:ascii="ＭＳ ゴシック" w:eastAsia="ＭＳ ゴシック" w:hint="eastAsia"/>
                          </w:rPr>
                          <w:t xml:space="preserve">{ ::std::cerr &lt;&lt; </w:t>
                        </w:r>
                        <w:r w:rsidRPr="00E46B6D">
                          <w:rPr>
                            <w:rFonts w:ascii="ＭＳ ゴシック" w:eastAsia="ＭＳ ゴシック"/>
                          </w:rPr>
                          <w:t>“</w:t>
                        </w:r>
                        <w:r w:rsidRPr="00E46B6D">
                          <w:rPr>
                            <w:rFonts w:ascii="ＭＳ ゴシック" w:eastAsia="ＭＳ ゴシック" w:hint="eastAsia"/>
                          </w:rPr>
                          <w:t>Error</w:t>
                        </w:r>
                        <w:r w:rsidRPr="00E46B6D">
                          <w:rPr>
                            <w:rFonts w:ascii="ＭＳ ゴシック" w:eastAsia="ＭＳ ゴシック"/>
                          </w:rPr>
                          <w:t>”</w:t>
                        </w:r>
                        <w:r w:rsidRPr="00E46B6D">
                          <w:rPr>
                            <w:rFonts w:ascii="ＭＳ ゴシック" w:eastAsia="ＭＳ ゴシック" w:hint="eastAsia"/>
                          </w:rPr>
                          <w:t xml:space="preserve"> &lt;&lt; ::std::endl; }</w:t>
                        </w:r>
                      </w:p>
                    </w:txbxContent>
                  </v:textbox>
                </v:shape>
                <w10:anchorlock/>
              </v:group>
            </w:pict>
          </mc:Fallback>
        </mc:AlternateContent>
      </w:r>
    </w:p>
    <w:p w:rsidR="00E46B6D" w:rsidRDefault="00E46B6D" w:rsidP="00E46B6D"/>
    <w:p w:rsidR="00E46B6D" w:rsidRDefault="00E46B6D" w:rsidP="00E46B6D">
      <w:pPr>
        <w:pStyle w:val="4"/>
        <w:ind w:left="918" w:right="210"/>
      </w:pPr>
      <w:bookmarkStart w:id="1368" w:name="_Toc444757866"/>
      <w:bookmarkStart w:id="1369" w:name="_Toc444763095"/>
      <w:r>
        <w:rPr>
          <w:rFonts w:hint="eastAsia"/>
        </w:rPr>
        <w:t>load_xml()</w:t>
      </w:r>
      <w:bookmarkEnd w:id="1368"/>
      <w:bookmarkEnd w:id="1369"/>
    </w:p>
    <w:p w:rsidR="00E46B6D" w:rsidRDefault="00E46B6D" w:rsidP="00E46B6D">
      <w:r>
        <w:rPr>
          <w:rFonts w:hint="eastAsia"/>
        </w:rPr>
        <w:t>Simulink</w:t>
      </w:r>
      <w:r>
        <w:rPr>
          <w:rFonts w:hint="eastAsia"/>
        </w:rPr>
        <w:t>モデルの</w:t>
      </w:r>
      <w:r>
        <w:rPr>
          <w:rFonts w:hint="eastAsia"/>
        </w:rPr>
        <w:t>XML</w:t>
      </w:r>
      <w:r>
        <w:rPr>
          <w:rFonts w:hint="eastAsia"/>
        </w:rPr>
        <w:t>ファイルを読み込み、ブロック名や</w:t>
      </w:r>
      <w:r>
        <w:rPr>
          <w:rFonts w:hint="eastAsia"/>
        </w:rPr>
        <w:t>IO</w:t>
      </w:r>
      <w:r>
        <w:rPr>
          <w:rFonts w:hint="eastAsia"/>
        </w:rPr>
        <w:t>ポートの連想配列作成を行います。</w:t>
      </w:r>
    </w:p>
    <w:p w:rsidR="00E46B6D" w:rsidRDefault="00E46B6D" w:rsidP="00E46B6D">
      <w:r>
        <w:rPr>
          <w:rFonts w:hint="eastAsia"/>
          <w:noProof/>
        </w:rPr>
        <mc:AlternateContent>
          <mc:Choice Requires="wpc">
            <w:drawing>
              <wp:inline distT="0" distB="0" distL="0" distR="0" wp14:anchorId="38C8A561" wp14:editId="047D4146">
                <wp:extent cx="5400675" cy="428625"/>
                <wp:effectExtent l="0" t="0" r="0" b="0"/>
                <wp:docPr id="15" name="キャンバス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テキスト ボックス 14"/>
                        <wps:cNvSpPr txBox="1"/>
                        <wps:spPr>
                          <a:xfrm>
                            <a:off x="133350" y="76101"/>
                            <a:ext cx="5172075" cy="2763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E46B6D">
                              <w:pPr>
                                <w:spacing w:line="0" w:lineRule="atLeast"/>
                                <w:rPr>
                                  <w:rFonts w:ascii="ＭＳ ゴシック" w:eastAsia="ＭＳ ゴシック"/>
                                </w:rPr>
                              </w:pPr>
                              <w:r>
                                <w:rPr>
                                  <w:rFonts w:ascii="ＭＳ ゴシック" w:eastAsia="ＭＳ ゴシック" w:hint="eastAsia"/>
                                </w:rPr>
                                <w:t>int load_xml (const char* xml, bool validation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8C8A561" id="キャンバス 15" o:spid="_x0000_s1140" editas="canvas" style="width:425.25pt;height:33.75pt;mso-position-horizontal-relative:char;mso-position-vertical-relative:line" coordsize="54006,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">
                <v:shape id="_x0000_s1141" type="#_x0000_t75" style="position:absolute;width:54006;height:4286;visibility:visible;mso-wrap-style:square">
                  <v:fill o:detectmouseclick="t"/>
                  <v:path o:connecttype="none"/>
                </v:shape>
                <v:shape id="テキスト ボックス 14" o:spid="_x0000_s1142" type="#_x0000_t202" style="position:absolute;left:1333;top:761;width:5172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B00A8E" w:rsidRPr="00E46B6D" w:rsidRDefault="00B00A8E" w:rsidP="00E46B6D">
                        <w:pPr>
                          <w:spacing w:line="0" w:lineRule="atLeast"/>
                          <w:rPr>
                            <w:rFonts w:ascii="ＭＳ ゴシック" w:eastAsia="ＭＳ ゴシック"/>
                          </w:rPr>
                        </w:pPr>
                        <w:r>
                          <w:rPr>
                            <w:rFonts w:ascii="ＭＳ ゴシック" w:eastAsia="ＭＳ ゴシック" w:hint="eastAsia"/>
                          </w:rPr>
                          <w:t>int load_xml (const char* xml, bool validation = true);</w:t>
                        </w:r>
                      </w:p>
                    </w:txbxContent>
                  </v:textbox>
                </v:shape>
                <w10:anchorlock/>
              </v:group>
            </w:pict>
          </mc:Fallback>
        </mc:AlternateContent>
      </w:r>
    </w:p>
    <w:p w:rsidR="00E46B6D" w:rsidRDefault="00E46B6D" w:rsidP="00E46B6D">
      <w:r>
        <w:rPr>
          <w:rFonts w:hint="eastAsia"/>
        </w:rPr>
        <w:t>この関数は、デフォルトコンストラクタを使用した場合に使用します。</w:t>
      </w:r>
    </w:p>
    <w:p w:rsidR="00E46B6D" w:rsidRDefault="00E46B6D" w:rsidP="00E46B6D"/>
    <w:p w:rsidR="00E46B6D" w:rsidRDefault="003034E0" w:rsidP="00E46B6D">
      <w:r>
        <w:rPr>
          <w:rFonts w:hint="eastAsia"/>
        </w:rPr>
        <w:t>validation</w:t>
      </w:r>
      <w:r>
        <w:rPr>
          <w:rFonts w:hint="eastAsia"/>
        </w:rPr>
        <w:t>が</w:t>
      </w:r>
      <w:r>
        <w:rPr>
          <w:rFonts w:hint="eastAsia"/>
        </w:rPr>
        <w:t>true</w:t>
      </w:r>
      <w:r>
        <w:rPr>
          <w:rFonts w:hint="eastAsia"/>
        </w:rPr>
        <w:t>の場合、</w:t>
      </w:r>
      <w:r>
        <w:rPr>
          <w:rFonts w:hint="eastAsia"/>
        </w:rPr>
        <w:t>XML</w:t>
      </w:r>
      <w:r>
        <w:rPr>
          <w:rFonts w:hint="eastAsia"/>
        </w:rPr>
        <w:t>スキーマを用いて</w:t>
      </w:r>
      <w:r>
        <w:rPr>
          <w:rFonts w:hint="eastAsia"/>
        </w:rPr>
        <w:t>XML</w:t>
      </w:r>
      <w:r>
        <w:rPr>
          <w:rFonts w:hint="eastAsia"/>
        </w:rPr>
        <w:t>をチェックするため、入力する</w:t>
      </w:r>
      <w:r>
        <w:rPr>
          <w:rFonts w:hint="eastAsia"/>
        </w:rPr>
        <w:t>XML</w:t>
      </w:r>
      <w:r>
        <w:rPr>
          <w:rFonts w:hint="eastAsia"/>
        </w:rPr>
        <w:t>ファイルと同じディレクトリに</w:t>
      </w:r>
      <w:r>
        <w:rPr>
          <w:rFonts w:hint="eastAsia"/>
        </w:rPr>
        <w:t>SimulinkModel.xsd</w:t>
      </w:r>
      <w:r>
        <w:rPr>
          <w:rFonts w:hint="eastAsia"/>
        </w:rPr>
        <w:t>がないと、入力エラーになりますので、実行時には注意してください。</w:t>
      </w:r>
      <w:r>
        <w:rPr>
          <w:rFonts w:hint="eastAsia"/>
        </w:rPr>
        <w:t>false</w:t>
      </w:r>
      <w:r>
        <w:rPr>
          <w:rFonts w:hint="eastAsia"/>
        </w:rPr>
        <w:t>を指定するとこのチェックを行いません。</w:t>
      </w:r>
    </w:p>
    <w:p w:rsidR="00E46B6D" w:rsidRDefault="00E46B6D" w:rsidP="00E46B6D">
      <w:pPr>
        <w:pStyle w:val="4"/>
        <w:ind w:right="210"/>
      </w:pPr>
      <w:bookmarkStart w:id="1370" w:name="_Toc444757867"/>
      <w:bookmarkStart w:id="1371" w:name="_Toc444763096"/>
      <w:r>
        <w:rPr>
          <w:rFonts w:hint="eastAsia"/>
        </w:rPr>
        <w:t>find_input_port()</w:t>
      </w:r>
      <w:bookmarkEnd w:id="1370"/>
      <w:bookmarkEnd w:id="1371"/>
    </w:p>
    <w:p w:rsidR="00E46B6D" w:rsidRDefault="00E46B6D" w:rsidP="00E46B6D">
      <w:r>
        <w:rPr>
          <w:rFonts w:hint="eastAsia"/>
        </w:rPr>
        <w:t>ブロック名とポート名を指定し、そのブロックのポート名が一致するタグ</w:t>
      </w:r>
      <w:r>
        <w:rPr>
          <w:rFonts w:hint="eastAsia"/>
        </w:rPr>
        <w:t>&lt;input&gt;</w:t>
      </w:r>
      <w:r>
        <w:rPr>
          <w:rFonts w:hint="eastAsia"/>
        </w:rPr>
        <w:t>を探します。</w:t>
      </w:r>
    </w:p>
    <w:p w:rsidR="00E46B6D" w:rsidRDefault="00E46B6D" w:rsidP="00E46B6D">
      <w:r>
        <w:rPr>
          <w:rFonts w:hint="eastAsia"/>
          <w:noProof/>
        </w:rPr>
        <mc:AlternateContent>
          <mc:Choice Requires="wpc">
            <w:drawing>
              <wp:inline distT="0" distB="0" distL="0" distR="0" wp14:anchorId="543DD566" wp14:editId="63308205">
                <wp:extent cx="5400675" cy="981075"/>
                <wp:effectExtent l="0" t="0" r="28575" b="0"/>
                <wp:docPr id="17" name="キャンバス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テキスト ボックス 16"/>
                        <wps:cNvSpPr txBox="1"/>
                        <wps:spPr>
                          <a:xfrm>
                            <a:off x="19050" y="76100"/>
                            <a:ext cx="5381625" cy="828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E46B6D">
                              <w:pPr>
                                <w:spacing w:line="0" w:lineRule="atLeast"/>
                                <w:rPr>
                                  <w:rFonts w:ascii="ＭＳ ゴシック" w:eastAsia="ＭＳ ゴシック"/>
                                </w:rPr>
                              </w:pPr>
                              <w:r>
                                <w:rPr>
                                  <w:rFonts w:ascii="ＭＳ ゴシック" w:eastAsia="ＭＳ ゴシック" w:hint="eastAsia"/>
                                </w:rPr>
                                <w:t>const IOPort* find_input_port(const ::std::string&amp; block,</w:t>
                              </w:r>
                            </w:p>
                            <w:p w:rsidR="00B00A8E" w:rsidRDefault="00B00A8E" w:rsidP="00E46B6D">
                              <w:pPr>
                                <w:spacing w:line="0" w:lineRule="atLeast"/>
                                <w:rPr>
                                  <w:rFonts w:ascii="ＭＳ ゴシック" w:eastAsia="ＭＳ ゴシック"/>
                                </w:rPr>
                              </w:pPr>
                              <w:r>
                                <w:rPr>
                                  <w:rFonts w:ascii="ＭＳ ゴシック" w:eastAsia="ＭＳ ゴシック" w:hint="eastAsia"/>
                                </w:rPr>
                                <w:tab/>
                              </w:r>
                              <w:r>
                                <w:rPr>
                                  <w:rFonts w:ascii="ＭＳ ゴシック" w:eastAsia="ＭＳ ゴシック" w:hint="eastAsia"/>
                                </w:rPr>
                                <w:tab/>
                              </w:r>
                              <w:r>
                                <w:rPr>
                                  <w:rFonts w:ascii="ＭＳ ゴシック" w:eastAsia="ＭＳ ゴシック" w:hint="eastAsia"/>
                                </w:rPr>
                                <w:tab/>
                                <w:t xml:space="preserve">      const ::std::string&amp; port) const; // 状態参照</w:t>
                              </w:r>
                            </w:p>
                            <w:p w:rsidR="00B00A8E" w:rsidRDefault="00B00A8E" w:rsidP="00E46B6D">
                              <w:pPr>
                                <w:spacing w:line="0" w:lineRule="atLeast"/>
                                <w:rPr>
                                  <w:rFonts w:ascii="ＭＳ ゴシック" w:eastAsia="ＭＳ ゴシック"/>
                                </w:rPr>
                              </w:pPr>
                              <w:r>
                                <w:rPr>
                                  <w:rFonts w:ascii="ＭＳ ゴシック" w:eastAsia="ＭＳ ゴシック" w:hint="eastAsia"/>
                                </w:rPr>
                                <w:t>IOPort* find_input_port (const ::std::string&amp; block,</w:t>
                              </w:r>
                            </w:p>
                            <w:p w:rsidR="00B00A8E" w:rsidRPr="00E46B6D" w:rsidRDefault="00B00A8E" w:rsidP="00E46B6D">
                              <w:pPr>
                                <w:spacing w:line="0" w:lineRule="atLeast"/>
                                <w:ind w:leftChars="1200" w:left="2520" w:firstLineChars="50" w:firstLine="105"/>
                                <w:rPr>
                                  <w:rFonts w:ascii="ＭＳ ゴシック" w:eastAsia="ＭＳ ゴシック"/>
                                </w:rPr>
                              </w:pPr>
                              <w:r>
                                <w:rPr>
                                  <w:rFonts w:ascii="ＭＳ ゴシック" w:eastAsia="ＭＳ ゴシック" w:hint="eastAsia"/>
                                </w:rPr>
                                <w:t>const ::std::string&amp; port);</w:t>
                              </w:r>
                              <w:r>
                                <w:rPr>
                                  <w:rFonts w:ascii="ＭＳ ゴシック" w:eastAsia="ＭＳ ゴシック" w:hint="eastAsia"/>
                                </w:rPr>
                                <w:tab/>
                              </w:r>
                              <w:r>
                                <w:rPr>
                                  <w:rFonts w:ascii="ＭＳ ゴシック" w:eastAsia="ＭＳ ゴシック" w:hint="eastAsia"/>
                                </w:rPr>
                                <w:tab/>
                                <w:t>//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43DD566" id="キャンバス 17" o:spid="_x0000_s1143" editas="canvas" style="width:425.25pt;height:77.25pt;mso-position-horizontal-relative:char;mso-position-vertical-relative:line" coordsize="54006,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">
                <v:shape id="_x0000_s1144" type="#_x0000_t75" style="position:absolute;width:54006;height:9810;visibility:visible;mso-wrap-style:square">
                  <v:fill o:detectmouseclick="t"/>
                  <v:path o:connecttype="none"/>
                </v:shape>
                <v:shape id="テキスト ボックス 16" o:spid="_x0000_s1145" type="#_x0000_t202" style="position:absolute;left:190;top:761;width:53816;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B00A8E" w:rsidRDefault="00B00A8E" w:rsidP="00E46B6D">
                        <w:pPr>
                          <w:spacing w:line="0" w:lineRule="atLeast"/>
                          <w:rPr>
                            <w:rFonts w:ascii="ＭＳ ゴシック" w:eastAsia="ＭＳ ゴシック"/>
                          </w:rPr>
                        </w:pPr>
                        <w:r>
                          <w:rPr>
                            <w:rFonts w:ascii="ＭＳ ゴシック" w:eastAsia="ＭＳ ゴシック" w:hint="eastAsia"/>
                          </w:rPr>
                          <w:t>const IOPort* find_input_port(const ::std::string&amp; block,</w:t>
                        </w:r>
                      </w:p>
                      <w:p w:rsidR="00B00A8E" w:rsidRDefault="00B00A8E" w:rsidP="00E46B6D">
                        <w:pPr>
                          <w:spacing w:line="0" w:lineRule="atLeast"/>
                          <w:rPr>
                            <w:rFonts w:ascii="ＭＳ ゴシック" w:eastAsia="ＭＳ ゴシック"/>
                          </w:rPr>
                        </w:pPr>
                        <w:r>
                          <w:rPr>
                            <w:rFonts w:ascii="ＭＳ ゴシック" w:eastAsia="ＭＳ ゴシック" w:hint="eastAsia"/>
                          </w:rPr>
                          <w:tab/>
                        </w:r>
                        <w:r>
                          <w:rPr>
                            <w:rFonts w:ascii="ＭＳ ゴシック" w:eastAsia="ＭＳ ゴシック" w:hint="eastAsia"/>
                          </w:rPr>
                          <w:tab/>
                        </w:r>
                        <w:r>
                          <w:rPr>
                            <w:rFonts w:ascii="ＭＳ ゴシック" w:eastAsia="ＭＳ ゴシック" w:hint="eastAsia"/>
                          </w:rPr>
                          <w:tab/>
                          <w:t xml:space="preserve">      const ::std::string&amp; port) const; // 状態参照</w:t>
                        </w:r>
                      </w:p>
                      <w:p w:rsidR="00B00A8E" w:rsidRDefault="00B00A8E" w:rsidP="00E46B6D">
                        <w:pPr>
                          <w:spacing w:line="0" w:lineRule="atLeast"/>
                          <w:rPr>
                            <w:rFonts w:ascii="ＭＳ ゴシック" w:eastAsia="ＭＳ ゴシック"/>
                          </w:rPr>
                        </w:pPr>
                        <w:r>
                          <w:rPr>
                            <w:rFonts w:ascii="ＭＳ ゴシック" w:eastAsia="ＭＳ ゴシック" w:hint="eastAsia"/>
                          </w:rPr>
                          <w:t>IOPort* find_input_port (const ::std::string&amp; block,</w:t>
                        </w:r>
                      </w:p>
                      <w:p w:rsidR="00B00A8E" w:rsidRPr="00E46B6D" w:rsidRDefault="00B00A8E" w:rsidP="00E46B6D">
                        <w:pPr>
                          <w:spacing w:line="0" w:lineRule="atLeast"/>
                          <w:ind w:leftChars="1200" w:left="2520" w:firstLineChars="50" w:firstLine="105"/>
                          <w:rPr>
                            <w:rFonts w:ascii="ＭＳ ゴシック" w:eastAsia="ＭＳ ゴシック"/>
                          </w:rPr>
                        </w:pPr>
                        <w:r>
                          <w:rPr>
                            <w:rFonts w:ascii="ＭＳ ゴシック" w:eastAsia="ＭＳ ゴシック" w:hint="eastAsia"/>
                          </w:rPr>
                          <w:t>const ::std::string&amp; port);</w:t>
                        </w:r>
                        <w:r>
                          <w:rPr>
                            <w:rFonts w:ascii="ＭＳ ゴシック" w:eastAsia="ＭＳ ゴシック" w:hint="eastAsia"/>
                          </w:rPr>
                          <w:tab/>
                        </w:r>
                        <w:r>
                          <w:rPr>
                            <w:rFonts w:ascii="ＭＳ ゴシック" w:eastAsia="ＭＳ ゴシック" w:hint="eastAsia"/>
                          </w:rPr>
                          <w:tab/>
                          <w:t>// 状態変更</w:t>
                        </w:r>
                      </w:p>
                    </w:txbxContent>
                  </v:textbox>
                </v:shape>
                <w10:anchorlock/>
              </v:group>
            </w:pict>
          </mc:Fallback>
        </mc:AlternateContent>
      </w:r>
    </w:p>
    <w:p w:rsidR="00E46B6D" w:rsidRPr="00E46B6D" w:rsidRDefault="00BE1B0B" w:rsidP="00E46B6D">
      <w:r>
        <w:rPr>
          <w:rFonts w:hint="eastAsia"/>
        </w:rPr>
        <w:t>例えば</w:t>
      </w:r>
      <w:r w:rsidR="00E46B6D">
        <w:rPr>
          <w:rFonts w:hint="eastAsia"/>
        </w:rPr>
        <w:t>&lt;output&gt;</w:t>
      </w:r>
      <w:r w:rsidR="00E46B6D">
        <w:rPr>
          <w:rFonts w:hint="eastAsia"/>
        </w:rPr>
        <w:t>の</w:t>
      </w:r>
      <w:r w:rsidR="00E46B6D">
        <w:rPr>
          <w:rFonts w:hint="eastAsia"/>
        </w:rPr>
        <w:t>&lt;connect&gt;</w:t>
      </w:r>
      <w:r w:rsidR="00694860">
        <w:rPr>
          <w:rFonts w:hint="eastAsia"/>
        </w:rPr>
        <w:t>タグにあるブロック名、ポート名を指定すると、接続先の</w:t>
      </w:r>
      <w:r w:rsidR="00E46B6D">
        <w:rPr>
          <w:rFonts w:hint="eastAsia"/>
        </w:rPr>
        <w:t>ブロックのタグ</w:t>
      </w:r>
      <w:r w:rsidR="00E46B6D">
        <w:rPr>
          <w:rFonts w:hint="eastAsia"/>
        </w:rPr>
        <w:t>&lt;block&gt;</w:t>
      </w:r>
      <w:r w:rsidR="00E46B6D">
        <w:rPr>
          <w:rFonts w:hint="eastAsia"/>
        </w:rPr>
        <w:t>とタグ</w:t>
      </w:r>
      <w:r w:rsidR="00E46B6D">
        <w:rPr>
          <w:rFonts w:hint="eastAsia"/>
        </w:rPr>
        <w:t>&lt;input&gt;</w:t>
      </w:r>
      <w:r w:rsidR="00E46B6D">
        <w:rPr>
          <w:rFonts w:hint="eastAsia"/>
        </w:rPr>
        <w:t>を</w:t>
      </w:r>
      <w:r w:rsidR="00E46B6D">
        <w:rPr>
          <w:rFonts w:hint="eastAsia"/>
        </w:rPr>
        <w:t>IOPort</w:t>
      </w:r>
      <w:r w:rsidR="00E46B6D">
        <w:rPr>
          <w:rFonts w:hint="eastAsia"/>
        </w:rPr>
        <w:t>クラスのポインタで返します。見つからない場合は</w:t>
      </w:r>
      <w:r w:rsidR="00E46B6D">
        <w:rPr>
          <w:rFonts w:hint="eastAsia"/>
        </w:rPr>
        <w:t>NULL</w:t>
      </w:r>
      <w:r w:rsidR="00E46B6D">
        <w:rPr>
          <w:rFonts w:hint="eastAsia"/>
        </w:rPr>
        <w:t>を返します。</w:t>
      </w:r>
      <w:r w:rsidR="00E46B6D">
        <w:rPr>
          <w:rFonts w:hint="eastAsia"/>
        </w:rPr>
        <w:t>IOPort</w:t>
      </w:r>
      <w:r w:rsidR="00E46B6D">
        <w:rPr>
          <w:rFonts w:hint="eastAsia"/>
        </w:rPr>
        <w:t>クラスについては、</w:t>
      </w:r>
      <w:r w:rsidR="00882666">
        <w:fldChar w:fldCharType="begin"/>
      </w:r>
      <w:r w:rsidR="00882666">
        <w:instrText xml:space="preserve"> </w:instrText>
      </w:r>
      <w:r w:rsidR="00882666">
        <w:rPr>
          <w:rFonts w:hint="eastAsia"/>
        </w:rPr>
        <w:instrText>REF _Ref398712218 \r \h</w:instrText>
      </w:r>
      <w:r w:rsidR="00882666">
        <w:instrText xml:space="preserve"> </w:instrText>
      </w:r>
      <w:r w:rsidR="00882666">
        <w:fldChar w:fldCharType="separate"/>
      </w:r>
      <w:r w:rsidR="00272DE0">
        <w:t>7.2.3</w:t>
      </w:r>
      <w:r w:rsidR="00882666">
        <w:fldChar w:fldCharType="end"/>
      </w:r>
      <w:r w:rsidR="00E46B6D">
        <w:rPr>
          <w:rFonts w:hint="eastAsia"/>
        </w:rPr>
        <w:t>を参照してください。</w:t>
      </w:r>
    </w:p>
    <w:p w:rsidR="00E46B6D" w:rsidRDefault="00E46B6D" w:rsidP="00E46B6D"/>
    <w:p w:rsidR="00E46B6D" w:rsidRDefault="00E46B6D" w:rsidP="00E46B6D">
      <w:pPr>
        <w:pStyle w:val="4"/>
        <w:ind w:right="210"/>
      </w:pPr>
      <w:bookmarkStart w:id="1372" w:name="_Toc444757868"/>
      <w:bookmarkStart w:id="1373" w:name="_Toc444763097"/>
      <w:r>
        <w:rPr>
          <w:rFonts w:hint="eastAsia"/>
        </w:rPr>
        <w:t>find_output_port()</w:t>
      </w:r>
      <w:bookmarkEnd w:id="1372"/>
      <w:bookmarkEnd w:id="1373"/>
    </w:p>
    <w:p w:rsidR="00E46B6D" w:rsidRDefault="00E46B6D" w:rsidP="00E46B6D">
      <w:r>
        <w:rPr>
          <w:rFonts w:hint="eastAsia"/>
        </w:rPr>
        <w:t>ブロック名とポート名を指定し、そのブロックのポート名が一致するタグ</w:t>
      </w:r>
      <w:r>
        <w:rPr>
          <w:rFonts w:hint="eastAsia"/>
        </w:rPr>
        <w:t>&lt;output&gt;</w:t>
      </w:r>
      <w:r>
        <w:rPr>
          <w:rFonts w:hint="eastAsia"/>
        </w:rPr>
        <w:t>を探します。</w:t>
      </w:r>
    </w:p>
    <w:p w:rsidR="00E46B6D" w:rsidRDefault="00E46B6D" w:rsidP="00E46B6D">
      <w:r>
        <w:rPr>
          <w:rFonts w:hint="eastAsia"/>
          <w:noProof/>
        </w:rPr>
        <mc:AlternateContent>
          <mc:Choice Requires="wpc">
            <w:drawing>
              <wp:inline distT="0" distB="0" distL="0" distR="0" wp14:anchorId="56F8DD18" wp14:editId="2446D569">
                <wp:extent cx="5400040" cy="980960"/>
                <wp:effectExtent l="0" t="0" r="10160" b="0"/>
                <wp:docPr id="65" name="キャンバス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テキスト ボックス 64"/>
                        <wps:cNvSpPr txBox="1"/>
                        <wps:spPr>
                          <a:xfrm>
                            <a:off x="19050" y="76020"/>
                            <a:ext cx="5362575" cy="828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E46B6D">
                              <w:pPr>
                                <w:spacing w:line="0" w:lineRule="atLeast"/>
                                <w:rPr>
                                  <w:rFonts w:ascii="ＭＳ ゴシック" w:eastAsia="ＭＳ ゴシック"/>
                                </w:rPr>
                              </w:pPr>
                              <w:r>
                                <w:rPr>
                                  <w:rFonts w:ascii="ＭＳ ゴシック" w:eastAsia="ＭＳ ゴシック" w:hint="eastAsia"/>
                                </w:rPr>
                                <w:t>const IOPort* find_output_port(const ::std::string&amp; block,</w:t>
                              </w:r>
                            </w:p>
                            <w:p w:rsidR="00B00A8E" w:rsidRDefault="00B00A8E" w:rsidP="00E46B6D">
                              <w:pPr>
                                <w:spacing w:line="0" w:lineRule="atLeast"/>
                                <w:rPr>
                                  <w:rFonts w:ascii="ＭＳ ゴシック" w:eastAsia="ＭＳ ゴシック"/>
                                </w:rPr>
                              </w:pPr>
                              <w:r>
                                <w:rPr>
                                  <w:rFonts w:ascii="ＭＳ ゴシック" w:eastAsia="ＭＳ ゴシック" w:hint="eastAsia"/>
                                </w:rPr>
                                <w:tab/>
                              </w:r>
                              <w:r>
                                <w:rPr>
                                  <w:rFonts w:ascii="ＭＳ ゴシック" w:eastAsia="ＭＳ ゴシック" w:hint="eastAsia"/>
                                </w:rPr>
                                <w:tab/>
                              </w:r>
                              <w:r>
                                <w:rPr>
                                  <w:rFonts w:ascii="ＭＳ ゴシック" w:eastAsia="ＭＳ ゴシック" w:hint="eastAsia"/>
                                </w:rPr>
                                <w:tab/>
                                <w:t xml:space="preserve">       const ::std::string&amp; port) const; // 状態参照</w:t>
                              </w:r>
                            </w:p>
                            <w:p w:rsidR="00B00A8E" w:rsidRDefault="00B00A8E" w:rsidP="00E46B6D">
                              <w:pPr>
                                <w:spacing w:line="0" w:lineRule="atLeast"/>
                                <w:rPr>
                                  <w:rFonts w:ascii="ＭＳ ゴシック" w:eastAsia="ＭＳ ゴシック"/>
                                </w:rPr>
                              </w:pPr>
                              <w:r>
                                <w:rPr>
                                  <w:rFonts w:ascii="ＭＳ ゴシック" w:eastAsia="ＭＳ ゴシック" w:hint="eastAsia"/>
                                </w:rPr>
                                <w:t>IOPort* find_output_port (const ::std::string&amp; block,</w:t>
                              </w:r>
                            </w:p>
                            <w:p w:rsidR="00B00A8E" w:rsidRPr="00E46B6D" w:rsidRDefault="00B00A8E" w:rsidP="00E46B6D">
                              <w:pPr>
                                <w:spacing w:line="0" w:lineRule="atLeast"/>
                                <w:ind w:leftChars="1200" w:left="2520" w:firstLineChars="100" w:firstLine="210"/>
                                <w:rPr>
                                  <w:rFonts w:ascii="ＭＳ ゴシック" w:eastAsia="ＭＳ ゴシック"/>
                                </w:rPr>
                              </w:pPr>
                              <w:r>
                                <w:rPr>
                                  <w:rFonts w:ascii="ＭＳ ゴシック" w:eastAsia="ＭＳ ゴシック" w:hint="eastAsia"/>
                                </w:rPr>
                                <w:t>const ::std::string&amp; port);</w:t>
                              </w:r>
                              <w:r>
                                <w:rPr>
                                  <w:rFonts w:ascii="ＭＳ ゴシック" w:eastAsia="ＭＳ ゴシック" w:hint="eastAsia"/>
                                </w:rPr>
                                <w:tab/>
                              </w:r>
                              <w:r>
                                <w:rPr>
                                  <w:rFonts w:ascii="ＭＳ ゴシック" w:eastAsia="ＭＳ ゴシック" w:hint="eastAsia"/>
                                </w:rPr>
                                <w:tab/>
                                <w:t xml:space="preserve">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6F8DD18" id="キャンバス 65" o:spid="_x0000_s1146" editas="canvas" style="width:425.2pt;height:77.25pt;mso-position-horizontal-relative:char;mso-position-vertical-relative:line" coordsize="54000,9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">
                <v:shape id="_x0000_s1147" type="#_x0000_t75" style="position:absolute;width:54000;height:9804;visibility:visible;mso-wrap-style:square">
                  <v:fill o:detectmouseclick="t"/>
                  <v:path o:connecttype="none"/>
                </v:shape>
                <v:shape id="テキスト ボックス 64" o:spid="_x0000_s1148" type="#_x0000_t202" style="position:absolute;left:190;top:760;width:53626;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eHMIA&#10;AADbAAAADwAAAGRycy9kb3ducmV2LnhtbESPQWsCMRSE74X+h/AKvdVsi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h4cwgAAANsAAAAPAAAAAAAAAAAAAAAAAJgCAABkcnMvZG93&#10;bnJldi54bWxQSwUGAAAAAAQABAD1AAAAhwMAAAAA&#10;" fillcolor="white [3201]" strokeweight=".5pt">
                  <v:textbox>
                    <w:txbxContent>
                      <w:p w:rsidR="00B00A8E" w:rsidRDefault="00B00A8E" w:rsidP="00E46B6D">
                        <w:pPr>
                          <w:spacing w:line="0" w:lineRule="atLeast"/>
                          <w:rPr>
                            <w:rFonts w:ascii="ＭＳ ゴシック" w:eastAsia="ＭＳ ゴシック"/>
                          </w:rPr>
                        </w:pPr>
                        <w:r>
                          <w:rPr>
                            <w:rFonts w:ascii="ＭＳ ゴシック" w:eastAsia="ＭＳ ゴシック" w:hint="eastAsia"/>
                          </w:rPr>
                          <w:t>const IOPort* find_output_port(const ::std::string&amp; block,</w:t>
                        </w:r>
                      </w:p>
                      <w:p w:rsidR="00B00A8E" w:rsidRDefault="00B00A8E" w:rsidP="00E46B6D">
                        <w:pPr>
                          <w:spacing w:line="0" w:lineRule="atLeast"/>
                          <w:rPr>
                            <w:rFonts w:ascii="ＭＳ ゴシック" w:eastAsia="ＭＳ ゴシック"/>
                          </w:rPr>
                        </w:pPr>
                        <w:r>
                          <w:rPr>
                            <w:rFonts w:ascii="ＭＳ ゴシック" w:eastAsia="ＭＳ ゴシック" w:hint="eastAsia"/>
                          </w:rPr>
                          <w:tab/>
                        </w:r>
                        <w:r>
                          <w:rPr>
                            <w:rFonts w:ascii="ＭＳ ゴシック" w:eastAsia="ＭＳ ゴシック" w:hint="eastAsia"/>
                          </w:rPr>
                          <w:tab/>
                        </w:r>
                        <w:r>
                          <w:rPr>
                            <w:rFonts w:ascii="ＭＳ ゴシック" w:eastAsia="ＭＳ ゴシック" w:hint="eastAsia"/>
                          </w:rPr>
                          <w:tab/>
                          <w:t xml:space="preserve">       const ::std::string&amp; port) const; // 状態参照</w:t>
                        </w:r>
                      </w:p>
                      <w:p w:rsidR="00B00A8E" w:rsidRDefault="00B00A8E" w:rsidP="00E46B6D">
                        <w:pPr>
                          <w:spacing w:line="0" w:lineRule="atLeast"/>
                          <w:rPr>
                            <w:rFonts w:ascii="ＭＳ ゴシック" w:eastAsia="ＭＳ ゴシック"/>
                          </w:rPr>
                        </w:pPr>
                        <w:r>
                          <w:rPr>
                            <w:rFonts w:ascii="ＭＳ ゴシック" w:eastAsia="ＭＳ ゴシック" w:hint="eastAsia"/>
                          </w:rPr>
                          <w:t>IOPort* find_output_port (const ::std::string&amp; block,</w:t>
                        </w:r>
                      </w:p>
                      <w:p w:rsidR="00B00A8E" w:rsidRPr="00E46B6D" w:rsidRDefault="00B00A8E" w:rsidP="00E46B6D">
                        <w:pPr>
                          <w:spacing w:line="0" w:lineRule="atLeast"/>
                          <w:ind w:leftChars="1200" w:left="2520" w:firstLineChars="100" w:firstLine="210"/>
                          <w:rPr>
                            <w:rFonts w:ascii="ＭＳ ゴシック" w:eastAsia="ＭＳ ゴシック"/>
                          </w:rPr>
                        </w:pPr>
                        <w:r>
                          <w:rPr>
                            <w:rFonts w:ascii="ＭＳ ゴシック" w:eastAsia="ＭＳ ゴシック" w:hint="eastAsia"/>
                          </w:rPr>
                          <w:t>const ::std::string&amp; port);</w:t>
                        </w:r>
                        <w:r>
                          <w:rPr>
                            <w:rFonts w:ascii="ＭＳ ゴシック" w:eastAsia="ＭＳ ゴシック" w:hint="eastAsia"/>
                          </w:rPr>
                          <w:tab/>
                        </w:r>
                        <w:r>
                          <w:rPr>
                            <w:rFonts w:ascii="ＭＳ ゴシック" w:eastAsia="ＭＳ ゴシック" w:hint="eastAsia"/>
                          </w:rPr>
                          <w:tab/>
                          <w:t xml:space="preserve"> // 状態変更</w:t>
                        </w:r>
                      </w:p>
                    </w:txbxContent>
                  </v:textbox>
                </v:shape>
                <w10:anchorlock/>
              </v:group>
            </w:pict>
          </mc:Fallback>
        </mc:AlternateContent>
      </w:r>
    </w:p>
    <w:p w:rsidR="00E46B6D" w:rsidRPr="00E46B6D" w:rsidRDefault="00E46B6D" w:rsidP="00E46B6D">
      <w:r>
        <w:rPr>
          <w:rFonts w:hint="eastAsia"/>
        </w:rPr>
        <w:t>例えば</w:t>
      </w:r>
      <w:r>
        <w:rPr>
          <w:rFonts w:hint="eastAsia"/>
        </w:rPr>
        <w:t>&lt;input&gt;</w:t>
      </w:r>
      <w:r>
        <w:rPr>
          <w:rFonts w:hint="eastAsia"/>
        </w:rPr>
        <w:t>の</w:t>
      </w:r>
      <w:r>
        <w:rPr>
          <w:rFonts w:hint="eastAsia"/>
        </w:rPr>
        <w:t>&lt;connect&gt;</w:t>
      </w:r>
      <w:r>
        <w:rPr>
          <w:rFonts w:hint="eastAsia"/>
        </w:rPr>
        <w:t>タグにあるブロック名、ポート名を指定すると、</w:t>
      </w:r>
      <w:r w:rsidR="00694860">
        <w:rPr>
          <w:rFonts w:hint="eastAsia"/>
        </w:rPr>
        <w:t>接続先の</w:t>
      </w:r>
      <w:r>
        <w:rPr>
          <w:rFonts w:hint="eastAsia"/>
        </w:rPr>
        <w:t>ブロックのタグ</w:t>
      </w:r>
      <w:r>
        <w:rPr>
          <w:rFonts w:hint="eastAsia"/>
        </w:rPr>
        <w:t>&lt;block&gt;</w:t>
      </w:r>
      <w:r>
        <w:rPr>
          <w:rFonts w:hint="eastAsia"/>
        </w:rPr>
        <w:t>とタグ</w:t>
      </w:r>
      <w:r>
        <w:rPr>
          <w:rFonts w:hint="eastAsia"/>
        </w:rPr>
        <w:t>&lt;outport&gt;</w:t>
      </w:r>
      <w:r>
        <w:rPr>
          <w:rFonts w:hint="eastAsia"/>
        </w:rPr>
        <w:t>を</w:t>
      </w:r>
      <w:r>
        <w:rPr>
          <w:rFonts w:hint="eastAsia"/>
        </w:rPr>
        <w:t>IOPort</w:t>
      </w:r>
      <w:r>
        <w:rPr>
          <w:rFonts w:hint="eastAsia"/>
        </w:rPr>
        <w:t>クラスのポインタで返します。見つからない場合は</w:t>
      </w:r>
      <w:r>
        <w:rPr>
          <w:rFonts w:hint="eastAsia"/>
        </w:rPr>
        <w:t>NULL</w:t>
      </w:r>
      <w:r>
        <w:rPr>
          <w:rFonts w:hint="eastAsia"/>
        </w:rPr>
        <w:t>を返します。</w:t>
      </w:r>
      <w:r>
        <w:rPr>
          <w:rFonts w:hint="eastAsia"/>
        </w:rPr>
        <w:t>IOPort</w:t>
      </w:r>
      <w:r>
        <w:rPr>
          <w:rFonts w:hint="eastAsia"/>
        </w:rPr>
        <w:t>クラスについては、</w:t>
      </w:r>
      <w:r w:rsidR="00882666">
        <w:fldChar w:fldCharType="begin"/>
      </w:r>
      <w:r w:rsidR="00882666">
        <w:instrText xml:space="preserve"> </w:instrText>
      </w:r>
      <w:r w:rsidR="00882666">
        <w:rPr>
          <w:rFonts w:hint="eastAsia"/>
        </w:rPr>
        <w:instrText>REF _Ref398712218 \r \h</w:instrText>
      </w:r>
      <w:r w:rsidR="00882666">
        <w:instrText xml:space="preserve"> </w:instrText>
      </w:r>
      <w:r w:rsidR="00882666">
        <w:fldChar w:fldCharType="separate"/>
      </w:r>
      <w:r w:rsidR="00272DE0">
        <w:t>7.2.3</w:t>
      </w:r>
      <w:r w:rsidR="00882666">
        <w:fldChar w:fldCharType="end"/>
      </w:r>
      <w:r>
        <w:rPr>
          <w:rFonts w:hint="eastAsia"/>
        </w:rPr>
        <w:t>を参照してください。</w:t>
      </w:r>
    </w:p>
    <w:p w:rsidR="00E46B6D" w:rsidRDefault="00E46B6D" w:rsidP="00E46B6D">
      <w:pPr>
        <w:rPr>
          <w:ins w:id="1374" w:author="1139930830362" w:date="2016-03-02T15:38:00Z"/>
        </w:rPr>
      </w:pPr>
    </w:p>
    <w:p w:rsidR="00F67798" w:rsidRPr="00405DD7" w:rsidRDefault="00F67798" w:rsidP="00405DD7">
      <w:pPr>
        <w:pStyle w:val="4"/>
        <w:ind w:right="210"/>
        <w:rPr>
          <w:ins w:id="1375" w:author="1139930830362" w:date="2016-03-02T15:38:00Z"/>
          <w:color w:val="FF0000"/>
        </w:rPr>
      </w:pPr>
      <w:bookmarkStart w:id="1376" w:name="_Toc444757869"/>
      <w:bookmarkStart w:id="1377" w:name="_Toc444763098"/>
      <w:ins w:id="1378" w:author="1139930830362" w:date="2016-03-02T15:38:00Z">
        <w:r w:rsidRPr="00405DD7">
          <w:rPr>
            <w:rFonts w:hint="eastAsia"/>
            <w:color w:val="FF0000"/>
          </w:rPr>
          <w:t>f</w:t>
        </w:r>
        <w:r w:rsidRPr="00405DD7">
          <w:rPr>
            <w:color w:val="FF0000"/>
          </w:rPr>
          <w:t>ind_inport_input()</w:t>
        </w:r>
        <w:bookmarkEnd w:id="1376"/>
        <w:bookmarkEnd w:id="1377"/>
      </w:ins>
    </w:p>
    <w:p w:rsidR="00F67798" w:rsidRPr="00405DD7" w:rsidRDefault="00F67798" w:rsidP="00F67798">
      <w:pPr>
        <w:rPr>
          <w:ins w:id="1379" w:author="1139930830362" w:date="2016-03-02T15:40:00Z"/>
          <w:color w:val="FF0000"/>
        </w:rPr>
      </w:pPr>
      <w:ins w:id="1380" w:author="1139930830362" w:date="2016-03-02T15:39:00Z">
        <w:r w:rsidRPr="00405DD7">
          <w:rPr>
            <w:color w:val="FF0000"/>
          </w:rPr>
          <w:t>Inport</w:t>
        </w:r>
        <w:r w:rsidRPr="00405DD7">
          <w:rPr>
            <w:rFonts w:hint="eastAsia"/>
            <w:color w:val="FF0000"/>
          </w:rPr>
          <w:t>のブロックの</w:t>
        </w:r>
        <w:r w:rsidRPr="00405DD7">
          <w:rPr>
            <w:rFonts w:hint="eastAsia"/>
            <w:color w:val="FF0000"/>
          </w:rPr>
          <w:t>B</w:t>
        </w:r>
        <w:r w:rsidRPr="00405DD7">
          <w:rPr>
            <w:color w:val="FF0000"/>
          </w:rPr>
          <w:t>lockInfo</w:t>
        </w:r>
        <w:r w:rsidRPr="00405DD7">
          <w:rPr>
            <w:rFonts w:hint="eastAsia"/>
            <w:color w:val="FF0000"/>
          </w:rPr>
          <w:t>クラスのポインタを指定し、対応する</w:t>
        </w:r>
        <w:r w:rsidRPr="00405DD7">
          <w:rPr>
            <w:rFonts w:hint="eastAsia"/>
            <w:color w:val="FF0000"/>
          </w:rPr>
          <w:t>S</w:t>
        </w:r>
        <w:r w:rsidRPr="00405DD7">
          <w:rPr>
            <w:color w:val="FF0000"/>
          </w:rPr>
          <w:t>ubSystem</w:t>
        </w:r>
        <w:r w:rsidRPr="00405DD7">
          <w:rPr>
            <w:rFonts w:hint="eastAsia"/>
            <w:color w:val="FF0000"/>
          </w:rPr>
          <w:t>の</w:t>
        </w:r>
        <w:r w:rsidRPr="00405DD7">
          <w:rPr>
            <w:rFonts w:hint="eastAsia"/>
            <w:color w:val="FF0000"/>
          </w:rPr>
          <w:t>&lt;</w:t>
        </w:r>
        <w:r w:rsidRPr="00405DD7">
          <w:rPr>
            <w:color w:val="FF0000"/>
          </w:rPr>
          <w:t>input&gt;</w:t>
        </w:r>
        <w:r w:rsidRPr="00405DD7">
          <w:rPr>
            <w:rFonts w:hint="eastAsia"/>
            <w:color w:val="FF0000"/>
          </w:rPr>
          <w:t>を保持する</w:t>
        </w:r>
        <w:r w:rsidRPr="00405DD7">
          <w:rPr>
            <w:rFonts w:hint="eastAsia"/>
            <w:color w:val="FF0000"/>
          </w:rPr>
          <w:t>I</w:t>
        </w:r>
        <w:r w:rsidRPr="00405DD7">
          <w:rPr>
            <w:color w:val="FF0000"/>
          </w:rPr>
          <w:t>OPort</w:t>
        </w:r>
        <w:r w:rsidRPr="00405DD7">
          <w:rPr>
            <w:rFonts w:hint="eastAsia"/>
            <w:color w:val="FF0000"/>
          </w:rPr>
          <w:t>クラスの</w:t>
        </w:r>
      </w:ins>
      <w:ins w:id="1381" w:author="1139930830362" w:date="2016-03-02T15:40:00Z">
        <w:r w:rsidRPr="00405DD7">
          <w:rPr>
            <w:rFonts w:hint="eastAsia"/>
            <w:color w:val="FF0000"/>
          </w:rPr>
          <w:t>ポインタを取得します。</w:t>
        </w:r>
      </w:ins>
      <w:ins w:id="1382" w:author="1139930830362" w:date="2016-03-03T08:49:00Z">
        <w:r w:rsidR="00FD1C06">
          <w:rPr>
            <w:rFonts w:hint="eastAsia"/>
            <w:color w:val="FF0000"/>
          </w:rPr>
          <w:t>Inport</w:t>
        </w:r>
        <w:r w:rsidR="00FD1C06">
          <w:rPr>
            <w:rFonts w:hint="eastAsia"/>
            <w:color w:val="FF0000"/>
          </w:rPr>
          <w:t>は</w:t>
        </w:r>
        <w:r w:rsidR="00FD1C06">
          <w:rPr>
            <w:rFonts w:hint="eastAsia"/>
            <w:color w:val="FF0000"/>
          </w:rPr>
          <w:t>&lt;o</w:t>
        </w:r>
        <w:r w:rsidR="00FD1C06">
          <w:rPr>
            <w:color w:val="FF0000"/>
          </w:rPr>
          <w:t>utput&gt;</w:t>
        </w:r>
        <w:r w:rsidR="00FD1C06">
          <w:rPr>
            <w:rFonts w:hint="eastAsia"/>
            <w:color w:val="FF0000"/>
          </w:rPr>
          <w:t>のみ</w:t>
        </w:r>
      </w:ins>
      <w:ins w:id="1383" w:author="1139930830362" w:date="2016-03-03T08:50:00Z">
        <w:r w:rsidR="00FD1C06">
          <w:rPr>
            <w:rFonts w:hint="eastAsia"/>
            <w:color w:val="FF0000"/>
          </w:rPr>
          <w:t>なので、</w:t>
        </w:r>
        <w:r w:rsidR="00FD1C06">
          <w:rPr>
            <w:rFonts w:hint="eastAsia"/>
            <w:color w:val="FF0000"/>
          </w:rPr>
          <w:t>Sub</w:t>
        </w:r>
        <w:r w:rsidR="00FD1C06">
          <w:rPr>
            <w:color w:val="FF0000"/>
          </w:rPr>
          <w:t>System</w:t>
        </w:r>
        <w:r w:rsidR="00FD1C06">
          <w:rPr>
            <w:rFonts w:hint="eastAsia"/>
            <w:color w:val="FF0000"/>
          </w:rPr>
          <w:t>の</w:t>
        </w:r>
        <w:r w:rsidR="00FD1C06">
          <w:rPr>
            <w:rFonts w:hint="eastAsia"/>
            <w:color w:val="FF0000"/>
          </w:rPr>
          <w:t>&lt;i</w:t>
        </w:r>
        <w:r w:rsidR="00FD1C06">
          <w:rPr>
            <w:color w:val="FF0000"/>
          </w:rPr>
          <w:t>nput&gt;</w:t>
        </w:r>
        <w:r w:rsidR="00FD1C06">
          <w:rPr>
            <w:rFonts w:hint="eastAsia"/>
            <w:color w:val="FF0000"/>
          </w:rPr>
          <w:t>が実際の入力元となります。</w:t>
        </w:r>
      </w:ins>
    </w:p>
    <w:p w:rsidR="00F67798" w:rsidRPr="00405DD7" w:rsidRDefault="00F67798" w:rsidP="00F67798">
      <w:pPr>
        <w:rPr>
          <w:ins w:id="1384" w:author="1139930830362" w:date="2016-03-02T15:40:00Z"/>
          <w:color w:val="FF0000"/>
        </w:rPr>
      </w:pPr>
      <w:ins w:id="1385" w:author="1139930830362" w:date="2016-03-02T15:41:00Z">
        <w:r w:rsidRPr="00405DD7">
          <w:rPr>
            <w:rFonts w:hint="eastAsia"/>
            <w:noProof/>
            <w:color w:val="FF0000"/>
          </w:rPr>
          <mc:AlternateContent>
            <mc:Choice Requires="wpc">
              <w:drawing>
                <wp:inline distT="0" distB="0" distL="0" distR="0" wp14:anchorId="6580B675" wp14:editId="15E492EE">
                  <wp:extent cx="5400040" cy="609600"/>
                  <wp:effectExtent l="0" t="0" r="10160" b="0"/>
                  <wp:docPr id="88" name="キャンバス 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テキスト ボックス 87"/>
                          <wps:cNvSpPr txBox="1"/>
                          <wps:spPr>
                            <a:xfrm>
                              <a:off x="19050" y="76021"/>
                              <a:ext cx="5362575" cy="4669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405DD7" w:rsidRDefault="00B00A8E" w:rsidP="00F67798">
                                <w:pPr>
                                  <w:spacing w:line="0" w:lineRule="atLeast"/>
                                  <w:rPr>
                                    <w:rFonts w:ascii="ＭＳ ゴシック" w:eastAsia="ＭＳ ゴシック"/>
                                    <w:color w:val="FF0000"/>
                                  </w:rPr>
                                </w:pPr>
                                <w:r w:rsidRPr="00405DD7">
                                  <w:rPr>
                                    <w:rFonts w:ascii="ＭＳ ゴシック" w:eastAsia="ＭＳ ゴシック" w:hint="eastAsia"/>
                                    <w:color w:val="FF0000"/>
                                  </w:rPr>
                                  <w:t>const IOPort* find_</w:t>
                                </w:r>
                                <w:r w:rsidRPr="00405DD7">
                                  <w:rPr>
                                    <w:rFonts w:ascii="ＭＳ ゴシック" w:eastAsia="ＭＳ ゴシック"/>
                                    <w:color w:val="FF0000"/>
                                  </w:rPr>
                                  <w:t>inport</w:t>
                                </w:r>
                                <w:r w:rsidRPr="00405DD7">
                                  <w:rPr>
                                    <w:rFonts w:ascii="ＭＳ ゴシック" w:eastAsia="ＭＳ ゴシック" w:hint="eastAsia"/>
                                    <w:color w:val="FF0000"/>
                                  </w:rPr>
                                  <w:t>_</w:t>
                                </w:r>
                                <w:r w:rsidRPr="00405DD7">
                                  <w:rPr>
                                    <w:rFonts w:ascii="ＭＳ ゴシック" w:eastAsia="ＭＳ ゴシック"/>
                                    <w:color w:val="FF0000"/>
                                  </w:rPr>
                                  <w:t>input</w:t>
                                </w:r>
                                <w:r w:rsidRPr="00405DD7">
                                  <w:rPr>
                                    <w:rFonts w:ascii="ＭＳ ゴシック" w:eastAsia="ＭＳ ゴシック" w:hint="eastAsia"/>
                                    <w:color w:val="FF0000"/>
                                  </w:rPr>
                                  <w:t xml:space="preserve">(const </w:t>
                                </w:r>
                                <w:r w:rsidRPr="00405DD7">
                                  <w:rPr>
                                    <w:rFonts w:ascii="ＭＳ ゴシック" w:eastAsia="ＭＳ ゴシック"/>
                                    <w:color w:val="FF0000"/>
                                  </w:rPr>
                                  <w:t>BlockInfo* port</w:t>
                                </w:r>
                                <w:r w:rsidRPr="00405DD7">
                                  <w:rPr>
                                    <w:rFonts w:ascii="ＭＳ ゴシック" w:eastAsia="ＭＳ ゴシック" w:hint="eastAsia"/>
                                    <w:color w:val="FF0000"/>
                                  </w:rPr>
                                  <w:t>) const;</w:t>
                                </w:r>
                                <w:r w:rsidRPr="00405DD7">
                                  <w:rPr>
                                    <w:rFonts w:ascii="ＭＳ ゴシック" w:eastAsia="ＭＳ ゴシック"/>
                                    <w:color w:val="FF0000"/>
                                  </w:rPr>
                                  <w:tab/>
                                </w:r>
                                <w:r w:rsidRPr="00405DD7">
                                  <w:rPr>
                                    <w:rFonts w:ascii="ＭＳ ゴシック" w:eastAsia="ＭＳ ゴシック" w:hint="eastAsia"/>
                                    <w:color w:val="FF0000"/>
                                  </w:rPr>
                                  <w:t>// 状態参照</w:t>
                                </w:r>
                              </w:p>
                              <w:p w:rsidR="00B00A8E" w:rsidRPr="00405DD7" w:rsidRDefault="00B00A8E" w:rsidP="006725C5">
                                <w:pPr>
                                  <w:spacing w:line="0" w:lineRule="atLeast"/>
                                  <w:rPr>
                                    <w:rFonts w:ascii="ＭＳ ゴシック" w:eastAsia="ＭＳ ゴシック"/>
                                    <w:color w:val="FF0000"/>
                                  </w:rPr>
                                </w:pPr>
                                <w:r w:rsidRPr="00405DD7">
                                  <w:rPr>
                                    <w:rFonts w:ascii="ＭＳ ゴシック" w:eastAsia="ＭＳ ゴシック" w:hint="eastAsia"/>
                                    <w:color w:val="FF0000"/>
                                  </w:rPr>
                                  <w:t>IOPort* find_</w:t>
                                </w:r>
                                <w:r w:rsidRPr="00405DD7">
                                  <w:rPr>
                                    <w:rFonts w:ascii="ＭＳ ゴシック" w:eastAsia="ＭＳ ゴシック"/>
                                    <w:color w:val="FF0000"/>
                                  </w:rPr>
                                  <w:t>inport_input</w:t>
                                </w:r>
                                <w:r w:rsidRPr="00405DD7">
                                  <w:rPr>
                                    <w:rFonts w:ascii="ＭＳ ゴシック" w:eastAsia="ＭＳ ゴシック" w:hint="eastAsia"/>
                                    <w:color w:val="FF0000"/>
                                  </w:rPr>
                                  <w:t xml:space="preserve"> (const </w:t>
                                </w:r>
                                <w:r w:rsidRPr="00405DD7">
                                  <w:rPr>
                                    <w:rFonts w:ascii="ＭＳ ゴシック" w:eastAsia="ＭＳ ゴシック"/>
                                    <w:color w:val="FF0000"/>
                                  </w:rPr>
                                  <w:t>BlockInfo* port</w:t>
                                </w:r>
                                <w:r w:rsidRPr="00405DD7">
                                  <w:rPr>
                                    <w:rFonts w:ascii="ＭＳ ゴシック" w:eastAsia="ＭＳ ゴシック" w:hint="eastAsia"/>
                                    <w:color w:val="FF0000"/>
                                  </w:rPr>
                                  <w:t>);</w:t>
                                </w:r>
                                <w:r w:rsidRPr="00405DD7">
                                  <w:rPr>
                                    <w:rFonts w:ascii="ＭＳ ゴシック" w:eastAsia="ＭＳ ゴシック" w:hint="eastAsia"/>
                                    <w:color w:val="FF0000"/>
                                  </w:rPr>
                                  <w:tab/>
                                </w:r>
                                <w:r w:rsidRPr="00405DD7">
                                  <w:rPr>
                                    <w:rFonts w:ascii="ＭＳ ゴシック" w:eastAsia="ＭＳ ゴシック" w:hint="eastAsia"/>
                                    <w:color w:val="FF0000"/>
                                  </w:rPr>
                                  <w:tab/>
                                  <w:t>//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80B675" id="キャンバス 88" o:spid="_x0000_s1149" editas="canvas" style="width:425.2pt;height:48pt;mso-position-horizontal-relative:char;mso-position-vertical-relative:line" coordsize="540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">
                  <v:shape id="_x0000_s1150" type="#_x0000_t75" style="position:absolute;width:54000;height:6096;visibility:visible;mso-wrap-style:square">
                    <v:fill o:detectmouseclick="t"/>
                    <v:path o:connecttype="none"/>
                  </v:shape>
                  <v:shape id="テキスト ボックス 87" o:spid="_x0000_s1151" type="#_x0000_t202" style="position:absolute;left:190;top:760;width:53626;height:4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mkcIA&#10;AADbAAAADwAAAGRycy9kb3ducmV2LnhtbESPQWsCMRSE74X+h/AKvdVse6jrahRbbCl4qornx+aZ&#10;BDcvS5Ku23/fCEKPw8x8wyxWo+/EQDG5wAqeJxUI4jZox0bBYf/xVINIGVljF5gU/FKC1fL+boGN&#10;Dhf+pmGXjSgQTg0qsDn3jZSpteQxTUJPXLxTiB5zkdFIHfFS4L6TL1X1Kj06LgsWe3q31J53P17B&#10;5s3MTFtjtJtaOzeMx9PWfCr1+DCu5yAyjfk/fGt/aQX1FK5fy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GaRwgAAANsAAAAPAAAAAAAAAAAAAAAAAJgCAABkcnMvZG93&#10;bnJldi54bWxQSwUGAAAAAAQABAD1AAAAhwMAAAAA&#10;" fillcolor="white [3201]" strokeweight=".5pt">
                    <v:textbox>
                      <w:txbxContent>
                        <w:p w:rsidR="00B00A8E" w:rsidRPr="00405DD7" w:rsidRDefault="00B00A8E" w:rsidP="00F67798">
                          <w:pPr>
                            <w:spacing w:line="0" w:lineRule="atLeast"/>
                            <w:rPr>
                              <w:rFonts w:ascii="ＭＳ ゴシック" w:eastAsia="ＭＳ ゴシック"/>
                              <w:color w:val="FF0000"/>
                            </w:rPr>
                          </w:pPr>
                          <w:r w:rsidRPr="00405DD7">
                            <w:rPr>
                              <w:rFonts w:ascii="ＭＳ ゴシック" w:eastAsia="ＭＳ ゴシック" w:hint="eastAsia"/>
                              <w:color w:val="FF0000"/>
                            </w:rPr>
                            <w:t>const IOPort* find_</w:t>
                          </w:r>
                          <w:r w:rsidRPr="00405DD7">
                            <w:rPr>
                              <w:rFonts w:ascii="ＭＳ ゴシック" w:eastAsia="ＭＳ ゴシック"/>
                              <w:color w:val="FF0000"/>
                            </w:rPr>
                            <w:t>inport</w:t>
                          </w:r>
                          <w:r w:rsidRPr="00405DD7">
                            <w:rPr>
                              <w:rFonts w:ascii="ＭＳ ゴシック" w:eastAsia="ＭＳ ゴシック" w:hint="eastAsia"/>
                              <w:color w:val="FF0000"/>
                            </w:rPr>
                            <w:t>_</w:t>
                          </w:r>
                          <w:r w:rsidRPr="00405DD7">
                            <w:rPr>
                              <w:rFonts w:ascii="ＭＳ ゴシック" w:eastAsia="ＭＳ ゴシック"/>
                              <w:color w:val="FF0000"/>
                            </w:rPr>
                            <w:t>input</w:t>
                          </w:r>
                          <w:r w:rsidRPr="00405DD7">
                            <w:rPr>
                              <w:rFonts w:ascii="ＭＳ ゴシック" w:eastAsia="ＭＳ ゴシック" w:hint="eastAsia"/>
                              <w:color w:val="FF0000"/>
                            </w:rPr>
                            <w:t xml:space="preserve">(const </w:t>
                          </w:r>
                          <w:r w:rsidRPr="00405DD7">
                            <w:rPr>
                              <w:rFonts w:ascii="ＭＳ ゴシック" w:eastAsia="ＭＳ ゴシック"/>
                              <w:color w:val="FF0000"/>
                            </w:rPr>
                            <w:t>BlockInfo* port</w:t>
                          </w:r>
                          <w:r w:rsidRPr="00405DD7">
                            <w:rPr>
                              <w:rFonts w:ascii="ＭＳ ゴシック" w:eastAsia="ＭＳ ゴシック" w:hint="eastAsia"/>
                              <w:color w:val="FF0000"/>
                            </w:rPr>
                            <w:t>) const;</w:t>
                          </w:r>
                          <w:r w:rsidRPr="00405DD7">
                            <w:rPr>
                              <w:rFonts w:ascii="ＭＳ ゴシック" w:eastAsia="ＭＳ ゴシック"/>
                              <w:color w:val="FF0000"/>
                            </w:rPr>
                            <w:tab/>
                          </w:r>
                          <w:r w:rsidRPr="00405DD7">
                            <w:rPr>
                              <w:rFonts w:ascii="ＭＳ ゴシック" w:eastAsia="ＭＳ ゴシック" w:hint="eastAsia"/>
                              <w:color w:val="FF0000"/>
                            </w:rPr>
                            <w:t>// 状態参照</w:t>
                          </w:r>
                        </w:p>
                        <w:p w:rsidR="00B00A8E" w:rsidRPr="00405DD7" w:rsidRDefault="00B00A8E" w:rsidP="006725C5">
                          <w:pPr>
                            <w:spacing w:line="0" w:lineRule="atLeast"/>
                            <w:rPr>
                              <w:rFonts w:ascii="ＭＳ ゴシック" w:eastAsia="ＭＳ ゴシック"/>
                              <w:color w:val="FF0000"/>
                            </w:rPr>
                          </w:pPr>
                          <w:r w:rsidRPr="00405DD7">
                            <w:rPr>
                              <w:rFonts w:ascii="ＭＳ ゴシック" w:eastAsia="ＭＳ ゴシック" w:hint="eastAsia"/>
                              <w:color w:val="FF0000"/>
                            </w:rPr>
                            <w:t>IOPort* find_</w:t>
                          </w:r>
                          <w:r w:rsidRPr="00405DD7">
                            <w:rPr>
                              <w:rFonts w:ascii="ＭＳ ゴシック" w:eastAsia="ＭＳ ゴシック"/>
                              <w:color w:val="FF0000"/>
                            </w:rPr>
                            <w:t>inport_input</w:t>
                          </w:r>
                          <w:r w:rsidRPr="00405DD7">
                            <w:rPr>
                              <w:rFonts w:ascii="ＭＳ ゴシック" w:eastAsia="ＭＳ ゴシック" w:hint="eastAsia"/>
                              <w:color w:val="FF0000"/>
                            </w:rPr>
                            <w:t xml:space="preserve"> (const </w:t>
                          </w:r>
                          <w:r w:rsidRPr="00405DD7">
                            <w:rPr>
                              <w:rFonts w:ascii="ＭＳ ゴシック" w:eastAsia="ＭＳ ゴシック"/>
                              <w:color w:val="FF0000"/>
                            </w:rPr>
                            <w:t>BlockInfo* port</w:t>
                          </w:r>
                          <w:r w:rsidRPr="00405DD7">
                            <w:rPr>
                              <w:rFonts w:ascii="ＭＳ ゴシック" w:eastAsia="ＭＳ ゴシック" w:hint="eastAsia"/>
                              <w:color w:val="FF0000"/>
                            </w:rPr>
                            <w:t>);</w:t>
                          </w:r>
                          <w:r w:rsidRPr="00405DD7">
                            <w:rPr>
                              <w:rFonts w:ascii="ＭＳ ゴシック" w:eastAsia="ＭＳ ゴシック" w:hint="eastAsia"/>
                              <w:color w:val="FF0000"/>
                            </w:rPr>
                            <w:tab/>
                          </w:r>
                          <w:r w:rsidRPr="00405DD7">
                            <w:rPr>
                              <w:rFonts w:ascii="ＭＳ ゴシック" w:eastAsia="ＭＳ ゴシック" w:hint="eastAsia"/>
                              <w:color w:val="FF0000"/>
                            </w:rPr>
                            <w:tab/>
                            <w:t>// 状態変更</w:t>
                          </w:r>
                        </w:p>
                      </w:txbxContent>
                    </v:textbox>
                  </v:shape>
                  <w10:anchorlock/>
                </v:group>
              </w:pict>
            </mc:Fallback>
          </mc:AlternateContent>
        </w:r>
      </w:ins>
    </w:p>
    <w:p w:rsidR="00F67798" w:rsidRPr="00405DD7" w:rsidRDefault="00F67798" w:rsidP="00F67798">
      <w:pPr>
        <w:rPr>
          <w:ins w:id="1386" w:author="1139930830362" w:date="2016-03-02T15:46:00Z"/>
          <w:color w:val="FF0000"/>
        </w:rPr>
      </w:pPr>
    </w:p>
    <w:p w:rsidR="006725C5" w:rsidRPr="00405DD7" w:rsidRDefault="006725C5" w:rsidP="00405DD7">
      <w:pPr>
        <w:pStyle w:val="4"/>
        <w:ind w:right="210"/>
        <w:rPr>
          <w:ins w:id="1387" w:author="1139930830362" w:date="2016-03-02T15:46:00Z"/>
          <w:color w:val="FF0000"/>
        </w:rPr>
      </w:pPr>
      <w:bookmarkStart w:id="1388" w:name="_Toc444757870"/>
      <w:bookmarkStart w:id="1389" w:name="_Toc444763099"/>
      <w:ins w:id="1390" w:author="1139930830362" w:date="2016-03-02T15:46:00Z">
        <w:r w:rsidRPr="00405DD7">
          <w:rPr>
            <w:rFonts w:hint="eastAsia"/>
            <w:color w:val="FF0000"/>
          </w:rPr>
          <w:t>f</w:t>
        </w:r>
        <w:r w:rsidRPr="00405DD7">
          <w:rPr>
            <w:color w:val="FF0000"/>
          </w:rPr>
          <w:t>ind_outport_output()</w:t>
        </w:r>
        <w:bookmarkEnd w:id="1388"/>
        <w:bookmarkEnd w:id="1389"/>
      </w:ins>
    </w:p>
    <w:p w:rsidR="006725C5" w:rsidRPr="00405DD7" w:rsidRDefault="006725C5" w:rsidP="006725C5">
      <w:pPr>
        <w:rPr>
          <w:ins w:id="1391" w:author="1139930830362" w:date="2016-03-02T15:47:00Z"/>
          <w:color w:val="FF0000"/>
        </w:rPr>
      </w:pPr>
      <w:ins w:id="1392" w:author="1139930830362" w:date="2016-03-02T15:46:00Z">
        <w:r w:rsidRPr="00405DD7">
          <w:rPr>
            <w:rFonts w:hint="eastAsia"/>
            <w:color w:val="FF0000"/>
          </w:rPr>
          <w:t>O</w:t>
        </w:r>
        <w:r w:rsidRPr="00405DD7">
          <w:rPr>
            <w:color w:val="FF0000"/>
          </w:rPr>
          <w:t>utport</w:t>
        </w:r>
        <w:r w:rsidRPr="00405DD7">
          <w:rPr>
            <w:rFonts w:hint="eastAsia"/>
            <w:color w:val="FF0000"/>
          </w:rPr>
          <w:t>のブロックの</w:t>
        </w:r>
        <w:r w:rsidRPr="00405DD7">
          <w:rPr>
            <w:rFonts w:hint="eastAsia"/>
            <w:color w:val="FF0000"/>
          </w:rPr>
          <w:t>B</w:t>
        </w:r>
        <w:r w:rsidRPr="00405DD7">
          <w:rPr>
            <w:color w:val="FF0000"/>
          </w:rPr>
          <w:t>lockInfo</w:t>
        </w:r>
        <w:r w:rsidRPr="00405DD7">
          <w:rPr>
            <w:rFonts w:hint="eastAsia"/>
            <w:color w:val="FF0000"/>
          </w:rPr>
          <w:t>クラスのポインタを指定し、対応する</w:t>
        </w:r>
        <w:r w:rsidRPr="00405DD7">
          <w:rPr>
            <w:rFonts w:hint="eastAsia"/>
            <w:color w:val="FF0000"/>
          </w:rPr>
          <w:t>S</w:t>
        </w:r>
        <w:r w:rsidRPr="00405DD7">
          <w:rPr>
            <w:color w:val="FF0000"/>
          </w:rPr>
          <w:t>ubSystem</w:t>
        </w:r>
        <w:r w:rsidRPr="00405DD7">
          <w:rPr>
            <w:rFonts w:hint="eastAsia"/>
            <w:color w:val="FF0000"/>
          </w:rPr>
          <w:t>の</w:t>
        </w:r>
        <w:r w:rsidRPr="00405DD7">
          <w:rPr>
            <w:color w:val="FF0000"/>
          </w:rPr>
          <w:t>&lt;output&gt;</w:t>
        </w:r>
      </w:ins>
      <w:ins w:id="1393" w:author="1139930830362" w:date="2016-03-02T15:47:00Z">
        <w:r w:rsidRPr="00405DD7">
          <w:rPr>
            <w:rFonts w:hint="eastAsia"/>
            <w:color w:val="FF0000"/>
          </w:rPr>
          <w:t>を保持する</w:t>
        </w:r>
        <w:r w:rsidRPr="00405DD7">
          <w:rPr>
            <w:rFonts w:hint="eastAsia"/>
            <w:color w:val="FF0000"/>
          </w:rPr>
          <w:t>I</w:t>
        </w:r>
        <w:r w:rsidRPr="00405DD7">
          <w:rPr>
            <w:color w:val="FF0000"/>
          </w:rPr>
          <w:t>OPort</w:t>
        </w:r>
        <w:r w:rsidRPr="00405DD7">
          <w:rPr>
            <w:rFonts w:hint="eastAsia"/>
            <w:color w:val="FF0000"/>
          </w:rPr>
          <w:t>クラスのポインタを取得します。</w:t>
        </w:r>
      </w:ins>
      <w:ins w:id="1394" w:author="1139930830362" w:date="2016-03-03T08:50:00Z">
        <w:r w:rsidR="00FD1C06">
          <w:rPr>
            <w:rFonts w:hint="eastAsia"/>
            <w:color w:val="FF0000"/>
          </w:rPr>
          <w:t>Outp</w:t>
        </w:r>
        <w:r w:rsidR="00FD1C06">
          <w:rPr>
            <w:color w:val="FF0000"/>
          </w:rPr>
          <w:t>ort</w:t>
        </w:r>
        <w:r w:rsidR="00FD1C06">
          <w:rPr>
            <w:rFonts w:hint="eastAsia"/>
            <w:color w:val="FF0000"/>
          </w:rPr>
          <w:t>は</w:t>
        </w:r>
        <w:r w:rsidR="00FD1C06">
          <w:rPr>
            <w:rFonts w:hint="eastAsia"/>
            <w:color w:val="FF0000"/>
          </w:rPr>
          <w:t>&lt;i</w:t>
        </w:r>
        <w:r w:rsidR="00FD1C06">
          <w:rPr>
            <w:color w:val="FF0000"/>
          </w:rPr>
          <w:t>nput&gt;</w:t>
        </w:r>
        <w:r w:rsidR="00FD1C06">
          <w:rPr>
            <w:rFonts w:hint="eastAsia"/>
            <w:color w:val="FF0000"/>
          </w:rPr>
          <w:t>のみなので</w:t>
        </w:r>
      </w:ins>
      <w:ins w:id="1395" w:author="1139930830362" w:date="2016-03-03T08:51:00Z">
        <w:r w:rsidR="00FD1C06">
          <w:rPr>
            <w:rFonts w:hint="eastAsia"/>
            <w:color w:val="FF0000"/>
          </w:rPr>
          <w:t>、</w:t>
        </w:r>
        <w:r w:rsidR="00FD1C06">
          <w:rPr>
            <w:rFonts w:hint="eastAsia"/>
            <w:color w:val="FF0000"/>
          </w:rPr>
          <w:t>SubS</w:t>
        </w:r>
        <w:r w:rsidR="00FD1C06">
          <w:rPr>
            <w:color w:val="FF0000"/>
          </w:rPr>
          <w:t>ystem</w:t>
        </w:r>
        <w:r w:rsidR="00FD1C06">
          <w:rPr>
            <w:rFonts w:hint="eastAsia"/>
            <w:color w:val="FF0000"/>
          </w:rPr>
          <w:t>の</w:t>
        </w:r>
        <w:r w:rsidR="00FD1C06">
          <w:rPr>
            <w:rFonts w:hint="eastAsia"/>
            <w:color w:val="FF0000"/>
          </w:rPr>
          <w:t>&lt;output&gt;</w:t>
        </w:r>
        <w:r w:rsidR="00FD1C06">
          <w:rPr>
            <w:rFonts w:hint="eastAsia"/>
            <w:color w:val="FF0000"/>
          </w:rPr>
          <w:t>が実際の出力際となります。</w:t>
        </w:r>
      </w:ins>
    </w:p>
    <w:p w:rsidR="006725C5" w:rsidRPr="00405DD7" w:rsidRDefault="006725C5" w:rsidP="006725C5">
      <w:pPr>
        <w:rPr>
          <w:ins w:id="1396" w:author="1139930830362" w:date="2016-03-02T15:47:00Z"/>
          <w:color w:val="FF0000"/>
        </w:rPr>
      </w:pPr>
      <w:ins w:id="1397" w:author="1139930830362" w:date="2016-03-02T15:47:00Z">
        <w:r w:rsidRPr="00405DD7">
          <w:rPr>
            <w:rFonts w:hint="eastAsia"/>
            <w:noProof/>
            <w:color w:val="FF0000"/>
          </w:rPr>
          <mc:AlternateContent>
            <mc:Choice Requires="wpc">
              <w:drawing>
                <wp:inline distT="0" distB="0" distL="0" distR="0" wp14:anchorId="7CE56190" wp14:editId="06DCDEDB">
                  <wp:extent cx="5400040" cy="609600"/>
                  <wp:effectExtent l="0" t="0" r="10160" b="0"/>
                  <wp:docPr id="90" name="キャンバス 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テキスト ボックス 89"/>
                          <wps:cNvSpPr txBox="1"/>
                          <wps:spPr>
                            <a:xfrm>
                              <a:off x="19050" y="76021"/>
                              <a:ext cx="5362575" cy="4669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405DD7" w:rsidRDefault="00B00A8E" w:rsidP="006725C5">
                                <w:pPr>
                                  <w:spacing w:line="0" w:lineRule="atLeast"/>
                                  <w:rPr>
                                    <w:rFonts w:ascii="ＭＳ ゴシック" w:eastAsia="ＭＳ ゴシック"/>
                                    <w:color w:val="FF0000"/>
                                  </w:rPr>
                                </w:pPr>
                                <w:r w:rsidRPr="00405DD7">
                                  <w:rPr>
                                    <w:rFonts w:ascii="ＭＳ ゴシック" w:eastAsia="ＭＳ ゴシック" w:hint="eastAsia"/>
                                    <w:color w:val="FF0000"/>
                                  </w:rPr>
                                  <w:t>const IOPort* find_</w:t>
                                </w:r>
                                <w:r w:rsidRPr="00405DD7">
                                  <w:rPr>
                                    <w:rFonts w:ascii="ＭＳ ゴシック" w:eastAsia="ＭＳ ゴシック"/>
                                    <w:color w:val="FF0000"/>
                                  </w:rPr>
                                  <w:t>outport_output</w:t>
                                </w:r>
                                <w:r w:rsidRPr="00405DD7">
                                  <w:rPr>
                                    <w:rFonts w:ascii="ＭＳ ゴシック" w:eastAsia="ＭＳ ゴシック" w:hint="eastAsia"/>
                                    <w:color w:val="FF0000"/>
                                  </w:rPr>
                                  <w:t xml:space="preserve">(const </w:t>
                                </w:r>
                                <w:r w:rsidRPr="00405DD7">
                                  <w:rPr>
                                    <w:rFonts w:ascii="ＭＳ ゴシック" w:eastAsia="ＭＳ ゴシック"/>
                                    <w:color w:val="FF0000"/>
                                  </w:rPr>
                                  <w:t>BlockInfo* port</w:t>
                                </w:r>
                                <w:r w:rsidRPr="00405DD7">
                                  <w:rPr>
                                    <w:rFonts w:ascii="ＭＳ ゴシック" w:eastAsia="ＭＳ ゴシック" w:hint="eastAsia"/>
                                    <w:color w:val="FF0000"/>
                                  </w:rPr>
                                  <w:t>) const;</w:t>
                                </w:r>
                                <w:r w:rsidRPr="00405DD7">
                                  <w:rPr>
                                    <w:rFonts w:ascii="ＭＳ ゴシック" w:eastAsia="ＭＳ ゴシック"/>
                                    <w:color w:val="FF0000"/>
                                  </w:rPr>
                                  <w:tab/>
                                </w:r>
                                <w:r w:rsidRPr="00405DD7">
                                  <w:rPr>
                                    <w:rFonts w:ascii="ＭＳ ゴシック" w:eastAsia="ＭＳ ゴシック" w:hint="eastAsia"/>
                                    <w:color w:val="FF0000"/>
                                  </w:rPr>
                                  <w:t>// 状態参照</w:t>
                                </w:r>
                              </w:p>
                              <w:p w:rsidR="00B00A8E" w:rsidRPr="00405DD7" w:rsidRDefault="00B00A8E" w:rsidP="006725C5">
                                <w:pPr>
                                  <w:spacing w:line="0" w:lineRule="atLeast"/>
                                  <w:rPr>
                                    <w:rFonts w:ascii="ＭＳ ゴシック" w:eastAsia="ＭＳ ゴシック"/>
                                    <w:color w:val="FF0000"/>
                                  </w:rPr>
                                </w:pPr>
                                <w:r w:rsidRPr="00405DD7">
                                  <w:rPr>
                                    <w:rFonts w:ascii="ＭＳ ゴシック" w:eastAsia="ＭＳ ゴシック" w:hint="eastAsia"/>
                                    <w:color w:val="FF0000"/>
                                  </w:rPr>
                                  <w:t>IOPort* find_</w:t>
                                </w:r>
                                <w:r w:rsidRPr="00405DD7">
                                  <w:rPr>
                                    <w:rFonts w:ascii="ＭＳ ゴシック" w:eastAsia="ＭＳ ゴシック"/>
                                    <w:color w:val="FF0000"/>
                                  </w:rPr>
                                  <w:t>outport_output</w:t>
                                </w:r>
                                <w:r w:rsidRPr="00405DD7">
                                  <w:rPr>
                                    <w:rFonts w:ascii="ＭＳ ゴシック" w:eastAsia="ＭＳ ゴシック" w:hint="eastAsia"/>
                                    <w:color w:val="FF0000"/>
                                  </w:rPr>
                                  <w:t xml:space="preserve"> (const </w:t>
                                </w:r>
                                <w:r w:rsidRPr="00405DD7">
                                  <w:rPr>
                                    <w:rFonts w:ascii="ＭＳ ゴシック" w:eastAsia="ＭＳ ゴシック"/>
                                    <w:color w:val="FF0000"/>
                                  </w:rPr>
                                  <w:t>BlockInfo* port</w:t>
                                </w:r>
                                <w:r w:rsidRPr="00405DD7">
                                  <w:rPr>
                                    <w:rFonts w:ascii="ＭＳ ゴシック" w:eastAsia="ＭＳ ゴシック" w:hint="eastAsia"/>
                                    <w:color w:val="FF0000"/>
                                  </w:rPr>
                                  <w:t>);</w:t>
                                </w:r>
                                <w:r w:rsidRPr="00405DD7">
                                  <w:rPr>
                                    <w:rFonts w:ascii="ＭＳ ゴシック" w:eastAsia="ＭＳ ゴシック" w:hint="eastAsia"/>
                                    <w:color w:val="FF0000"/>
                                  </w:rPr>
                                  <w:tab/>
                                </w:r>
                                <w:r w:rsidRPr="00405DD7">
                                  <w:rPr>
                                    <w:rFonts w:ascii="ＭＳ ゴシック" w:eastAsia="ＭＳ ゴシック" w:hint="eastAsia"/>
                                    <w:color w:val="FF0000"/>
                                  </w:rPr>
                                  <w:tab/>
                                  <w:t>//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CE56190" id="キャンバス 90" o:spid="_x0000_s1152" editas="canvas" style="width:425.2pt;height:48pt;mso-position-horizontal-relative:char;mso-position-vertical-relative:line" coordsize="540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">
                  <v:shape id="_x0000_s1153" type="#_x0000_t75" style="position:absolute;width:54000;height:6096;visibility:visible;mso-wrap-style:square">
                    <v:fill o:detectmouseclick="t"/>
                    <v:path o:connecttype="none"/>
                  </v:shape>
                  <v:shape id="テキスト ボックス 89" o:spid="_x0000_s1154" type="#_x0000_t202" style="position:absolute;left:190;top:760;width:53626;height:4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XeMEA&#10;AADbAAAADwAAAGRycy9kb3ducmV2LnhtbESPQWsCMRSE74X+h/AEbzVrD7KuRtFiS6EntfT82DyT&#10;4OZlSdJ1+++bQsHjMDPfMOvt6DsxUEwusIL5rAJB3Abt2Cj4PL8+1SBSRtbYBSYFP5Rgu3l8WGOj&#10;w42PNJyyEQXCqUEFNue+kTK1ljymWeiJi3cJ0WMuMhqpI94K3HfyuaoW0qPjsmCxpxdL7fX07RUc&#10;9mZp2hqjPdTauWH8unyYN6Wmk3G3ApFpzPfwf/tdK6iX8Pe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nV3jBAAAA2wAAAA8AAAAAAAAAAAAAAAAAmAIAAGRycy9kb3du&#10;cmV2LnhtbFBLBQYAAAAABAAEAPUAAACGAwAAAAA=&#10;" fillcolor="white [3201]" strokeweight=".5pt">
                    <v:textbox>
                      <w:txbxContent>
                        <w:p w:rsidR="00B00A8E" w:rsidRPr="00405DD7" w:rsidRDefault="00B00A8E" w:rsidP="006725C5">
                          <w:pPr>
                            <w:spacing w:line="0" w:lineRule="atLeast"/>
                            <w:rPr>
                              <w:rFonts w:ascii="ＭＳ ゴシック" w:eastAsia="ＭＳ ゴシック"/>
                              <w:color w:val="FF0000"/>
                            </w:rPr>
                          </w:pPr>
                          <w:r w:rsidRPr="00405DD7">
                            <w:rPr>
                              <w:rFonts w:ascii="ＭＳ ゴシック" w:eastAsia="ＭＳ ゴシック" w:hint="eastAsia"/>
                              <w:color w:val="FF0000"/>
                            </w:rPr>
                            <w:t>const IOPort* find_</w:t>
                          </w:r>
                          <w:r w:rsidRPr="00405DD7">
                            <w:rPr>
                              <w:rFonts w:ascii="ＭＳ ゴシック" w:eastAsia="ＭＳ ゴシック"/>
                              <w:color w:val="FF0000"/>
                            </w:rPr>
                            <w:t>outport_output</w:t>
                          </w:r>
                          <w:r w:rsidRPr="00405DD7">
                            <w:rPr>
                              <w:rFonts w:ascii="ＭＳ ゴシック" w:eastAsia="ＭＳ ゴシック" w:hint="eastAsia"/>
                              <w:color w:val="FF0000"/>
                            </w:rPr>
                            <w:t xml:space="preserve">(const </w:t>
                          </w:r>
                          <w:r w:rsidRPr="00405DD7">
                            <w:rPr>
                              <w:rFonts w:ascii="ＭＳ ゴシック" w:eastAsia="ＭＳ ゴシック"/>
                              <w:color w:val="FF0000"/>
                            </w:rPr>
                            <w:t>BlockInfo* port</w:t>
                          </w:r>
                          <w:r w:rsidRPr="00405DD7">
                            <w:rPr>
                              <w:rFonts w:ascii="ＭＳ ゴシック" w:eastAsia="ＭＳ ゴシック" w:hint="eastAsia"/>
                              <w:color w:val="FF0000"/>
                            </w:rPr>
                            <w:t>) const;</w:t>
                          </w:r>
                          <w:r w:rsidRPr="00405DD7">
                            <w:rPr>
                              <w:rFonts w:ascii="ＭＳ ゴシック" w:eastAsia="ＭＳ ゴシック"/>
                              <w:color w:val="FF0000"/>
                            </w:rPr>
                            <w:tab/>
                          </w:r>
                          <w:r w:rsidRPr="00405DD7">
                            <w:rPr>
                              <w:rFonts w:ascii="ＭＳ ゴシック" w:eastAsia="ＭＳ ゴシック" w:hint="eastAsia"/>
                              <w:color w:val="FF0000"/>
                            </w:rPr>
                            <w:t>// 状態参照</w:t>
                          </w:r>
                        </w:p>
                        <w:p w:rsidR="00B00A8E" w:rsidRPr="00405DD7" w:rsidRDefault="00B00A8E" w:rsidP="006725C5">
                          <w:pPr>
                            <w:spacing w:line="0" w:lineRule="atLeast"/>
                            <w:rPr>
                              <w:rFonts w:ascii="ＭＳ ゴシック" w:eastAsia="ＭＳ ゴシック"/>
                              <w:color w:val="FF0000"/>
                            </w:rPr>
                          </w:pPr>
                          <w:r w:rsidRPr="00405DD7">
                            <w:rPr>
                              <w:rFonts w:ascii="ＭＳ ゴシック" w:eastAsia="ＭＳ ゴシック" w:hint="eastAsia"/>
                              <w:color w:val="FF0000"/>
                            </w:rPr>
                            <w:t>IOPort* find_</w:t>
                          </w:r>
                          <w:r w:rsidRPr="00405DD7">
                            <w:rPr>
                              <w:rFonts w:ascii="ＭＳ ゴシック" w:eastAsia="ＭＳ ゴシック"/>
                              <w:color w:val="FF0000"/>
                            </w:rPr>
                            <w:t>outport_output</w:t>
                          </w:r>
                          <w:r w:rsidRPr="00405DD7">
                            <w:rPr>
                              <w:rFonts w:ascii="ＭＳ ゴシック" w:eastAsia="ＭＳ ゴシック" w:hint="eastAsia"/>
                              <w:color w:val="FF0000"/>
                            </w:rPr>
                            <w:t xml:space="preserve"> (const </w:t>
                          </w:r>
                          <w:r w:rsidRPr="00405DD7">
                            <w:rPr>
                              <w:rFonts w:ascii="ＭＳ ゴシック" w:eastAsia="ＭＳ ゴシック"/>
                              <w:color w:val="FF0000"/>
                            </w:rPr>
                            <w:t>BlockInfo* port</w:t>
                          </w:r>
                          <w:r w:rsidRPr="00405DD7">
                            <w:rPr>
                              <w:rFonts w:ascii="ＭＳ ゴシック" w:eastAsia="ＭＳ ゴシック" w:hint="eastAsia"/>
                              <w:color w:val="FF0000"/>
                            </w:rPr>
                            <w:t>);</w:t>
                          </w:r>
                          <w:r w:rsidRPr="00405DD7">
                            <w:rPr>
                              <w:rFonts w:ascii="ＭＳ ゴシック" w:eastAsia="ＭＳ ゴシック" w:hint="eastAsia"/>
                              <w:color w:val="FF0000"/>
                            </w:rPr>
                            <w:tab/>
                          </w:r>
                          <w:r w:rsidRPr="00405DD7">
                            <w:rPr>
                              <w:rFonts w:ascii="ＭＳ ゴシック" w:eastAsia="ＭＳ ゴシック" w:hint="eastAsia"/>
                              <w:color w:val="FF0000"/>
                            </w:rPr>
                            <w:tab/>
                            <w:t>// 状態変更</w:t>
                          </w:r>
                        </w:p>
                      </w:txbxContent>
                    </v:textbox>
                  </v:shape>
                  <w10:anchorlock/>
                </v:group>
              </w:pict>
            </mc:Fallback>
          </mc:AlternateContent>
        </w:r>
      </w:ins>
    </w:p>
    <w:p w:rsidR="006725C5" w:rsidRPr="006725C5" w:rsidRDefault="006725C5" w:rsidP="006725C5"/>
    <w:p w:rsidR="00B9327C" w:rsidRDefault="00B9327C" w:rsidP="00B9327C">
      <w:pPr>
        <w:pStyle w:val="4"/>
        <w:ind w:right="210"/>
      </w:pPr>
      <w:bookmarkStart w:id="1398" w:name="_Toc444757871"/>
      <w:bookmarkStart w:id="1399" w:name="_Toc444763100"/>
      <w:r>
        <w:rPr>
          <w:rFonts w:hint="eastAsia"/>
        </w:rPr>
        <w:t>find_block()</w:t>
      </w:r>
      <w:bookmarkEnd w:id="1398"/>
      <w:bookmarkEnd w:id="1399"/>
    </w:p>
    <w:p w:rsidR="00B9327C" w:rsidRDefault="00B9327C" w:rsidP="00E46B6D">
      <w:r>
        <w:rPr>
          <w:rFonts w:hint="eastAsia"/>
        </w:rPr>
        <w:t>ブロック名を指定し、そのブロック名と一致するタグ</w:t>
      </w:r>
      <w:r>
        <w:rPr>
          <w:rFonts w:hint="eastAsia"/>
        </w:rPr>
        <w:t>&lt;block&gt;</w:t>
      </w:r>
      <w:r>
        <w:rPr>
          <w:rFonts w:hint="eastAsia"/>
        </w:rPr>
        <w:t>を探します。</w:t>
      </w:r>
    </w:p>
    <w:p w:rsidR="00B9327C" w:rsidRDefault="00B9327C" w:rsidP="00E46B6D">
      <w:r>
        <w:rPr>
          <w:rFonts w:hint="eastAsia"/>
          <w:noProof/>
        </w:rPr>
        <mc:AlternateContent>
          <mc:Choice Requires="wpc">
            <w:drawing>
              <wp:inline distT="0" distB="0" distL="0" distR="0" wp14:anchorId="4C75E201" wp14:editId="616C176E">
                <wp:extent cx="5400040" cy="609528"/>
                <wp:effectExtent l="0" t="0" r="10160" b="0"/>
                <wp:docPr id="101" name="キャンバス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0" name="テキスト ボックス 100"/>
                        <wps:cNvSpPr txBox="1"/>
                        <wps:spPr>
                          <a:xfrm>
                            <a:off x="19050" y="75961"/>
                            <a:ext cx="53625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B9327C">
                              <w:pPr>
                                <w:spacing w:line="0" w:lineRule="atLeast"/>
                                <w:rPr>
                                  <w:rFonts w:ascii="ＭＳ ゴシック" w:eastAsia="ＭＳ ゴシック"/>
                                </w:rPr>
                              </w:pPr>
                              <w:r w:rsidRPr="00B9327C">
                                <w:rPr>
                                  <w:rFonts w:ascii="ＭＳ ゴシック" w:eastAsia="ＭＳ ゴシック"/>
                                </w:rPr>
                                <w:t>const BlockInfo* find_block (const ::std::string&amp; block) const;</w:t>
                              </w:r>
                              <w:r>
                                <w:rPr>
                                  <w:rFonts w:ascii="ＭＳ ゴシック" w:eastAsia="ＭＳ ゴシック" w:hint="eastAsia"/>
                                </w:rPr>
                                <w:t xml:space="preserve"> //状態参照</w:t>
                              </w:r>
                            </w:p>
                            <w:p w:rsidR="00B00A8E" w:rsidRPr="00E46B6D" w:rsidRDefault="00B00A8E" w:rsidP="00B9327C">
                              <w:pPr>
                                <w:spacing w:line="0" w:lineRule="atLeast"/>
                                <w:rPr>
                                  <w:rFonts w:ascii="ＭＳ ゴシック" w:eastAsia="ＭＳ ゴシック"/>
                                </w:rPr>
                              </w:pPr>
                              <w:r w:rsidRPr="00B9327C">
                                <w:rPr>
                                  <w:rFonts w:ascii="ＭＳ ゴシック" w:eastAsia="ＭＳ ゴシック"/>
                                </w:rPr>
                                <w:t>BlockInfo* find_block (const ::std::string&amp; block);</w:t>
                              </w:r>
                              <w:r>
                                <w:rPr>
                                  <w:rFonts w:ascii="ＭＳ ゴシック" w:eastAsia="ＭＳ ゴシック" w:hint="eastAsia"/>
                                </w:rPr>
                                <w:tab/>
                                <w:t xml:space="preserve">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C75E201" id="キャンバス 101" o:spid="_x0000_s1155" editas="canvas" style="width:425.2pt;height:48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">
                <v:shape id="_x0000_s1156" type="#_x0000_t75" style="position:absolute;width:54000;height:6089;visibility:visible;mso-wrap-style:square">
                  <v:fill o:detectmouseclick="t"/>
                  <v:path o:connecttype="none"/>
                </v:shape>
                <v:shape id="テキスト ボックス 100" o:spid="_x0000_s1157" type="#_x0000_t202" style="position:absolute;left:190;top:759;width:53626;height:4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PUcIA&#10;AADcAAAADwAAAGRycy9kb3ducmV2LnhtbESPQUsDMRCF74L/IUzBm83Wg6xr06JSRfBkW3oeNtMk&#10;uJksSdyu/945CN5meG/e+2a9neOgJsolJDawWjagiPtkAzsDx8PrbQuqVGSLQ2Iy8EMFtpvrqzV2&#10;Nl34k6Z9dUpCuHRowNc6dlqX3lPEskwjsWjnlCNWWbPTNuNFwuOg75rmXkcMLA0eR3rx1H/tv6OB&#10;3bN7cH2L2e9aG8I0n84f7s2Ym8X89Aiq0lz/zX/X71bwG8GX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B49RwgAAANwAAAAPAAAAAAAAAAAAAAAAAJgCAABkcnMvZG93&#10;bnJldi54bWxQSwUGAAAAAAQABAD1AAAAhwMAAAAA&#10;" fillcolor="white [3201]" strokeweight=".5pt">
                  <v:textbox>
                    <w:txbxContent>
                      <w:p w:rsidR="00B00A8E" w:rsidRDefault="00B00A8E" w:rsidP="00B9327C">
                        <w:pPr>
                          <w:spacing w:line="0" w:lineRule="atLeast"/>
                          <w:rPr>
                            <w:rFonts w:ascii="ＭＳ ゴシック" w:eastAsia="ＭＳ ゴシック"/>
                          </w:rPr>
                        </w:pPr>
                        <w:r w:rsidRPr="00B9327C">
                          <w:rPr>
                            <w:rFonts w:ascii="ＭＳ ゴシック" w:eastAsia="ＭＳ ゴシック"/>
                          </w:rPr>
                          <w:t>const BlockInfo* find_block (const ::std::string&amp; block) const;</w:t>
                        </w:r>
                        <w:r>
                          <w:rPr>
                            <w:rFonts w:ascii="ＭＳ ゴシック" w:eastAsia="ＭＳ ゴシック" w:hint="eastAsia"/>
                          </w:rPr>
                          <w:t xml:space="preserve"> //状態参照</w:t>
                        </w:r>
                      </w:p>
                      <w:p w:rsidR="00B00A8E" w:rsidRPr="00E46B6D" w:rsidRDefault="00B00A8E" w:rsidP="00B9327C">
                        <w:pPr>
                          <w:spacing w:line="0" w:lineRule="atLeast"/>
                          <w:rPr>
                            <w:rFonts w:ascii="ＭＳ ゴシック" w:eastAsia="ＭＳ ゴシック"/>
                          </w:rPr>
                        </w:pPr>
                        <w:r w:rsidRPr="00B9327C">
                          <w:rPr>
                            <w:rFonts w:ascii="ＭＳ ゴシック" w:eastAsia="ＭＳ ゴシック"/>
                          </w:rPr>
                          <w:t>BlockInfo* find_block (const ::std::string&amp; block);</w:t>
                        </w:r>
                        <w:r>
                          <w:rPr>
                            <w:rFonts w:ascii="ＭＳ ゴシック" w:eastAsia="ＭＳ ゴシック" w:hint="eastAsia"/>
                          </w:rPr>
                          <w:tab/>
                          <w:t xml:space="preserve">        //状態変更</w:t>
                        </w:r>
                      </w:p>
                    </w:txbxContent>
                  </v:textbox>
                </v:shape>
                <w10:anchorlock/>
              </v:group>
            </w:pict>
          </mc:Fallback>
        </mc:AlternateContent>
      </w:r>
    </w:p>
    <w:p w:rsidR="00B9327C" w:rsidRDefault="00B9327C" w:rsidP="00E46B6D">
      <w:r>
        <w:rPr>
          <w:rFonts w:hint="eastAsia"/>
        </w:rPr>
        <w:t>見つかった場合は、</w:t>
      </w:r>
      <w:r>
        <w:rPr>
          <w:rFonts w:hint="eastAsia"/>
        </w:rPr>
        <w:t>BlockInfo</w:t>
      </w:r>
      <w:r>
        <w:rPr>
          <w:rFonts w:hint="eastAsia"/>
        </w:rPr>
        <w:t>クラスのポインタを返します。見つからない場合は、</w:t>
      </w:r>
      <w:r>
        <w:rPr>
          <w:rFonts w:hint="eastAsia"/>
        </w:rPr>
        <w:t>NULL</w:t>
      </w:r>
      <w:r>
        <w:rPr>
          <w:rFonts w:hint="eastAsia"/>
        </w:rPr>
        <w:t>を返します。</w:t>
      </w:r>
      <w:r>
        <w:rPr>
          <w:rFonts w:hint="eastAsia"/>
        </w:rPr>
        <w:t>BlockInfo</w:t>
      </w:r>
      <w:r>
        <w:rPr>
          <w:rFonts w:hint="eastAsia"/>
        </w:rPr>
        <w:t>クラスは、そのブロックの</w:t>
      </w:r>
      <w:r>
        <w:rPr>
          <w:rFonts w:hint="eastAsia"/>
        </w:rPr>
        <w:t>&lt;block&gt;</w:t>
      </w:r>
      <w:r>
        <w:rPr>
          <w:rFonts w:hint="eastAsia"/>
        </w:rPr>
        <w:t>タグと、上位階層の</w:t>
      </w:r>
      <w:r>
        <w:rPr>
          <w:rFonts w:hint="eastAsia"/>
        </w:rPr>
        <w:t>&lt;block&gt;</w:t>
      </w:r>
      <w:r>
        <w:rPr>
          <w:rFonts w:hint="eastAsia"/>
        </w:rPr>
        <w:t>を</w:t>
      </w:r>
      <w:r w:rsidR="00694860">
        <w:rPr>
          <w:rFonts w:hint="eastAsia"/>
        </w:rPr>
        <w:t>保持しています</w:t>
      </w:r>
      <w:r>
        <w:rPr>
          <w:rFonts w:hint="eastAsia"/>
        </w:rPr>
        <w:t>。</w:t>
      </w:r>
      <w:r>
        <w:rPr>
          <w:rFonts w:hint="eastAsia"/>
        </w:rPr>
        <w:t>BlockInfo</w:t>
      </w:r>
      <w:r>
        <w:rPr>
          <w:rFonts w:hint="eastAsia"/>
        </w:rPr>
        <w:t>クラスについては</w:t>
      </w:r>
      <w:r w:rsidR="00694860">
        <w:fldChar w:fldCharType="begin"/>
      </w:r>
      <w:r w:rsidR="00694860">
        <w:instrText xml:space="preserve"> </w:instrText>
      </w:r>
      <w:r w:rsidR="00694860">
        <w:rPr>
          <w:rFonts w:hint="eastAsia"/>
        </w:rPr>
        <w:instrText>REF _Ref378582205 \r \h</w:instrText>
      </w:r>
      <w:r w:rsidR="00694860">
        <w:instrText xml:space="preserve"> </w:instrText>
      </w:r>
      <w:r w:rsidR="00694860">
        <w:fldChar w:fldCharType="separate"/>
      </w:r>
      <w:r w:rsidR="00272DE0">
        <w:t>7.2.2</w:t>
      </w:r>
      <w:r w:rsidR="00694860">
        <w:fldChar w:fldCharType="end"/>
      </w:r>
      <w:r>
        <w:rPr>
          <w:rFonts w:hint="eastAsia"/>
        </w:rPr>
        <w:t>を参照してください。</w:t>
      </w:r>
    </w:p>
    <w:p w:rsidR="00B9327C" w:rsidRPr="00E46B6D" w:rsidRDefault="00B9327C" w:rsidP="00E46B6D"/>
    <w:p w:rsidR="00E46B6D" w:rsidRDefault="00E46B6D" w:rsidP="00E46B6D">
      <w:pPr>
        <w:pStyle w:val="4"/>
        <w:ind w:right="210"/>
      </w:pPr>
      <w:bookmarkStart w:id="1400" w:name="_Toc444757872"/>
      <w:bookmarkStart w:id="1401" w:name="_Toc444763101"/>
      <w:r>
        <w:rPr>
          <w:rFonts w:hint="eastAsia"/>
        </w:rPr>
        <w:t>xml_blocks()</w:t>
      </w:r>
      <w:bookmarkEnd w:id="1400"/>
      <w:bookmarkEnd w:id="1401"/>
    </w:p>
    <w:p w:rsidR="00E46B6D" w:rsidRDefault="00E46B6D" w:rsidP="00E46B6D">
      <w:r>
        <w:rPr>
          <w:rFonts w:hint="eastAsia"/>
        </w:rPr>
        <w:t>読み込んだ</w:t>
      </w:r>
      <w:r>
        <w:rPr>
          <w:rFonts w:hint="eastAsia"/>
        </w:rPr>
        <w:t>SimulinkModel</w:t>
      </w:r>
      <w:r>
        <w:rPr>
          <w:rFonts w:hint="eastAsia"/>
        </w:rPr>
        <w:t>の</w:t>
      </w:r>
      <w:r>
        <w:rPr>
          <w:rFonts w:hint="eastAsia"/>
        </w:rPr>
        <w:t>XML</w:t>
      </w:r>
      <w:r>
        <w:rPr>
          <w:rFonts w:hint="eastAsia"/>
        </w:rPr>
        <w:t>のタグ</w:t>
      </w:r>
      <w:r>
        <w:rPr>
          <w:rFonts w:hint="eastAsia"/>
        </w:rPr>
        <w:t>&lt;blocks&gt;</w:t>
      </w:r>
      <w:r>
        <w:rPr>
          <w:rFonts w:hint="eastAsia"/>
        </w:rPr>
        <w:t>を返します。</w:t>
      </w:r>
    </w:p>
    <w:p w:rsidR="00E46B6D" w:rsidRDefault="00E46B6D" w:rsidP="00E46B6D">
      <w:r>
        <w:rPr>
          <w:rFonts w:hint="eastAsia"/>
          <w:noProof/>
        </w:rPr>
        <mc:AlternateContent>
          <mc:Choice Requires="wpc">
            <w:drawing>
              <wp:inline distT="0" distB="0" distL="0" distR="0" wp14:anchorId="0ACBB35A" wp14:editId="43AC35BF">
                <wp:extent cx="5400675" cy="609600"/>
                <wp:effectExtent l="0" t="0" r="0" b="0"/>
                <wp:docPr id="21" name="キャンバス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テキスト ボックス 20"/>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E46B6D">
                              <w:pPr>
                                <w:spacing w:line="0" w:lineRule="atLeast"/>
                                <w:rPr>
                                  <w:rFonts w:ascii="ＭＳ ゴシック" w:eastAsia="ＭＳ ゴシック"/>
                                </w:rPr>
                              </w:pPr>
                              <w:r w:rsidRPr="00E46B6D">
                                <w:rPr>
                                  <w:rFonts w:ascii="ＭＳ ゴシック" w:eastAsia="ＭＳ ゴシック"/>
                                </w:rPr>
                                <w:t>const ::SimulinkModel::XSD::blocks_T&amp;</w:t>
                              </w:r>
                              <w:r>
                                <w:rPr>
                                  <w:rFonts w:ascii="ＭＳ ゴシック" w:eastAsia="ＭＳ ゴシック" w:hint="eastAsia"/>
                                </w:rPr>
                                <w:t xml:space="preserve"> </w:t>
                              </w:r>
                              <w:r w:rsidRPr="00E46B6D">
                                <w:rPr>
                                  <w:rFonts w:ascii="ＭＳ ゴシック" w:eastAsia="ＭＳ ゴシック"/>
                                </w:rPr>
                                <w:t>xml_blocks (void) const</w:t>
                              </w:r>
                              <w:r>
                                <w:rPr>
                                  <w:rFonts w:ascii="ＭＳ ゴシック" w:eastAsia="ＭＳ ゴシック" w:hint="eastAsia"/>
                                </w:rPr>
                                <w:t>; // 状態参照</w:t>
                              </w:r>
                            </w:p>
                            <w:p w:rsidR="00B00A8E" w:rsidRPr="00E46B6D" w:rsidRDefault="00B00A8E" w:rsidP="00E46B6D">
                              <w:pPr>
                                <w:spacing w:line="0" w:lineRule="atLeast"/>
                                <w:rPr>
                                  <w:rFonts w:ascii="ＭＳ ゴシック" w:eastAsia="ＭＳ ゴシック"/>
                                </w:rPr>
                              </w:pPr>
                              <w:r w:rsidRPr="00E46B6D">
                                <w:rPr>
                                  <w:rFonts w:ascii="ＭＳ ゴシック" w:eastAsia="ＭＳ ゴシック"/>
                                </w:rPr>
                                <w:t>::SimulinkModel::XSD::blocks_T&amp;</w:t>
                              </w:r>
                              <w:r>
                                <w:rPr>
                                  <w:rFonts w:ascii="ＭＳ ゴシック" w:eastAsia="ＭＳ ゴシック" w:hint="eastAsia"/>
                                </w:rPr>
                                <w:t xml:space="preserve"> </w:t>
                              </w:r>
                              <w:r w:rsidRPr="00E46B6D">
                                <w:rPr>
                                  <w:rFonts w:ascii="ＭＳ ゴシック" w:eastAsia="ＭＳ ゴシック"/>
                                </w:rPr>
                                <w:t>xml_blocks (void)</w:t>
                              </w:r>
                              <w:r>
                                <w:rPr>
                                  <w:rFonts w:ascii="ＭＳ ゴシック" w:eastAsia="ＭＳ ゴシック" w:hint="eastAsia"/>
                                </w:rPr>
                                <w:t>;</w:t>
                              </w:r>
                              <w:r>
                                <w:rPr>
                                  <w:rFonts w:ascii="ＭＳ ゴシック" w:eastAsia="ＭＳ ゴシック" w:hint="eastAsia"/>
                                </w:rPr>
                                <w:tab/>
                                <w:t xml:space="preserve">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ACBB35A" id="キャンバス 21" o:spid="_x0000_s1158" editas="canvas" style="width:425.25pt;height:48pt;mso-position-horizontal-relative:char;mso-position-vertical-relative:line" coordsize="5400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">
                <v:shape id="_x0000_s1159" type="#_x0000_t75" style="position:absolute;width:54006;height:6096;visibility:visible;mso-wrap-style:square">
                  <v:fill o:detectmouseclick="t"/>
                  <v:path o:connecttype="none"/>
                </v:shape>
                <v:shape id="テキスト ボックス 20" o:spid="_x0000_s1160"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B00A8E" w:rsidRDefault="00B00A8E" w:rsidP="00E46B6D">
                        <w:pPr>
                          <w:spacing w:line="0" w:lineRule="atLeast"/>
                          <w:rPr>
                            <w:rFonts w:ascii="ＭＳ ゴシック" w:eastAsia="ＭＳ ゴシック"/>
                          </w:rPr>
                        </w:pPr>
                        <w:r w:rsidRPr="00E46B6D">
                          <w:rPr>
                            <w:rFonts w:ascii="ＭＳ ゴシック" w:eastAsia="ＭＳ ゴシック"/>
                          </w:rPr>
                          <w:t>const ::SimulinkModel::XSD::blocks_T&amp;</w:t>
                        </w:r>
                        <w:r>
                          <w:rPr>
                            <w:rFonts w:ascii="ＭＳ ゴシック" w:eastAsia="ＭＳ ゴシック" w:hint="eastAsia"/>
                          </w:rPr>
                          <w:t xml:space="preserve"> </w:t>
                        </w:r>
                        <w:r w:rsidRPr="00E46B6D">
                          <w:rPr>
                            <w:rFonts w:ascii="ＭＳ ゴシック" w:eastAsia="ＭＳ ゴシック"/>
                          </w:rPr>
                          <w:t>xml_blocks (void) const</w:t>
                        </w:r>
                        <w:r>
                          <w:rPr>
                            <w:rFonts w:ascii="ＭＳ ゴシック" w:eastAsia="ＭＳ ゴシック" w:hint="eastAsia"/>
                          </w:rPr>
                          <w:t>; // 状態参照</w:t>
                        </w:r>
                      </w:p>
                      <w:p w:rsidR="00B00A8E" w:rsidRPr="00E46B6D" w:rsidRDefault="00B00A8E" w:rsidP="00E46B6D">
                        <w:pPr>
                          <w:spacing w:line="0" w:lineRule="atLeast"/>
                          <w:rPr>
                            <w:rFonts w:ascii="ＭＳ ゴシック" w:eastAsia="ＭＳ ゴシック"/>
                          </w:rPr>
                        </w:pPr>
                        <w:r w:rsidRPr="00E46B6D">
                          <w:rPr>
                            <w:rFonts w:ascii="ＭＳ ゴシック" w:eastAsia="ＭＳ ゴシック"/>
                          </w:rPr>
                          <w:t>::SimulinkModel::XSD::blocks_T&amp;</w:t>
                        </w:r>
                        <w:r>
                          <w:rPr>
                            <w:rFonts w:ascii="ＭＳ ゴシック" w:eastAsia="ＭＳ ゴシック" w:hint="eastAsia"/>
                          </w:rPr>
                          <w:t xml:space="preserve"> </w:t>
                        </w:r>
                        <w:r w:rsidRPr="00E46B6D">
                          <w:rPr>
                            <w:rFonts w:ascii="ＭＳ ゴシック" w:eastAsia="ＭＳ ゴシック"/>
                          </w:rPr>
                          <w:t>xml_blocks (void)</w:t>
                        </w:r>
                        <w:r>
                          <w:rPr>
                            <w:rFonts w:ascii="ＭＳ ゴシック" w:eastAsia="ＭＳ ゴシック" w:hint="eastAsia"/>
                          </w:rPr>
                          <w:t>;</w:t>
                        </w:r>
                        <w:r>
                          <w:rPr>
                            <w:rFonts w:ascii="ＭＳ ゴシック" w:eastAsia="ＭＳ ゴシック" w:hint="eastAsia"/>
                          </w:rPr>
                          <w:tab/>
                          <w:t xml:space="preserve">       // 状態変更</w:t>
                        </w:r>
                      </w:p>
                    </w:txbxContent>
                  </v:textbox>
                </v:shape>
                <w10:anchorlock/>
              </v:group>
            </w:pict>
          </mc:Fallback>
        </mc:AlternateContent>
      </w:r>
    </w:p>
    <w:p w:rsidR="00E46B6D" w:rsidRDefault="00E46B6D" w:rsidP="00E46B6D">
      <w:r>
        <w:rPr>
          <w:rFonts w:hint="eastAsia"/>
        </w:rPr>
        <w:t>取得したタグ</w:t>
      </w:r>
      <w:r>
        <w:rPr>
          <w:rFonts w:hint="eastAsia"/>
        </w:rPr>
        <w:t>&lt;blocks&gt;</w:t>
      </w:r>
      <w:r>
        <w:rPr>
          <w:rFonts w:hint="eastAsia"/>
        </w:rPr>
        <w:t>の利用方法については</w:t>
      </w:r>
      <w:r w:rsidR="00694860">
        <w:fldChar w:fldCharType="begin"/>
      </w:r>
      <w:r w:rsidR="00694860">
        <w:instrText xml:space="preserve"> </w:instrText>
      </w:r>
      <w:r w:rsidR="00694860">
        <w:rPr>
          <w:rFonts w:hint="eastAsia"/>
        </w:rPr>
        <w:instrText>REF _Ref378582297 \r \h</w:instrText>
      </w:r>
      <w:r w:rsidR="00694860">
        <w:instrText xml:space="preserve"> </w:instrText>
      </w:r>
      <w:r w:rsidR="00694860">
        <w:fldChar w:fldCharType="separate"/>
      </w:r>
      <w:r w:rsidR="00272DE0">
        <w:t>7.1</w:t>
      </w:r>
      <w:r w:rsidR="00694860">
        <w:fldChar w:fldCharType="end"/>
      </w:r>
      <w:r>
        <w:rPr>
          <w:rFonts w:hint="eastAsia"/>
        </w:rPr>
        <w:t>を参照してください。</w:t>
      </w:r>
    </w:p>
    <w:p w:rsidR="00E46B6D" w:rsidRDefault="00E46B6D" w:rsidP="00E46B6D"/>
    <w:p w:rsidR="00E46B6D" w:rsidRDefault="00E46B6D" w:rsidP="00E46B6D">
      <w:pPr>
        <w:pStyle w:val="4"/>
        <w:ind w:right="210"/>
      </w:pPr>
      <w:bookmarkStart w:id="1402" w:name="_Toc444757873"/>
      <w:bookmarkStart w:id="1403" w:name="_Toc444763102"/>
      <w:r>
        <w:rPr>
          <w:rFonts w:hint="eastAsia"/>
        </w:rPr>
        <w:t>block_map()</w:t>
      </w:r>
      <w:bookmarkEnd w:id="1402"/>
      <w:bookmarkEnd w:id="1403"/>
    </w:p>
    <w:p w:rsidR="00E46B6D" w:rsidRPr="00E46B6D" w:rsidRDefault="00E46B6D" w:rsidP="00E46B6D">
      <w:r>
        <w:rPr>
          <w:rFonts w:hint="eastAsia"/>
        </w:rPr>
        <w:t>読み込んだ</w:t>
      </w:r>
      <w:r>
        <w:rPr>
          <w:rFonts w:hint="eastAsia"/>
        </w:rPr>
        <w:t>Simulink</w:t>
      </w:r>
      <w:r>
        <w:rPr>
          <w:rFonts w:hint="eastAsia"/>
        </w:rPr>
        <w:t>モデルのブロック名をキーとした、</w:t>
      </w:r>
      <w:r>
        <w:rPr>
          <w:rFonts w:hint="eastAsia"/>
        </w:rPr>
        <w:t>BlockInfo</w:t>
      </w:r>
      <w:r>
        <w:rPr>
          <w:rFonts w:hint="eastAsia"/>
        </w:rPr>
        <w:t>の連想配列を返します。</w:t>
      </w:r>
    </w:p>
    <w:p w:rsidR="00E46B6D" w:rsidRDefault="00E46B6D" w:rsidP="00E46B6D">
      <w:r>
        <w:rPr>
          <w:rFonts w:hint="eastAsia"/>
          <w:noProof/>
        </w:rPr>
        <mc:AlternateContent>
          <mc:Choice Requires="wpc">
            <w:drawing>
              <wp:inline distT="0" distB="0" distL="0" distR="0" wp14:anchorId="4096C71D" wp14:editId="73617E7F">
                <wp:extent cx="5400040" cy="609528"/>
                <wp:effectExtent l="0" t="0" r="0" b="0"/>
                <wp:docPr id="67" name="キャンバス 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テキスト ボックス 66"/>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E46B6D">
                              <w:pPr>
                                <w:spacing w:line="0" w:lineRule="atLeast"/>
                                <w:rPr>
                                  <w:rFonts w:ascii="ＭＳ ゴシック" w:eastAsia="ＭＳ ゴシック"/>
                                </w:rPr>
                              </w:pPr>
                              <w:r w:rsidRPr="00E46B6D">
                                <w:rPr>
                                  <w:rFonts w:ascii="ＭＳ ゴシック" w:eastAsia="ＭＳ ゴシック"/>
                                </w:rPr>
                                <w:t>const block_map_T&amp;</w:t>
                              </w:r>
                              <w:r>
                                <w:rPr>
                                  <w:rFonts w:ascii="ＭＳ ゴシック" w:eastAsia="ＭＳ ゴシック" w:hint="eastAsia"/>
                                </w:rPr>
                                <w:t xml:space="preserve"> </w:t>
                              </w:r>
                              <w:r w:rsidRPr="00E46B6D">
                                <w:rPr>
                                  <w:rFonts w:ascii="ＭＳ ゴシック" w:eastAsia="ＭＳ ゴシック"/>
                                </w:rPr>
                                <w:t>block_map (void)</w:t>
                              </w:r>
                              <w:r>
                                <w:rPr>
                                  <w:rFonts w:ascii="ＭＳ ゴシック" w:eastAsia="ＭＳ ゴシック" w:hint="eastAsia"/>
                                </w:rPr>
                                <w:t xml:space="preserve"> </w:t>
                              </w:r>
                              <w:r w:rsidRPr="00E46B6D">
                                <w:rPr>
                                  <w:rFonts w:ascii="ＭＳ ゴシック" w:eastAsia="ＭＳ ゴシック"/>
                                </w:rPr>
                                <w:t>const</w:t>
                              </w:r>
                              <w:r>
                                <w:rPr>
                                  <w:rFonts w:ascii="ＭＳ ゴシック" w:eastAsia="ＭＳ ゴシック" w:hint="eastAsia"/>
                                </w:rPr>
                                <w:t>;</w:t>
                              </w:r>
                              <w:r>
                                <w:rPr>
                                  <w:rFonts w:ascii="ＭＳ ゴシック" w:eastAsia="ＭＳ ゴシック" w:hint="eastAsia"/>
                                </w:rPr>
                                <w:tab/>
                                <w:t>// 状態参照</w:t>
                              </w:r>
                            </w:p>
                            <w:p w:rsidR="00B00A8E" w:rsidRPr="00E46B6D" w:rsidRDefault="00B00A8E" w:rsidP="00E46B6D">
                              <w:pPr>
                                <w:spacing w:line="0" w:lineRule="atLeast"/>
                                <w:rPr>
                                  <w:rFonts w:ascii="ＭＳ ゴシック" w:eastAsia="ＭＳ ゴシック"/>
                                </w:rPr>
                              </w:pPr>
                              <w:r w:rsidRPr="00E46B6D">
                                <w:rPr>
                                  <w:rFonts w:ascii="ＭＳ ゴシック" w:eastAsia="ＭＳ ゴシック"/>
                                </w:rPr>
                                <w:t>block_map_T&amp;</w:t>
                              </w:r>
                              <w:r>
                                <w:rPr>
                                  <w:rFonts w:ascii="ＭＳ ゴシック" w:eastAsia="ＭＳ ゴシック" w:hint="eastAsia"/>
                                </w:rPr>
                                <w:t xml:space="preserve"> </w:t>
                              </w:r>
                              <w:r w:rsidRPr="00E46B6D">
                                <w:rPr>
                                  <w:rFonts w:ascii="ＭＳ ゴシック" w:eastAsia="ＭＳ ゴシック"/>
                                </w:rPr>
                                <w:t>block_map (void)</w:t>
                              </w:r>
                              <w:r>
                                <w:rPr>
                                  <w:rFonts w:ascii="ＭＳ ゴシック" w:eastAsia="ＭＳ ゴシック" w:hint="eastAsia"/>
                                </w:rPr>
                                <w:t>;</w:t>
                              </w:r>
                              <w:r>
                                <w:rPr>
                                  <w:rFonts w:ascii="ＭＳ ゴシック" w:eastAsia="ＭＳ ゴシック" w:hint="eastAsia"/>
                                </w:rPr>
                                <w:tab/>
                              </w:r>
                              <w:r>
                                <w:rPr>
                                  <w:rFonts w:ascii="ＭＳ ゴシック" w:eastAsia="ＭＳ ゴシック" w:hint="eastAsia"/>
                                </w:rPr>
                                <w:tab/>
                              </w:r>
                              <w:r>
                                <w:rPr>
                                  <w:rFonts w:ascii="ＭＳ ゴシック" w:eastAsia="ＭＳ ゴシック" w:hint="eastAsia"/>
                                </w:rPr>
                                <w:tab/>
                                <w:t>//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096C71D" id="キャンバス 67" o:spid="_x0000_s1161" editas="canvas" style="width:425.2pt;height:48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">
                <v:shape id="_x0000_s1162" type="#_x0000_t75" style="position:absolute;width:54000;height:6089;visibility:visible;mso-wrap-style:square">
                  <v:fill o:detectmouseclick="t"/>
                  <v:path o:connecttype="none"/>
                </v:shape>
                <v:shape id="テキスト ボックス 66" o:spid="_x0000_s1163"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B00A8E" w:rsidRDefault="00B00A8E" w:rsidP="00E46B6D">
                        <w:pPr>
                          <w:spacing w:line="0" w:lineRule="atLeast"/>
                          <w:rPr>
                            <w:rFonts w:ascii="ＭＳ ゴシック" w:eastAsia="ＭＳ ゴシック"/>
                          </w:rPr>
                        </w:pPr>
                        <w:r w:rsidRPr="00E46B6D">
                          <w:rPr>
                            <w:rFonts w:ascii="ＭＳ ゴシック" w:eastAsia="ＭＳ ゴシック"/>
                          </w:rPr>
                          <w:t>const block_map_T&amp;</w:t>
                        </w:r>
                        <w:r>
                          <w:rPr>
                            <w:rFonts w:ascii="ＭＳ ゴシック" w:eastAsia="ＭＳ ゴシック" w:hint="eastAsia"/>
                          </w:rPr>
                          <w:t xml:space="preserve"> </w:t>
                        </w:r>
                        <w:r w:rsidRPr="00E46B6D">
                          <w:rPr>
                            <w:rFonts w:ascii="ＭＳ ゴシック" w:eastAsia="ＭＳ ゴシック"/>
                          </w:rPr>
                          <w:t>block_map (void)</w:t>
                        </w:r>
                        <w:r>
                          <w:rPr>
                            <w:rFonts w:ascii="ＭＳ ゴシック" w:eastAsia="ＭＳ ゴシック" w:hint="eastAsia"/>
                          </w:rPr>
                          <w:t xml:space="preserve"> </w:t>
                        </w:r>
                        <w:r w:rsidRPr="00E46B6D">
                          <w:rPr>
                            <w:rFonts w:ascii="ＭＳ ゴシック" w:eastAsia="ＭＳ ゴシック"/>
                          </w:rPr>
                          <w:t>const</w:t>
                        </w:r>
                        <w:r>
                          <w:rPr>
                            <w:rFonts w:ascii="ＭＳ ゴシック" w:eastAsia="ＭＳ ゴシック" w:hint="eastAsia"/>
                          </w:rPr>
                          <w:t>;</w:t>
                        </w:r>
                        <w:r>
                          <w:rPr>
                            <w:rFonts w:ascii="ＭＳ ゴシック" w:eastAsia="ＭＳ ゴシック" w:hint="eastAsia"/>
                          </w:rPr>
                          <w:tab/>
                          <w:t>// 状態参照</w:t>
                        </w:r>
                      </w:p>
                      <w:p w:rsidR="00B00A8E" w:rsidRPr="00E46B6D" w:rsidRDefault="00B00A8E" w:rsidP="00E46B6D">
                        <w:pPr>
                          <w:spacing w:line="0" w:lineRule="atLeast"/>
                          <w:rPr>
                            <w:rFonts w:ascii="ＭＳ ゴシック" w:eastAsia="ＭＳ ゴシック"/>
                          </w:rPr>
                        </w:pPr>
                        <w:r w:rsidRPr="00E46B6D">
                          <w:rPr>
                            <w:rFonts w:ascii="ＭＳ ゴシック" w:eastAsia="ＭＳ ゴシック"/>
                          </w:rPr>
                          <w:t>block_map_T&amp;</w:t>
                        </w:r>
                        <w:r>
                          <w:rPr>
                            <w:rFonts w:ascii="ＭＳ ゴシック" w:eastAsia="ＭＳ ゴシック" w:hint="eastAsia"/>
                          </w:rPr>
                          <w:t xml:space="preserve"> </w:t>
                        </w:r>
                        <w:r w:rsidRPr="00E46B6D">
                          <w:rPr>
                            <w:rFonts w:ascii="ＭＳ ゴシック" w:eastAsia="ＭＳ ゴシック"/>
                          </w:rPr>
                          <w:t>block_map (void)</w:t>
                        </w:r>
                        <w:r>
                          <w:rPr>
                            <w:rFonts w:ascii="ＭＳ ゴシック" w:eastAsia="ＭＳ ゴシック" w:hint="eastAsia"/>
                          </w:rPr>
                          <w:t>;</w:t>
                        </w:r>
                        <w:r>
                          <w:rPr>
                            <w:rFonts w:ascii="ＭＳ ゴシック" w:eastAsia="ＭＳ ゴシック" w:hint="eastAsia"/>
                          </w:rPr>
                          <w:tab/>
                        </w:r>
                        <w:r>
                          <w:rPr>
                            <w:rFonts w:ascii="ＭＳ ゴシック" w:eastAsia="ＭＳ ゴシック" w:hint="eastAsia"/>
                          </w:rPr>
                          <w:tab/>
                        </w:r>
                        <w:r>
                          <w:rPr>
                            <w:rFonts w:ascii="ＭＳ ゴシック" w:eastAsia="ＭＳ ゴシック" w:hint="eastAsia"/>
                          </w:rPr>
                          <w:tab/>
                          <w:t>// 状態変更</w:t>
                        </w:r>
                      </w:p>
                    </w:txbxContent>
                  </v:textbox>
                </v:shape>
                <w10:anchorlock/>
              </v:group>
            </w:pict>
          </mc:Fallback>
        </mc:AlternateContent>
      </w:r>
    </w:p>
    <w:p w:rsidR="00E46B6D" w:rsidRDefault="00E46B6D" w:rsidP="00E46B6D">
      <w:r>
        <w:rPr>
          <w:rFonts w:hint="eastAsia"/>
        </w:rPr>
        <w:t>連想配列は</w:t>
      </w:r>
      <w:r>
        <w:rPr>
          <w:rFonts w:hint="eastAsia"/>
        </w:rPr>
        <w:t xml:space="preserve"> ::std::map </w:t>
      </w:r>
      <w:r>
        <w:rPr>
          <w:rFonts w:hint="eastAsia"/>
        </w:rPr>
        <w:t>を用いていますので、</w:t>
      </w:r>
      <w:r>
        <w:rPr>
          <w:rFonts w:hint="eastAsia"/>
        </w:rPr>
        <w:t>map</w:t>
      </w:r>
      <w:r>
        <w:rPr>
          <w:rFonts w:hint="eastAsia"/>
        </w:rPr>
        <w:t>の機能を使う</w:t>
      </w:r>
      <w:r w:rsidR="00154630">
        <w:rPr>
          <w:rFonts w:hint="eastAsia"/>
        </w:rPr>
        <w:t>こと</w:t>
      </w:r>
      <w:r>
        <w:rPr>
          <w:rFonts w:hint="eastAsia"/>
        </w:rPr>
        <w:t>ができます。</w:t>
      </w:r>
    </w:p>
    <w:p w:rsidR="00E46B6D" w:rsidRDefault="00E46B6D" w:rsidP="00E46B6D">
      <w:r>
        <w:rPr>
          <w:rFonts w:hint="eastAsia"/>
        </w:rPr>
        <w:t>この時使用するイテレータは以下の通りです。</w:t>
      </w:r>
    </w:p>
    <w:p w:rsidR="00E46B6D" w:rsidRDefault="00E46B6D" w:rsidP="00E46B6D">
      <w:r>
        <w:rPr>
          <w:rFonts w:hint="eastAsia"/>
          <w:noProof/>
        </w:rPr>
        <mc:AlternateContent>
          <mc:Choice Requires="wpc">
            <w:drawing>
              <wp:inline distT="0" distB="0" distL="0" distR="0" wp14:anchorId="7E3EBB9A" wp14:editId="47B011AF">
                <wp:extent cx="5400040" cy="608965"/>
                <wp:effectExtent l="0" t="0" r="0" b="0"/>
                <wp:docPr id="95" name="キャンバス 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4" name="テキスト ボックス 94"/>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E46B6D">
                              <w:pPr>
                                <w:spacing w:line="0" w:lineRule="atLeast"/>
                                <w:rPr>
                                  <w:rFonts w:ascii="ＭＳ ゴシック" w:eastAsia="ＭＳ ゴシック"/>
                                </w:rPr>
                              </w:pPr>
                              <w:r w:rsidRPr="00E46B6D">
                                <w:rPr>
                                  <w:rFonts w:ascii="ＭＳ ゴシック" w:eastAsia="ＭＳ ゴシック"/>
                                </w:rPr>
                                <w:t>block_map_const_iterator</w:t>
                              </w:r>
                              <w:r>
                                <w:rPr>
                                  <w:rFonts w:ascii="ＭＳ ゴシック" w:eastAsia="ＭＳ ゴシック" w:hint="eastAsia"/>
                                </w:rPr>
                                <w:tab/>
                                <w:t>// 状態参照</w:t>
                              </w:r>
                            </w:p>
                            <w:p w:rsidR="00B00A8E" w:rsidRDefault="00B00A8E" w:rsidP="00E46B6D">
                              <w:pPr>
                                <w:spacing w:line="0" w:lineRule="atLeast"/>
                                <w:rPr>
                                  <w:rFonts w:ascii="ＭＳ ゴシック" w:eastAsia="ＭＳ ゴシック"/>
                                </w:rPr>
                              </w:pPr>
                              <w:r w:rsidRPr="00E46B6D">
                                <w:rPr>
                                  <w:rFonts w:ascii="ＭＳ ゴシック" w:eastAsia="ＭＳ ゴシック"/>
                                </w:rPr>
                                <w:t>block_map_iterator</w:t>
                              </w:r>
                              <w:r>
                                <w:rPr>
                                  <w:rFonts w:ascii="ＭＳ ゴシック" w:eastAsia="ＭＳ ゴシック" w:hint="eastAsia"/>
                                </w:rPr>
                                <w:tab/>
                              </w:r>
                              <w:r>
                                <w:rPr>
                                  <w:rFonts w:ascii="ＭＳ ゴシック" w:eastAsia="ＭＳ ゴシック" w:hint="eastAsia"/>
                                </w:rPr>
                                <w:tab/>
                                <w:t>//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E3EBB9A" id="キャンバス 95" o:spid="_x0000_s1164"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">
                <v:shape id="_x0000_s1165" type="#_x0000_t75" style="position:absolute;width:54000;height:6089;visibility:visible;mso-wrap-style:square">
                  <v:fill o:detectmouseclick="t"/>
                  <v:path o:connecttype="none"/>
                </v:shape>
                <v:shape id="テキスト ボックス 94" o:spid="_x0000_s1166"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uO8IA&#10;AADbAAAADwAAAGRycy9kb3ducmV2LnhtbESPQUsDMRSE74L/ITzBm80qIt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247wgAAANsAAAAPAAAAAAAAAAAAAAAAAJgCAABkcnMvZG93&#10;bnJldi54bWxQSwUGAAAAAAQABAD1AAAAhwMAAAAA&#10;" fillcolor="white [3201]" strokeweight=".5pt">
                  <v:textbox>
                    <w:txbxContent>
                      <w:p w:rsidR="00B00A8E" w:rsidRDefault="00B00A8E" w:rsidP="00E46B6D">
                        <w:pPr>
                          <w:spacing w:line="0" w:lineRule="atLeast"/>
                          <w:rPr>
                            <w:rFonts w:ascii="ＭＳ ゴシック" w:eastAsia="ＭＳ ゴシック"/>
                          </w:rPr>
                        </w:pPr>
                        <w:r w:rsidRPr="00E46B6D">
                          <w:rPr>
                            <w:rFonts w:ascii="ＭＳ ゴシック" w:eastAsia="ＭＳ ゴシック"/>
                          </w:rPr>
                          <w:t>block_map_const_iterator</w:t>
                        </w:r>
                        <w:r>
                          <w:rPr>
                            <w:rFonts w:ascii="ＭＳ ゴシック" w:eastAsia="ＭＳ ゴシック" w:hint="eastAsia"/>
                          </w:rPr>
                          <w:tab/>
                          <w:t>// 状態参照</w:t>
                        </w:r>
                      </w:p>
                      <w:p w:rsidR="00B00A8E" w:rsidRDefault="00B00A8E" w:rsidP="00E46B6D">
                        <w:pPr>
                          <w:spacing w:line="0" w:lineRule="atLeast"/>
                          <w:rPr>
                            <w:rFonts w:ascii="ＭＳ ゴシック" w:eastAsia="ＭＳ ゴシック"/>
                          </w:rPr>
                        </w:pPr>
                        <w:r w:rsidRPr="00E46B6D">
                          <w:rPr>
                            <w:rFonts w:ascii="ＭＳ ゴシック" w:eastAsia="ＭＳ ゴシック"/>
                          </w:rPr>
                          <w:t>block_map_iterator</w:t>
                        </w:r>
                        <w:r>
                          <w:rPr>
                            <w:rFonts w:ascii="ＭＳ ゴシック" w:eastAsia="ＭＳ ゴシック" w:hint="eastAsia"/>
                          </w:rPr>
                          <w:tab/>
                        </w:r>
                        <w:r>
                          <w:rPr>
                            <w:rFonts w:ascii="ＭＳ ゴシック" w:eastAsia="ＭＳ ゴシック" w:hint="eastAsia"/>
                          </w:rPr>
                          <w:tab/>
                          <w:t>// 状態変更</w:t>
                        </w:r>
                      </w:p>
                    </w:txbxContent>
                  </v:textbox>
                </v:shape>
                <w10:anchorlock/>
              </v:group>
            </w:pict>
          </mc:Fallback>
        </mc:AlternateContent>
      </w:r>
    </w:p>
    <w:p w:rsidR="00E46B6D" w:rsidRDefault="00B9327C" w:rsidP="00E46B6D">
      <w:r>
        <w:rPr>
          <w:rFonts w:hint="eastAsia"/>
        </w:rPr>
        <w:t>find_block()</w:t>
      </w:r>
      <w:r>
        <w:rPr>
          <w:rFonts w:hint="eastAsia"/>
        </w:rPr>
        <w:t>と同じような処理は、</w:t>
      </w:r>
      <w:r w:rsidR="00832D10">
        <w:rPr>
          <w:rFonts w:hint="eastAsia"/>
        </w:rPr>
        <w:t>次</w:t>
      </w:r>
      <w:r>
        <w:rPr>
          <w:rFonts w:hint="eastAsia"/>
        </w:rPr>
        <w:t>のように書く</w:t>
      </w:r>
      <w:r w:rsidR="00154630">
        <w:rPr>
          <w:rFonts w:hint="eastAsia"/>
        </w:rPr>
        <w:t>こと</w:t>
      </w:r>
      <w:r>
        <w:rPr>
          <w:rFonts w:hint="eastAsia"/>
        </w:rPr>
        <w:t>ができます。</w:t>
      </w:r>
    </w:p>
    <w:p w:rsidR="00B9327C" w:rsidRDefault="00B9327C" w:rsidP="00E46B6D">
      <w:r>
        <w:rPr>
          <w:rFonts w:hint="eastAsia"/>
          <w:noProof/>
        </w:rPr>
        <mc:AlternateContent>
          <mc:Choice Requires="wpc">
            <w:drawing>
              <wp:inline distT="0" distB="0" distL="0" distR="0" wp14:anchorId="48A34176" wp14:editId="3A13325F">
                <wp:extent cx="5400675" cy="2314575"/>
                <wp:effectExtent l="0" t="0" r="0" b="0"/>
                <wp:docPr id="103" name="キャンバス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2" name="テキスト ボックス 102"/>
                        <wps:cNvSpPr txBox="1"/>
                        <wps:spPr>
                          <a:xfrm>
                            <a:off x="133350" y="76073"/>
                            <a:ext cx="5172075" cy="21718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B9327C">
                              <w:pPr>
                                <w:spacing w:line="0" w:lineRule="atLeast"/>
                                <w:rPr>
                                  <w:rFonts w:ascii="ＭＳ ゴシック" w:eastAsia="ＭＳ ゴシック"/>
                                </w:rPr>
                              </w:pPr>
                              <w:r>
                                <w:rPr>
                                  <w:rFonts w:ascii="ＭＳ ゴシック" w:eastAsia="ＭＳ ゴシック" w:hint="eastAsia"/>
                                </w:rPr>
                                <w:t>Reader rdr (</w:t>
                              </w:r>
                              <w:r>
                                <w:rPr>
                                  <w:rFonts w:ascii="ＭＳ ゴシック" w:eastAsia="ＭＳ ゴシック"/>
                                </w:rPr>
                                <w:t>“</w:t>
                              </w:r>
                              <w:r>
                                <w:rPr>
                                  <w:rFonts w:ascii="ＭＳ ゴシック" w:eastAsia="ＭＳ ゴシック" w:hint="eastAsia"/>
                                </w:rPr>
                                <w:t>model.xml</w:t>
                              </w:r>
                              <w:r>
                                <w:rPr>
                                  <w:rFonts w:ascii="ＭＳ ゴシック" w:eastAsia="ＭＳ ゴシック"/>
                                </w:rPr>
                                <w:t>”</w:t>
                              </w:r>
                              <w:r>
                                <w:rPr>
                                  <w:rFonts w:ascii="ＭＳ ゴシック" w:eastAsia="ＭＳ ゴシック" w:hint="eastAsia"/>
                                </w:rPr>
                                <w:t>);</w:t>
                              </w:r>
                            </w:p>
                            <w:p w:rsidR="00B00A8E" w:rsidRDefault="00B00A8E" w:rsidP="00B9327C">
                              <w:pPr>
                                <w:spacing w:line="0" w:lineRule="atLeast"/>
                                <w:rPr>
                                  <w:rFonts w:ascii="ＭＳ ゴシック" w:eastAsia="ＭＳ ゴシック"/>
                                </w:rPr>
                              </w:pPr>
                            </w:p>
                            <w:p w:rsidR="00B00A8E" w:rsidRDefault="00B00A8E" w:rsidP="00B9327C">
                              <w:pPr>
                                <w:spacing w:line="0" w:lineRule="atLeast"/>
                                <w:rPr>
                                  <w:rFonts w:ascii="ＭＳ ゴシック" w:eastAsia="ＭＳ ゴシック"/>
                                </w:rPr>
                              </w:pPr>
                              <w:r>
                                <w:rPr>
                                  <w:rFonts w:ascii="ＭＳ ゴシック" w:eastAsia="ＭＳ ゴシック" w:hint="eastAsia"/>
                                </w:rPr>
                                <w:t>block_map_const_iterator i = rdr.block_map().find(</w:t>
                              </w:r>
                              <w:r>
                                <w:rPr>
                                  <w:rFonts w:ascii="ＭＳ ゴシック" w:eastAsia="ＭＳ ゴシック"/>
                                </w:rPr>
                                <w:t>“</w:t>
                              </w:r>
                              <w:r>
                                <w:rPr>
                                  <w:rFonts w:ascii="ＭＳ ゴシック" w:eastAsia="ＭＳ ゴシック" w:hint="eastAsia"/>
                                </w:rPr>
                                <w:t>ABC</w:t>
                              </w:r>
                              <w:r>
                                <w:rPr>
                                  <w:rFonts w:ascii="ＭＳ ゴシック" w:eastAsia="ＭＳ ゴシック"/>
                                </w:rPr>
                                <w:t>”</w:t>
                              </w:r>
                              <w:r>
                                <w:rPr>
                                  <w:rFonts w:ascii="ＭＳ ゴシック" w:eastAsia="ＭＳ ゴシック" w:hint="eastAsia"/>
                                </w:rPr>
                                <w:t>);</w:t>
                              </w:r>
                            </w:p>
                            <w:p w:rsidR="00B00A8E" w:rsidRDefault="00B00A8E" w:rsidP="00B9327C">
                              <w:pPr>
                                <w:spacing w:line="0" w:lineRule="atLeast"/>
                                <w:rPr>
                                  <w:rFonts w:ascii="ＭＳ ゴシック" w:eastAsia="ＭＳ ゴシック"/>
                                </w:rPr>
                              </w:pPr>
                              <w:r>
                                <w:rPr>
                                  <w:rFonts w:ascii="ＭＳ ゴシック" w:eastAsia="ＭＳ ゴシック" w:hint="eastAsia"/>
                                </w:rPr>
                                <w:t>if (i == rdr.block_map().end())</w:t>
                              </w:r>
                            </w:p>
                            <w:p w:rsidR="00B00A8E" w:rsidRDefault="00B00A8E" w:rsidP="00B9327C">
                              <w:pPr>
                                <w:spacing w:line="0" w:lineRule="atLeast"/>
                                <w:ind w:firstLineChars="100" w:firstLine="210"/>
                                <w:rPr>
                                  <w:rFonts w:ascii="ＭＳ ゴシック" w:eastAsia="ＭＳ ゴシック"/>
                                </w:rPr>
                              </w:pPr>
                              <w:r>
                                <w:rPr>
                                  <w:rFonts w:ascii="ＭＳ ゴシック" w:eastAsia="ＭＳ ゴシック" w:hint="eastAsia"/>
                                </w:rPr>
                                <w:t>{ 見つかりません; }</w:t>
                              </w:r>
                            </w:p>
                            <w:p w:rsidR="00B00A8E" w:rsidRDefault="00B00A8E" w:rsidP="00B9327C">
                              <w:pPr>
                                <w:spacing w:line="0" w:lineRule="atLeast"/>
                                <w:rPr>
                                  <w:rFonts w:ascii="ＭＳ ゴシック" w:eastAsia="ＭＳ ゴシック"/>
                                </w:rPr>
                              </w:pPr>
                              <w:r>
                                <w:rPr>
                                  <w:rFonts w:ascii="ＭＳ ゴシック" w:eastAsia="ＭＳ ゴシック" w:hint="eastAsia"/>
                                </w:rPr>
                                <w:t>else</w:t>
                              </w:r>
                            </w:p>
                            <w:p w:rsidR="00B00A8E" w:rsidRDefault="00B00A8E" w:rsidP="00B9327C">
                              <w:pPr>
                                <w:spacing w:line="0" w:lineRule="atLeast"/>
                                <w:rPr>
                                  <w:rFonts w:ascii="ＭＳ ゴシック" w:eastAsia="ＭＳ ゴシック"/>
                                </w:rPr>
                              </w:pPr>
                              <w:r>
                                <w:rPr>
                                  <w:rFonts w:ascii="ＭＳ ゴシック" w:eastAsia="ＭＳ ゴシック" w:hint="eastAsia"/>
                                </w:rPr>
                                <w:t xml:space="preserve">  {</w:t>
                              </w:r>
                            </w:p>
                            <w:p w:rsidR="00B00A8E" w:rsidRDefault="00B00A8E" w:rsidP="00B9327C">
                              <w:pPr>
                                <w:spacing w:line="0" w:lineRule="atLeast"/>
                                <w:rPr>
                                  <w:rFonts w:ascii="ＭＳ ゴシック" w:eastAsia="ＭＳ ゴシック"/>
                                </w:rPr>
                              </w:pPr>
                              <w:r>
                                <w:rPr>
                                  <w:rFonts w:ascii="ＭＳ ゴシック" w:eastAsia="ＭＳ ゴシック" w:hint="eastAsia"/>
                                </w:rPr>
                                <w:t xml:space="preserve">    BlockInfo&amp; info = i-&gt;second;        // mapの値はBlockInfo</w:t>
                              </w:r>
                            </w:p>
                            <w:p w:rsidR="00B00A8E" w:rsidRDefault="00B00A8E" w:rsidP="00B9327C">
                              <w:pPr>
                                <w:spacing w:line="0" w:lineRule="atLeast"/>
                                <w:rPr>
                                  <w:rFonts w:ascii="ＭＳ ゴシック" w:eastAsia="ＭＳ ゴシック"/>
                                </w:rPr>
                              </w:pPr>
                              <w:r>
                                <w:rPr>
                                  <w:rFonts w:ascii="ＭＳ ゴシック" w:eastAsia="ＭＳ ゴシック" w:hint="eastAsia"/>
                                </w:rPr>
                                <w:t xml:space="preserve">    block_T* abc = info.block();        // ABCの&lt;block&gt;タグ</w:t>
                              </w:r>
                            </w:p>
                            <w:p w:rsidR="00B00A8E" w:rsidRDefault="00B00A8E" w:rsidP="00B9327C">
                              <w:pPr>
                                <w:spacing w:line="0" w:lineRule="atLeast"/>
                                <w:rPr>
                                  <w:rFonts w:ascii="ＭＳ ゴシック" w:eastAsia="ＭＳ ゴシック"/>
                                </w:rPr>
                              </w:pPr>
                              <w:r>
                                <w:rPr>
                                  <w:rFonts w:ascii="ＭＳ ゴシック" w:eastAsia="ＭＳ ゴシック" w:hint="eastAsia"/>
                                </w:rPr>
                                <w:t xml:space="preserve">    block_T* upper_abc = info.upper();  // 上位階層の&lt;block&gt;タグ</w:t>
                              </w:r>
                            </w:p>
                            <w:p w:rsidR="00B00A8E" w:rsidRDefault="00B00A8E" w:rsidP="00B9327C">
                              <w:pPr>
                                <w:spacing w:line="0" w:lineRule="atLeast"/>
                                <w:rPr>
                                  <w:rFonts w:ascii="ＭＳ ゴシック" w:eastAsia="ＭＳ ゴシック"/>
                                </w:rPr>
                              </w:pPr>
                              <w:r>
                                <w:rPr>
                                  <w:rFonts w:ascii="ＭＳ ゴシック" w:eastAsia="ＭＳ ゴシック" w:hint="eastAsia"/>
                                </w:rPr>
                                <w:t xml:space="preserve">    見つかった場合の処理;</w:t>
                              </w:r>
                            </w:p>
                            <w:p w:rsidR="00B00A8E" w:rsidRDefault="00B00A8E" w:rsidP="00B9327C">
                              <w:pPr>
                                <w:spacing w:line="0" w:lineRule="atLeast"/>
                                <w:rPr>
                                  <w:rFonts w:ascii="ＭＳ ゴシック" w:eastAsia="ＭＳ ゴシック"/>
                                </w:rPr>
                              </w:pPr>
                              <w:r>
                                <w:rPr>
                                  <w:rFonts w:ascii="ＭＳ ゴシック" w:eastAsia="ＭＳ ゴシック"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8A34176" id="キャンバス 103" o:spid="_x0000_s1167" editas="canvas" style="width:425.25pt;height:182.25pt;mso-position-horizontal-relative:char;mso-position-vertical-relative:line" coordsize="54006,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">
                <v:shape id="_x0000_s1168" type="#_x0000_t75" style="position:absolute;width:54006;height:23145;visibility:visible;mso-wrap-style:square">
                  <v:fill o:detectmouseclick="t"/>
                  <v:path o:connecttype="none"/>
                </v:shape>
                <v:shape id="テキスト ボックス 102" o:spid="_x0000_s1169" type="#_x0000_t202" style="position:absolute;left:1333;top:760;width:51721;height:2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0vcAA&#10;AADcAAAADwAAAGRycy9kb3ducmV2LnhtbERPTWsCMRC9F/ofwgi91aweynY1ihZbhJ6qpedhMybB&#10;zWRJ0nX7701B8DaP9znL9eg7MVBMLrCC2bQCQdwG7dgo+D6+P9cgUkbW2AUmBX+UYL16fFhio8OF&#10;v2g4ZCNKCKcGFdic+0bK1FrymKahJy7cKUSPucBopI54KeG+k/OqepEeHZcGiz29WWrPh1+vYLc1&#10;r6atMdpdrZ0bxp/Tp/lQ6mkybhYgMo35Lr6597rMr+bw/0y5QK6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m0vcAAAADcAAAADwAAAAAAAAAAAAAAAACYAgAAZHJzL2Rvd25y&#10;ZXYueG1sUEsFBgAAAAAEAAQA9QAAAIUDAAAAAA==&#10;" fillcolor="white [3201]" strokeweight=".5pt">
                  <v:textbox>
                    <w:txbxContent>
                      <w:p w:rsidR="00B00A8E" w:rsidRDefault="00B00A8E" w:rsidP="00B9327C">
                        <w:pPr>
                          <w:spacing w:line="0" w:lineRule="atLeast"/>
                          <w:rPr>
                            <w:rFonts w:ascii="ＭＳ ゴシック" w:eastAsia="ＭＳ ゴシック"/>
                          </w:rPr>
                        </w:pPr>
                        <w:r>
                          <w:rPr>
                            <w:rFonts w:ascii="ＭＳ ゴシック" w:eastAsia="ＭＳ ゴシック" w:hint="eastAsia"/>
                          </w:rPr>
                          <w:t>Reader rdr (</w:t>
                        </w:r>
                        <w:r>
                          <w:rPr>
                            <w:rFonts w:ascii="ＭＳ ゴシック" w:eastAsia="ＭＳ ゴシック"/>
                          </w:rPr>
                          <w:t>“</w:t>
                        </w:r>
                        <w:r>
                          <w:rPr>
                            <w:rFonts w:ascii="ＭＳ ゴシック" w:eastAsia="ＭＳ ゴシック" w:hint="eastAsia"/>
                          </w:rPr>
                          <w:t>model.xml</w:t>
                        </w:r>
                        <w:r>
                          <w:rPr>
                            <w:rFonts w:ascii="ＭＳ ゴシック" w:eastAsia="ＭＳ ゴシック"/>
                          </w:rPr>
                          <w:t>”</w:t>
                        </w:r>
                        <w:r>
                          <w:rPr>
                            <w:rFonts w:ascii="ＭＳ ゴシック" w:eastAsia="ＭＳ ゴシック" w:hint="eastAsia"/>
                          </w:rPr>
                          <w:t>);</w:t>
                        </w:r>
                      </w:p>
                      <w:p w:rsidR="00B00A8E" w:rsidRDefault="00B00A8E" w:rsidP="00B9327C">
                        <w:pPr>
                          <w:spacing w:line="0" w:lineRule="atLeast"/>
                          <w:rPr>
                            <w:rFonts w:ascii="ＭＳ ゴシック" w:eastAsia="ＭＳ ゴシック"/>
                          </w:rPr>
                        </w:pPr>
                      </w:p>
                      <w:p w:rsidR="00B00A8E" w:rsidRDefault="00B00A8E" w:rsidP="00B9327C">
                        <w:pPr>
                          <w:spacing w:line="0" w:lineRule="atLeast"/>
                          <w:rPr>
                            <w:rFonts w:ascii="ＭＳ ゴシック" w:eastAsia="ＭＳ ゴシック"/>
                          </w:rPr>
                        </w:pPr>
                        <w:r>
                          <w:rPr>
                            <w:rFonts w:ascii="ＭＳ ゴシック" w:eastAsia="ＭＳ ゴシック" w:hint="eastAsia"/>
                          </w:rPr>
                          <w:t>block_map_const_iterator i = rdr.block_map().find(</w:t>
                        </w:r>
                        <w:r>
                          <w:rPr>
                            <w:rFonts w:ascii="ＭＳ ゴシック" w:eastAsia="ＭＳ ゴシック"/>
                          </w:rPr>
                          <w:t>“</w:t>
                        </w:r>
                        <w:r>
                          <w:rPr>
                            <w:rFonts w:ascii="ＭＳ ゴシック" w:eastAsia="ＭＳ ゴシック" w:hint="eastAsia"/>
                          </w:rPr>
                          <w:t>ABC</w:t>
                        </w:r>
                        <w:r>
                          <w:rPr>
                            <w:rFonts w:ascii="ＭＳ ゴシック" w:eastAsia="ＭＳ ゴシック"/>
                          </w:rPr>
                          <w:t>”</w:t>
                        </w:r>
                        <w:r>
                          <w:rPr>
                            <w:rFonts w:ascii="ＭＳ ゴシック" w:eastAsia="ＭＳ ゴシック" w:hint="eastAsia"/>
                          </w:rPr>
                          <w:t>);</w:t>
                        </w:r>
                      </w:p>
                      <w:p w:rsidR="00B00A8E" w:rsidRDefault="00B00A8E" w:rsidP="00B9327C">
                        <w:pPr>
                          <w:spacing w:line="0" w:lineRule="atLeast"/>
                          <w:rPr>
                            <w:rFonts w:ascii="ＭＳ ゴシック" w:eastAsia="ＭＳ ゴシック"/>
                          </w:rPr>
                        </w:pPr>
                        <w:r>
                          <w:rPr>
                            <w:rFonts w:ascii="ＭＳ ゴシック" w:eastAsia="ＭＳ ゴシック" w:hint="eastAsia"/>
                          </w:rPr>
                          <w:t>if (i == rdr.block_map().end())</w:t>
                        </w:r>
                      </w:p>
                      <w:p w:rsidR="00B00A8E" w:rsidRDefault="00B00A8E" w:rsidP="00B9327C">
                        <w:pPr>
                          <w:spacing w:line="0" w:lineRule="atLeast"/>
                          <w:ind w:firstLineChars="100" w:firstLine="210"/>
                          <w:rPr>
                            <w:rFonts w:ascii="ＭＳ ゴシック" w:eastAsia="ＭＳ ゴシック"/>
                          </w:rPr>
                        </w:pPr>
                        <w:r>
                          <w:rPr>
                            <w:rFonts w:ascii="ＭＳ ゴシック" w:eastAsia="ＭＳ ゴシック" w:hint="eastAsia"/>
                          </w:rPr>
                          <w:t>{ 見つかりません; }</w:t>
                        </w:r>
                      </w:p>
                      <w:p w:rsidR="00B00A8E" w:rsidRDefault="00B00A8E" w:rsidP="00B9327C">
                        <w:pPr>
                          <w:spacing w:line="0" w:lineRule="atLeast"/>
                          <w:rPr>
                            <w:rFonts w:ascii="ＭＳ ゴシック" w:eastAsia="ＭＳ ゴシック"/>
                          </w:rPr>
                        </w:pPr>
                        <w:r>
                          <w:rPr>
                            <w:rFonts w:ascii="ＭＳ ゴシック" w:eastAsia="ＭＳ ゴシック" w:hint="eastAsia"/>
                          </w:rPr>
                          <w:t>else</w:t>
                        </w:r>
                      </w:p>
                      <w:p w:rsidR="00B00A8E" w:rsidRDefault="00B00A8E" w:rsidP="00B9327C">
                        <w:pPr>
                          <w:spacing w:line="0" w:lineRule="atLeast"/>
                          <w:rPr>
                            <w:rFonts w:ascii="ＭＳ ゴシック" w:eastAsia="ＭＳ ゴシック"/>
                          </w:rPr>
                        </w:pPr>
                        <w:r>
                          <w:rPr>
                            <w:rFonts w:ascii="ＭＳ ゴシック" w:eastAsia="ＭＳ ゴシック" w:hint="eastAsia"/>
                          </w:rPr>
                          <w:t xml:space="preserve">  {</w:t>
                        </w:r>
                      </w:p>
                      <w:p w:rsidR="00B00A8E" w:rsidRDefault="00B00A8E" w:rsidP="00B9327C">
                        <w:pPr>
                          <w:spacing w:line="0" w:lineRule="atLeast"/>
                          <w:rPr>
                            <w:rFonts w:ascii="ＭＳ ゴシック" w:eastAsia="ＭＳ ゴシック"/>
                          </w:rPr>
                        </w:pPr>
                        <w:r>
                          <w:rPr>
                            <w:rFonts w:ascii="ＭＳ ゴシック" w:eastAsia="ＭＳ ゴシック" w:hint="eastAsia"/>
                          </w:rPr>
                          <w:t xml:space="preserve">    BlockInfo&amp; info = i-&gt;second;        // mapの値はBlockInfo</w:t>
                        </w:r>
                      </w:p>
                      <w:p w:rsidR="00B00A8E" w:rsidRDefault="00B00A8E" w:rsidP="00B9327C">
                        <w:pPr>
                          <w:spacing w:line="0" w:lineRule="atLeast"/>
                          <w:rPr>
                            <w:rFonts w:ascii="ＭＳ ゴシック" w:eastAsia="ＭＳ ゴシック"/>
                          </w:rPr>
                        </w:pPr>
                        <w:r>
                          <w:rPr>
                            <w:rFonts w:ascii="ＭＳ ゴシック" w:eastAsia="ＭＳ ゴシック" w:hint="eastAsia"/>
                          </w:rPr>
                          <w:t xml:space="preserve">    block_T* abc = info.block();        // ABCの&lt;block&gt;タグ</w:t>
                        </w:r>
                      </w:p>
                      <w:p w:rsidR="00B00A8E" w:rsidRDefault="00B00A8E" w:rsidP="00B9327C">
                        <w:pPr>
                          <w:spacing w:line="0" w:lineRule="atLeast"/>
                          <w:rPr>
                            <w:rFonts w:ascii="ＭＳ ゴシック" w:eastAsia="ＭＳ ゴシック"/>
                          </w:rPr>
                        </w:pPr>
                        <w:r>
                          <w:rPr>
                            <w:rFonts w:ascii="ＭＳ ゴシック" w:eastAsia="ＭＳ ゴシック" w:hint="eastAsia"/>
                          </w:rPr>
                          <w:t xml:space="preserve">    block_T* upper_abc = info.upper();  // 上位階層の&lt;block&gt;タグ</w:t>
                        </w:r>
                      </w:p>
                      <w:p w:rsidR="00B00A8E" w:rsidRDefault="00B00A8E" w:rsidP="00B9327C">
                        <w:pPr>
                          <w:spacing w:line="0" w:lineRule="atLeast"/>
                          <w:rPr>
                            <w:rFonts w:ascii="ＭＳ ゴシック" w:eastAsia="ＭＳ ゴシック"/>
                          </w:rPr>
                        </w:pPr>
                        <w:r>
                          <w:rPr>
                            <w:rFonts w:ascii="ＭＳ ゴシック" w:eastAsia="ＭＳ ゴシック" w:hint="eastAsia"/>
                          </w:rPr>
                          <w:t xml:space="preserve">    見つかった場合の処理;</w:t>
                        </w:r>
                      </w:p>
                      <w:p w:rsidR="00B00A8E" w:rsidRDefault="00B00A8E" w:rsidP="00B9327C">
                        <w:pPr>
                          <w:spacing w:line="0" w:lineRule="atLeast"/>
                          <w:rPr>
                            <w:rFonts w:ascii="ＭＳ ゴシック" w:eastAsia="ＭＳ ゴシック"/>
                          </w:rPr>
                        </w:pPr>
                        <w:r>
                          <w:rPr>
                            <w:rFonts w:ascii="ＭＳ ゴシック" w:eastAsia="ＭＳ ゴシック" w:hint="eastAsia"/>
                          </w:rPr>
                          <w:t xml:space="preserve">  }</w:t>
                        </w:r>
                      </w:p>
                    </w:txbxContent>
                  </v:textbox>
                </v:shape>
                <w10:anchorlock/>
              </v:group>
            </w:pict>
          </mc:Fallback>
        </mc:AlternateContent>
      </w:r>
    </w:p>
    <w:p w:rsidR="00B9327C" w:rsidRDefault="00B9327C" w:rsidP="00B9327C">
      <w:r>
        <w:rPr>
          <w:rFonts w:hint="eastAsia"/>
        </w:rPr>
        <w:t>BlockInfo</w:t>
      </w:r>
      <w:r>
        <w:rPr>
          <w:rFonts w:hint="eastAsia"/>
        </w:rPr>
        <w:t>クラスについては</w:t>
      </w:r>
      <w:r w:rsidR="00694860">
        <w:fldChar w:fldCharType="begin"/>
      </w:r>
      <w:r w:rsidR="00694860">
        <w:instrText xml:space="preserve"> </w:instrText>
      </w:r>
      <w:r w:rsidR="00694860">
        <w:rPr>
          <w:rFonts w:hint="eastAsia"/>
        </w:rPr>
        <w:instrText>REF _Ref378582442 \r \h</w:instrText>
      </w:r>
      <w:r w:rsidR="00694860">
        <w:instrText xml:space="preserve"> </w:instrText>
      </w:r>
      <w:r w:rsidR="00694860">
        <w:fldChar w:fldCharType="separate"/>
      </w:r>
      <w:r w:rsidR="00272DE0">
        <w:t>7.2.2</w:t>
      </w:r>
      <w:r w:rsidR="00694860">
        <w:fldChar w:fldCharType="end"/>
      </w:r>
      <w:r>
        <w:rPr>
          <w:rFonts w:hint="eastAsia"/>
        </w:rPr>
        <w:t>を参照してください。</w:t>
      </w:r>
    </w:p>
    <w:p w:rsidR="00B9327C" w:rsidRDefault="00B9327C" w:rsidP="00E46B6D"/>
    <w:p w:rsidR="00E46B6D" w:rsidRDefault="00E46B6D" w:rsidP="00E46B6D">
      <w:pPr>
        <w:pStyle w:val="4"/>
        <w:ind w:right="210"/>
      </w:pPr>
      <w:bookmarkStart w:id="1404" w:name="_Toc444757874"/>
      <w:bookmarkStart w:id="1405" w:name="_Toc444763103"/>
      <w:r>
        <w:rPr>
          <w:rFonts w:hint="eastAsia"/>
        </w:rPr>
        <w:t>input_map()</w:t>
      </w:r>
      <w:bookmarkEnd w:id="1404"/>
      <w:bookmarkEnd w:id="1405"/>
    </w:p>
    <w:p w:rsidR="00E46B6D" w:rsidRDefault="00E46B6D" w:rsidP="00E46B6D">
      <w:r>
        <w:rPr>
          <w:rFonts w:hint="eastAsia"/>
        </w:rPr>
        <w:t>読み込んだ</w:t>
      </w:r>
      <w:r>
        <w:rPr>
          <w:rFonts w:hint="eastAsia"/>
        </w:rPr>
        <w:t>Simulink</w:t>
      </w:r>
      <w:r>
        <w:rPr>
          <w:rFonts w:hint="eastAsia"/>
        </w:rPr>
        <w:t>モデルの、</w:t>
      </w:r>
      <w:r>
        <w:rPr>
          <w:rFonts w:hint="eastAsia"/>
        </w:rPr>
        <w:t>&lt;input&gt;</w:t>
      </w:r>
      <w:r>
        <w:rPr>
          <w:rFonts w:hint="eastAsia"/>
        </w:rPr>
        <w:t>のポート名をキーとした入力の</w:t>
      </w:r>
      <w:r>
        <w:rPr>
          <w:rFonts w:hint="eastAsia"/>
        </w:rPr>
        <w:t>IOPort</w:t>
      </w:r>
      <w:r>
        <w:rPr>
          <w:rFonts w:hint="eastAsia"/>
        </w:rPr>
        <w:t>の連想配列を返します。</w:t>
      </w:r>
      <w:r w:rsidR="00E82B4D">
        <w:rPr>
          <w:rFonts w:hint="eastAsia"/>
        </w:rPr>
        <w:t>IOPort</w:t>
      </w:r>
      <w:r w:rsidR="00E82B4D">
        <w:rPr>
          <w:rFonts w:hint="eastAsia"/>
        </w:rPr>
        <w:t>クラスについては</w:t>
      </w:r>
      <w:r w:rsidR="00E82B4D">
        <w:fldChar w:fldCharType="begin"/>
      </w:r>
      <w:r w:rsidR="00E82B4D">
        <w:instrText xml:space="preserve"> </w:instrText>
      </w:r>
      <w:r w:rsidR="00E82B4D">
        <w:rPr>
          <w:rFonts w:hint="eastAsia"/>
        </w:rPr>
        <w:instrText>REF _Ref398712394 \r \h</w:instrText>
      </w:r>
      <w:r w:rsidR="00E82B4D">
        <w:instrText xml:space="preserve"> </w:instrText>
      </w:r>
      <w:r w:rsidR="00E82B4D">
        <w:fldChar w:fldCharType="separate"/>
      </w:r>
      <w:r w:rsidR="00272DE0">
        <w:t>7.2.3</w:t>
      </w:r>
      <w:r w:rsidR="00E82B4D">
        <w:fldChar w:fldCharType="end"/>
      </w:r>
      <w:r w:rsidR="00E82B4D">
        <w:rPr>
          <w:rFonts w:hint="eastAsia"/>
        </w:rPr>
        <w:t>を参照してください。</w:t>
      </w:r>
    </w:p>
    <w:p w:rsidR="00E46B6D" w:rsidRDefault="00E46B6D" w:rsidP="00E46B6D">
      <w:r>
        <w:rPr>
          <w:rFonts w:hint="eastAsia"/>
          <w:noProof/>
        </w:rPr>
        <mc:AlternateContent>
          <mc:Choice Requires="wpc">
            <w:drawing>
              <wp:inline distT="0" distB="0" distL="0" distR="0" wp14:anchorId="0D802C93" wp14:editId="093AB083">
                <wp:extent cx="5400040" cy="608965"/>
                <wp:effectExtent l="0" t="0" r="0" b="0"/>
                <wp:docPr id="91" name="キャンバス 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テキスト ボックス 86"/>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396453" w:rsidRDefault="00B00A8E" w:rsidP="00E46B6D">
                              <w:pPr>
                                <w:spacing w:line="0" w:lineRule="atLeast"/>
                                <w:rPr>
                                  <w:rFonts w:ascii="ＭＳ ゴシック" w:eastAsia="ＭＳ ゴシック"/>
                                </w:rPr>
                              </w:pPr>
                              <w:r w:rsidRPr="00396453">
                                <w:rPr>
                                  <w:rFonts w:ascii="ＭＳ ゴシック" w:eastAsia="ＭＳ ゴシック"/>
                                </w:rPr>
                                <w:t>const ioport_map_T&amp; input_map (void) const</w:t>
                              </w:r>
                              <w:r w:rsidRPr="00396453">
                                <w:rPr>
                                  <w:rFonts w:ascii="ＭＳ ゴシック" w:eastAsia="ＭＳ ゴシック" w:hint="eastAsia"/>
                                </w:rPr>
                                <w:t>;</w:t>
                              </w:r>
                              <w:r w:rsidRPr="00396453">
                                <w:rPr>
                                  <w:rFonts w:ascii="ＭＳ ゴシック" w:eastAsia="ＭＳ ゴシック" w:hint="eastAsia"/>
                                </w:rPr>
                                <w:tab/>
                                <w:t>//</w:t>
                              </w:r>
                              <w:r>
                                <w:rPr>
                                  <w:rFonts w:ascii="ＭＳ ゴシック" w:eastAsia="ＭＳ ゴシック" w:hint="eastAsia"/>
                                </w:rPr>
                                <w:t>状態参照</w:t>
                              </w:r>
                            </w:p>
                            <w:p w:rsidR="00B00A8E" w:rsidRPr="00396453" w:rsidRDefault="00B00A8E" w:rsidP="00E46B6D">
                              <w:pPr>
                                <w:spacing w:line="0" w:lineRule="atLeast"/>
                                <w:rPr>
                                  <w:rFonts w:ascii="ＭＳ ゴシック" w:eastAsia="ＭＳ ゴシック"/>
                                </w:rPr>
                              </w:pPr>
                              <w:r w:rsidRPr="00396453">
                                <w:rPr>
                                  <w:rFonts w:ascii="ＭＳ ゴシック" w:eastAsia="ＭＳ ゴシック"/>
                                </w:rPr>
                                <w:t>ioport_map_T&amp;</w:t>
                              </w:r>
                              <w:r w:rsidRPr="00396453">
                                <w:rPr>
                                  <w:rFonts w:ascii="ＭＳ ゴシック" w:eastAsia="ＭＳ ゴシック" w:hint="eastAsia"/>
                                </w:rPr>
                                <w:t xml:space="preserve"> </w:t>
                              </w:r>
                              <w:r w:rsidRPr="00396453">
                                <w:rPr>
                                  <w:rFonts w:ascii="ＭＳ ゴシック" w:eastAsia="ＭＳ ゴシック"/>
                                </w:rPr>
                                <w:t>input_map (void)</w:t>
                              </w:r>
                              <w:r w:rsidRPr="00396453">
                                <w:rPr>
                                  <w:rFonts w:ascii="ＭＳ ゴシック" w:eastAsia="ＭＳ ゴシック" w:hint="eastAsia"/>
                                </w:rPr>
                                <w:t>;</w:t>
                              </w:r>
                              <w:r w:rsidRPr="00396453">
                                <w:rPr>
                                  <w:rFonts w:ascii="ＭＳ ゴシック" w:eastAsia="ＭＳ ゴシック" w:hint="eastAsia"/>
                                </w:rPr>
                                <w:tab/>
                              </w:r>
                              <w:r w:rsidRPr="00396453">
                                <w:rPr>
                                  <w:rFonts w:ascii="ＭＳ ゴシック" w:eastAsia="ＭＳ ゴシック" w:hint="eastAsia"/>
                                </w:rPr>
                                <w:tab/>
                              </w:r>
                              <w:r w:rsidRPr="00396453">
                                <w:rPr>
                                  <w:rFonts w:ascii="ＭＳ ゴシック" w:eastAsia="ＭＳ ゴシック" w:hint="eastAsia"/>
                                </w:rPr>
                                <w:tab/>
                                <w:t>//</w:t>
                              </w:r>
                              <w:r>
                                <w:rPr>
                                  <w:rFonts w:ascii="ＭＳ ゴシック" w:eastAsia="ＭＳ ゴシック" w:hint="eastAsia"/>
                                </w:rPr>
                                <w:t>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802C93" id="キャンバス 91" o:spid="_x0000_s1170"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">
                <v:shape id="_x0000_s1171" type="#_x0000_t75" style="position:absolute;width:54000;height:6089;visibility:visible;mso-wrap-style:square">
                  <v:fill o:detectmouseclick="t"/>
                  <v:path o:connecttype="none"/>
                </v:shape>
                <v:shape id="テキスト ボックス 86" o:spid="_x0000_s1172"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CsEA&#10;AADbAAAADwAAAGRycy9kb3ducmV2LnhtbESPQWsCMRSE74X+h/AEbzVrD7JdjaLFlkJP1dLzY/NM&#10;gpuXJUnX9d83BcHjMDPfMKvN6DsxUEwusIL5rAJB3Abt2Cj4Pr491SBSRtbYBSYFV0qwWT8+rLDR&#10;4cJfNByyEQXCqUEFNue+kTK1ljymWeiJi3cK0WMuMhqpI14K3HfyuaoW0qPjsmCxp1dL7fnw6xXs&#10;d+bFtDVGu6+1c8P4c/o070pNJ+N2CSLTmO/hW/tDK6gX8P+l/A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wwrBAAAA2wAAAA8AAAAAAAAAAAAAAAAAmAIAAGRycy9kb3du&#10;cmV2LnhtbFBLBQYAAAAABAAEAPUAAACGAwAAAAA=&#10;" fillcolor="white [3201]" strokeweight=".5pt">
                  <v:textbox>
                    <w:txbxContent>
                      <w:p w:rsidR="00B00A8E" w:rsidRPr="00396453" w:rsidRDefault="00B00A8E" w:rsidP="00E46B6D">
                        <w:pPr>
                          <w:spacing w:line="0" w:lineRule="atLeast"/>
                          <w:rPr>
                            <w:rFonts w:ascii="ＭＳ ゴシック" w:eastAsia="ＭＳ ゴシック"/>
                          </w:rPr>
                        </w:pPr>
                        <w:r w:rsidRPr="00396453">
                          <w:rPr>
                            <w:rFonts w:ascii="ＭＳ ゴシック" w:eastAsia="ＭＳ ゴシック"/>
                          </w:rPr>
                          <w:t>const ioport_map_T&amp; input_map (void) const</w:t>
                        </w:r>
                        <w:r w:rsidRPr="00396453">
                          <w:rPr>
                            <w:rFonts w:ascii="ＭＳ ゴシック" w:eastAsia="ＭＳ ゴシック" w:hint="eastAsia"/>
                          </w:rPr>
                          <w:t>;</w:t>
                        </w:r>
                        <w:r w:rsidRPr="00396453">
                          <w:rPr>
                            <w:rFonts w:ascii="ＭＳ ゴシック" w:eastAsia="ＭＳ ゴシック" w:hint="eastAsia"/>
                          </w:rPr>
                          <w:tab/>
                          <w:t>//</w:t>
                        </w:r>
                        <w:r>
                          <w:rPr>
                            <w:rFonts w:ascii="ＭＳ ゴシック" w:eastAsia="ＭＳ ゴシック" w:hint="eastAsia"/>
                          </w:rPr>
                          <w:t>状態参照</w:t>
                        </w:r>
                      </w:p>
                      <w:p w:rsidR="00B00A8E" w:rsidRPr="00396453" w:rsidRDefault="00B00A8E" w:rsidP="00E46B6D">
                        <w:pPr>
                          <w:spacing w:line="0" w:lineRule="atLeast"/>
                          <w:rPr>
                            <w:rFonts w:ascii="ＭＳ ゴシック" w:eastAsia="ＭＳ ゴシック"/>
                          </w:rPr>
                        </w:pPr>
                        <w:r w:rsidRPr="00396453">
                          <w:rPr>
                            <w:rFonts w:ascii="ＭＳ ゴシック" w:eastAsia="ＭＳ ゴシック"/>
                          </w:rPr>
                          <w:t>ioport_map_T&amp;</w:t>
                        </w:r>
                        <w:r w:rsidRPr="00396453">
                          <w:rPr>
                            <w:rFonts w:ascii="ＭＳ ゴシック" w:eastAsia="ＭＳ ゴシック" w:hint="eastAsia"/>
                          </w:rPr>
                          <w:t xml:space="preserve"> </w:t>
                        </w:r>
                        <w:r w:rsidRPr="00396453">
                          <w:rPr>
                            <w:rFonts w:ascii="ＭＳ ゴシック" w:eastAsia="ＭＳ ゴシック"/>
                          </w:rPr>
                          <w:t>input_map (void)</w:t>
                        </w:r>
                        <w:r w:rsidRPr="00396453">
                          <w:rPr>
                            <w:rFonts w:ascii="ＭＳ ゴシック" w:eastAsia="ＭＳ ゴシック" w:hint="eastAsia"/>
                          </w:rPr>
                          <w:t>;</w:t>
                        </w:r>
                        <w:r w:rsidRPr="00396453">
                          <w:rPr>
                            <w:rFonts w:ascii="ＭＳ ゴシック" w:eastAsia="ＭＳ ゴシック" w:hint="eastAsia"/>
                          </w:rPr>
                          <w:tab/>
                        </w:r>
                        <w:r w:rsidRPr="00396453">
                          <w:rPr>
                            <w:rFonts w:ascii="ＭＳ ゴシック" w:eastAsia="ＭＳ ゴシック" w:hint="eastAsia"/>
                          </w:rPr>
                          <w:tab/>
                        </w:r>
                        <w:r w:rsidRPr="00396453">
                          <w:rPr>
                            <w:rFonts w:ascii="ＭＳ ゴシック" w:eastAsia="ＭＳ ゴシック" w:hint="eastAsia"/>
                          </w:rPr>
                          <w:tab/>
                          <w:t>//</w:t>
                        </w:r>
                        <w:r>
                          <w:rPr>
                            <w:rFonts w:ascii="ＭＳ ゴシック" w:eastAsia="ＭＳ ゴシック" w:hint="eastAsia"/>
                          </w:rPr>
                          <w:t>状態変更</w:t>
                        </w:r>
                      </w:p>
                    </w:txbxContent>
                  </v:textbox>
                </v:shape>
                <w10:anchorlock/>
              </v:group>
            </w:pict>
          </mc:Fallback>
        </mc:AlternateContent>
      </w:r>
    </w:p>
    <w:p w:rsidR="00E46B6D" w:rsidRDefault="00E46B6D" w:rsidP="00E46B6D">
      <w:r>
        <w:rPr>
          <w:rFonts w:hint="eastAsia"/>
        </w:rPr>
        <w:t>連想配列は</w:t>
      </w:r>
      <w:r>
        <w:rPr>
          <w:rFonts w:hint="eastAsia"/>
        </w:rPr>
        <w:t xml:space="preserve"> ::std::multimap </w:t>
      </w:r>
      <w:r>
        <w:rPr>
          <w:rFonts w:hint="eastAsia"/>
        </w:rPr>
        <w:t>を用いていますので、</w:t>
      </w:r>
      <w:r>
        <w:rPr>
          <w:rFonts w:hint="eastAsia"/>
        </w:rPr>
        <w:t>multimap</w:t>
      </w:r>
      <w:r>
        <w:rPr>
          <w:rFonts w:hint="eastAsia"/>
        </w:rPr>
        <w:t>の機能</w:t>
      </w:r>
      <w:r w:rsidR="00694860">
        <w:rPr>
          <w:rFonts w:hint="eastAsia"/>
        </w:rPr>
        <w:t>(</w:t>
      </w:r>
      <w:r w:rsidR="00694860">
        <w:rPr>
          <w:rFonts w:hint="eastAsia"/>
        </w:rPr>
        <w:t>例えば</w:t>
      </w:r>
      <w:r w:rsidR="00694860">
        <w:rPr>
          <w:rFonts w:hint="eastAsia"/>
        </w:rPr>
        <w:t>equal_range()</w:t>
      </w:r>
      <w:r w:rsidR="00694860">
        <w:rPr>
          <w:rFonts w:hint="eastAsia"/>
        </w:rPr>
        <w:t>等</w:t>
      </w:r>
      <w:r w:rsidR="00694860">
        <w:rPr>
          <w:rFonts w:hint="eastAsia"/>
        </w:rPr>
        <w:t>)</w:t>
      </w:r>
      <w:r>
        <w:rPr>
          <w:rFonts w:hint="eastAsia"/>
        </w:rPr>
        <w:t>を使う</w:t>
      </w:r>
      <w:r w:rsidR="00154630">
        <w:rPr>
          <w:rFonts w:hint="eastAsia"/>
        </w:rPr>
        <w:t>こと</w:t>
      </w:r>
      <w:r>
        <w:rPr>
          <w:rFonts w:hint="eastAsia"/>
        </w:rPr>
        <w:t>ができます。</w:t>
      </w:r>
    </w:p>
    <w:p w:rsidR="00E46B6D" w:rsidRDefault="00E46B6D" w:rsidP="00E46B6D">
      <w:r>
        <w:rPr>
          <w:rFonts w:hint="eastAsia"/>
        </w:rPr>
        <w:t>この時使用するイテレータと利用可能な型は以下の通りです。</w:t>
      </w:r>
    </w:p>
    <w:p w:rsidR="00E46B6D" w:rsidRDefault="00E46B6D" w:rsidP="00E46B6D">
      <w:r>
        <w:rPr>
          <w:rFonts w:hint="eastAsia"/>
          <w:noProof/>
        </w:rPr>
        <mc:AlternateContent>
          <mc:Choice Requires="wpc">
            <w:drawing>
              <wp:inline distT="0" distB="0" distL="0" distR="0" wp14:anchorId="2B925268" wp14:editId="277017D4">
                <wp:extent cx="5400675" cy="1143000"/>
                <wp:effectExtent l="0" t="0" r="0" b="0"/>
                <wp:docPr id="97" name="キャンバス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6" name="テキスト ボックス 96"/>
                        <wps:cNvSpPr txBox="1"/>
                        <wps:spPr>
                          <a:xfrm>
                            <a:off x="133350" y="76057"/>
                            <a:ext cx="5172075" cy="9907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E46B6D">
                              <w:pPr>
                                <w:spacing w:line="0" w:lineRule="atLeast"/>
                                <w:rPr>
                                  <w:rFonts w:ascii="ＭＳ ゴシック" w:eastAsia="ＭＳ ゴシック"/>
                                </w:rPr>
                              </w:pPr>
                              <w:r w:rsidRPr="00E46B6D">
                                <w:rPr>
                                  <w:rFonts w:ascii="ＭＳ ゴシック" w:eastAsia="ＭＳ ゴシック"/>
                                </w:rPr>
                                <w:t>ioport_map_const_iterator</w:t>
                              </w:r>
                              <w:r>
                                <w:rPr>
                                  <w:rFonts w:ascii="ＭＳ ゴシック" w:eastAsia="ＭＳ ゴシック" w:hint="eastAsia"/>
                                </w:rPr>
                                <w:tab/>
                                <w:t>// 状態参照</w:t>
                              </w:r>
                            </w:p>
                            <w:p w:rsidR="00B00A8E" w:rsidRDefault="00B00A8E" w:rsidP="00E46B6D">
                              <w:pPr>
                                <w:spacing w:line="0" w:lineRule="atLeast"/>
                                <w:rPr>
                                  <w:rFonts w:ascii="ＭＳ ゴシック" w:eastAsia="ＭＳ ゴシック"/>
                                </w:rPr>
                              </w:pPr>
                              <w:r w:rsidRPr="00E46B6D">
                                <w:rPr>
                                  <w:rFonts w:ascii="ＭＳ ゴシック" w:eastAsia="ＭＳ ゴシック"/>
                                </w:rPr>
                                <w:t>ioport_map_iterator</w:t>
                              </w:r>
                              <w:r>
                                <w:rPr>
                                  <w:rFonts w:ascii="ＭＳ ゴシック" w:eastAsia="ＭＳ ゴシック" w:hint="eastAsia"/>
                                </w:rPr>
                                <w:tab/>
                              </w:r>
                              <w:r>
                                <w:rPr>
                                  <w:rFonts w:ascii="ＭＳ ゴシック" w:eastAsia="ＭＳ ゴシック" w:hint="eastAsia"/>
                                </w:rPr>
                                <w:tab/>
                                <w:t>// 状態変更</w:t>
                              </w:r>
                            </w:p>
                            <w:p w:rsidR="00B00A8E" w:rsidRDefault="00B00A8E" w:rsidP="00E46B6D">
                              <w:pPr>
                                <w:spacing w:line="0" w:lineRule="atLeast"/>
                                <w:rPr>
                                  <w:rFonts w:ascii="ＭＳ ゴシック" w:eastAsia="ＭＳ ゴシック"/>
                                </w:rPr>
                              </w:pPr>
                            </w:p>
                            <w:p w:rsidR="00B00A8E" w:rsidRDefault="00B00A8E" w:rsidP="00E46B6D">
                              <w:pPr>
                                <w:spacing w:line="0" w:lineRule="atLeast"/>
                                <w:rPr>
                                  <w:rFonts w:ascii="ＭＳ ゴシック" w:eastAsia="ＭＳ ゴシック"/>
                                </w:rPr>
                              </w:pPr>
                              <w:r w:rsidRPr="00E46B6D">
                                <w:rPr>
                                  <w:rFonts w:ascii="ＭＳ ゴシック" w:eastAsia="ＭＳ ゴシック"/>
                                </w:rPr>
                                <w:t>ioport_map_const_iterator_pair</w:t>
                              </w:r>
                              <w:r>
                                <w:rPr>
                                  <w:rFonts w:ascii="ＭＳ ゴシック" w:eastAsia="ＭＳ ゴシック" w:hint="eastAsia"/>
                                </w:rPr>
                                <w:tab/>
                                <w:t>// 状態参照イテレータのペア(equal_range等)</w:t>
                              </w:r>
                            </w:p>
                            <w:p w:rsidR="00B00A8E" w:rsidRDefault="00B00A8E" w:rsidP="00E46B6D">
                              <w:pPr>
                                <w:spacing w:line="0" w:lineRule="atLeast"/>
                                <w:rPr>
                                  <w:rFonts w:ascii="ＭＳ ゴシック" w:eastAsia="ＭＳ ゴシック"/>
                                </w:rPr>
                              </w:pPr>
                              <w:r w:rsidRPr="00E46B6D">
                                <w:rPr>
                                  <w:rFonts w:ascii="ＭＳ ゴシック" w:eastAsia="ＭＳ ゴシック"/>
                                </w:rPr>
                                <w:t>ioport_map_iterator_pair</w:t>
                              </w:r>
                              <w:r>
                                <w:rPr>
                                  <w:rFonts w:ascii="ＭＳ ゴシック" w:eastAsia="ＭＳ ゴシック" w:hint="eastAsia"/>
                                </w:rPr>
                                <w:tab/>
                                <w:t>// 状態変更イテレータのペア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B925268" id="キャンバス 97" o:spid="_x0000_s1173" editas="canvas" style="width:425.25pt;height:90pt;mso-position-horizontal-relative:char;mso-position-vertical-relative:line" coordsize="540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">
                <v:shape id="_x0000_s1174" type="#_x0000_t75" style="position:absolute;width:54006;height:11430;visibility:visible;mso-wrap-style:square">
                  <v:fill o:detectmouseclick="t"/>
                  <v:path o:connecttype="none"/>
                </v:shape>
                <v:shape id="テキスト ボックス 96" o:spid="_x0000_s1175" type="#_x0000_t202" style="position:absolute;left:1333;top:760;width:51721;height:9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FV18EA&#10;AADbAAAADwAAAGRycy9kb3ducmV2LnhtbESPQWsCMRSE74X+h/AKvdWsPci6GkWLLYKn2uL5sXkm&#10;wc3LkqTr9t83gtDjMDPfMMv16DsxUEwusILppAJB3Abt2Cj4/np/qUGkjKyxC0wKfinBevX4sMRG&#10;hyt/0nDMRhQIpwYV2Jz7RsrUWvKYJqEnLt45RI+5yGikjngtcN/J16qaSY+Oy4LFnt4stZfjj1ew&#10;25q5aWuMdldr54bxdD6YD6Wen8bNAkSmMf+H7+29VjCfwe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hVdfBAAAA2wAAAA8AAAAAAAAAAAAAAAAAmAIAAGRycy9kb3du&#10;cmV2LnhtbFBLBQYAAAAABAAEAPUAAACGAwAAAAA=&#10;" fillcolor="white [3201]" strokeweight=".5pt">
                  <v:textbox>
                    <w:txbxContent>
                      <w:p w:rsidR="00B00A8E" w:rsidRDefault="00B00A8E" w:rsidP="00E46B6D">
                        <w:pPr>
                          <w:spacing w:line="0" w:lineRule="atLeast"/>
                          <w:rPr>
                            <w:rFonts w:ascii="ＭＳ ゴシック" w:eastAsia="ＭＳ ゴシック"/>
                          </w:rPr>
                        </w:pPr>
                        <w:r w:rsidRPr="00E46B6D">
                          <w:rPr>
                            <w:rFonts w:ascii="ＭＳ ゴシック" w:eastAsia="ＭＳ ゴシック"/>
                          </w:rPr>
                          <w:t>ioport_map_const_iterator</w:t>
                        </w:r>
                        <w:r>
                          <w:rPr>
                            <w:rFonts w:ascii="ＭＳ ゴシック" w:eastAsia="ＭＳ ゴシック" w:hint="eastAsia"/>
                          </w:rPr>
                          <w:tab/>
                          <w:t>// 状態参照</w:t>
                        </w:r>
                      </w:p>
                      <w:p w:rsidR="00B00A8E" w:rsidRDefault="00B00A8E" w:rsidP="00E46B6D">
                        <w:pPr>
                          <w:spacing w:line="0" w:lineRule="atLeast"/>
                          <w:rPr>
                            <w:rFonts w:ascii="ＭＳ ゴシック" w:eastAsia="ＭＳ ゴシック"/>
                          </w:rPr>
                        </w:pPr>
                        <w:r w:rsidRPr="00E46B6D">
                          <w:rPr>
                            <w:rFonts w:ascii="ＭＳ ゴシック" w:eastAsia="ＭＳ ゴシック"/>
                          </w:rPr>
                          <w:t>ioport_map_iterator</w:t>
                        </w:r>
                        <w:r>
                          <w:rPr>
                            <w:rFonts w:ascii="ＭＳ ゴシック" w:eastAsia="ＭＳ ゴシック" w:hint="eastAsia"/>
                          </w:rPr>
                          <w:tab/>
                        </w:r>
                        <w:r>
                          <w:rPr>
                            <w:rFonts w:ascii="ＭＳ ゴシック" w:eastAsia="ＭＳ ゴシック" w:hint="eastAsia"/>
                          </w:rPr>
                          <w:tab/>
                          <w:t>// 状態変更</w:t>
                        </w:r>
                      </w:p>
                      <w:p w:rsidR="00B00A8E" w:rsidRDefault="00B00A8E" w:rsidP="00E46B6D">
                        <w:pPr>
                          <w:spacing w:line="0" w:lineRule="atLeast"/>
                          <w:rPr>
                            <w:rFonts w:ascii="ＭＳ ゴシック" w:eastAsia="ＭＳ ゴシック"/>
                          </w:rPr>
                        </w:pPr>
                      </w:p>
                      <w:p w:rsidR="00B00A8E" w:rsidRDefault="00B00A8E" w:rsidP="00E46B6D">
                        <w:pPr>
                          <w:spacing w:line="0" w:lineRule="atLeast"/>
                          <w:rPr>
                            <w:rFonts w:ascii="ＭＳ ゴシック" w:eastAsia="ＭＳ ゴシック"/>
                          </w:rPr>
                        </w:pPr>
                        <w:r w:rsidRPr="00E46B6D">
                          <w:rPr>
                            <w:rFonts w:ascii="ＭＳ ゴシック" w:eastAsia="ＭＳ ゴシック"/>
                          </w:rPr>
                          <w:t>ioport_map_const_iterator_pair</w:t>
                        </w:r>
                        <w:r>
                          <w:rPr>
                            <w:rFonts w:ascii="ＭＳ ゴシック" w:eastAsia="ＭＳ ゴシック" w:hint="eastAsia"/>
                          </w:rPr>
                          <w:tab/>
                          <w:t>// 状態参照イテレータのペア(equal_range等)</w:t>
                        </w:r>
                      </w:p>
                      <w:p w:rsidR="00B00A8E" w:rsidRDefault="00B00A8E" w:rsidP="00E46B6D">
                        <w:pPr>
                          <w:spacing w:line="0" w:lineRule="atLeast"/>
                          <w:rPr>
                            <w:rFonts w:ascii="ＭＳ ゴシック" w:eastAsia="ＭＳ ゴシック"/>
                          </w:rPr>
                        </w:pPr>
                        <w:r w:rsidRPr="00E46B6D">
                          <w:rPr>
                            <w:rFonts w:ascii="ＭＳ ゴシック" w:eastAsia="ＭＳ ゴシック"/>
                          </w:rPr>
                          <w:t>ioport_map_iterator_pair</w:t>
                        </w:r>
                        <w:r>
                          <w:rPr>
                            <w:rFonts w:ascii="ＭＳ ゴシック" w:eastAsia="ＭＳ ゴシック" w:hint="eastAsia"/>
                          </w:rPr>
                          <w:tab/>
                          <w:t>// 状態変更イテレータのペア</w:t>
                        </w:r>
                      </w:p>
                    </w:txbxContent>
                  </v:textbox>
                </v:shape>
                <w10:anchorlock/>
              </v:group>
            </w:pict>
          </mc:Fallback>
        </mc:AlternateContent>
      </w:r>
    </w:p>
    <w:p w:rsidR="00E46B6D" w:rsidRDefault="00E46B6D" w:rsidP="00E46B6D"/>
    <w:p w:rsidR="00E46B6D" w:rsidRPr="00E46B6D" w:rsidRDefault="00E46B6D" w:rsidP="00E46B6D">
      <w:pPr>
        <w:pStyle w:val="4"/>
        <w:ind w:right="210"/>
      </w:pPr>
      <w:bookmarkStart w:id="1406" w:name="_Toc444757875"/>
      <w:bookmarkStart w:id="1407" w:name="_Toc444763104"/>
      <w:r>
        <w:rPr>
          <w:rFonts w:hint="eastAsia"/>
        </w:rPr>
        <w:t>output_map()</w:t>
      </w:r>
      <w:bookmarkEnd w:id="1406"/>
      <w:bookmarkEnd w:id="1407"/>
    </w:p>
    <w:p w:rsidR="00E46B6D" w:rsidRPr="00E46B6D" w:rsidRDefault="00E46B6D" w:rsidP="00E46B6D">
      <w:r>
        <w:rPr>
          <w:rFonts w:hint="eastAsia"/>
        </w:rPr>
        <w:t>読み込んだ</w:t>
      </w:r>
      <w:r>
        <w:rPr>
          <w:rFonts w:hint="eastAsia"/>
        </w:rPr>
        <w:t>Simulink</w:t>
      </w:r>
      <w:r>
        <w:rPr>
          <w:rFonts w:hint="eastAsia"/>
        </w:rPr>
        <w:t>モデルの、</w:t>
      </w:r>
      <w:r>
        <w:rPr>
          <w:rFonts w:hint="eastAsia"/>
        </w:rPr>
        <w:t>&lt;output&gt;</w:t>
      </w:r>
      <w:r>
        <w:rPr>
          <w:rFonts w:hint="eastAsia"/>
        </w:rPr>
        <w:t>のポート名をキーとした出力の</w:t>
      </w:r>
      <w:r>
        <w:rPr>
          <w:rFonts w:hint="eastAsia"/>
        </w:rPr>
        <w:t>IOPort</w:t>
      </w:r>
      <w:r>
        <w:rPr>
          <w:rFonts w:hint="eastAsia"/>
        </w:rPr>
        <w:t>の連想配列を返します。</w:t>
      </w:r>
      <w:r w:rsidR="00E82B4D">
        <w:rPr>
          <w:rFonts w:hint="eastAsia"/>
        </w:rPr>
        <w:t>IOPort</w:t>
      </w:r>
      <w:r w:rsidR="00E82B4D">
        <w:rPr>
          <w:rFonts w:hint="eastAsia"/>
        </w:rPr>
        <w:t>クラスについては</w:t>
      </w:r>
      <w:r w:rsidR="00E82B4D">
        <w:fldChar w:fldCharType="begin"/>
      </w:r>
      <w:r w:rsidR="00E82B4D">
        <w:instrText xml:space="preserve"> </w:instrText>
      </w:r>
      <w:r w:rsidR="00E82B4D">
        <w:rPr>
          <w:rFonts w:hint="eastAsia"/>
        </w:rPr>
        <w:instrText>REF _Ref398712394 \r \h</w:instrText>
      </w:r>
      <w:r w:rsidR="00E82B4D">
        <w:instrText xml:space="preserve"> </w:instrText>
      </w:r>
      <w:r w:rsidR="00E82B4D">
        <w:fldChar w:fldCharType="separate"/>
      </w:r>
      <w:r w:rsidR="00272DE0">
        <w:t>7.2.3</w:t>
      </w:r>
      <w:r w:rsidR="00E82B4D">
        <w:fldChar w:fldCharType="end"/>
      </w:r>
      <w:r w:rsidR="00E82B4D">
        <w:rPr>
          <w:rFonts w:hint="eastAsia"/>
        </w:rPr>
        <w:t>を参照してください。</w:t>
      </w:r>
    </w:p>
    <w:p w:rsidR="00E46B6D" w:rsidRDefault="00E46B6D" w:rsidP="00E46B6D">
      <w:r>
        <w:rPr>
          <w:rFonts w:hint="eastAsia"/>
          <w:noProof/>
        </w:rPr>
        <mc:AlternateContent>
          <mc:Choice Requires="wpc">
            <w:drawing>
              <wp:inline distT="0" distB="0" distL="0" distR="0" wp14:anchorId="124EF4C3" wp14:editId="7A10A105">
                <wp:extent cx="5400040" cy="608965"/>
                <wp:effectExtent l="0" t="0" r="0" b="0"/>
                <wp:docPr id="93" name="キャンバス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テキスト ボックス 92"/>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396453" w:rsidRDefault="00B00A8E" w:rsidP="00E46B6D">
                              <w:pPr>
                                <w:spacing w:line="0" w:lineRule="atLeast"/>
                                <w:rPr>
                                  <w:rFonts w:ascii="ＭＳ ゴシック" w:eastAsia="ＭＳ ゴシック"/>
                                </w:rPr>
                              </w:pPr>
                              <w:r w:rsidRPr="00396453">
                                <w:rPr>
                                  <w:rFonts w:ascii="ＭＳ ゴシック" w:eastAsia="ＭＳ ゴシック"/>
                                </w:rPr>
                                <w:t xml:space="preserve">const ioport_map_T&amp; </w:t>
                              </w:r>
                              <w:r w:rsidRPr="00396453">
                                <w:rPr>
                                  <w:rFonts w:ascii="ＭＳ ゴシック" w:eastAsia="ＭＳ ゴシック" w:hint="eastAsia"/>
                                </w:rPr>
                                <w:t>output</w:t>
                              </w:r>
                              <w:r w:rsidRPr="00396453">
                                <w:rPr>
                                  <w:rFonts w:ascii="ＭＳ ゴシック" w:eastAsia="ＭＳ ゴシック"/>
                                </w:rPr>
                                <w:t>_map (void) const</w:t>
                              </w:r>
                              <w:r w:rsidRPr="00396453">
                                <w:rPr>
                                  <w:rFonts w:ascii="ＭＳ ゴシック" w:eastAsia="ＭＳ ゴシック" w:hint="eastAsia"/>
                                </w:rPr>
                                <w:t>;</w:t>
                              </w:r>
                            </w:p>
                            <w:p w:rsidR="00B00A8E" w:rsidRPr="00396453" w:rsidRDefault="00B00A8E" w:rsidP="00E46B6D">
                              <w:pPr>
                                <w:spacing w:line="0" w:lineRule="atLeast"/>
                                <w:rPr>
                                  <w:rFonts w:ascii="ＭＳ ゴシック" w:eastAsia="ＭＳ ゴシック"/>
                                </w:rPr>
                              </w:pPr>
                              <w:r w:rsidRPr="00396453">
                                <w:rPr>
                                  <w:rFonts w:ascii="ＭＳ ゴシック" w:eastAsia="ＭＳ ゴシック"/>
                                </w:rPr>
                                <w:t>ioport_map_T&amp;</w:t>
                              </w:r>
                              <w:r w:rsidRPr="00396453">
                                <w:rPr>
                                  <w:rFonts w:ascii="ＭＳ ゴシック" w:eastAsia="ＭＳ ゴシック" w:hint="eastAsia"/>
                                </w:rPr>
                                <w:t xml:space="preserve"> output</w:t>
                              </w:r>
                              <w:r w:rsidRPr="00396453">
                                <w:rPr>
                                  <w:rFonts w:ascii="ＭＳ ゴシック" w:eastAsia="ＭＳ ゴシック"/>
                                </w:rPr>
                                <w:t>_map (void)</w:t>
                              </w:r>
                              <w:r w:rsidRPr="00396453">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4EF4C3" id="キャンバス 93" o:spid="_x0000_s1176"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">
                <v:shape id="_x0000_s1177" type="#_x0000_t75" style="position:absolute;width:54000;height:6089;visibility:visible;mso-wrap-style:square">
                  <v:fill o:detectmouseclick="t"/>
                  <v:path o:connecttype="none"/>
                </v:shape>
                <v:shape id="テキスト ボックス 92" o:spid="_x0000_s1178"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T1MEA&#10;AADbAAAADwAAAGRycy9kb3ducmV2LnhtbESPQWsCMRSE74X+h/AKvdWsHsq6GkWLSqEnbfH82DyT&#10;4OZlSdJ1+++bQsHjMDPfMMv16DsxUEwusILppAJB3Abt2Cj4+ty/1CBSRtbYBSYFP5RgvXp8WGKj&#10;w42PNJyyEQXCqUEFNue+kTK1ljymSeiJi3cJ0WMuMhqpI94K3HdyVlWv0qPjsmCxpzdL7fX07RXs&#10;tmZu2hqj3dXauWE8Xz7MQannp3GzAJFpzPfwf/tdK5jP4O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aU9TBAAAA2wAAAA8AAAAAAAAAAAAAAAAAmAIAAGRycy9kb3du&#10;cmV2LnhtbFBLBQYAAAAABAAEAPUAAACGAwAAAAA=&#10;" fillcolor="white [3201]" strokeweight=".5pt">
                  <v:textbox>
                    <w:txbxContent>
                      <w:p w:rsidR="00B00A8E" w:rsidRPr="00396453" w:rsidRDefault="00B00A8E" w:rsidP="00E46B6D">
                        <w:pPr>
                          <w:spacing w:line="0" w:lineRule="atLeast"/>
                          <w:rPr>
                            <w:rFonts w:ascii="ＭＳ ゴシック" w:eastAsia="ＭＳ ゴシック"/>
                          </w:rPr>
                        </w:pPr>
                        <w:r w:rsidRPr="00396453">
                          <w:rPr>
                            <w:rFonts w:ascii="ＭＳ ゴシック" w:eastAsia="ＭＳ ゴシック"/>
                          </w:rPr>
                          <w:t xml:space="preserve">const ioport_map_T&amp; </w:t>
                        </w:r>
                        <w:r w:rsidRPr="00396453">
                          <w:rPr>
                            <w:rFonts w:ascii="ＭＳ ゴシック" w:eastAsia="ＭＳ ゴシック" w:hint="eastAsia"/>
                          </w:rPr>
                          <w:t>output</w:t>
                        </w:r>
                        <w:r w:rsidRPr="00396453">
                          <w:rPr>
                            <w:rFonts w:ascii="ＭＳ ゴシック" w:eastAsia="ＭＳ ゴシック"/>
                          </w:rPr>
                          <w:t>_map (void) const</w:t>
                        </w:r>
                        <w:r w:rsidRPr="00396453">
                          <w:rPr>
                            <w:rFonts w:ascii="ＭＳ ゴシック" w:eastAsia="ＭＳ ゴシック" w:hint="eastAsia"/>
                          </w:rPr>
                          <w:t>;</w:t>
                        </w:r>
                      </w:p>
                      <w:p w:rsidR="00B00A8E" w:rsidRPr="00396453" w:rsidRDefault="00B00A8E" w:rsidP="00E46B6D">
                        <w:pPr>
                          <w:spacing w:line="0" w:lineRule="atLeast"/>
                          <w:rPr>
                            <w:rFonts w:ascii="ＭＳ ゴシック" w:eastAsia="ＭＳ ゴシック"/>
                          </w:rPr>
                        </w:pPr>
                        <w:r w:rsidRPr="00396453">
                          <w:rPr>
                            <w:rFonts w:ascii="ＭＳ ゴシック" w:eastAsia="ＭＳ ゴシック"/>
                          </w:rPr>
                          <w:t>ioport_map_T&amp;</w:t>
                        </w:r>
                        <w:r w:rsidRPr="00396453">
                          <w:rPr>
                            <w:rFonts w:ascii="ＭＳ ゴシック" w:eastAsia="ＭＳ ゴシック" w:hint="eastAsia"/>
                          </w:rPr>
                          <w:t xml:space="preserve"> output</w:t>
                        </w:r>
                        <w:r w:rsidRPr="00396453">
                          <w:rPr>
                            <w:rFonts w:ascii="ＭＳ ゴシック" w:eastAsia="ＭＳ ゴシック"/>
                          </w:rPr>
                          <w:t>_map (void)</w:t>
                        </w:r>
                        <w:r w:rsidRPr="00396453">
                          <w:rPr>
                            <w:rFonts w:ascii="ＭＳ ゴシック" w:eastAsia="ＭＳ ゴシック" w:hint="eastAsia"/>
                          </w:rPr>
                          <w:t>;</w:t>
                        </w:r>
                      </w:p>
                    </w:txbxContent>
                  </v:textbox>
                </v:shape>
                <w10:anchorlock/>
              </v:group>
            </w:pict>
          </mc:Fallback>
        </mc:AlternateContent>
      </w:r>
    </w:p>
    <w:p w:rsidR="00E46B6D" w:rsidRDefault="00E46B6D" w:rsidP="00E46B6D">
      <w:r>
        <w:rPr>
          <w:rFonts w:hint="eastAsia"/>
        </w:rPr>
        <w:t>連想配列は</w:t>
      </w:r>
      <w:r>
        <w:rPr>
          <w:rFonts w:hint="eastAsia"/>
        </w:rPr>
        <w:t xml:space="preserve"> ::std::multimap </w:t>
      </w:r>
      <w:r>
        <w:rPr>
          <w:rFonts w:hint="eastAsia"/>
        </w:rPr>
        <w:t>を用いていますので、</w:t>
      </w:r>
      <w:r>
        <w:rPr>
          <w:rFonts w:hint="eastAsia"/>
        </w:rPr>
        <w:t>multimap</w:t>
      </w:r>
      <w:r>
        <w:rPr>
          <w:rFonts w:hint="eastAsia"/>
        </w:rPr>
        <w:t>の機能を使う</w:t>
      </w:r>
      <w:r w:rsidR="00154630">
        <w:rPr>
          <w:rFonts w:hint="eastAsia"/>
        </w:rPr>
        <w:t>こと</w:t>
      </w:r>
      <w:r>
        <w:rPr>
          <w:rFonts w:hint="eastAsia"/>
        </w:rPr>
        <w:t>ができます。</w:t>
      </w:r>
    </w:p>
    <w:p w:rsidR="00E46B6D" w:rsidRDefault="00E46B6D" w:rsidP="00E46B6D">
      <w:r>
        <w:rPr>
          <w:rFonts w:hint="eastAsia"/>
        </w:rPr>
        <w:t>この時使用するイテレータと利用可能な型は以下の通りです。</w:t>
      </w:r>
    </w:p>
    <w:p w:rsidR="00E46B6D" w:rsidRDefault="00E46B6D" w:rsidP="00E46B6D">
      <w:r>
        <w:rPr>
          <w:rFonts w:hint="eastAsia"/>
          <w:noProof/>
        </w:rPr>
        <mc:AlternateContent>
          <mc:Choice Requires="wpc">
            <w:drawing>
              <wp:inline distT="0" distB="0" distL="0" distR="0" wp14:anchorId="6AFE4841" wp14:editId="3826E72A">
                <wp:extent cx="5400675" cy="1143000"/>
                <wp:effectExtent l="0" t="0" r="0" b="0"/>
                <wp:docPr id="99" name="キャンバス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テキスト ボックス 98"/>
                        <wps:cNvSpPr txBox="1"/>
                        <wps:spPr>
                          <a:xfrm>
                            <a:off x="133350" y="76057"/>
                            <a:ext cx="5172075" cy="9907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E46B6D">
                              <w:pPr>
                                <w:spacing w:line="0" w:lineRule="atLeast"/>
                                <w:rPr>
                                  <w:rFonts w:ascii="ＭＳ ゴシック" w:eastAsia="ＭＳ ゴシック"/>
                                </w:rPr>
                              </w:pPr>
                              <w:r w:rsidRPr="00E46B6D">
                                <w:rPr>
                                  <w:rFonts w:ascii="ＭＳ ゴシック" w:eastAsia="ＭＳ ゴシック"/>
                                </w:rPr>
                                <w:t>ioport_map_const_iterator</w:t>
                              </w:r>
                              <w:r>
                                <w:rPr>
                                  <w:rFonts w:ascii="ＭＳ ゴシック" w:eastAsia="ＭＳ ゴシック" w:hint="eastAsia"/>
                                </w:rPr>
                                <w:tab/>
                                <w:t>// 状態参照</w:t>
                              </w:r>
                            </w:p>
                            <w:p w:rsidR="00B00A8E" w:rsidRDefault="00B00A8E" w:rsidP="00E46B6D">
                              <w:pPr>
                                <w:spacing w:line="0" w:lineRule="atLeast"/>
                                <w:rPr>
                                  <w:rFonts w:ascii="ＭＳ ゴシック" w:eastAsia="ＭＳ ゴシック"/>
                                </w:rPr>
                              </w:pPr>
                              <w:r w:rsidRPr="00E46B6D">
                                <w:rPr>
                                  <w:rFonts w:ascii="ＭＳ ゴシック" w:eastAsia="ＭＳ ゴシック"/>
                                </w:rPr>
                                <w:t>ioport_map_iterator</w:t>
                              </w:r>
                              <w:r>
                                <w:rPr>
                                  <w:rFonts w:ascii="ＭＳ ゴシック" w:eastAsia="ＭＳ ゴシック" w:hint="eastAsia"/>
                                </w:rPr>
                                <w:tab/>
                              </w:r>
                              <w:r>
                                <w:rPr>
                                  <w:rFonts w:ascii="ＭＳ ゴシック" w:eastAsia="ＭＳ ゴシック" w:hint="eastAsia"/>
                                </w:rPr>
                                <w:tab/>
                                <w:t>// 状態変更</w:t>
                              </w:r>
                            </w:p>
                            <w:p w:rsidR="00B00A8E" w:rsidRDefault="00B00A8E" w:rsidP="00E46B6D">
                              <w:pPr>
                                <w:spacing w:line="0" w:lineRule="atLeast"/>
                                <w:rPr>
                                  <w:rFonts w:ascii="ＭＳ ゴシック" w:eastAsia="ＭＳ ゴシック"/>
                                </w:rPr>
                              </w:pPr>
                            </w:p>
                            <w:p w:rsidR="00B00A8E" w:rsidRDefault="00B00A8E" w:rsidP="00E46B6D">
                              <w:pPr>
                                <w:spacing w:line="0" w:lineRule="atLeast"/>
                                <w:rPr>
                                  <w:rFonts w:ascii="ＭＳ ゴシック" w:eastAsia="ＭＳ ゴシック"/>
                                </w:rPr>
                              </w:pPr>
                              <w:r w:rsidRPr="00E46B6D">
                                <w:rPr>
                                  <w:rFonts w:ascii="ＭＳ ゴシック" w:eastAsia="ＭＳ ゴシック"/>
                                </w:rPr>
                                <w:t>ioport_map_const_iterator_pair</w:t>
                              </w:r>
                              <w:r>
                                <w:rPr>
                                  <w:rFonts w:ascii="ＭＳ ゴシック" w:eastAsia="ＭＳ ゴシック" w:hint="eastAsia"/>
                                </w:rPr>
                                <w:tab/>
                                <w:t>// 状態参照イテレータのペア</w:t>
                              </w:r>
                            </w:p>
                            <w:p w:rsidR="00B00A8E" w:rsidRDefault="00B00A8E" w:rsidP="00E46B6D">
                              <w:pPr>
                                <w:spacing w:line="0" w:lineRule="atLeast"/>
                                <w:rPr>
                                  <w:rFonts w:ascii="ＭＳ ゴシック" w:eastAsia="ＭＳ ゴシック"/>
                                </w:rPr>
                              </w:pPr>
                              <w:r w:rsidRPr="00E46B6D">
                                <w:rPr>
                                  <w:rFonts w:ascii="ＭＳ ゴシック" w:eastAsia="ＭＳ ゴシック"/>
                                </w:rPr>
                                <w:t>ioport_map_iterator_pair</w:t>
                              </w:r>
                              <w:r>
                                <w:rPr>
                                  <w:rFonts w:ascii="ＭＳ ゴシック" w:eastAsia="ＭＳ ゴシック" w:hint="eastAsia"/>
                                </w:rPr>
                                <w:tab/>
                                <w:t>// 状態変更イテレータのペア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AFE4841" id="キャンバス 99" o:spid="_x0000_s1179" editas="canvas" style="width:425.25pt;height:90pt;mso-position-horizontal-relative:char;mso-position-vertical-relative:line" coordsize="540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">
                <v:shape id="_x0000_s1180" type="#_x0000_t75" style="position:absolute;width:54006;height:11430;visibility:visible;mso-wrap-style:square">
                  <v:fill o:detectmouseclick="t"/>
                  <v:path o:connecttype="none"/>
                </v:shape>
                <v:shape id="テキスト ボックス 98" o:spid="_x0000_s1181" type="#_x0000_t202" style="position:absolute;left:1333;top:760;width:51721;height:9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JkPr4A&#10;AADbAAAADwAAAGRycy9kb3ducmV2LnhtbERPTWsCMRC9F/wPYYTealYPsm6NUkWl0JO29DxsxiR0&#10;M1mSuG7/fXMoeHy87/V29J0YKCYXWMF8VoEgboN2bBR8fR5fahApI2vsApOCX0qw3Uye1tjocOcz&#10;DZdsRAnh1KACm3PfSJlaSx7TLPTEhbuG6DEXGI3UEe8l3HdyUVVL6dFxabDY095S+3O5eQWHnVmZ&#10;tsZoD7V2bhi/rx/mpNT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TyZD6+AAAA2wAAAA8AAAAAAAAAAAAAAAAAmAIAAGRycy9kb3ducmV2&#10;LnhtbFBLBQYAAAAABAAEAPUAAACDAwAAAAA=&#10;" fillcolor="white [3201]" strokeweight=".5pt">
                  <v:textbox>
                    <w:txbxContent>
                      <w:p w:rsidR="00B00A8E" w:rsidRDefault="00B00A8E" w:rsidP="00E46B6D">
                        <w:pPr>
                          <w:spacing w:line="0" w:lineRule="atLeast"/>
                          <w:rPr>
                            <w:rFonts w:ascii="ＭＳ ゴシック" w:eastAsia="ＭＳ ゴシック"/>
                          </w:rPr>
                        </w:pPr>
                        <w:r w:rsidRPr="00E46B6D">
                          <w:rPr>
                            <w:rFonts w:ascii="ＭＳ ゴシック" w:eastAsia="ＭＳ ゴシック"/>
                          </w:rPr>
                          <w:t>ioport_map_const_iterator</w:t>
                        </w:r>
                        <w:r>
                          <w:rPr>
                            <w:rFonts w:ascii="ＭＳ ゴシック" w:eastAsia="ＭＳ ゴシック" w:hint="eastAsia"/>
                          </w:rPr>
                          <w:tab/>
                          <w:t>// 状態参照</w:t>
                        </w:r>
                      </w:p>
                      <w:p w:rsidR="00B00A8E" w:rsidRDefault="00B00A8E" w:rsidP="00E46B6D">
                        <w:pPr>
                          <w:spacing w:line="0" w:lineRule="atLeast"/>
                          <w:rPr>
                            <w:rFonts w:ascii="ＭＳ ゴシック" w:eastAsia="ＭＳ ゴシック"/>
                          </w:rPr>
                        </w:pPr>
                        <w:r w:rsidRPr="00E46B6D">
                          <w:rPr>
                            <w:rFonts w:ascii="ＭＳ ゴシック" w:eastAsia="ＭＳ ゴシック"/>
                          </w:rPr>
                          <w:t>ioport_map_iterator</w:t>
                        </w:r>
                        <w:r>
                          <w:rPr>
                            <w:rFonts w:ascii="ＭＳ ゴシック" w:eastAsia="ＭＳ ゴシック" w:hint="eastAsia"/>
                          </w:rPr>
                          <w:tab/>
                        </w:r>
                        <w:r>
                          <w:rPr>
                            <w:rFonts w:ascii="ＭＳ ゴシック" w:eastAsia="ＭＳ ゴシック" w:hint="eastAsia"/>
                          </w:rPr>
                          <w:tab/>
                          <w:t>// 状態変更</w:t>
                        </w:r>
                      </w:p>
                      <w:p w:rsidR="00B00A8E" w:rsidRDefault="00B00A8E" w:rsidP="00E46B6D">
                        <w:pPr>
                          <w:spacing w:line="0" w:lineRule="atLeast"/>
                          <w:rPr>
                            <w:rFonts w:ascii="ＭＳ ゴシック" w:eastAsia="ＭＳ ゴシック"/>
                          </w:rPr>
                        </w:pPr>
                      </w:p>
                      <w:p w:rsidR="00B00A8E" w:rsidRDefault="00B00A8E" w:rsidP="00E46B6D">
                        <w:pPr>
                          <w:spacing w:line="0" w:lineRule="atLeast"/>
                          <w:rPr>
                            <w:rFonts w:ascii="ＭＳ ゴシック" w:eastAsia="ＭＳ ゴシック"/>
                          </w:rPr>
                        </w:pPr>
                        <w:r w:rsidRPr="00E46B6D">
                          <w:rPr>
                            <w:rFonts w:ascii="ＭＳ ゴシック" w:eastAsia="ＭＳ ゴシック"/>
                          </w:rPr>
                          <w:t>ioport_map_const_iterator_pair</w:t>
                        </w:r>
                        <w:r>
                          <w:rPr>
                            <w:rFonts w:ascii="ＭＳ ゴシック" w:eastAsia="ＭＳ ゴシック" w:hint="eastAsia"/>
                          </w:rPr>
                          <w:tab/>
                          <w:t>// 状態参照イテレータのペア</w:t>
                        </w:r>
                      </w:p>
                      <w:p w:rsidR="00B00A8E" w:rsidRDefault="00B00A8E" w:rsidP="00E46B6D">
                        <w:pPr>
                          <w:spacing w:line="0" w:lineRule="atLeast"/>
                          <w:rPr>
                            <w:rFonts w:ascii="ＭＳ ゴシック" w:eastAsia="ＭＳ ゴシック"/>
                          </w:rPr>
                        </w:pPr>
                        <w:r w:rsidRPr="00E46B6D">
                          <w:rPr>
                            <w:rFonts w:ascii="ＭＳ ゴシック" w:eastAsia="ＭＳ ゴシック"/>
                          </w:rPr>
                          <w:t>ioport_map_iterator_pair</w:t>
                        </w:r>
                        <w:r>
                          <w:rPr>
                            <w:rFonts w:ascii="ＭＳ ゴシック" w:eastAsia="ＭＳ ゴシック" w:hint="eastAsia"/>
                          </w:rPr>
                          <w:tab/>
                          <w:t>// 状態変更イテレータのペア</w:t>
                        </w:r>
                      </w:p>
                    </w:txbxContent>
                  </v:textbox>
                </v:shape>
                <w10:anchorlock/>
              </v:group>
            </w:pict>
          </mc:Fallback>
        </mc:AlternateContent>
      </w:r>
    </w:p>
    <w:p w:rsidR="00E46B6D" w:rsidRDefault="00E46B6D" w:rsidP="00E46B6D"/>
    <w:p w:rsidR="007B3F38" w:rsidRDefault="007B3F38" w:rsidP="007B3F38">
      <w:pPr>
        <w:pStyle w:val="4"/>
        <w:ind w:right="210"/>
      </w:pPr>
      <w:bookmarkStart w:id="1408" w:name="_Toc444757876"/>
      <w:bookmarkStart w:id="1409" w:name="_Toc444763105"/>
      <w:r>
        <w:rPr>
          <w:rFonts w:hint="eastAsia"/>
        </w:rPr>
        <w:t>block_list()</w:t>
      </w:r>
      <w:bookmarkEnd w:id="1408"/>
      <w:bookmarkEnd w:id="1409"/>
    </w:p>
    <w:p w:rsidR="007B3F38" w:rsidRDefault="007B3F38" w:rsidP="00E46B6D">
      <w:r>
        <w:rPr>
          <w:rFonts w:hint="eastAsia"/>
        </w:rPr>
        <w:t>読み込んだ</w:t>
      </w:r>
      <w:r>
        <w:rPr>
          <w:rFonts w:hint="eastAsia"/>
        </w:rPr>
        <w:t>Simulink</w:t>
      </w:r>
      <w:r>
        <w:rPr>
          <w:rFonts w:hint="eastAsia"/>
        </w:rPr>
        <w:t>モデルの</w:t>
      </w:r>
      <w:r>
        <w:rPr>
          <w:rFonts w:hint="eastAsia"/>
        </w:rPr>
        <w:t>BlockInfo*</w:t>
      </w:r>
      <w:r>
        <w:rPr>
          <w:rFonts w:hint="eastAsia"/>
        </w:rPr>
        <w:t>の</w:t>
      </w:r>
      <w:r>
        <w:rPr>
          <w:rFonts w:hint="eastAsia"/>
        </w:rPr>
        <w:t>vector</w:t>
      </w:r>
      <w:r>
        <w:rPr>
          <w:rFonts w:hint="eastAsia"/>
        </w:rPr>
        <w:t>を返します。</w:t>
      </w:r>
      <w:r>
        <w:rPr>
          <w:rFonts w:hint="eastAsia"/>
        </w:rPr>
        <w:t>BlockInfo</w:t>
      </w:r>
      <w:r>
        <w:rPr>
          <w:rFonts w:hint="eastAsia"/>
        </w:rPr>
        <w:t>の</w:t>
      </w:r>
      <w:r>
        <w:rPr>
          <w:rFonts w:hint="eastAsia"/>
        </w:rPr>
        <w:t>id()</w:t>
      </w:r>
      <w:r>
        <w:rPr>
          <w:rFonts w:hint="eastAsia"/>
        </w:rPr>
        <w:t>で取得した値を</w:t>
      </w:r>
      <w:r>
        <w:rPr>
          <w:rFonts w:hint="eastAsia"/>
        </w:rPr>
        <w:t>vector</w:t>
      </w:r>
      <w:r>
        <w:rPr>
          <w:rFonts w:hint="eastAsia"/>
        </w:rPr>
        <w:t>の添え字でアクセスすれば、当該</w:t>
      </w:r>
      <w:r>
        <w:rPr>
          <w:rFonts w:hint="eastAsia"/>
        </w:rPr>
        <w:t>BlockInfo</w:t>
      </w:r>
      <w:r>
        <w:rPr>
          <w:rFonts w:hint="eastAsia"/>
        </w:rPr>
        <w:t>のポインタを得る</w:t>
      </w:r>
      <w:r w:rsidR="00154630">
        <w:rPr>
          <w:rFonts w:hint="eastAsia"/>
        </w:rPr>
        <w:t>こと</w:t>
      </w:r>
      <w:r>
        <w:rPr>
          <w:rFonts w:hint="eastAsia"/>
        </w:rPr>
        <w:t>ができます。</w:t>
      </w:r>
    </w:p>
    <w:p w:rsidR="007B3F38" w:rsidRDefault="007B3F38" w:rsidP="00E46B6D">
      <w:r>
        <w:rPr>
          <w:rFonts w:hint="eastAsia"/>
          <w:noProof/>
        </w:rPr>
        <mc:AlternateContent>
          <mc:Choice Requires="wpc">
            <w:drawing>
              <wp:inline distT="0" distB="0" distL="0" distR="0" wp14:anchorId="477F1258" wp14:editId="70EF9CDF">
                <wp:extent cx="5400040" cy="608965"/>
                <wp:effectExtent l="0" t="0" r="0" b="0"/>
                <wp:docPr id="24" name="キャンバス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テキスト ボックス 19"/>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7B3F38">
                              <w:pPr>
                                <w:spacing w:line="0" w:lineRule="atLeast"/>
                                <w:rPr>
                                  <w:rFonts w:ascii="ＭＳ ゴシック" w:eastAsia="ＭＳ ゴシック"/>
                                </w:rPr>
                              </w:pPr>
                              <w:r w:rsidRPr="00E46B6D">
                                <w:rPr>
                                  <w:rFonts w:ascii="ＭＳ ゴシック" w:eastAsia="ＭＳ ゴシック"/>
                                </w:rPr>
                                <w:t xml:space="preserve">const </w:t>
                              </w:r>
                              <w:r>
                                <w:rPr>
                                  <w:rFonts w:ascii="ＭＳ ゴシック" w:eastAsia="ＭＳ ゴシック" w:hint="eastAsia"/>
                                </w:rPr>
                                <w:t>block_list_T&amp; block_list (void) const;</w:t>
                              </w:r>
                            </w:p>
                            <w:p w:rsidR="00B00A8E" w:rsidRPr="007B3F38" w:rsidRDefault="00B00A8E" w:rsidP="007B3F38">
                              <w:pPr>
                                <w:spacing w:line="0" w:lineRule="atLeast"/>
                                <w:rPr>
                                  <w:rFonts w:ascii="ＭＳ ゴシック" w:eastAsia="ＭＳ ゴシック"/>
                                </w:rPr>
                              </w:pPr>
                              <w:r>
                                <w:rPr>
                                  <w:rFonts w:ascii="ＭＳ ゴシック" w:eastAsia="ＭＳ ゴシック" w:hint="eastAsia"/>
                                </w:rPr>
                                <w:t>block_list_T&amp; block_list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77F1258" id="キャンバス 24" o:spid="_x0000_s1182"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">
                <v:shape id="_x0000_s1183" type="#_x0000_t75" style="position:absolute;width:54000;height:6089;visibility:visible;mso-wrap-style:square">
                  <v:fill o:detectmouseclick="t"/>
                  <v:path o:connecttype="none"/>
                </v:shape>
                <v:shape id="テキスト ボックス 19" o:spid="_x0000_s1184"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B00A8E" w:rsidRDefault="00B00A8E" w:rsidP="007B3F38">
                        <w:pPr>
                          <w:spacing w:line="0" w:lineRule="atLeast"/>
                          <w:rPr>
                            <w:rFonts w:ascii="ＭＳ ゴシック" w:eastAsia="ＭＳ ゴシック"/>
                          </w:rPr>
                        </w:pPr>
                        <w:r w:rsidRPr="00E46B6D">
                          <w:rPr>
                            <w:rFonts w:ascii="ＭＳ ゴシック" w:eastAsia="ＭＳ ゴシック"/>
                          </w:rPr>
                          <w:t xml:space="preserve">const </w:t>
                        </w:r>
                        <w:r>
                          <w:rPr>
                            <w:rFonts w:ascii="ＭＳ ゴシック" w:eastAsia="ＭＳ ゴシック" w:hint="eastAsia"/>
                          </w:rPr>
                          <w:t>block_list_T&amp; block_list (void) const;</w:t>
                        </w:r>
                      </w:p>
                      <w:p w:rsidR="00B00A8E" w:rsidRPr="007B3F38" w:rsidRDefault="00B00A8E" w:rsidP="007B3F38">
                        <w:pPr>
                          <w:spacing w:line="0" w:lineRule="atLeast"/>
                          <w:rPr>
                            <w:rFonts w:ascii="ＭＳ ゴシック" w:eastAsia="ＭＳ ゴシック"/>
                          </w:rPr>
                        </w:pPr>
                        <w:r>
                          <w:rPr>
                            <w:rFonts w:ascii="ＭＳ ゴシック" w:eastAsia="ＭＳ ゴシック" w:hint="eastAsia"/>
                          </w:rPr>
                          <w:t>block_list_T&amp; block_list (void);</w:t>
                        </w:r>
                      </w:p>
                    </w:txbxContent>
                  </v:textbox>
                </v:shape>
                <w10:anchorlock/>
              </v:group>
            </w:pict>
          </mc:Fallback>
        </mc:AlternateContent>
      </w:r>
    </w:p>
    <w:p w:rsidR="007B3F38" w:rsidRDefault="007B3F38" w:rsidP="00E46B6D"/>
    <w:p w:rsidR="007B3F38" w:rsidRDefault="007B3F38" w:rsidP="007B3F38">
      <w:pPr>
        <w:pStyle w:val="4"/>
        <w:ind w:right="210"/>
      </w:pPr>
      <w:bookmarkStart w:id="1410" w:name="_Toc444757877"/>
      <w:bookmarkStart w:id="1411" w:name="_Toc444763106"/>
      <w:r>
        <w:rPr>
          <w:rFonts w:hint="eastAsia"/>
        </w:rPr>
        <w:t>find_loop()</w:t>
      </w:r>
      <w:bookmarkEnd w:id="1410"/>
      <w:bookmarkEnd w:id="1411"/>
    </w:p>
    <w:p w:rsidR="007B3F38" w:rsidRDefault="007B3F38" w:rsidP="007B3F38">
      <w:r>
        <w:rPr>
          <w:rFonts w:hint="eastAsia"/>
        </w:rPr>
        <w:t>指定したブロックと探索報告</w:t>
      </w:r>
      <w:r>
        <w:rPr>
          <w:rFonts w:hint="eastAsia"/>
        </w:rPr>
        <w:t>(</w:t>
      </w:r>
      <w:r>
        <w:rPr>
          <w:rFonts w:hint="eastAsia"/>
        </w:rPr>
        <w:t>前方、後方</w:t>
      </w:r>
      <w:r>
        <w:rPr>
          <w:rFonts w:hint="eastAsia"/>
        </w:rPr>
        <w:t>)</w:t>
      </w:r>
      <w:r>
        <w:rPr>
          <w:rFonts w:hint="eastAsia"/>
        </w:rPr>
        <w:t>を指定して、ループがあるか探索します。</w:t>
      </w:r>
    </w:p>
    <w:p w:rsidR="007B3F38" w:rsidRPr="007B3F38" w:rsidRDefault="007B3F38" w:rsidP="007B3F38">
      <w:r>
        <w:rPr>
          <w:rFonts w:hint="eastAsia"/>
          <w:noProof/>
        </w:rPr>
        <mc:AlternateContent>
          <mc:Choice Requires="wpc">
            <w:drawing>
              <wp:inline distT="0" distB="0" distL="0" distR="0" wp14:anchorId="33620E39" wp14:editId="53C87A3F">
                <wp:extent cx="5400136" cy="1138687"/>
                <wp:effectExtent l="0" t="0" r="0" b="4445"/>
                <wp:docPr id="26" name="キャンバス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テキスト ボックス 25"/>
                        <wps:cNvSpPr txBox="1"/>
                        <wps:spPr>
                          <a:xfrm>
                            <a:off x="133344" y="75992"/>
                            <a:ext cx="5172075" cy="1002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7B3F38">
                              <w:pPr>
                                <w:spacing w:line="0" w:lineRule="atLeast"/>
                                <w:rPr>
                                  <w:rFonts w:ascii="ＭＳ ゴシック" w:eastAsia="ＭＳ ゴシック"/>
                                </w:rPr>
                              </w:pPr>
                              <w:r w:rsidRPr="007B3F38">
                                <w:rPr>
                                  <w:rFonts w:ascii="ＭＳ ゴシック" w:eastAsia="ＭＳ ゴシック"/>
                                </w:rPr>
                                <w:t>enum search_dir { SEARCH_FORWARD, SEARCH_</w:t>
                              </w:r>
                              <w:del w:id="1412" w:author="1139930830362" w:date="2016-03-02T15:18:00Z">
                                <w:r w:rsidRPr="007B3F38" w:rsidDel="005A5967">
                                  <w:rPr>
                                    <w:rFonts w:ascii="ＭＳ ゴシック" w:eastAsia="ＭＳ ゴシック"/>
                                  </w:rPr>
                                  <w:delText>BACKWORD</w:delText>
                                </w:r>
                              </w:del>
                              <w:ins w:id="1413" w:author="1139930830362" w:date="2016-03-02T15:18:00Z">
                                <w:r>
                                  <w:rPr>
                                    <w:rFonts w:ascii="ＭＳ ゴシック" w:eastAsia="ＭＳ ゴシック"/>
                                  </w:rPr>
                                  <w:t>BACKWARD</w:t>
                                </w:r>
                              </w:ins>
                              <w:r w:rsidRPr="007B3F38">
                                <w:rPr>
                                  <w:rFonts w:ascii="ＭＳ ゴシック" w:eastAsia="ＭＳ ゴシック"/>
                                </w:rPr>
                                <w:t xml:space="preserve"> };</w:t>
                              </w:r>
                            </w:p>
                            <w:p w:rsidR="00B00A8E" w:rsidRDefault="00B00A8E" w:rsidP="007B3F38">
                              <w:pPr>
                                <w:spacing w:line="0" w:lineRule="atLeast"/>
                                <w:rPr>
                                  <w:rFonts w:ascii="ＭＳ ゴシック" w:eastAsia="ＭＳ ゴシック"/>
                                </w:rPr>
                              </w:pPr>
                            </w:p>
                            <w:p w:rsidR="00B00A8E" w:rsidRDefault="00B00A8E" w:rsidP="007B3F38">
                              <w:pPr>
                                <w:spacing w:line="0" w:lineRule="atLeast"/>
                                <w:rPr>
                                  <w:rFonts w:ascii="ＭＳ ゴシック" w:eastAsia="ＭＳ ゴシック"/>
                                </w:rPr>
                              </w:pPr>
                              <w:r>
                                <w:rPr>
                                  <w:rFonts w:ascii="ＭＳ ゴシック" w:eastAsia="ＭＳ ゴシック" w:hint="eastAsia"/>
                                </w:rPr>
                                <w:t>int find_loop (int index, int *route,</w:t>
                              </w:r>
                            </w:p>
                            <w:p w:rsidR="00B00A8E" w:rsidRDefault="00B00A8E" w:rsidP="007B3F38">
                              <w:pPr>
                                <w:spacing w:line="0" w:lineRule="atLeast"/>
                                <w:ind w:firstLineChars="750" w:firstLine="1575"/>
                                <w:rPr>
                                  <w:rFonts w:ascii="ＭＳ ゴシック" w:eastAsia="ＭＳ ゴシック"/>
                                </w:rPr>
                              </w:pPr>
                              <w:r>
                                <w:rPr>
                                  <w:rFonts w:ascii="ＭＳ ゴシック" w:eastAsia="ＭＳ ゴシック" w:hint="eastAsia"/>
                                </w:rPr>
                                <w:t>earch_dir dir, bool break_multirate) const;</w:t>
                              </w:r>
                            </w:p>
                            <w:p w:rsidR="00B00A8E" w:rsidRPr="007B3F38" w:rsidRDefault="00B00A8E" w:rsidP="007B3F38">
                              <w:pPr>
                                <w:spacing w:line="0" w:lineRule="atLeast"/>
                                <w:rPr>
                                  <w:rFonts w:ascii="ＭＳ ゴシック" w:eastAsia="ＭＳ ゴシック"/>
                                </w:rPr>
                              </w:pPr>
                              <w:r>
                                <w:rPr>
                                  <w:rFonts w:ascii="ＭＳ ゴシック" w:eastAsia="ＭＳ ゴシック" w:hint="eastAsia"/>
                                </w:rPr>
                                <w:t>int find_loop (int index, search_dir dir, bool break_multirate) const;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3620E39" id="キャンバス 26" o:spid="_x0000_s1185" editas="canvas" style="width:425.2pt;height:89.65pt;mso-position-horizontal-relative:char;mso-position-vertical-relative:line" coordsize="54000,11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">
                <v:shape id="_x0000_s1186" type="#_x0000_t75" style="position:absolute;width:54000;height:11385;visibility:visible;mso-wrap-style:square">
                  <v:fill o:detectmouseclick="t"/>
                  <v:path o:connecttype="none"/>
                </v:shape>
                <v:shape id="テキスト ボックス 25" o:spid="_x0000_s1187" type="#_x0000_t202" style="position:absolute;left:1333;top:759;width:51721;height:10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B00A8E" w:rsidRDefault="00B00A8E" w:rsidP="007B3F38">
                        <w:pPr>
                          <w:spacing w:line="0" w:lineRule="atLeast"/>
                          <w:rPr>
                            <w:rFonts w:ascii="ＭＳ ゴシック" w:eastAsia="ＭＳ ゴシック"/>
                          </w:rPr>
                        </w:pPr>
                        <w:r w:rsidRPr="007B3F38">
                          <w:rPr>
                            <w:rFonts w:ascii="ＭＳ ゴシック" w:eastAsia="ＭＳ ゴシック"/>
                          </w:rPr>
                          <w:t>enum search_dir { SEARCH_FORWARD, SEARCH_</w:t>
                        </w:r>
                        <w:del w:id="1414" w:author="1139930830362" w:date="2016-03-02T15:18:00Z">
                          <w:r w:rsidRPr="007B3F38" w:rsidDel="005A5967">
                            <w:rPr>
                              <w:rFonts w:ascii="ＭＳ ゴシック" w:eastAsia="ＭＳ ゴシック"/>
                            </w:rPr>
                            <w:delText>BACKWORD</w:delText>
                          </w:r>
                        </w:del>
                        <w:ins w:id="1415" w:author="1139930830362" w:date="2016-03-02T15:18:00Z">
                          <w:r>
                            <w:rPr>
                              <w:rFonts w:ascii="ＭＳ ゴシック" w:eastAsia="ＭＳ ゴシック"/>
                            </w:rPr>
                            <w:t>BACKWARD</w:t>
                          </w:r>
                        </w:ins>
                        <w:r w:rsidRPr="007B3F38">
                          <w:rPr>
                            <w:rFonts w:ascii="ＭＳ ゴシック" w:eastAsia="ＭＳ ゴシック"/>
                          </w:rPr>
                          <w:t xml:space="preserve"> };</w:t>
                        </w:r>
                      </w:p>
                      <w:p w:rsidR="00B00A8E" w:rsidRDefault="00B00A8E" w:rsidP="007B3F38">
                        <w:pPr>
                          <w:spacing w:line="0" w:lineRule="atLeast"/>
                          <w:rPr>
                            <w:rFonts w:ascii="ＭＳ ゴシック" w:eastAsia="ＭＳ ゴシック"/>
                          </w:rPr>
                        </w:pPr>
                      </w:p>
                      <w:p w:rsidR="00B00A8E" w:rsidRDefault="00B00A8E" w:rsidP="007B3F38">
                        <w:pPr>
                          <w:spacing w:line="0" w:lineRule="atLeast"/>
                          <w:rPr>
                            <w:rFonts w:ascii="ＭＳ ゴシック" w:eastAsia="ＭＳ ゴシック"/>
                          </w:rPr>
                        </w:pPr>
                        <w:r>
                          <w:rPr>
                            <w:rFonts w:ascii="ＭＳ ゴシック" w:eastAsia="ＭＳ ゴシック" w:hint="eastAsia"/>
                          </w:rPr>
                          <w:t>int find_loop (int index, int *route,</w:t>
                        </w:r>
                      </w:p>
                      <w:p w:rsidR="00B00A8E" w:rsidRDefault="00B00A8E" w:rsidP="007B3F38">
                        <w:pPr>
                          <w:spacing w:line="0" w:lineRule="atLeast"/>
                          <w:ind w:firstLineChars="750" w:firstLine="1575"/>
                          <w:rPr>
                            <w:rFonts w:ascii="ＭＳ ゴシック" w:eastAsia="ＭＳ ゴシック"/>
                          </w:rPr>
                        </w:pPr>
                        <w:r>
                          <w:rPr>
                            <w:rFonts w:ascii="ＭＳ ゴシック" w:eastAsia="ＭＳ ゴシック" w:hint="eastAsia"/>
                          </w:rPr>
                          <w:t>earch_dir dir, bool break_multirate) const;</w:t>
                        </w:r>
                      </w:p>
                      <w:p w:rsidR="00B00A8E" w:rsidRPr="007B3F38" w:rsidRDefault="00B00A8E" w:rsidP="007B3F38">
                        <w:pPr>
                          <w:spacing w:line="0" w:lineRule="atLeast"/>
                          <w:rPr>
                            <w:rFonts w:ascii="ＭＳ ゴシック" w:eastAsia="ＭＳ ゴシック"/>
                          </w:rPr>
                        </w:pPr>
                        <w:r>
                          <w:rPr>
                            <w:rFonts w:ascii="ＭＳ ゴシック" w:eastAsia="ＭＳ ゴシック" w:hint="eastAsia"/>
                          </w:rPr>
                          <w:t>int find_loop (int index, search_dir dir, bool break_multirate) const;</w:t>
                        </w:r>
                      </w:p>
                    </w:txbxContent>
                  </v:textbox>
                </v:shape>
                <w10:anchorlock/>
              </v:group>
            </w:pict>
          </mc:Fallback>
        </mc:AlternateContent>
      </w:r>
    </w:p>
    <w:p w:rsidR="007B3F38" w:rsidRDefault="007A7A0F" w:rsidP="00E46B6D">
      <w:r>
        <w:rPr>
          <w:rFonts w:hint="eastAsia"/>
        </w:rPr>
        <w:t>index</w:t>
      </w:r>
      <w:r>
        <w:rPr>
          <w:rFonts w:hint="eastAsia"/>
        </w:rPr>
        <w:t>は探索を開始する</w:t>
      </w:r>
      <w:r>
        <w:rPr>
          <w:rFonts w:hint="eastAsia"/>
        </w:rPr>
        <w:t>BlockInfo</w:t>
      </w:r>
      <w:r>
        <w:rPr>
          <w:rFonts w:hint="eastAsia"/>
        </w:rPr>
        <w:t>の</w:t>
      </w:r>
      <w:r>
        <w:rPr>
          <w:rFonts w:hint="eastAsia"/>
        </w:rPr>
        <w:t>id()</w:t>
      </w:r>
      <w:r>
        <w:rPr>
          <w:rFonts w:hint="eastAsia"/>
        </w:rPr>
        <w:t>で取得した</w:t>
      </w:r>
      <w:r>
        <w:rPr>
          <w:rFonts w:hint="eastAsia"/>
        </w:rPr>
        <w:t>ID</w:t>
      </w:r>
      <w:r>
        <w:rPr>
          <w:rFonts w:hint="eastAsia"/>
        </w:rPr>
        <w:t>です。最初の形式では、検出したルートを</w:t>
      </w:r>
      <w:r>
        <w:rPr>
          <w:rFonts w:hint="eastAsia"/>
        </w:rPr>
        <w:t>int</w:t>
      </w:r>
      <w:r>
        <w:rPr>
          <w:rFonts w:hint="eastAsia"/>
        </w:rPr>
        <w:t>の配列に保持します。</w:t>
      </w:r>
      <w:r>
        <w:rPr>
          <w:rFonts w:hint="eastAsia"/>
        </w:rPr>
        <w:t>dir</w:t>
      </w:r>
      <w:r>
        <w:rPr>
          <w:rFonts w:hint="eastAsia"/>
        </w:rPr>
        <w:t>に</w:t>
      </w:r>
      <w:r>
        <w:rPr>
          <w:rFonts w:hint="eastAsia"/>
        </w:rPr>
        <w:t>SEARCH_FORWARD</w:t>
      </w:r>
      <w:r>
        <w:rPr>
          <w:rFonts w:hint="eastAsia"/>
        </w:rPr>
        <w:t>を指定した場合は後方を探します。</w:t>
      </w:r>
      <w:r>
        <w:rPr>
          <w:rFonts w:hint="eastAsia"/>
        </w:rPr>
        <w:t>SEARCH_</w:t>
      </w:r>
      <w:del w:id="1416" w:author="1139930830362" w:date="2016-03-02T15:18:00Z">
        <w:r w:rsidDel="005A5967">
          <w:rPr>
            <w:rFonts w:hint="eastAsia"/>
          </w:rPr>
          <w:delText>BACKWORD</w:delText>
        </w:r>
      </w:del>
      <w:ins w:id="1417" w:author="1139930830362" w:date="2016-03-02T15:18:00Z">
        <w:r w:rsidR="005A5967">
          <w:rPr>
            <w:rFonts w:hint="eastAsia"/>
          </w:rPr>
          <w:t>BACKWARD</w:t>
        </w:r>
      </w:ins>
      <w:r>
        <w:rPr>
          <w:rFonts w:hint="eastAsia"/>
        </w:rPr>
        <w:t>は前方を探します。</w:t>
      </w:r>
      <w:r>
        <w:rPr>
          <w:rFonts w:hint="eastAsia"/>
        </w:rPr>
        <w:t>break_multirate</w:t>
      </w:r>
      <w:r>
        <w:rPr>
          <w:rFonts w:hint="eastAsia"/>
        </w:rPr>
        <w:t>は</w:t>
      </w:r>
      <w:r>
        <w:rPr>
          <w:rFonts w:hint="eastAsia"/>
        </w:rPr>
        <w:t>Triggerd Subsystem</w:t>
      </w:r>
      <w:r>
        <w:rPr>
          <w:rFonts w:hint="eastAsia"/>
        </w:rPr>
        <w:t>等マルチレート要因となるブロックで探索を打ち切る場合は</w:t>
      </w:r>
      <w:r>
        <w:rPr>
          <w:rFonts w:hint="eastAsia"/>
        </w:rPr>
        <w:t>true</w:t>
      </w:r>
      <w:r>
        <w:rPr>
          <w:rFonts w:hint="eastAsia"/>
        </w:rPr>
        <w:t>を指定します。</w:t>
      </w:r>
    </w:p>
    <w:p w:rsidR="007B3F38" w:rsidRDefault="007A7A0F" w:rsidP="00E46B6D">
      <w:r>
        <w:rPr>
          <w:rFonts w:hint="eastAsia"/>
        </w:rPr>
        <w:t>ループが見つからない場合は</w:t>
      </w:r>
      <w:r>
        <w:rPr>
          <w:rFonts w:hint="eastAsia"/>
        </w:rPr>
        <w:t>0</w:t>
      </w:r>
      <w:r>
        <w:rPr>
          <w:rFonts w:hint="eastAsia"/>
        </w:rPr>
        <w:t>を返します。見つかった場合は</w:t>
      </w:r>
      <w:r>
        <w:rPr>
          <w:rFonts w:hint="eastAsia"/>
        </w:rPr>
        <w:t>1</w:t>
      </w:r>
      <w:r>
        <w:rPr>
          <w:rFonts w:hint="eastAsia"/>
        </w:rPr>
        <w:t>を返します。</w:t>
      </w:r>
    </w:p>
    <w:p w:rsidR="00D5027A" w:rsidRDefault="00E82B4D" w:rsidP="00E46B6D">
      <w:r>
        <w:rPr>
          <w:rFonts w:hint="eastAsia"/>
        </w:rPr>
        <w:t>route</w:t>
      </w:r>
      <w:r>
        <w:rPr>
          <w:rFonts w:hint="eastAsia"/>
        </w:rPr>
        <w:t>を指定した場合、始点</w:t>
      </w:r>
      <w:r>
        <w:rPr>
          <w:rFonts w:hint="eastAsia"/>
        </w:rPr>
        <w:t>index</w:t>
      </w:r>
      <w:r>
        <w:rPr>
          <w:rFonts w:hint="eastAsia"/>
        </w:rPr>
        <w:t>からのルートが記録されます。</w:t>
      </w:r>
      <w:r>
        <w:rPr>
          <w:rFonts w:hint="eastAsia"/>
        </w:rPr>
        <w:t>route[X]</w:t>
      </w:r>
      <w:r>
        <w:rPr>
          <w:rFonts w:hint="eastAsia"/>
        </w:rPr>
        <w:t>は、</w:t>
      </w:r>
      <w:r>
        <w:rPr>
          <w:rFonts w:hint="eastAsia"/>
        </w:rPr>
        <w:t>X</w:t>
      </w:r>
      <w:r>
        <w:rPr>
          <w:rFonts w:hint="eastAsia"/>
        </w:rPr>
        <w:t>の</w:t>
      </w:r>
      <w:r>
        <w:rPr>
          <w:rFonts w:hint="eastAsia"/>
        </w:rPr>
        <w:t>ID</w:t>
      </w:r>
      <w:r>
        <w:rPr>
          <w:rFonts w:hint="eastAsia"/>
        </w:rPr>
        <w:t>を持つブロックから探索したブロックの</w:t>
      </w:r>
      <w:r>
        <w:rPr>
          <w:rFonts w:hint="eastAsia"/>
        </w:rPr>
        <w:t>ID</w:t>
      </w:r>
      <w:r>
        <w:rPr>
          <w:rFonts w:hint="eastAsia"/>
        </w:rPr>
        <w:t>が保持されます。</w:t>
      </w:r>
      <w:r w:rsidR="00D5027A">
        <w:rPr>
          <w:rFonts w:hint="eastAsia"/>
        </w:rPr>
        <w:t>route</w:t>
      </w:r>
      <w:r w:rsidR="00D5027A">
        <w:rPr>
          <w:rFonts w:hint="eastAsia"/>
        </w:rPr>
        <w:t>を指定するやりかたは下記を参考にしてください。</w:t>
      </w:r>
    </w:p>
    <w:p w:rsidR="007A7A0F" w:rsidRDefault="007A7A0F" w:rsidP="00E46B6D">
      <w:r>
        <w:rPr>
          <w:rFonts w:hint="eastAsia"/>
          <w:noProof/>
        </w:rPr>
        <mc:AlternateContent>
          <mc:Choice Requires="wpc">
            <w:drawing>
              <wp:inline distT="0" distB="0" distL="0" distR="0" wp14:anchorId="4D069F0C" wp14:editId="1210793C">
                <wp:extent cx="5400136" cy="2510287"/>
                <wp:effectExtent l="0" t="0" r="0" b="0"/>
                <wp:docPr id="32" name="キャンバス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テキスト ボックス 27"/>
                        <wps:cNvSpPr txBox="1"/>
                        <wps:spPr>
                          <a:xfrm>
                            <a:off x="133340" y="75974"/>
                            <a:ext cx="5172075" cy="23394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7A7A0F">
                              <w:pPr>
                                <w:spacing w:line="0" w:lineRule="atLeast"/>
                                <w:rPr>
                                  <w:rFonts w:ascii="ＭＳ ゴシック" w:eastAsia="ＭＳ ゴシック"/>
                                </w:rPr>
                              </w:pPr>
                              <w:r>
                                <w:rPr>
                                  <w:rFonts w:ascii="ＭＳ ゴシック" w:eastAsia="ＭＳ ゴシック" w:hint="eastAsia"/>
                                </w:rPr>
                                <w:t>Reader rdr;</w:t>
                              </w:r>
                            </w:p>
                            <w:p w:rsidR="00B00A8E" w:rsidRDefault="00B00A8E" w:rsidP="007A7A0F">
                              <w:pPr>
                                <w:spacing w:line="0" w:lineRule="atLeast"/>
                                <w:rPr>
                                  <w:rFonts w:ascii="ＭＳ ゴシック" w:eastAsia="ＭＳ ゴシック"/>
                                </w:rPr>
                              </w:pPr>
                              <w:r>
                                <w:rPr>
                                  <w:rFonts w:ascii="ＭＳ ゴシック" w:eastAsia="ＭＳ ゴシック" w:hint="eastAsia"/>
                                </w:rPr>
                                <w:t>/* routeのvectorを0で初期化 */</w:t>
                              </w:r>
                            </w:p>
                            <w:p w:rsidR="00B00A8E" w:rsidRDefault="00B00A8E" w:rsidP="007A7A0F">
                              <w:pPr>
                                <w:spacing w:line="0" w:lineRule="atLeast"/>
                                <w:rPr>
                                  <w:rFonts w:ascii="ＭＳ ゴシック" w:eastAsia="ＭＳ ゴシック"/>
                                </w:rPr>
                              </w:pPr>
                              <w:r>
                                <w:rPr>
                                  <w:rFonts w:ascii="ＭＳ ゴシック" w:eastAsia="ＭＳ ゴシック" w:hint="eastAsia"/>
                                </w:rPr>
                                <w:t>::std::vector &lt; int &gt; route (rdr.block_list().size (), 0);</w:t>
                              </w:r>
                            </w:p>
                            <w:p w:rsidR="00B00A8E" w:rsidRDefault="00B00A8E" w:rsidP="007A7A0F">
                              <w:pPr>
                                <w:spacing w:line="0" w:lineRule="atLeast"/>
                                <w:rPr>
                                  <w:rFonts w:ascii="ＭＳ ゴシック" w:eastAsia="ＭＳ ゴシック"/>
                                </w:rPr>
                              </w:pPr>
                              <w:r>
                                <w:rPr>
                                  <w:rFonts w:ascii="ＭＳ ゴシック" w:eastAsia="ＭＳ ゴシック" w:hint="eastAsia"/>
                                </w:rPr>
                                <w:t>int start = blockinfo.id();</w:t>
                              </w:r>
                            </w:p>
                            <w:p w:rsidR="00B00A8E" w:rsidRDefault="00B00A8E" w:rsidP="007A7A0F">
                              <w:pPr>
                                <w:spacing w:line="0" w:lineRule="atLeast"/>
                                <w:rPr>
                                  <w:rFonts w:ascii="ＭＳ ゴシック" w:eastAsia="ＭＳ ゴシック"/>
                                </w:rPr>
                              </w:pPr>
                              <w:r>
                                <w:rPr>
                                  <w:rFonts w:ascii="ＭＳ ゴシック" w:eastAsia="ＭＳ ゴシック" w:hint="eastAsia"/>
                                </w:rPr>
                                <w:t>if (xrd.find_loop (start, route.data ()) {</w:t>
                              </w:r>
                            </w:p>
                            <w:p w:rsidR="00B00A8E" w:rsidRDefault="00B00A8E" w:rsidP="00D5027A">
                              <w:pPr>
                                <w:spacing w:line="0" w:lineRule="atLeast"/>
                                <w:ind w:firstLineChars="200" w:firstLine="420"/>
                                <w:rPr>
                                  <w:rFonts w:ascii="ＭＳ ゴシック" w:eastAsia="ＭＳ ゴシック"/>
                                </w:rPr>
                              </w:pPr>
                              <w:r>
                                <w:rPr>
                                  <w:rFonts w:ascii="ＭＳ ゴシック" w:eastAsia="ＭＳ ゴシック" w:hint="eastAsia"/>
                                </w:rPr>
                                <w:t>int i = start;</w:t>
                              </w:r>
                            </w:p>
                            <w:p w:rsidR="00B00A8E" w:rsidRDefault="00B00A8E" w:rsidP="007A7A0F">
                              <w:pPr>
                                <w:spacing w:line="0" w:lineRule="atLeast"/>
                                <w:rPr>
                                  <w:rFonts w:ascii="ＭＳ ゴシック" w:eastAsia="ＭＳ ゴシック"/>
                                </w:rPr>
                              </w:pPr>
                              <w:r>
                                <w:rPr>
                                  <w:rFonts w:ascii="ＭＳ ゴシック" w:eastAsia="ＭＳ ゴシック" w:hint="eastAsia"/>
                                </w:rPr>
                                <w:t xml:space="preserve">    int j;</w:t>
                              </w:r>
                            </w:p>
                            <w:p w:rsidR="00B00A8E" w:rsidRDefault="00B00A8E" w:rsidP="007A7A0F">
                              <w:pPr>
                                <w:spacing w:line="0" w:lineRule="atLeast"/>
                                <w:rPr>
                                  <w:rFonts w:ascii="ＭＳ ゴシック" w:eastAsia="ＭＳ ゴシック"/>
                                </w:rPr>
                              </w:pPr>
                              <w:r>
                                <w:rPr>
                                  <w:rFonts w:ascii="ＭＳ ゴシック" w:eastAsia="ＭＳ ゴシック" w:hint="eastAsia"/>
                                </w:rPr>
                                <w:t xml:space="preserve">    do {</w:t>
                              </w:r>
                            </w:p>
                            <w:p w:rsidR="00B00A8E" w:rsidRDefault="00B00A8E" w:rsidP="007A7A0F">
                              <w:pPr>
                                <w:spacing w:line="0" w:lineRule="atLeast"/>
                                <w:rPr>
                                  <w:rFonts w:ascii="ＭＳ ゴシック" w:eastAsia="ＭＳ ゴシック"/>
                                </w:rPr>
                              </w:pPr>
                              <w:r>
                                <w:rPr>
                                  <w:rFonts w:ascii="ＭＳ ゴシック" w:eastAsia="ＭＳ ゴシック" w:hint="eastAsia"/>
                                </w:rPr>
                                <w:t xml:space="preserve">      j = route[i];</w:t>
                              </w:r>
                            </w:p>
                            <w:p w:rsidR="00B00A8E" w:rsidRDefault="00B00A8E" w:rsidP="007A7A0F">
                              <w:pPr>
                                <w:spacing w:line="0" w:lineRule="atLeast"/>
                                <w:rPr>
                                  <w:rFonts w:ascii="ＭＳ ゴシック" w:eastAsia="ＭＳ ゴシック"/>
                                </w:rPr>
                              </w:pPr>
                              <w:r>
                                <w:rPr>
                                  <w:rFonts w:ascii="ＭＳ ゴシック" w:eastAsia="ＭＳ ゴシック" w:hint="eastAsia"/>
                                </w:rPr>
                                <w:t xml:space="preserve">      ::std::cout &lt;&lt; </w:t>
                              </w:r>
                              <w:r>
                                <w:rPr>
                                  <w:rFonts w:ascii="ＭＳ ゴシック" w:eastAsia="ＭＳ ゴシック"/>
                                </w:rPr>
                                <w:t xml:space="preserve">i </w:t>
                              </w:r>
                              <w:r>
                                <w:rPr>
                                  <w:rFonts w:ascii="ＭＳ ゴシック" w:eastAsia="ＭＳ ゴシック" w:hint="eastAsia"/>
                                </w:rPr>
                                <w:t xml:space="preserve">&lt;&lt; </w:t>
                              </w:r>
                              <w:r>
                                <w:rPr>
                                  <w:rFonts w:ascii="ＭＳ ゴシック" w:eastAsia="ＭＳ ゴシック"/>
                                </w:rPr>
                                <w:t>“</w:t>
                              </w:r>
                              <w:r>
                                <w:rPr>
                                  <w:rFonts w:ascii="ＭＳ ゴシック" w:eastAsia="ＭＳ ゴシック" w:hint="eastAsia"/>
                                </w:rPr>
                                <w:t xml:space="preserve"> to </w:t>
                              </w:r>
                              <w:r>
                                <w:rPr>
                                  <w:rFonts w:ascii="ＭＳ ゴシック" w:eastAsia="ＭＳ ゴシック"/>
                                </w:rPr>
                                <w:t>“</w:t>
                              </w:r>
                              <w:r>
                                <w:rPr>
                                  <w:rFonts w:ascii="ＭＳ ゴシック" w:eastAsia="ＭＳ ゴシック" w:hint="eastAsia"/>
                                </w:rPr>
                                <w:t xml:space="preserve"> &lt;&lt; j &lt;&lt; ::std::endl;</w:t>
                              </w:r>
                            </w:p>
                            <w:p w:rsidR="00B00A8E" w:rsidRDefault="00B00A8E" w:rsidP="007A7A0F">
                              <w:pPr>
                                <w:spacing w:line="0" w:lineRule="atLeast"/>
                                <w:rPr>
                                  <w:rFonts w:ascii="ＭＳ ゴシック" w:eastAsia="ＭＳ ゴシック"/>
                                </w:rPr>
                              </w:pPr>
                              <w:r>
                                <w:rPr>
                                  <w:rFonts w:ascii="ＭＳ ゴシック" w:eastAsia="ＭＳ ゴシック" w:hint="eastAsia"/>
                                </w:rPr>
                                <w:t xml:space="preserve">      i = j;</w:t>
                              </w:r>
                            </w:p>
                            <w:p w:rsidR="00B00A8E" w:rsidRDefault="00B00A8E" w:rsidP="00D5027A">
                              <w:pPr>
                                <w:spacing w:line="0" w:lineRule="atLeast"/>
                                <w:ind w:firstLineChars="200" w:firstLine="420"/>
                                <w:rPr>
                                  <w:rFonts w:ascii="ＭＳ ゴシック" w:eastAsia="ＭＳ ゴシック"/>
                                </w:rPr>
                              </w:pPr>
                              <w:r>
                                <w:rPr>
                                  <w:rFonts w:ascii="ＭＳ ゴシック" w:eastAsia="ＭＳ ゴシック" w:hint="eastAsia"/>
                                </w:rPr>
                                <w:t>}while (</w:t>
                              </w:r>
                              <w:r>
                                <w:rPr>
                                  <w:rFonts w:ascii="ＭＳ ゴシック" w:eastAsia="ＭＳ ゴシック"/>
                                </w:rPr>
                                <w:t>j != start</w:t>
                              </w:r>
                              <w:r>
                                <w:rPr>
                                  <w:rFonts w:ascii="ＭＳ ゴシック" w:eastAsia="ＭＳ ゴシック" w:hint="eastAsia"/>
                                </w:rPr>
                                <w:t xml:space="preserve"> &amp;&amp; j != 0</w:t>
                              </w:r>
                              <w:r>
                                <w:rPr>
                                  <w:rFonts w:ascii="ＭＳ ゴシック" w:eastAsia="ＭＳ ゴシック"/>
                                </w:rPr>
                                <w:t>);</w:t>
                              </w:r>
                            </w:p>
                            <w:p w:rsidR="00B00A8E" w:rsidRDefault="00B00A8E" w:rsidP="007A7A0F">
                              <w:pPr>
                                <w:spacing w:line="0" w:lineRule="atLeast"/>
                                <w:rPr>
                                  <w:rFonts w:ascii="ＭＳ ゴシック" w:eastAsia="ＭＳ ゴシック"/>
                                </w:rPr>
                              </w:pPr>
                              <w:r>
                                <w:rPr>
                                  <w:rFonts w:ascii="ＭＳ ゴシック" w:eastAsia="ＭＳ ゴシック" w:hint="eastAsia"/>
                                </w:rPr>
                                <w:t>}</w:t>
                              </w:r>
                            </w:p>
                            <w:p w:rsidR="00B00A8E" w:rsidRPr="007B3F38" w:rsidRDefault="00B00A8E" w:rsidP="007A7A0F">
                              <w:pPr>
                                <w:spacing w:line="0" w:lineRule="atLeast"/>
                                <w:rPr>
                                  <w:rFonts w:ascii="ＭＳ ゴシック" w:eastAsia="ＭＳ ゴシック"/>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069F0C" id="キャンバス 32" o:spid="_x0000_s1188" editas="canvas" style="width:425.2pt;height:197.65pt;mso-position-horizontal-relative:char;mso-position-vertical-relative:line" coordsize="54000,2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">
                <v:shape id="_x0000_s1189" type="#_x0000_t75" style="position:absolute;width:54000;height:25101;visibility:visible;mso-wrap-style:square">
                  <v:fill o:detectmouseclick="t"/>
                  <v:path o:connecttype="none"/>
                </v:shape>
                <v:shape id="テキスト ボックス 27" o:spid="_x0000_s1190" type="#_x0000_t202" style="position:absolute;left:1333;top:759;width:51721;height:23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B00A8E" w:rsidRDefault="00B00A8E" w:rsidP="007A7A0F">
                        <w:pPr>
                          <w:spacing w:line="0" w:lineRule="atLeast"/>
                          <w:rPr>
                            <w:rFonts w:ascii="ＭＳ ゴシック" w:eastAsia="ＭＳ ゴシック"/>
                          </w:rPr>
                        </w:pPr>
                        <w:r>
                          <w:rPr>
                            <w:rFonts w:ascii="ＭＳ ゴシック" w:eastAsia="ＭＳ ゴシック" w:hint="eastAsia"/>
                          </w:rPr>
                          <w:t>Reader rdr;</w:t>
                        </w:r>
                      </w:p>
                      <w:p w:rsidR="00B00A8E" w:rsidRDefault="00B00A8E" w:rsidP="007A7A0F">
                        <w:pPr>
                          <w:spacing w:line="0" w:lineRule="atLeast"/>
                          <w:rPr>
                            <w:rFonts w:ascii="ＭＳ ゴシック" w:eastAsia="ＭＳ ゴシック"/>
                          </w:rPr>
                        </w:pPr>
                        <w:r>
                          <w:rPr>
                            <w:rFonts w:ascii="ＭＳ ゴシック" w:eastAsia="ＭＳ ゴシック" w:hint="eastAsia"/>
                          </w:rPr>
                          <w:t>/* routeのvectorを0で初期化 */</w:t>
                        </w:r>
                      </w:p>
                      <w:p w:rsidR="00B00A8E" w:rsidRDefault="00B00A8E" w:rsidP="007A7A0F">
                        <w:pPr>
                          <w:spacing w:line="0" w:lineRule="atLeast"/>
                          <w:rPr>
                            <w:rFonts w:ascii="ＭＳ ゴシック" w:eastAsia="ＭＳ ゴシック"/>
                          </w:rPr>
                        </w:pPr>
                        <w:r>
                          <w:rPr>
                            <w:rFonts w:ascii="ＭＳ ゴシック" w:eastAsia="ＭＳ ゴシック" w:hint="eastAsia"/>
                          </w:rPr>
                          <w:t>::std::vector &lt; int &gt; route (rdr.block_list().size (), 0);</w:t>
                        </w:r>
                      </w:p>
                      <w:p w:rsidR="00B00A8E" w:rsidRDefault="00B00A8E" w:rsidP="007A7A0F">
                        <w:pPr>
                          <w:spacing w:line="0" w:lineRule="atLeast"/>
                          <w:rPr>
                            <w:rFonts w:ascii="ＭＳ ゴシック" w:eastAsia="ＭＳ ゴシック"/>
                          </w:rPr>
                        </w:pPr>
                        <w:r>
                          <w:rPr>
                            <w:rFonts w:ascii="ＭＳ ゴシック" w:eastAsia="ＭＳ ゴシック" w:hint="eastAsia"/>
                          </w:rPr>
                          <w:t>int start = blockinfo.id();</w:t>
                        </w:r>
                      </w:p>
                      <w:p w:rsidR="00B00A8E" w:rsidRDefault="00B00A8E" w:rsidP="007A7A0F">
                        <w:pPr>
                          <w:spacing w:line="0" w:lineRule="atLeast"/>
                          <w:rPr>
                            <w:rFonts w:ascii="ＭＳ ゴシック" w:eastAsia="ＭＳ ゴシック"/>
                          </w:rPr>
                        </w:pPr>
                        <w:r>
                          <w:rPr>
                            <w:rFonts w:ascii="ＭＳ ゴシック" w:eastAsia="ＭＳ ゴシック" w:hint="eastAsia"/>
                          </w:rPr>
                          <w:t>if (xrd.find_loop (start, route.data ()) {</w:t>
                        </w:r>
                      </w:p>
                      <w:p w:rsidR="00B00A8E" w:rsidRDefault="00B00A8E" w:rsidP="00D5027A">
                        <w:pPr>
                          <w:spacing w:line="0" w:lineRule="atLeast"/>
                          <w:ind w:firstLineChars="200" w:firstLine="420"/>
                          <w:rPr>
                            <w:rFonts w:ascii="ＭＳ ゴシック" w:eastAsia="ＭＳ ゴシック"/>
                          </w:rPr>
                        </w:pPr>
                        <w:r>
                          <w:rPr>
                            <w:rFonts w:ascii="ＭＳ ゴシック" w:eastAsia="ＭＳ ゴシック" w:hint="eastAsia"/>
                          </w:rPr>
                          <w:t>int i = start;</w:t>
                        </w:r>
                      </w:p>
                      <w:p w:rsidR="00B00A8E" w:rsidRDefault="00B00A8E" w:rsidP="007A7A0F">
                        <w:pPr>
                          <w:spacing w:line="0" w:lineRule="atLeast"/>
                          <w:rPr>
                            <w:rFonts w:ascii="ＭＳ ゴシック" w:eastAsia="ＭＳ ゴシック"/>
                          </w:rPr>
                        </w:pPr>
                        <w:r>
                          <w:rPr>
                            <w:rFonts w:ascii="ＭＳ ゴシック" w:eastAsia="ＭＳ ゴシック" w:hint="eastAsia"/>
                          </w:rPr>
                          <w:t xml:space="preserve">    int j;</w:t>
                        </w:r>
                      </w:p>
                      <w:p w:rsidR="00B00A8E" w:rsidRDefault="00B00A8E" w:rsidP="007A7A0F">
                        <w:pPr>
                          <w:spacing w:line="0" w:lineRule="atLeast"/>
                          <w:rPr>
                            <w:rFonts w:ascii="ＭＳ ゴシック" w:eastAsia="ＭＳ ゴシック"/>
                          </w:rPr>
                        </w:pPr>
                        <w:r>
                          <w:rPr>
                            <w:rFonts w:ascii="ＭＳ ゴシック" w:eastAsia="ＭＳ ゴシック" w:hint="eastAsia"/>
                          </w:rPr>
                          <w:t xml:space="preserve">    do {</w:t>
                        </w:r>
                      </w:p>
                      <w:p w:rsidR="00B00A8E" w:rsidRDefault="00B00A8E" w:rsidP="007A7A0F">
                        <w:pPr>
                          <w:spacing w:line="0" w:lineRule="atLeast"/>
                          <w:rPr>
                            <w:rFonts w:ascii="ＭＳ ゴシック" w:eastAsia="ＭＳ ゴシック"/>
                          </w:rPr>
                        </w:pPr>
                        <w:r>
                          <w:rPr>
                            <w:rFonts w:ascii="ＭＳ ゴシック" w:eastAsia="ＭＳ ゴシック" w:hint="eastAsia"/>
                          </w:rPr>
                          <w:t xml:space="preserve">      j = route[i];</w:t>
                        </w:r>
                      </w:p>
                      <w:p w:rsidR="00B00A8E" w:rsidRDefault="00B00A8E" w:rsidP="007A7A0F">
                        <w:pPr>
                          <w:spacing w:line="0" w:lineRule="atLeast"/>
                          <w:rPr>
                            <w:rFonts w:ascii="ＭＳ ゴシック" w:eastAsia="ＭＳ ゴシック"/>
                          </w:rPr>
                        </w:pPr>
                        <w:r>
                          <w:rPr>
                            <w:rFonts w:ascii="ＭＳ ゴシック" w:eastAsia="ＭＳ ゴシック" w:hint="eastAsia"/>
                          </w:rPr>
                          <w:t xml:space="preserve">      ::std::cout &lt;&lt; </w:t>
                        </w:r>
                        <w:r>
                          <w:rPr>
                            <w:rFonts w:ascii="ＭＳ ゴシック" w:eastAsia="ＭＳ ゴシック"/>
                          </w:rPr>
                          <w:t xml:space="preserve">i </w:t>
                        </w:r>
                        <w:r>
                          <w:rPr>
                            <w:rFonts w:ascii="ＭＳ ゴシック" w:eastAsia="ＭＳ ゴシック" w:hint="eastAsia"/>
                          </w:rPr>
                          <w:t xml:space="preserve">&lt;&lt; </w:t>
                        </w:r>
                        <w:r>
                          <w:rPr>
                            <w:rFonts w:ascii="ＭＳ ゴシック" w:eastAsia="ＭＳ ゴシック"/>
                          </w:rPr>
                          <w:t>“</w:t>
                        </w:r>
                        <w:r>
                          <w:rPr>
                            <w:rFonts w:ascii="ＭＳ ゴシック" w:eastAsia="ＭＳ ゴシック" w:hint="eastAsia"/>
                          </w:rPr>
                          <w:t xml:space="preserve"> to </w:t>
                        </w:r>
                        <w:r>
                          <w:rPr>
                            <w:rFonts w:ascii="ＭＳ ゴシック" w:eastAsia="ＭＳ ゴシック"/>
                          </w:rPr>
                          <w:t>“</w:t>
                        </w:r>
                        <w:r>
                          <w:rPr>
                            <w:rFonts w:ascii="ＭＳ ゴシック" w:eastAsia="ＭＳ ゴシック" w:hint="eastAsia"/>
                          </w:rPr>
                          <w:t xml:space="preserve"> &lt;&lt; j &lt;&lt; ::std::endl;</w:t>
                        </w:r>
                      </w:p>
                      <w:p w:rsidR="00B00A8E" w:rsidRDefault="00B00A8E" w:rsidP="007A7A0F">
                        <w:pPr>
                          <w:spacing w:line="0" w:lineRule="atLeast"/>
                          <w:rPr>
                            <w:rFonts w:ascii="ＭＳ ゴシック" w:eastAsia="ＭＳ ゴシック"/>
                          </w:rPr>
                        </w:pPr>
                        <w:r>
                          <w:rPr>
                            <w:rFonts w:ascii="ＭＳ ゴシック" w:eastAsia="ＭＳ ゴシック" w:hint="eastAsia"/>
                          </w:rPr>
                          <w:t xml:space="preserve">      i = j;</w:t>
                        </w:r>
                      </w:p>
                      <w:p w:rsidR="00B00A8E" w:rsidRDefault="00B00A8E" w:rsidP="00D5027A">
                        <w:pPr>
                          <w:spacing w:line="0" w:lineRule="atLeast"/>
                          <w:ind w:firstLineChars="200" w:firstLine="420"/>
                          <w:rPr>
                            <w:rFonts w:ascii="ＭＳ ゴシック" w:eastAsia="ＭＳ ゴシック"/>
                          </w:rPr>
                        </w:pPr>
                        <w:r>
                          <w:rPr>
                            <w:rFonts w:ascii="ＭＳ ゴシック" w:eastAsia="ＭＳ ゴシック" w:hint="eastAsia"/>
                          </w:rPr>
                          <w:t>}while (</w:t>
                        </w:r>
                        <w:r>
                          <w:rPr>
                            <w:rFonts w:ascii="ＭＳ ゴシック" w:eastAsia="ＭＳ ゴシック"/>
                          </w:rPr>
                          <w:t>j != start</w:t>
                        </w:r>
                        <w:r>
                          <w:rPr>
                            <w:rFonts w:ascii="ＭＳ ゴシック" w:eastAsia="ＭＳ ゴシック" w:hint="eastAsia"/>
                          </w:rPr>
                          <w:t xml:space="preserve"> &amp;&amp; j != 0</w:t>
                        </w:r>
                        <w:r>
                          <w:rPr>
                            <w:rFonts w:ascii="ＭＳ ゴシック" w:eastAsia="ＭＳ ゴシック"/>
                          </w:rPr>
                          <w:t>);</w:t>
                        </w:r>
                      </w:p>
                      <w:p w:rsidR="00B00A8E" w:rsidRDefault="00B00A8E" w:rsidP="007A7A0F">
                        <w:pPr>
                          <w:spacing w:line="0" w:lineRule="atLeast"/>
                          <w:rPr>
                            <w:rFonts w:ascii="ＭＳ ゴシック" w:eastAsia="ＭＳ ゴシック"/>
                          </w:rPr>
                        </w:pPr>
                        <w:r>
                          <w:rPr>
                            <w:rFonts w:ascii="ＭＳ ゴシック" w:eastAsia="ＭＳ ゴシック" w:hint="eastAsia"/>
                          </w:rPr>
                          <w:t>}</w:t>
                        </w:r>
                      </w:p>
                      <w:p w:rsidR="00B00A8E" w:rsidRPr="007B3F38" w:rsidRDefault="00B00A8E" w:rsidP="007A7A0F">
                        <w:pPr>
                          <w:spacing w:line="0" w:lineRule="atLeast"/>
                          <w:rPr>
                            <w:rFonts w:ascii="ＭＳ ゴシック" w:eastAsia="ＭＳ ゴシック"/>
                          </w:rPr>
                        </w:pPr>
                      </w:p>
                    </w:txbxContent>
                  </v:textbox>
                </v:shape>
                <w10:anchorlock/>
              </v:group>
            </w:pict>
          </mc:Fallback>
        </mc:AlternateContent>
      </w:r>
    </w:p>
    <w:p w:rsidR="007B3F38" w:rsidRDefault="007B3F38" w:rsidP="00E46B6D"/>
    <w:p w:rsidR="00E46B6D" w:rsidRDefault="00E46B6D" w:rsidP="00E46B6D">
      <w:pPr>
        <w:pStyle w:val="4"/>
        <w:ind w:right="210"/>
      </w:pPr>
      <w:bookmarkStart w:id="1418" w:name="_Toc444757878"/>
      <w:bookmarkStart w:id="1419" w:name="_Toc444763107"/>
      <w:r>
        <w:rPr>
          <w:rFonts w:hint="eastAsia"/>
        </w:rPr>
        <w:t>dump()</w:t>
      </w:r>
      <w:bookmarkEnd w:id="1418"/>
      <w:bookmarkEnd w:id="1419"/>
    </w:p>
    <w:p w:rsidR="00E46B6D" w:rsidRDefault="00E46B6D" w:rsidP="00E46B6D">
      <w:r>
        <w:rPr>
          <w:rFonts w:hint="eastAsia"/>
        </w:rPr>
        <w:t>Reader</w:t>
      </w:r>
      <w:r>
        <w:rPr>
          <w:rFonts w:hint="eastAsia"/>
        </w:rPr>
        <w:t>クラスの内容をテキストにして標準出力にダンプします。</w:t>
      </w:r>
    </w:p>
    <w:p w:rsidR="00E46B6D" w:rsidRDefault="00E46B6D" w:rsidP="00E46B6D">
      <w:r>
        <w:rPr>
          <w:rFonts w:hint="eastAsia"/>
          <w:noProof/>
        </w:rPr>
        <mc:AlternateContent>
          <mc:Choice Requires="wpc">
            <w:drawing>
              <wp:inline distT="0" distB="0" distL="0" distR="0" wp14:anchorId="1D07BF87" wp14:editId="4D4B5185">
                <wp:extent cx="5400040" cy="428575"/>
                <wp:effectExtent l="0" t="0" r="0" b="0"/>
                <wp:docPr id="29" name="キャンバス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テキスト ボックス 28"/>
                        <wps:cNvSpPr txBox="1"/>
                        <wps:spPr>
                          <a:xfrm>
                            <a:off x="133350" y="76101"/>
                            <a:ext cx="5172075" cy="2763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E46B6D">
                              <w:pPr>
                                <w:spacing w:line="0" w:lineRule="atLeast"/>
                                <w:rPr>
                                  <w:rFonts w:ascii="ＭＳ ゴシック" w:eastAsia="ＭＳ ゴシック"/>
                                </w:rPr>
                              </w:pPr>
                              <w:r>
                                <w:rPr>
                                  <w:rFonts w:ascii="ＭＳ ゴシック" w:eastAsia="ＭＳ ゴシック" w:hint="eastAsia"/>
                                </w:rPr>
                                <w:t>void dump (void) const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D07BF87" id="キャンバス 29" o:spid="_x0000_s1191" editas="canvas" style="width:425.2pt;height:33.75pt;mso-position-horizontal-relative:char;mso-position-vertical-relative:line" coordsize="54000,4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">
                <v:shape id="_x0000_s1192" type="#_x0000_t75" style="position:absolute;width:54000;height:4279;visibility:visible;mso-wrap-style:square">
                  <v:fill o:detectmouseclick="t"/>
                  <v:path o:connecttype="none"/>
                </v:shape>
                <v:shape id="テキスト ボックス 28" o:spid="_x0000_s1193" type="#_x0000_t202" style="position:absolute;left:1333;top:761;width:5172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B00A8E" w:rsidRPr="00E46B6D" w:rsidRDefault="00B00A8E" w:rsidP="00E46B6D">
                        <w:pPr>
                          <w:spacing w:line="0" w:lineRule="atLeast"/>
                          <w:rPr>
                            <w:rFonts w:ascii="ＭＳ ゴシック" w:eastAsia="ＭＳ ゴシック"/>
                          </w:rPr>
                        </w:pPr>
                        <w:r>
                          <w:rPr>
                            <w:rFonts w:ascii="ＭＳ ゴシック" w:eastAsia="ＭＳ ゴシック" w:hint="eastAsia"/>
                          </w:rPr>
                          <w:t>void dump (void) const</w:t>
                        </w:r>
                      </w:p>
                    </w:txbxContent>
                  </v:textbox>
                </v:shape>
                <w10:anchorlock/>
              </v:group>
            </w:pict>
          </mc:Fallback>
        </mc:AlternateContent>
      </w:r>
    </w:p>
    <w:p w:rsidR="00E46B6D" w:rsidRDefault="00E46B6D" w:rsidP="00E46B6D">
      <w:r>
        <w:rPr>
          <w:rFonts w:hint="eastAsia"/>
        </w:rPr>
        <w:t>本メンバ関数は、動作確認用です。</w:t>
      </w:r>
    </w:p>
    <w:p w:rsidR="00E46B6D" w:rsidRDefault="00E46B6D" w:rsidP="00E46B6D"/>
    <w:p w:rsidR="00E46B6D" w:rsidRDefault="00E46B6D" w:rsidP="00E46B6D">
      <w:pPr>
        <w:pStyle w:val="4"/>
        <w:ind w:right="210"/>
      </w:pPr>
      <w:bookmarkStart w:id="1420" w:name="_Toc444757879"/>
      <w:bookmarkStart w:id="1421" w:name="_Toc444763108"/>
      <w:r>
        <w:rPr>
          <w:rFonts w:hint="eastAsia"/>
        </w:rPr>
        <w:t>キャスト</w:t>
      </w:r>
      <w:r>
        <w:rPr>
          <w:rFonts w:hint="eastAsia"/>
        </w:rPr>
        <w:t>(bool)</w:t>
      </w:r>
      <w:bookmarkEnd w:id="1420"/>
      <w:bookmarkEnd w:id="1421"/>
    </w:p>
    <w:p w:rsidR="00E46B6D" w:rsidRPr="00E46B6D" w:rsidRDefault="00E46B6D" w:rsidP="00E46B6D">
      <w:r>
        <w:rPr>
          <w:rFonts w:hint="eastAsia"/>
        </w:rPr>
        <w:t>Reader</w:t>
      </w:r>
      <w:r>
        <w:rPr>
          <w:rFonts w:hint="eastAsia"/>
        </w:rPr>
        <w:t>クラスが使用可能か判定できるように</w:t>
      </w:r>
      <w:r>
        <w:rPr>
          <w:rFonts w:hint="eastAsia"/>
        </w:rPr>
        <w:t>bool</w:t>
      </w:r>
      <w:r>
        <w:rPr>
          <w:rFonts w:hint="eastAsia"/>
        </w:rPr>
        <w:t>のキャストが使用できます。即ち、</w:t>
      </w:r>
      <w:r>
        <w:rPr>
          <w:rFonts w:hint="eastAsia"/>
        </w:rPr>
        <w:t>if</w:t>
      </w:r>
      <w:r>
        <w:rPr>
          <w:rFonts w:hint="eastAsia"/>
        </w:rPr>
        <w:t>文等の条件として</w:t>
      </w:r>
      <w:r>
        <w:rPr>
          <w:rFonts w:hint="eastAsia"/>
        </w:rPr>
        <w:t>Reader</w:t>
      </w:r>
      <w:r>
        <w:rPr>
          <w:rFonts w:hint="eastAsia"/>
        </w:rPr>
        <w:t>クラスのオブジェクトをそのまま指定できます。</w:t>
      </w:r>
    </w:p>
    <w:p w:rsidR="00E46B6D" w:rsidRDefault="00E46B6D" w:rsidP="00E46B6D">
      <w:r>
        <w:rPr>
          <w:rFonts w:hint="eastAsia"/>
          <w:noProof/>
        </w:rPr>
        <mc:AlternateContent>
          <mc:Choice Requires="wpc">
            <w:drawing>
              <wp:inline distT="0" distB="0" distL="0" distR="0" wp14:anchorId="5D832CFD" wp14:editId="0C61BF4E">
                <wp:extent cx="5400040" cy="428575"/>
                <wp:effectExtent l="0" t="0" r="0" b="0"/>
                <wp:docPr id="31" name="キャンバス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テキスト ボックス 30"/>
                        <wps:cNvSpPr txBox="1"/>
                        <wps:spPr>
                          <a:xfrm>
                            <a:off x="133350" y="76101"/>
                            <a:ext cx="5172075" cy="2763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E46B6D">
                              <w:pPr>
                                <w:spacing w:line="0" w:lineRule="atLeast"/>
                                <w:rPr>
                                  <w:rFonts w:ascii="ＭＳ ゴシック" w:eastAsia="ＭＳ ゴシック"/>
                                </w:rPr>
                              </w:pPr>
                              <w:r>
                                <w:rPr>
                                  <w:rFonts w:ascii="ＭＳ ゴシック" w:eastAsia="ＭＳ ゴシック" w:hint="eastAsia"/>
                                </w:rPr>
                                <w:t>operator bool () const;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D832CFD" id="キャンバス 31" o:spid="_x0000_s1194" editas="canvas" style="width:425.2pt;height:33.75pt;mso-position-horizontal-relative:char;mso-position-vertical-relative:line" coordsize="54000,4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">
                <v:shape id="_x0000_s1195" type="#_x0000_t75" style="position:absolute;width:54000;height:4279;visibility:visible;mso-wrap-style:square">
                  <v:fill o:detectmouseclick="t"/>
                  <v:path o:connecttype="none"/>
                </v:shape>
                <v:shape id="テキスト ボックス 30" o:spid="_x0000_s1196" type="#_x0000_t202" style="position:absolute;left:1333;top:761;width:5172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B00A8E" w:rsidRPr="00E46B6D" w:rsidRDefault="00B00A8E" w:rsidP="00E46B6D">
                        <w:pPr>
                          <w:spacing w:line="0" w:lineRule="atLeast"/>
                          <w:rPr>
                            <w:rFonts w:ascii="ＭＳ ゴシック" w:eastAsia="ＭＳ ゴシック"/>
                          </w:rPr>
                        </w:pPr>
                        <w:r>
                          <w:rPr>
                            <w:rFonts w:ascii="ＭＳ ゴシック" w:eastAsia="ＭＳ ゴシック" w:hint="eastAsia"/>
                          </w:rPr>
                          <w:t>operator bool () const;</w:t>
                        </w:r>
                      </w:p>
                    </w:txbxContent>
                  </v:textbox>
                </v:shape>
                <w10:anchorlock/>
              </v:group>
            </w:pict>
          </mc:Fallback>
        </mc:AlternateContent>
      </w:r>
    </w:p>
    <w:p w:rsidR="00E46B6D" w:rsidDel="00405DD7" w:rsidRDefault="00E46B6D" w:rsidP="00E46B6D">
      <w:pPr>
        <w:rPr>
          <w:del w:id="1422" w:author="1139930830362" w:date="2016-03-02T15:56:00Z"/>
        </w:rPr>
      </w:pPr>
      <w:r>
        <w:rPr>
          <w:rFonts w:hint="eastAsia"/>
        </w:rPr>
        <w:t>使用方法については、</w:t>
      </w:r>
      <w:r>
        <w:fldChar w:fldCharType="begin"/>
      </w:r>
      <w:r>
        <w:instrText xml:space="preserve"> </w:instrText>
      </w:r>
      <w:r>
        <w:rPr>
          <w:rFonts w:hint="eastAsia"/>
        </w:rPr>
        <w:instrText>REF _Ref378437965 \r \h</w:instrText>
      </w:r>
      <w:r>
        <w:instrText xml:space="preserve"> </w:instrText>
      </w:r>
      <w:r>
        <w:fldChar w:fldCharType="separate"/>
      </w:r>
      <w:r w:rsidR="00272DE0">
        <w:t>7.2.1.1</w:t>
      </w:r>
      <w:r>
        <w:fldChar w:fldCharType="end"/>
      </w:r>
      <w:r>
        <w:rPr>
          <w:rFonts w:hint="eastAsia"/>
        </w:rPr>
        <w:t>のコンストラクタの説明を参照してください。</w:t>
      </w:r>
    </w:p>
    <w:p w:rsidR="00E46B6D" w:rsidDel="00405DD7" w:rsidRDefault="00E46B6D" w:rsidP="00E46B6D">
      <w:pPr>
        <w:rPr>
          <w:del w:id="1423" w:author="1139930830362" w:date="2016-03-02T15:56:00Z"/>
        </w:rPr>
      </w:pPr>
    </w:p>
    <w:p w:rsidR="00B9327C" w:rsidRDefault="00B9327C">
      <w:pPr>
        <w:widowControl/>
        <w:jc w:val="left"/>
        <w:rPr>
          <w:rFonts w:ascii="ＭＳ 明朝" w:hAnsi="Arial"/>
          <w:b/>
        </w:rPr>
      </w:pPr>
      <w:bookmarkStart w:id="1424" w:name="_Ref378440800"/>
      <w:r>
        <w:br w:type="page"/>
      </w:r>
    </w:p>
    <w:p w:rsidR="00E46B6D" w:rsidRDefault="00E46B6D" w:rsidP="00E46B6D">
      <w:pPr>
        <w:pStyle w:val="3"/>
        <w:ind w:right="210"/>
      </w:pPr>
      <w:bookmarkStart w:id="1425" w:name="_Ref378582205"/>
      <w:bookmarkStart w:id="1426" w:name="_Ref378582442"/>
      <w:bookmarkStart w:id="1427" w:name="_Toc412026985"/>
      <w:bookmarkStart w:id="1428" w:name="_Toc444757880"/>
      <w:bookmarkStart w:id="1429" w:name="_Toc444763109"/>
      <w:r>
        <w:rPr>
          <w:rFonts w:hint="eastAsia"/>
        </w:rPr>
        <w:t>BlockInfoクラス</w:t>
      </w:r>
      <w:bookmarkEnd w:id="1424"/>
      <w:bookmarkEnd w:id="1425"/>
      <w:bookmarkEnd w:id="1426"/>
      <w:bookmarkEnd w:id="1427"/>
      <w:bookmarkEnd w:id="1428"/>
      <w:bookmarkEnd w:id="1429"/>
    </w:p>
    <w:p w:rsidR="00E46B6D" w:rsidRDefault="00B9327C" w:rsidP="00E46B6D">
      <w:r>
        <w:rPr>
          <w:rFonts w:hint="eastAsia"/>
        </w:rPr>
        <w:t>BlockInfo</w:t>
      </w:r>
      <w:r>
        <w:rPr>
          <w:rFonts w:hint="eastAsia"/>
        </w:rPr>
        <w:t>クラスは、ブロックの</w:t>
      </w:r>
      <w:r>
        <w:rPr>
          <w:rFonts w:hint="eastAsia"/>
        </w:rPr>
        <w:t>&lt;block&gt;</w:t>
      </w:r>
      <w:r>
        <w:rPr>
          <w:rFonts w:hint="eastAsia"/>
        </w:rPr>
        <w:t>タグと、上位階層の</w:t>
      </w:r>
      <w:r>
        <w:rPr>
          <w:rFonts w:hint="eastAsia"/>
        </w:rPr>
        <w:t>&lt;block&gt;</w:t>
      </w:r>
      <w:r>
        <w:rPr>
          <w:rFonts w:hint="eastAsia"/>
        </w:rPr>
        <w:t>を持ち、</w:t>
      </w:r>
      <w:r>
        <w:rPr>
          <w:rFonts w:hint="eastAsia"/>
        </w:rPr>
        <w:t>Reader</w:t>
      </w:r>
      <w:r>
        <w:rPr>
          <w:rFonts w:hint="eastAsia"/>
        </w:rPr>
        <w:t>クラスのブロックの連想配列の要素として使われるクラスです。このクラスは通常参照するだけで、使用者が作る</w:t>
      </w:r>
      <w:r w:rsidR="00154630">
        <w:rPr>
          <w:rFonts w:hint="eastAsia"/>
        </w:rPr>
        <w:t>こと</w:t>
      </w:r>
      <w:r>
        <w:rPr>
          <w:rFonts w:hint="eastAsia"/>
        </w:rPr>
        <w:t>がないクラスです。ここではクラスの公開メンバを説明します。</w:t>
      </w:r>
    </w:p>
    <w:p w:rsidR="00732A36" w:rsidRDefault="00732A36" w:rsidP="00E46B6D"/>
    <w:p w:rsidR="00E46B6D" w:rsidRDefault="00E46B6D" w:rsidP="00E46B6D">
      <w:pPr>
        <w:pStyle w:val="4"/>
        <w:ind w:right="210"/>
      </w:pPr>
      <w:bookmarkStart w:id="1430" w:name="_Toc444757881"/>
      <w:bookmarkStart w:id="1431" w:name="_Toc444763110"/>
      <w:r>
        <w:rPr>
          <w:rFonts w:hint="eastAsia"/>
        </w:rPr>
        <w:t>BlockInfo</w:t>
      </w:r>
      <w:r>
        <w:rPr>
          <w:rFonts w:hint="eastAsia"/>
        </w:rPr>
        <w:t>クラスコンストラクタ</w:t>
      </w:r>
      <w:bookmarkEnd w:id="1430"/>
      <w:bookmarkEnd w:id="1431"/>
    </w:p>
    <w:p w:rsidR="00E46B6D" w:rsidRDefault="00B9327C" w:rsidP="00E46B6D">
      <w:r>
        <w:rPr>
          <w:rFonts w:hint="eastAsia"/>
        </w:rPr>
        <w:t>BlockInfo</w:t>
      </w:r>
      <w:r>
        <w:rPr>
          <w:rFonts w:hint="eastAsia"/>
        </w:rPr>
        <w:t>クラスのコンストラクタです。ブロックの</w:t>
      </w:r>
      <w:r>
        <w:rPr>
          <w:rFonts w:hint="eastAsia"/>
        </w:rPr>
        <w:t>&lt;block&gt;</w:t>
      </w:r>
      <w:r>
        <w:rPr>
          <w:rFonts w:hint="eastAsia"/>
        </w:rPr>
        <w:t>タグと上位階層の</w:t>
      </w:r>
      <w:r>
        <w:rPr>
          <w:rFonts w:hint="eastAsia"/>
        </w:rPr>
        <w:t>&lt;block&gt;</w:t>
      </w:r>
      <w:r>
        <w:rPr>
          <w:rFonts w:hint="eastAsia"/>
        </w:rPr>
        <w:t>タグを指定するコンストラクタとデフォルトコンストラクタがあります。</w:t>
      </w:r>
    </w:p>
    <w:p w:rsidR="00E46B6D" w:rsidRDefault="00E46B6D" w:rsidP="00E46B6D">
      <w:r>
        <w:rPr>
          <w:rFonts w:hint="eastAsia"/>
          <w:noProof/>
        </w:rPr>
        <mc:AlternateContent>
          <mc:Choice Requires="wpc">
            <w:drawing>
              <wp:inline distT="0" distB="0" distL="0" distR="0" wp14:anchorId="1CF4BB33" wp14:editId="73BE5F47">
                <wp:extent cx="5400675" cy="828675"/>
                <wp:effectExtent l="0" t="0" r="0" b="0"/>
                <wp:docPr id="35" name="キャンバス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テキスト ボックス 34"/>
                        <wps:cNvSpPr txBox="1"/>
                        <wps:spPr>
                          <a:xfrm>
                            <a:off x="133350" y="76101"/>
                            <a:ext cx="5172075" cy="647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B9327C" w:rsidRDefault="00B00A8E" w:rsidP="00B9327C">
                              <w:pPr>
                                <w:spacing w:line="0" w:lineRule="atLeast"/>
                                <w:rPr>
                                  <w:rFonts w:ascii="ＭＳ ゴシック" w:eastAsia="ＭＳ ゴシック"/>
                                </w:rPr>
                              </w:pPr>
                              <w:r w:rsidRPr="00B9327C">
                                <w:rPr>
                                  <w:rFonts w:ascii="ＭＳ ゴシック" w:eastAsia="ＭＳ ゴシック"/>
                                </w:rPr>
                                <w:t>BlockInfo(::SimulinkModel::XSD::block_T* block,</w:t>
                              </w:r>
                            </w:p>
                            <w:p w:rsidR="00B00A8E" w:rsidRDefault="00B00A8E" w:rsidP="00B9327C">
                              <w:pPr>
                                <w:spacing w:line="0" w:lineRule="atLeast"/>
                                <w:rPr>
                                  <w:rFonts w:ascii="ＭＳ ゴシック" w:eastAsia="ＭＳ ゴシック"/>
                                </w:rPr>
                              </w:pPr>
                              <w:r>
                                <w:rPr>
                                  <w:rFonts w:ascii="ＭＳ ゴシック" w:eastAsia="ＭＳ ゴシック"/>
                                </w:rPr>
                                <w:tab/>
                              </w:r>
                              <w:r>
                                <w:rPr>
                                  <w:rFonts w:ascii="ＭＳ ゴシック" w:eastAsia="ＭＳ ゴシック" w:hint="eastAsia"/>
                                </w:rPr>
                                <w:t xml:space="preserve">  </w:t>
                              </w:r>
                              <w:r w:rsidRPr="00B9327C">
                                <w:rPr>
                                  <w:rFonts w:ascii="ＭＳ ゴシック" w:eastAsia="ＭＳ ゴシック"/>
                                </w:rPr>
                                <w:t>::SimulinkModel::XSD::block_T* upper);</w:t>
                              </w:r>
                              <w:r>
                                <w:rPr>
                                  <w:rFonts w:ascii="ＭＳ ゴシック" w:eastAsia="ＭＳ ゴシック" w:hint="eastAsia"/>
                                </w:rPr>
                                <w:t xml:space="preserve"> // ブロックの指定</w:t>
                              </w:r>
                            </w:p>
                            <w:p w:rsidR="00B00A8E" w:rsidRPr="00E46B6D" w:rsidRDefault="00B00A8E" w:rsidP="00B9327C">
                              <w:pPr>
                                <w:spacing w:line="0" w:lineRule="atLeast"/>
                                <w:rPr>
                                  <w:rFonts w:ascii="ＭＳ ゴシック" w:eastAsia="ＭＳ ゴシック"/>
                                </w:rPr>
                              </w:pPr>
                              <w:r>
                                <w:rPr>
                                  <w:rFonts w:ascii="ＭＳ ゴシック" w:eastAsia="ＭＳ ゴシック"/>
                                </w:rPr>
                                <w:t>BlockInfo();</w:t>
                              </w:r>
                              <w:r>
                                <w:rPr>
                                  <w:rFonts w:ascii="ＭＳ ゴシック" w:eastAsia="ＭＳ ゴシック" w:hint="eastAsia"/>
                                </w:rPr>
                                <w:tab/>
                              </w:r>
                              <w:r>
                                <w:rPr>
                                  <w:rFonts w:ascii="ＭＳ ゴシック" w:eastAsia="ＭＳ ゴシック" w:hint="eastAsia"/>
                                </w:rPr>
                                <w:tab/>
                              </w:r>
                              <w:r>
                                <w:rPr>
                                  <w:rFonts w:ascii="ＭＳ ゴシック" w:eastAsia="ＭＳ ゴシック" w:hint="eastAsia"/>
                                </w:rPr>
                                <w:tab/>
                              </w:r>
                              <w:r>
                                <w:rPr>
                                  <w:rFonts w:ascii="ＭＳ ゴシック" w:eastAsia="ＭＳ ゴシック" w:hint="eastAsia"/>
                                </w:rPr>
                                <w:tab/>
                                <w:t>// デフォルトコンストラクタ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CF4BB33" id="キャンバス 35" o:spid="_x0000_s1197" editas="canvas" style="width:425.25pt;height:65.25pt;mso-position-horizontal-relative:char;mso-position-vertical-relative:line" coordsize="54006,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">
                <v:shape id="_x0000_s1198" type="#_x0000_t75" style="position:absolute;width:54006;height:8286;visibility:visible;mso-wrap-style:square">
                  <v:fill o:detectmouseclick="t"/>
                  <v:path o:connecttype="none"/>
                </v:shape>
                <v:shape id="テキスト ボックス 34" o:spid="_x0000_s1199" type="#_x0000_t202" style="position:absolute;left:1333;top:761;width:51721;height:6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B00A8E" w:rsidRPr="00B9327C" w:rsidRDefault="00B00A8E" w:rsidP="00B9327C">
                        <w:pPr>
                          <w:spacing w:line="0" w:lineRule="atLeast"/>
                          <w:rPr>
                            <w:rFonts w:ascii="ＭＳ ゴシック" w:eastAsia="ＭＳ ゴシック"/>
                          </w:rPr>
                        </w:pPr>
                        <w:r w:rsidRPr="00B9327C">
                          <w:rPr>
                            <w:rFonts w:ascii="ＭＳ ゴシック" w:eastAsia="ＭＳ ゴシック"/>
                          </w:rPr>
                          <w:t>BlockInfo(::SimulinkModel::XSD::block_T* block,</w:t>
                        </w:r>
                      </w:p>
                      <w:p w:rsidR="00B00A8E" w:rsidRDefault="00B00A8E" w:rsidP="00B9327C">
                        <w:pPr>
                          <w:spacing w:line="0" w:lineRule="atLeast"/>
                          <w:rPr>
                            <w:rFonts w:ascii="ＭＳ ゴシック" w:eastAsia="ＭＳ ゴシック"/>
                          </w:rPr>
                        </w:pPr>
                        <w:r>
                          <w:rPr>
                            <w:rFonts w:ascii="ＭＳ ゴシック" w:eastAsia="ＭＳ ゴシック"/>
                          </w:rPr>
                          <w:tab/>
                        </w:r>
                        <w:r>
                          <w:rPr>
                            <w:rFonts w:ascii="ＭＳ ゴシック" w:eastAsia="ＭＳ ゴシック" w:hint="eastAsia"/>
                          </w:rPr>
                          <w:t xml:space="preserve">  </w:t>
                        </w:r>
                        <w:r w:rsidRPr="00B9327C">
                          <w:rPr>
                            <w:rFonts w:ascii="ＭＳ ゴシック" w:eastAsia="ＭＳ ゴシック"/>
                          </w:rPr>
                          <w:t>::SimulinkModel::XSD::block_T* upper);</w:t>
                        </w:r>
                        <w:r>
                          <w:rPr>
                            <w:rFonts w:ascii="ＭＳ ゴシック" w:eastAsia="ＭＳ ゴシック" w:hint="eastAsia"/>
                          </w:rPr>
                          <w:t xml:space="preserve"> // ブロックの指定</w:t>
                        </w:r>
                      </w:p>
                      <w:p w:rsidR="00B00A8E" w:rsidRPr="00E46B6D" w:rsidRDefault="00B00A8E" w:rsidP="00B9327C">
                        <w:pPr>
                          <w:spacing w:line="0" w:lineRule="atLeast"/>
                          <w:rPr>
                            <w:rFonts w:ascii="ＭＳ ゴシック" w:eastAsia="ＭＳ ゴシック"/>
                          </w:rPr>
                        </w:pPr>
                        <w:r>
                          <w:rPr>
                            <w:rFonts w:ascii="ＭＳ ゴシック" w:eastAsia="ＭＳ ゴシック"/>
                          </w:rPr>
                          <w:t>BlockInfo();</w:t>
                        </w:r>
                        <w:r>
                          <w:rPr>
                            <w:rFonts w:ascii="ＭＳ ゴシック" w:eastAsia="ＭＳ ゴシック" w:hint="eastAsia"/>
                          </w:rPr>
                          <w:tab/>
                        </w:r>
                        <w:r>
                          <w:rPr>
                            <w:rFonts w:ascii="ＭＳ ゴシック" w:eastAsia="ＭＳ ゴシック" w:hint="eastAsia"/>
                          </w:rPr>
                          <w:tab/>
                        </w:r>
                        <w:r>
                          <w:rPr>
                            <w:rFonts w:ascii="ＭＳ ゴシック" w:eastAsia="ＭＳ ゴシック" w:hint="eastAsia"/>
                          </w:rPr>
                          <w:tab/>
                        </w:r>
                        <w:r>
                          <w:rPr>
                            <w:rFonts w:ascii="ＭＳ ゴシック" w:eastAsia="ＭＳ ゴシック" w:hint="eastAsia"/>
                          </w:rPr>
                          <w:tab/>
                          <w:t>// デフォルトコンストラクタ</w:t>
                        </w:r>
                      </w:p>
                    </w:txbxContent>
                  </v:textbox>
                </v:shape>
                <w10:anchorlock/>
              </v:group>
            </w:pict>
          </mc:Fallback>
        </mc:AlternateContent>
      </w:r>
    </w:p>
    <w:p w:rsidR="00E46B6D" w:rsidRDefault="00B9327C" w:rsidP="00E46B6D">
      <w:r>
        <w:rPr>
          <w:rFonts w:hint="eastAsia"/>
        </w:rPr>
        <w:t>このコンストラクタは呼ばれるたびに内部シーケンス番号を</w:t>
      </w:r>
      <w:r>
        <w:rPr>
          <w:rFonts w:hint="eastAsia"/>
        </w:rPr>
        <w:t>1</w:t>
      </w:r>
      <w:r>
        <w:rPr>
          <w:rFonts w:hint="eastAsia"/>
        </w:rPr>
        <w:t>から順に増やし、オブジェクトの</w:t>
      </w:r>
      <w:r>
        <w:rPr>
          <w:rFonts w:hint="eastAsia"/>
        </w:rPr>
        <w:t>ID</w:t>
      </w:r>
      <w:r>
        <w:rPr>
          <w:rFonts w:hint="eastAsia"/>
        </w:rPr>
        <w:t>とします。</w:t>
      </w:r>
    </w:p>
    <w:p w:rsidR="00B9327C" w:rsidRDefault="00B9327C" w:rsidP="00E46B6D"/>
    <w:p w:rsidR="00E46B6D" w:rsidRDefault="00E46B6D" w:rsidP="00E46B6D">
      <w:pPr>
        <w:pStyle w:val="4"/>
        <w:ind w:right="210"/>
      </w:pPr>
      <w:bookmarkStart w:id="1432" w:name="_Toc444757882"/>
      <w:bookmarkStart w:id="1433" w:name="_Toc444763111"/>
      <w:r>
        <w:rPr>
          <w:rFonts w:hint="eastAsia"/>
        </w:rPr>
        <w:t>id()</w:t>
      </w:r>
      <w:bookmarkEnd w:id="1432"/>
      <w:bookmarkEnd w:id="1433"/>
    </w:p>
    <w:p w:rsidR="00E46B6D" w:rsidRDefault="00B9327C" w:rsidP="00E46B6D">
      <w:r>
        <w:rPr>
          <w:rFonts w:hint="eastAsia"/>
        </w:rPr>
        <w:t>オブジェクトの</w:t>
      </w:r>
      <w:r>
        <w:rPr>
          <w:rFonts w:hint="eastAsia"/>
        </w:rPr>
        <w:t>ID</w:t>
      </w:r>
      <w:r>
        <w:rPr>
          <w:rFonts w:hint="eastAsia"/>
        </w:rPr>
        <w:t>を返します。</w:t>
      </w:r>
    </w:p>
    <w:p w:rsidR="00E46B6D" w:rsidRDefault="00E46B6D" w:rsidP="00E46B6D">
      <w:r>
        <w:rPr>
          <w:rFonts w:hint="eastAsia"/>
          <w:noProof/>
        </w:rPr>
        <mc:AlternateContent>
          <mc:Choice Requires="wpc">
            <w:drawing>
              <wp:inline distT="0" distB="0" distL="0" distR="0" wp14:anchorId="695A1922" wp14:editId="40830E62">
                <wp:extent cx="5400040" cy="428575"/>
                <wp:effectExtent l="0" t="0" r="0" b="0"/>
                <wp:docPr id="37" name="キャンバス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 name="テキスト ボックス 36"/>
                        <wps:cNvSpPr txBox="1"/>
                        <wps:spPr>
                          <a:xfrm>
                            <a:off x="133350" y="76101"/>
                            <a:ext cx="5172075" cy="2763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B9327C">
                              <w:pPr>
                                <w:spacing w:line="0" w:lineRule="atLeast"/>
                                <w:rPr>
                                  <w:rFonts w:ascii="ＭＳ ゴシック" w:eastAsia="ＭＳ ゴシック"/>
                                </w:rPr>
                              </w:pPr>
                              <w:r w:rsidRPr="00B9327C">
                                <w:rPr>
                                  <w:rFonts w:ascii="ＭＳ ゴシック" w:eastAsia="ＭＳ ゴシック"/>
                                </w:rPr>
                                <w:t>unsigned int</w:t>
                              </w:r>
                              <w:r>
                                <w:rPr>
                                  <w:rFonts w:ascii="ＭＳ ゴシック" w:eastAsia="ＭＳ ゴシック" w:hint="eastAsia"/>
                                </w:rPr>
                                <w:t xml:space="preserve"> </w:t>
                              </w:r>
                              <w:r w:rsidRPr="00B9327C">
                                <w:rPr>
                                  <w:rFonts w:ascii="ＭＳ ゴシック" w:eastAsia="ＭＳ ゴシック"/>
                                </w:rPr>
                                <w:t>id (void) const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5A1922" id="キャンバス 37" o:spid="_x0000_s1200" editas="canvas" style="width:425.2pt;height:33.75pt;mso-position-horizontal-relative:char;mso-position-vertical-relative:line" coordsize="54000,4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">
                <v:shape id="_x0000_s1201" type="#_x0000_t75" style="position:absolute;width:54000;height:4279;visibility:visible;mso-wrap-style:square">
                  <v:fill o:detectmouseclick="t"/>
                  <v:path o:connecttype="none"/>
                </v:shape>
                <v:shape id="テキスト ボックス 36" o:spid="_x0000_s1202" type="#_x0000_t202" style="position:absolute;left:1333;top:761;width:5172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B00A8E" w:rsidRPr="00E46B6D" w:rsidRDefault="00B00A8E" w:rsidP="00B9327C">
                        <w:pPr>
                          <w:spacing w:line="0" w:lineRule="atLeast"/>
                          <w:rPr>
                            <w:rFonts w:ascii="ＭＳ ゴシック" w:eastAsia="ＭＳ ゴシック"/>
                          </w:rPr>
                        </w:pPr>
                        <w:r w:rsidRPr="00B9327C">
                          <w:rPr>
                            <w:rFonts w:ascii="ＭＳ ゴシック" w:eastAsia="ＭＳ ゴシック"/>
                          </w:rPr>
                          <w:t>unsigned int</w:t>
                        </w:r>
                        <w:r>
                          <w:rPr>
                            <w:rFonts w:ascii="ＭＳ ゴシック" w:eastAsia="ＭＳ ゴシック" w:hint="eastAsia"/>
                          </w:rPr>
                          <w:t xml:space="preserve"> </w:t>
                        </w:r>
                        <w:r w:rsidRPr="00B9327C">
                          <w:rPr>
                            <w:rFonts w:ascii="ＭＳ ゴシック" w:eastAsia="ＭＳ ゴシック"/>
                          </w:rPr>
                          <w:t>id (void) const</w:t>
                        </w:r>
                      </w:p>
                    </w:txbxContent>
                  </v:textbox>
                </v:shape>
                <w10:anchorlock/>
              </v:group>
            </w:pict>
          </mc:Fallback>
        </mc:AlternateContent>
      </w:r>
    </w:p>
    <w:p w:rsidR="00B9327C" w:rsidRDefault="00B9327C" w:rsidP="00E46B6D">
      <w:r>
        <w:rPr>
          <w:rFonts w:hint="eastAsia"/>
        </w:rPr>
        <w:t>オブジェクトの</w:t>
      </w:r>
      <w:r>
        <w:rPr>
          <w:rFonts w:hint="eastAsia"/>
        </w:rPr>
        <w:t>ID</w:t>
      </w:r>
      <w:r>
        <w:rPr>
          <w:rFonts w:hint="eastAsia"/>
        </w:rPr>
        <w:t>はコンストラクタが呼ばれるたびに</w:t>
      </w:r>
      <w:r>
        <w:rPr>
          <w:rFonts w:hint="eastAsia"/>
        </w:rPr>
        <w:t>1</w:t>
      </w:r>
      <w:r>
        <w:rPr>
          <w:rFonts w:hint="eastAsia"/>
        </w:rPr>
        <w:t>から順に増え、一意です。</w:t>
      </w:r>
      <w:r w:rsidR="00694860">
        <w:rPr>
          <w:rFonts w:hint="eastAsia"/>
        </w:rPr>
        <w:t>これは</w:t>
      </w:r>
      <w:r>
        <w:rPr>
          <w:rFonts w:hint="eastAsia"/>
        </w:rPr>
        <w:t>オブジェクトを識別する目的</w:t>
      </w:r>
      <w:r w:rsidR="00694860">
        <w:rPr>
          <w:rFonts w:hint="eastAsia"/>
        </w:rPr>
        <w:t>(</w:t>
      </w:r>
      <w:r w:rsidR="00694860">
        <w:rPr>
          <w:rFonts w:hint="eastAsia"/>
        </w:rPr>
        <w:t>例えばタスク</w:t>
      </w:r>
      <w:r w:rsidR="00694860">
        <w:rPr>
          <w:rFonts w:hint="eastAsia"/>
        </w:rPr>
        <w:t>ID</w:t>
      </w:r>
      <w:r w:rsidR="00694860">
        <w:rPr>
          <w:rFonts w:hint="eastAsia"/>
        </w:rPr>
        <w:t>の付与</w:t>
      </w:r>
      <w:r w:rsidR="00694860">
        <w:rPr>
          <w:rFonts w:hint="eastAsia"/>
        </w:rPr>
        <w:t>)</w:t>
      </w:r>
      <w:r>
        <w:rPr>
          <w:rFonts w:hint="eastAsia"/>
        </w:rPr>
        <w:t>に使用します。</w:t>
      </w:r>
    </w:p>
    <w:p w:rsidR="00B9327C" w:rsidRDefault="00B9327C" w:rsidP="00E46B6D"/>
    <w:p w:rsidR="00E46B6D" w:rsidRDefault="00E46B6D" w:rsidP="00E46B6D">
      <w:pPr>
        <w:pStyle w:val="4"/>
        <w:ind w:right="210"/>
      </w:pPr>
      <w:bookmarkStart w:id="1434" w:name="_Toc444757883"/>
      <w:bookmarkStart w:id="1435" w:name="_Toc444763112"/>
      <w:r>
        <w:rPr>
          <w:rFonts w:hint="eastAsia"/>
        </w:rPr>
        <w:t>block()</w:t>
      </w:r>
      <w:bookmarkEnd w:id="1434"/>
      <w:bookmarkEnd w:id="1435"/>
    </w:p>
    <w:p w:rsidR="00E46B6D" w:rsidRDefault="00B9327C" w:rsidP="00E46B6D">
      <w:r>
        <w:rPr>
          <w:rFonts w:hint="eastAsia"/>
        </w:rPr>
        <w:t>ブロックの</w:t>
      </w:r>
      <w:r>
        <w:rPr>
          <w:rFonts w:hint="eastAsia"/>
        </w:rPr>
        <w:t>&lt;block&gt;</w:t>
      </w:r>
      <w:r>
        <w:rPr>
          <w:rFonts w:hint="eastAsia"/>
        </w:rPr>
        <w:t>タグ</w:t>
      </w:r>
      <w:r w:rsidR="00E82B4D">
        <w:rPr>
          <w:rFonts w:hint="eastAsia"/>
        </w:rPr>
        <w:t>のポインタ</w:t>
      </w:r>
      <w:r>
        <w:rPr>
          <w:rFonts w:hint="eastAsia"/>
        </w:rPr>
        <w:t>を返します。</w:t>
      </w:r>
    </w:p>
    <w:p w:rsidR="00E46B6D" w:rsidRPr="00B9327C" w:rsidRDefault="00B9327C" w:rsidP="00E46B6D">
      <w:r>
        <w:rPr>
          <w:rFonts w:hint="eastAsia"/>
          <w:noProof/>
        </w:rPr>
        <mc:AlternateContent>
          <mc:Choice Requires="wpc">
            <w:drawing>
              <wp:inline distT="0" distB="0" distL="0" distR="0" wp14:anchorId="7ECBA80E" wp14:editId="65FB14D9">
                <wp:extent cx="5400040" cy="608965"/>
                <wp:effectExtent l="0" t="0" r="0" b="0"/>
                <wp:docPr id="105" name="キャンバス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4" name="テキスト ボックス 104"/>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B9327C" w:rsidRDefault="00B00A8E" w:rsidP="00B9327C">
                              <w:pPr>
                                <w:spacing w:line="0" w:lineRule="atLeast"/>
                                <w:rPr>
                                  <w:rFonts w:ascii="ＭＳ ゴシック" w:eastAsia="ＭＳ ゴシック"/>
                                </w:rPr>
                              </w:pPr>
                              <w:r w:rsidRPr="00B9327C">
                                <w:rPr>
                                  <w:rFonts w:ascii="ＭＳ ゴシック" w:eastAsia="ＭＳ ゴシック"/>
                                </w:rPr>
                                <w:t>::SimulinkModel::XSD::block_T* block (void) const</w:t>
                              </w:r>
                              <w:r>
                                <w:rPr>
                                  <w:rFonts w:ascii="ＭＳ ゴシック" w:eastAsia="ＭＳ ゴシック" w:hint="eastAsia"/>
                                </w:rPr>
                                <w:t xml:space="preserve">; </w:t>
                              </w:r>
                              <w:r>
                                <w:rPr>
                                  <w:rFonts w:ascii="ＭＳ ゴシック" w:eastAsia="ＭＳ ゴシック" w:hint="eastAsia"/>
                                </w:rPr>
                                <w:tab/>
                                <w:t>// 状態参照</w:t>
                              </w:r>
                            </w:p>
                            <w:p w:rsidR="00B00A8E" w:rsidRPr="00B9327C" w:rsidRDefault="00B00A8E" w:rsidP="00B9327C">
                              <w:pPr>
                                <w:spacing w:line="0" w:lineRule="atLeast"/>
                              </w:pPr>
                              <w:r w:rsidRPr="00B9327C">
                                <w:rPr>
                                  <w:rFonts w:ascii="ＭＳ ゴシック" w:eastAsia="ＭＳ ゴシック"/>
                                </w:rPr>
                                <w:t>::SimulinkModel::XSD::block_T*&amp;</w:t>
                              </w:r>
                              <w:r>
                                <w:rPr>
                                  <w:rFonts w:ascii="ＭＳ ゴシック" w:eastAsia="ＭＳ ゴシック" w:hint="eastAsia"/>
                                </w:rPr>
                                <w:t xml:space="preserve"> </w:t>
                              </w:r>
                              <w:r w:rsidRPr="00B9327C">
                                <w:rPr>
                                  <w:rFonts w:ascii="ＭＳ ゴシック" w:eastAsia="ＭＳ ゴシック"/>
                                </w:rPr>
                                <w:t>block (void)</w:t>
                              </w:r>
                              <w:r>
                                <w:rPr>
                                  <w:rFonts w:ascii="ＭＳ ゴシック" w:eastAsia="ＭＳ ゴシック" w:hint="eastAsia"/>
                                </w:rPr>
                                <w:t>;</w:t>
                              </w:r>
                              <w:r>
                                <w:rPr>
                                  <w:rFonts w:ascii="ＭＳ ゴシック" w:eastAsia="ＭＳ ゴシック" w:hint="eastAsia"/>
                                </w:rPr>
                                <w:tab/>
                              </w:r>
                              <w:r>
                                <w:rPr>
                                  <w:rFonts w:ascii="ＭＳ ゴシック" w:eastAsia="ＭＳ ゴシック" w:hint="eastAsia"/>
                                </w:rPr>
                                <w:tab/>
                                <w:t xml:space="preserve">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ECBA80E" id="キャンバス 105" o:spid="_x0000_s1203"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">
                <v:shape id="_x0000_s1204" type="#_x0000_t75" style="position:absolute;width:54000;height:6089;visibility:visible;mso-wrap-style:square">
                  <v:fill o:detectmouseclick="t"/>
                  <v:path o:connecttype="none"/>
                </v:shape>
                <v:shape id="テキスト ボックス 104" o:spid="_x0000_s1205"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yJUsAA&#10;AADcAAAADwAAAGRycy9kb3ducmV2LnhtbERPTWsCMRC9F/ofwhR6q9mWIu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DyJUsAAAADcAAAADwAAAAAAAAAAAAAAAACYAgAAZHJzL2Rvd25y&#10;ZXYueG1sUEsFBgAAAAAEAAQA9QAAAIUDAAAAAA==&#10;" fillcolor="white [3201]" strokeweight=".5pt">
                  <v:textbox>
                    <w:txbxContent>
                      <w:p w:rsidR="00B00A8E" w:rsidRPr="00B9327C" w:rsidRDefault="00B00A8E" w:rsidP="00B9327C">
                        <w:pPr>
                          <w:spacing w:line="0" w:lineRule="atLeast"/>
                          <w:rPr>
                            <w:rFonts w:ascii="ＭＳ ゴシック" w:eastAsia="ＭＳ ゴシック"/>
                          </w:rPr>
                        </w:pPr>
                        <w:r w:rsidRPr="00B9327C">
                          <w:rPr>
                            <w:rFonts w:ascii="ＭＳ ゴシック" w:eastAsia="ＭＳ ゴシック"/>
                          </w:rPr>
                          <w:t>::SimulinkModel::XSD::block_T* block (void) const</w:t>
                        </w:r>
                        <w:r>
                          <w:rPr>
                            <w:rFonts w:ascii="ＭＳ ゴシック" w:eastAsia="ＭＳ ゴシック" w:hint="eastAsia"/>
                          </w:rPr>
                          <w:t xml:space="preserve">; </w:t>
                        </w:r>
                        <w:r>
                          <w:rPr>
                            <w:rFonts w:ascii="ＭＳ ゴシック" w:eastAsia="ＭＳ ゴシック" w:hint="eastAsia"/>
                          </w:rPr>
                          <w:tab/>
                          <w:t>// 状態参照</w:t>
                        </w:r>
                      </w:p>
                      <w:p w:rsidR="00B00A8E" w:rsidRPr="00B9327C" w:rsidRDefault="00B00A8E" w:rsidP="00B9327C">
                        <w:pPr>
                          <w:spacing w:line="0" w:lineRule="atLeast"/>
                        </w:pPr>
                        <w:r w:rsidRPr="00B9327C">
                          <w:rPr>
                            <w:rFonts w:ascii="ＭＳ ゴシック" w:eastAsia="ＭＳ ゴシック"/>
                          </w:rPr>
                          <w:t>::SimulinkModel::XSD::block_T*&amp;</w:t>
                        </w:r>
                        <w:r>
                          <w:rPr>
                            <w:rFonts w:ascii="ＭＳ ゴシック" w:eastAsia="ＭＳ ゴシック" w:hint="eastAsia"/>
                          </w:rPr>
                          <w:t xml:space="preserve"> </w:t>
                        </w:r>
                        <w:r w:rsidRPr="00B9327C">
                          <w:rPr>
                            <w:rFonts w:ascii="ＭＳ ゴシック" w:eastAsia="ＭＳ ゴシック"/>
                          </w:rPr>
                          <w:t>block (void)</w:t>
                        </w:r>
                        <w:r>
                          <w:rPr>
                            <w:rFonts w:ascii="ＭＳ ゴシック" w:eastAsia="ＭＳ ゴシック" w:hint="eastAsia"/>
                          </w:rPr>
                          <w:t>;</w:t>
                        </w:r>
                        <w:r>
                          <w:rPr>
                            <w:rFonts w:ascii="ＭＳ ゴシック" w:eastAsia="ＭＳ ゴシック" w:hint="eastAsia"/>
                          </w:rPr>
                          <w:tab/>
                        </w:r>
                        <w:r>
                          <w:rPr>
                            <w:rFonts w:ascii="ＭＳ ゴシック" w:eastAsia="ＭＳ ゴシック" w:hint="eastAsia"/>
                          </w:rPr>
                          <w:tab/>
                          <w:t xml:space="preserve"> // 状態変更</w:t>
                        </w:r>
                      </w:p>
                    </w:txbxContent>
                  </v:textbox>
                </v:shape>
                <w10:anchorlock/>
              </v:group>
            </w:pict>
          </mc:Fallback>
        </mc:AlternateContent>
      </w:r>
    </w:p>
    <w:p w:rsidR="00E46B6D" w:rsidRDefault="00E46B6D" w:rsidP="00E46B6D"/>
    <w:p w:rsidR="00E46B6D" w:rsidRPr="00E46B6D" w:rsidRDefault="00E46B6D" w:rsidP="00E46B6D">
      <w:pPr>
        <w:pStyle w:val="4"/>
        <w:ind w:right="210"/>
      </w:pPr>
      <w:bookmarkStart w:id="1436" w:name="_Toc444757884"/>
      <w:bookmarkStart w:id="1437" w:name="_Toc444763113"/>
      <w:r>
        <w:rPr>
          <w:rFonts w:hint="eastAsia"/>
        </w:rPr>
        <w:t>upper()</w:t>
      </w:r>
      <w:bookmarkEnd w:id="1436"/>
      <w:bookmarkEnd w:id="1437"/>
    </w:p>
    <w:p w:rsidR="00E46B6D" w:rsidRDefault="00B9327C" w:rsidP="00E46B6D">
      <w:r>
        <w:rPr>
          <w:rFonts w:hint="eastAsia"/>
        </w:rPr>
        <w:t>ブロックの上位階層ブロックの</w:t>
      </w:r>
      <w:r>
        <w:rPr>
          <w:rFonts w:hint="eastAsia"/>
        </w:rPr>
        <w:t>&lt;block&gt;</w:t>
      </w:r>
      <w:r>
        <w:rPr>
          <w:rFonts w:hint="eastAsia"/>
        </w:rPr>
        <w:t>タグ</w:t>
      </w:r>
      <w:r w:rsidR="00E82B4D">
        <w:rPr>
          <w:rFonts w:hint="eastAsia"/>
        </w:rPr>
        <w:t>のポインタ</w:t>
      </w:r>
      <w:r>
        <w:rPr>
          <w:rFonts w:hint="eastAsia"/>
        </w:rPr>
        <w:t>を返します。</w:t>
      </w:r>
    </w:p>
    <w:p w:rsidR="00B9327C" w:rsidRDefault="00B9327C" w:rsidP="00E46B6D">
      <w:r>
        <w:rPr>
          <w:rFonts w:hint="eastAsia"/>
          <w:noProof/>
        </w:rPr>
        <mc:AlternateContent>
          <mc:Choice Requires="wpc">
            <w:drawing>
              <wp:inline distT="0" distB="0" distL="0" distR="0" wp14:anchorId="6C5BBB18" wp14:editId="16258800">
                <wp:extent cx="5400040" cy="608965"/>
                <wp:effectExtent l="0" t="0" r="0" b="0"/>
                <wp:docPr id="107" name="キャンバス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テキスト ボックス 106"/>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B9327C">
                              <w:pPr>
                                <w:spacing w:line="0" w:lineRule="atLeast"/>
                                <w:rPr>
                                  <w:rFonts w:ascii="ＭＳ ゴシック" w:eastAsia="ＭＳ ゴシック"/>
                                </w:rPr>
                              </w:pPr>
                              <w:r w:rsidRPr="00B9327C">
                                <w:rPr>
                                  <w:rFonts w:ascii="ＭＳ ゴシック" w:eastAsia="ＭＳ ゴシック"/>
                                </w:rPr>
                                <w:t>::SimulinkModel::XSD::block_T*</w:t>
                              </w:r>
                              <w:r>
                                <w:rPr>
                                  <w:rFonts w:ascii="ＭＳ ゴシック" w:eastAsia="ＭＳ ゴシック" w:hint="eastAsia"/>
                                </w:rPr>
                                <w:t xml:space="preserve"> </w:t>
                              </w:r>
                              <w:r w:rsidRPr="00B9327C">
                                <w:rPr>
                                  <w:rFonts w:ascii="ＭＳ ゴシック" w:eastAsia="ＭＳ ゴシック"/>
                                </w:rPr>
                                <w:t>upper (void) const</w:t>
                              </w:r>
                              <w:r>
                                <w:rPr>
                                  <w:rFonts w:ascii="ＭＳ ゴシック" w:eastAsia="ＭＳ ゴシック" w:hint="eastAsia"/>
                                </w:rPr>
                                <w:t>;</w:t>
                              </w:r>
                              <w:r>
                                <w:rPr>
                                  <w:rFonts w:ascii="ＭＳ ゴシック" w:eastAsia="ＭＳ ゴシック" w:hint="eastAsia"/>
                                </w:rPr>
                                <w:tab/>
                                <w:t xml:space="preserve"> // 状態参照</w:t>
                              </w:r>
                            </w:p>
                            <w:p w:rsidR="00B00A8E" w:rsidRPr="00E46B6D" w:rsidRDefault="00B00A8E" w:rsidP="00B9327C">
                              <w:pPr>
                                <w:spacing w:line="0" w:lineRule="atLeast"/>
                                <w:rPr>
                                  <w:rFonts w:ascii="ＭＳ ゴシック" w:eastAsia="ＭＳ ゴシック"/>
                                </w:rPr>
                              </w:pPr>
                              <w:r w:rsidRPr="00B9327C">
                                <w:rPr>
                                  <w:rFonts w:ascii="ＭＳ ゴシック" w:eastAsia="ＭＳ ゴシック"/>
                                </w:rPr>
                                <w:t>::SimulinkModel::XSD::block_T*&amp;</w:t>
                              </w:r>
                              <w:r>
                                <w:rPr>
                                  <w:rFonts w:ascii="ＭＳ ゴシック" w:eastAsia="ＭＳ ゴシック" w:hint="eastAsia"/>
                                </w:rPr>
                                <w:t xml:space="preserve"> </w:t>
                              </w:r>
                              <w:r w:rsidRPr="00B9327C">
                                <w:rPr>
                                  <w:rFonts w:ascii="ＭＳ ゴシック" w:eastAsia="ＭＳ ゴシック"/>
                                </w:rPr>
                                <w:t>upper (void)</w:t>
                              </w:r>
                              <w:r>
                                <w:rPr>
                                  <w:rFonts w:ascii="ＭＳ ゴシック" w:eastAsia="ＭＳ ゴシック" w:hint="eastAsia"/>
                                </w:rPr>
                                <w:t>;</w:t>
                              </w:r>
                              <w:r>
                                <w:rPr>
                                  <w:rFonts w:ascii="ＭＳ ゴシック" w:eastAsia="ＭＳ ゴシック" w:hint="eastAsia"/>
                                </w:rPr>
                                <w:tab/>
                              </w:r>
                              <w:r>
                                <w:rPr>
                                  <w:rFonts w:ascii="ＭＳ ゴシック" w:eastAsia="ＭＳ ゴシック" w:hint="eastAsia"/>
                                </w:rPr>
                                <w:tab/>
                                <w:t xml:space="preserve">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C5BBB18" id="キャンバス 107" o:spid="_x0000_s1206"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">
                <v:shape id="_x0000_s1207" type="#_x0000_t75" style="position:absolute;width:54000;height:6089;visibility:visible;mso-wrap-style:square">
                  <v:fill o:detectmouseclick="t"/>
                  <v:path o:connecttype="none"/>
                </v:shape>
                <v:shape id="テキスト ボックス 106" o:spid="_x0000_s1208"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vsAA&#10;AADcAAAADwAAAGRycy9kb3ducmV2LnhtbERPTWsCMRC9F/ofwgjeatYeZLsaRYsthZ6qpedhMybB&#10;zWRJ0nX9901B8DaP9zmrzeg7MVBMLrCC+awCQdwG7dgo+D6+PdUgUkbW2AUmBVdKsFk/Pqyw0eHC&#10;XzQcshElhFODCmzOfSNlai15TLPQExfuFKLHXGA0Uke8lHDfyeeqWkiPjkuDxZ5eLbXnw69XsN+Z&#10;F9PWGO2+1s4N48/p07wrNZ2M2yWITGO+i2/uD13mVwv4f6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yvsAAAADcAAAADwAAAAAAAAAAAAAAAACYAgAAZHJzL2Rvd25y&#10;ZXYueG1sUEsFBgAAAAAEAAQA9QAAAIUDAAAAAA==&#10;" fillcolor="white [3201]" strokeweight=".5pt">
                  <v:textbox>
                    <w:txbxContent>
                      <w:p w:rsidR="00B00A8E" w:rsidRDefault="00B00A8E" w:rsidP="00B9327C">
                        <w:pPr>
                          <w:spacing w:line="0" w:lineRule="atLeast"/>
                          <w:rPr>
                            <w:rFonts w:ascii="ＭＳ ゴシック" w:eastAsia="ＭＳ ゴシック"/>
                          </w:rPr>
                        </w:pPr>
                        <w:r w:rsidRPr="00B9327C">
                          <w:rPr>
                            <w:rFonts w:ascii="ＭＳ ゴシック" w:eastAsia="ＭＳ ゴシック"/>
                          </w:rPr>
                          <w:t>::SimulinkModel::XSD::block_T*</w:t>
                        </w:r>
                        <w:r>
                          <w:rPr>
                            <w:rFonts w:ascii="ＭＳ ゴシック" w:eastAsia="ＭＳ ゴシック" w:hint="eastAsia"/>
                          </w:rPr>
                          <w:t xml:space="preserve"> </w:t>
                        </w:r>
                        <w:r w:rsidRPr="00B9327C">
                          <w:rPr>
                            <w:rFonts w:ascii="ＭＳ ゴシック" w:eastAsia="ＭＳ ゴシック"/>
                          </w:rPr>
                          <w:t>upper (void) const</w:t>
                        </w:r>
                        <w:r>
                          <w:rPr>
                            <w:rFonts w:ascii="ＭＳ ゴシック" w:eastAsia="ＭＳ ゴシック" w:hint="eastAsia"/>
                          </w:rPr>
                          <w:t>;</w:t>
                        </w:r>
                        <w:r>
                          <w:rPr>
                            <w:rFonts w:ascii="ＭＳ ゴシック" w:eastAsia="ＭＳ ゴシック" w:hint="eastAsia"/>
                          </w:rPr>
                          <w:tab/>
                          <w:t xml:space="preserve"> // 状態参照</w:t>
                        </w:r>
                      </w:p>
                      <w:p w:rsidR="00B00A8E" w:rsidRPr="00E46B6D" w:rsidRDefault="00B00A8E" w:rsidP="00B9327C">
                        <w:pPr>
                          <w:spacing w:line="0" w:lineRule="atLeast"/>
                          <w:rPr>
                            <w:rFonts w:ascii="ＭＳ ゴシック" w:eastAsia="ＭＳ ゴシック"/>
                          </w:rPr>
                        </w:pPr>
                        <w:r w:rsidRPr="00B9327C">
                          <w:rPr>
                            <w:rFonts w:ascii="ＭＳ ゴシック" w:eastAsia="ＭＳ ゴシック"/>
                          </w:rPr>
                          <w:t>::SimulinkModel::XSD::block_T*&amp;</w:t>
                        </w:r>
                        <w:r>
                          <w:rPr>
                            <w:rFonts w:ascii="ＭＳ ゴシック" w:eastAsia="ＭＳ ゴシック" w:hint="eastAsia"/>
                          </w:rPr>
                          <w:t xml:space="preserve"> </w:t>
                        </w:r>
                        <w:r w:rsidRPr="00B9327C">
                          <w:rPr>
                            <w:rFonts w:ascii="ＭＳ ゴシック" w:eastAsia="ＭＳ ゴシック"/>
                          </w:rPr>
                          <w:t>upper (void)</w:t>
                        </w:r>
                        <w:r>
                          <w:rPr>
                            <w:rFonts w:ascii="ＭＳ ゴシック" w:eastAsia="ＭＳ ゴシック" w:hint="eastAsia"/>
                          </w:rPr>
                          <w:t>;</w:t>
                        </w:r>
                        <w:r>
                          <w:rPr>
                            <w:rFonts w:ascii="ＭＳ ゴシック" w:eastAsia="ＭＳ ゴシック" w:hint="eastAsia"/>
                          </w:rPr>
                          <w:tab/>
                        </w:r>
                        <w:r>
                          <w:rPr>
                            <w:rFonts w:ascii="ＭＳ ゴシック" w:eastAsia="ＭＳ ゴシック" w:hint="eastAsia"/>
                          </w:rPr>
                          <w:tab/>
                          <w:t xml:space="preserve"> // 状態変更</w:t>
                        </w:r>
                      </w:p>
                    </w:txbxContent>
                  </v:textbox>
                </v:shape>
                <w10:anchorlock/>
              </v:group>
            </w:pict>
          </mc:Fallback>
        </mc:AlternateContent>
      </w:r>
    </w:p>
    <w:p w:rsidR="00E46B6D" w:rsidRDefault="00B9327C" w:rsidP="00E46B6D">
      <w:r>
        <w:rPr>
          <w:rFonts w:hint="eastAsia"/>
        </w:rPr>
        <w:t>上位階層がない場合は</w:t>
      </w:r>
      <w:r>
        <w:rPr>
          <w:rFonts w:hint="eastAsia"/>
        </w:rPr>
        <w:t>NULL</w:t>
      </w:r>
      <w:r>
        <w:rPr>
          <w:rFonts w:hint="eastAsia"/>
        </w:rPr>
        <w:t>を返します。</w:t>
      </w:r>
    </w:p>
    <w:p w:rsidR="00B9327C" w:rsidRDefault="00B9327C" w:rsidP="00B9327C"/>
    <w:p w:rsidR="00BD21BE" w:rsidRDefault="00BD21BE">
      <w:pPr>
        <w:widowControl/>
        <w:jc w:val="left"/>
        <w:rPr>
          <w:b/>
          <w:bCs/>
        </w:rPr>
      </w:pPr>
      <w:r>
        <w:br w:type="page"/>
      </w:r>
    </w:p>
    <w:p w:rsidR="00106F78" w:rsidRDefault="00106F78" w:rsidP="00106F78">
      <w:pPr>
        <w:pStyle w:val="4"/>
        <w:ind w:right="210"/>
      </w:pPr>
      <w:bookmarkStart w:id="1438" w:name="_Toc444757885"/>
      <w:bookmarkStart w:id="1439" w:name="_Toc444763114"/>
      <w:r>
        <w:rPr>
          <w:rFonts w:hint="eastAsia"/>
        </w:rPr>
        <w:t>is_subsystem()</w:t>
      </w:r>
      <w:bookmarkEnd w:id="1438"/>
      <w:bookmarkEnd w:id="1439"/>
    </w:p>
    <w:p w:rsidR="00732A36" w:rsidRPr="00732A36" w:rsidRDefault="00732A36" w:rsidP="00732A36">
      <w:r>
        <w:rPr>
          <w:rFonts w:hint="eastAsia"/>
        </w:rPr>
        <w:t>ブロックが</w:t>
      </w:r>
      <w:r w:rsidR="001E510A">
        <w:rPr>
          <w:rFonts w:hint="eastAsia"/>
        </w:rPr>
        <w:t>Subsystem</w:t>
      </w:r>
      <w:r w:rsidR="001E510A">
        <w:rPr>
          <w:rFonts w:hint="eastAsia"/>
        </w:rPr>
        <w:t>であれば</w:t>
      </w:r>
      <w:r w:rsidR="001E510A">
        <w:rPr>
          <w:rFonts w:hint="eastAsia"/>
        </w:rPr>
        <w:t>true</w:t>
      </w:r>
      <w:r w:rsidR="001E510A">
        <w:rPr>
          <w:rFonts w:hint="eastAsia"/>
        </w:rPr>
        <w:t>を、そうでなければ</w:t>
      </w:r>
      <w:r w:rsidR="001E510A">
        <w:rPr>
          <w:rFonts w:hint="eastAsia"/>
        </w:rPr>
        <w:t>false</w:t>
      </w:r>
      <w:r w:rsidR="001E510A">
        <w:rPr>
          <w:rFonts w:hint="eastAsia"/>
        </w:rPr>
        <w:t>を返します。</w:t>
      </w:r>
    </w:p>
    <w:p w:rsidR="00106F78" w:rsidRDefault="00732A36" w:rsidP="00106F78">
      <w:r>
        <w:rPr>
          <w:rFonts w:hint="eastAsia"/>
          <w:noProof/>
        </w:rPr>
        <mc:AlternateContent>
          <mc:Choice Requires="wpc">
            <w:drawing>
              <wp:inline distT="0" distB="0" distL="0" distR="0" wp14:anchorId="38DF1A47" wp14:editId="61FFEB0F">
                <wp:extent cx="5400040" cy="608965"/>
                <wp:effectExtent l="0" t="0" r="0" b="0"/>
                <wp:docPr id="158" name="キャンバス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7" name="テキスト ボックス 157"/>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732A36">
                              <w:pPr>
                                <w:spacing w:line="0" w:lineRule="atLeast"/>
                                <w:rPr>
                                  <w:rFonts w:ascii="ＭＳ ゴシック" w:eastAsia="ＭＳ ゴシック"/>
                                </w:rPr>
                              </w:pPr>
                              <w:r w:rsidRPr="00732A36">
                                <w:rPr>
                                  <w:rFonts w:ascii="ＭＳ ゴシック" w:eastAsia="ＭＳ ゴシック"/>
                                </w:rPr>
                                <w:t xml:space="preserve">bool is_subsystem (void) </w:t>
                              </w:r>
                              <w:r>
                                <w:rPr>
                                  <w:rFonts w:ascii="ＭＳ ゴシック" w:eastAsia="ＭＳ ゴシック"/>
                                </w:rPr>
                                <w:t>cons</w:t>
                              </w:r>
                              <w:r>
                                <w:rPr>
                                  <w:rFonts w:ascii="ＭＳ ゴシック" w:eastAsia="ＭＳ ゴシック" w:hint="eastAsia"/>
                                </w:rPr>
                                <w:t>t; // 状態参照</w:t>
                              </w:r>
                            </w:p>
                            <w:p w:rsidR="00B00A8E" w:rsidRPr="00E46B6D" w:rsidRDefault="00B00A8E" w:rsidP="00732A36">
                              <w:pPr>
                                <w:spacing w:line="0" w:lineRule="atLeast"/>
                                <w:rPr>
                                  <w:rFonts w:ascii="ＭＳ ゴシック" w:eastAsia="ＭＳ ゴシック"/>
                                </w:rPr>
                              </w:pPr>
                              <w:r w:rsidRPr="00732A36">
                                <w:rPr>
                                  <w:rFonts w:ascii="ＭＳ ゴシック" w:eastAsia="ＭＳ ゴシック"/>
                                </w:rPr>
                                <w:t>bool&amp; is_subsystem (void)</w:t>
                              </w:r>
                              <w:r>
                                <w:rPr>
                                  <w:rFonts w:ascii="ＭＳ ゴシック" w:eastAsia="ＭＳ ゴシック" w:hint="eastAsia"/>
                                </w:rPr>
                                <w:t>;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8DF1A47" id="キャンバス 158" o:spid="_x0000_s1209"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">
                <v:shape id="_x0000_s1210" type="#_x0000_t75" style="position:absolute;width:54000;height:6089;visibility:visible;mso-wrap-style:square">
                  <v:fill o:detectmouseclick="t"/>
                  <v:path o:connecttype="none"/>
                </v:shape>
                <v:shape id="テキスト ボックス 157" o:spid="_x0000_s1211"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04OMEA&#10;AADcAAAADwAAAGRycy9kb3ducmV2LnhtbERPTUsDMRC9C/6HMII3m1VoXbdNi0otgqe20vOwmSbB&#10;zWRJ0u36741Q6G0e73MWq9F3YqCYXGAFj5MKBHEbtGOj4Hv/8VCDSBlZYxeYFPxSgtXy9maBjQ5n&#10;3tKwy0aUEE4NKrA5942UqbXkMU1CT1y4Y4gec4HRSB3xXMJ9J5+qaiY9Oi4NFnt6t9T+7E5ewfrN&#10;vJi2xmjXtXZuGA/HL7NR6v5ufJ2DyDTmq/ji/tRl/vQZ/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dODjBAAAA3AAAAA8AAAAAAAAAAAAAAAAAmAIAAGRycy9kb3du&#10;cmV2LnhtbFBLBQYAAAAABAAEAPUAAACGAwAAAAA=&#10;" fillcolor="white [3201]" strokeweight=".5pt">
                  <v:textbox>
                    <w:txbxContent>
                      <w:p w:rsidR="00B00A8E" w:rsidRPr="00E46B6D" w:rsidRDefault="00B00A8E" w:rsidP="00732A36">
                        <w:pPr>
                          <w:spacing w:line="0" w:lineRule="atLeast"/>
                          <w:rPr>
                            <w:rFonts w:ascii="ＭＳ ゴシック" w:eastAsia="ＭＳ ゴシック"/>
                          </w:rPr>
                        </w:pPr>
                        <w:r w:rsidRPr="00732A36">
                          <w:rPr>
                            <w:rFonts w:ascii="ＭＳ ゴシック" w:eastAsia="ＭＳ ゴシック"/>
                          </w:rPr>
                          <w:t xml:space="preserve">bool is_subsystem (void) </w:t>
                        </w:r>
                        <w:r>
                          <w:rPr>
                            <w:rFonts w:ascii="ＭＳ ゴシック" w:eastAsia="ＭＳ ゴシック"/>
                          </w:rPr>
                          <w:t>cons</w:t>
                        </w:r>
                        <w:r>
                          <w:rPr>
                            <w:rFonts w:ascii="ＭＳ ゴシック" w:eastAsia="ＭＳ ゴシック" w:hint="eastAsia"/>
                          </w:rPr>
                          <w:t>t; // 状態参照</w:t>
                        </w:r>
                      </w:p>
                      <w:p w:rsidR="00B00A8E" w:rsidRPr="00E46B6D" w:rsidRDefault="00B00A8E" w:rsidP="00732A36">
                        <w:pPr>
                          <w:spacing w:line="0" w:lineRule="atLeast"/>
                          <w:rPr>
                            <w:rFonts w:ascii="ＭＳ ゴシック" w:eastAsia="ＭＳ ゴシック"/>
                          </w:rPr>
                        </w:pPr>
                        <w:r w:rsidRPr="00732A36">
                          <w:rPr>
                            <w:rFonts w:ascii="ＭＳ ゴシック" w:eastAsia="ＭＳ ゴシック"/>
                          </w:rPr>
                          <w:t>bool&amp; is_subsystem (void)</w:t>
                        </w:r>
                        <w:r>
                          <w:rPr>
                            <w:rFonts w:ascii="ＭＳ ゴシック" w:eastAsia="ＭＳ ゴシック" w:hint="eastAsia"/>
                          </w:rPr>
                          <w:t>;      // 状態変更</w:t>
                        </w:r>
                      </w:p>
                    </w:txbxContent>
                  </v:textbox>
                </v:shape>
                <w10:anchorlock/>
              </v:group>
            </w:pict>
          </mc:Fallback>
        </mc:AlternateContent>
      </w:r>
    </w:p>
    <w:p w:rsidR="00732A36" w:rsidRDefault="00732A36" w:rsidP="00106F78"/>
    <w:p w:rsidR="00106F78" w:rsidRDefault="00106F78" w:rsidP="00106F78">
      <w:pPr>
        <w:pStyle w:val="4"/>
        <w:ind w:right="210"/>
      </w:pPr>
      <w:bookmarkStart w:id="1440" w:name="_Toc444757886"/>
      <w:bookmarkStart w:id="1441" w:name="_Toc444763115"/>
      <w:r>
        <w:rPr>
          <w:rFonts w:hint="eastAsia"/>
        </w:rPr>
        <w:t>has_update()</w:t>
      </w:r>
      <w:bookmarkEnd w:id="1440"/>
      <w:bookmarkEnd w:id="1441"/>
    </w:p>
    <w:p w:rsidR="00106F78" w:rsidRDefault="001E510A" w:rsidP="00106F78">
      <w:r>
        <w:rPr>
          <w:rFonts w:hint="eastAsia"/>
        </w:rPr>
        <w:t>ブロックが</w:t>
      </w:r>
      <w:r>
        <w:rPr>
          <w:rFonts w:hint="eastAsia"/>
        </w:rPr>
        <w:t>UnitDelay</w:t>
      </w:r>
      <w:r>
        <w:rPr>
          <w:rFonts w:hint="eastAsia"/>
        </w:rPr>
        <w:t>等の遅延ブロックで、</w:t>
      </w:r>
      <w:r>
        <w:rPr>
          <w:rFonts w:hint="eastAsia"/>
        </w:rPr>
        <w:t>update</w:t>
      </w:r>
      <w:r>
        <w:rPr>
          <w:rFonts w:hint="eastAsia"/>
        </w:rPr>
        <w:t>部を持てば</w:t>
      </w:r>
      <w:r>
        <w:rPr>
          <w:rFonts w:hint="eastAsia"/>
        </w:rPr>
        <w:t>true</w:t>
      </w:r>
      <w:r>
        <w:rPr>
          <w:rFonts w:hint="eastAsia"/>
        </w:rPr>
        <w:t>を、そうでない場合は</w:t>
      </w:r>
      <w:r>
        <w:rPr>
          <w:rFonts w:hint="eastAsia"/>
        </w:rPr>
        <w:t>false</w:t>
      </w:r>
      <w:r>
        <w:rPr>
          <w:rFonts w:hint="eastAsia"/>
        </w:rPr>
        <w:t>を返します。</w:t>
      </w:r>
    </w:p>
    <w:p w:rsidR="00732A36" w:rsidRDefault="00732A36" w:rsidP="00106F78">
      <w:r>
        <w:rPr>
          <w:rFonts w:hint="eastAsia"/>
          <w:noProof/>
        </w:rPr>
        <mc:AlternateContent>
          <mc:Choice Requires="wpc">
            <w:drawing>
              <wp:inline distT="0" distB="0" distL="0" distR="0" wp14:anchorId="31E9936A" wp14:editId="68C911BD">
                <wp:extent cx="5400040" cy="608965"/>
                <wp:effectExtent l="0" t="0" r="0" b="0"/>
                <wp:docPr id="160" name="キャンバス 1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9" name="テキスト ボックス 159"/>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732A36">
                              <w:pPr>
                                <w:spacing w:line="0" w:lineRule="atLeast"/>
                                <w:rPr>
                                  <w:rFonts w:ascii="ＭＳ ゴシック" w:eastAsia="ＭＳ ゴシック"/>
                                </w:rPr>
                              </w:pPr>
                              <w:r w:rsidRPr="00732A36">
                                <w:rPr>
                                  <w:rFonts w:ascii="ＭＳ ゴシック" w:eastAsia="ＭＳ ゴシック"/>
                                </w:rPr>
                                <w:t>bool has_update (void) const</w:t>
                              </w:r>
                              <w:r>
                                <w:rPr>
                                  <w:rFonts w:ascii="ＭＳ ゴシック" w:eastAsia="ＭＳ ゴシック" w:hint="eastAsia"/>
                                </w:rPr>
                                <w:t>;  // 状態参照</w:t>
                              </w:r>
                            </w:p>
                            <w:p w:rsidR="00B00A8E" w:rsidRPr="00E46B6D" w:rsidRDefault="00B00A8E" w:rsidP="00732A36">
                              <w:pPr>
                                <w:spacing w:line="0" w:lineRule="atLeast"/>
                                <w:rPr>
                                  <w:rFonts w:ascii="ＭＳ ゴシック" w:eastAsia="ＭＳ ゴシック"/>
                                </w:rPr>
                              </w:pPr>
                              <w:r w:rsidRPr="00732A36">
                                <w:rPr>
                                  <w:rFonts w:ascii="ＭＳ ゴシック" w:eastAsia="ＭＳ ゴシック"/>
                                </w:rPr>
                                <w:t>bool&amp; has_update (void)</w:t>
                              </w:r>
                              <w:r>
                                <w:rPr>
                                  <w:rFonts w:ascii="ＭＳ ゴシック" w:eastAsia="ＭＳ ゴシック" w:hint="eastAsia"/>
                                </w:rPr>
                                <w:t>;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E9936A" id="キャンバス 160" o:spid="_x0000_s1212"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">
                <v:shape id="_x0000_s1213" type="#_x0000_t75" style="position:absolute;width:54000;height:6089;visibility:visible;mso-wrap-style:square">
                  <v:fill o:detectmouseclick="t"/>
                  <v:path o:connecttype="none"/>
                </v:shape>
                <v:shape id="テキスト ボックス 159" o:spid="_x0000_s1214"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4J0cAA&#10;AADcAAAADwAAAGRycy9kb3ducmV2LnhtbERPTUsDMRC9C/6HMII3m1VQtmuzS5W2CJ6s4nnYTJPQ&#10;zWRJ0u323xtB8DaP9zmrbvaDmCgmF1jB/aICQdwH7dgo+Prc3tUgUkbWOAQmBRdK0LXXVytsdDjz&#10;B037bEQJ4dSgApvz2EiZekse0yKMxIU7hOgxFxiN1BHPJdwP8qGqnqRHx6XB4kivlvrj/uQVbF7M&#10;0vQ1RruptXPT/H14Nzulbm/m9TOITHP+F/+533SZ/7iE32fKB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4J0cAAAADcAAAADwAAAAAAAAAAAAAAAACYAgAAZHJzL2Rvd25y&#10;ZXYueG1sUEsFBgAAAAAEAAQA9QAAAIUDAAAAAA==&#10;" fillcolor="white [3201]" strokeweight=".5pt">
                  <v:textbox>
                    <w:txbxContent>
                      <w:p w:rsidR="00B00A8E" w:rsidRDefault="00B00A8E" w:rsidP="00732A36">
                        <w:pPr>
                          <w:spacing w:line="0" w:lineRule="atLeast"/>
                          <w:rPr>
                            <w:rFonts w:ascii="ＭＳ ゴシック" w:eastAsia="ＭＳ ゴシック"/>
                          </w:rPr>
                        </w:pPr>
                        <w:r w:rsidRPr="00732A36">
                          <w:rPr>
                            <w:rFonts w:ascii="ＭＳ ゴシック" w:eastAsia="ＭＳ ゴシック"/>
                          </w:rPr>
                          <w:t>bool has_update (void) const</w:t>
                        </w:r>
                        <w:r>
                          <w:rPr>
                            <w:rFonts w:ascii="ＭＳ ゴシック" w:eastAsia="ＭＳ ゴシック" w:hint="eastAsia"/>
                          </w:rPr>
                          <w:t>;  // 状態参照</w:t>
                        </w:r>
                      </w:p>
                      <w:p w:rsidR="00B00A8E" w:rsidRPr="00E46B6D" w:rsidRDefault="00B00A8E" w:rsidP="00732A36">
                        <w:pPr>
                          <w:spacing w:line="0" w:lineRule="atLeast"/>
                          <w:rPr>
                            <w:rFonts w:ascii="ＭＳ ゴシック" w:eastAsia="ＭＳ ゴシック"/>
                          </w:rPr>
                        </w:pPr>
                        <w:r w:rsidRPr="00732A36">
                          <w:rPr>
                            <w:rFonts w:ascii="ＭＳ ゴシック" w:eastAsia="ＭＳ ゴシック"/>
                          </w:rPr>
                          <w:t>bool&amp; has_update (void)</w:t>
                        </w:r>
                        <w:r>
                          <w:rPr>
                            <w:rFonts w:ascii="ＭＳ ゴシック" w:eastAsia="ＭＳ ゴシック" w:hint="eastAsia"/>
                          </w:rPr>
                          <w:t>;       // 状態変更</w:t>
                        </w:r>
                      </w:p>
                    </w:txbxContent>
                  </v:textbox>
                </v:shape>
                <w10:anchorlock/>
              </v:group>
            </w:pict>
          </mc:Fallback>
        </mc:AlternateContent>
      </w:r>
    </w:p>
    <w:p w:rsidR="00732A36" w:rsidRDefault="00732A36" w:rsidP="00106F78"/>
    <w:p w:rsidR="00106F78" w:rsidRDefault="00106F78" w:rsidP="00106F78">
      <w:pPr>
        <w:pStyle w:val="4"/>
        <w:ind w:right="210"/>
      </w:pPr>
      <w:bookmarkStart w:id="1442" w:name="_Toc444757887"/>
      <w:bookmarkStart w:id="1443" w:name="_Toc444763116"/>
      <w:r>
        <w:rPr>
          <w:rFonts w:hint="eastAsia"/>
        </w:rPr>
        <w:t>is_sfunction()</w:t>
      </w:r>
      <w:bookmarkEnd w:id="1442"/>
      <w:bookmarkEnd w:id="1443"/>
    </w:p>
    <w:p w:rsidR="00106F78" w:rsidRDefault="001E510A" w:rsidP="00106F78">
      <w:r>
        <w:rPr>
          <w:rFonts w:hint="eastAsia"/>
        </w:rPr>
        <w:t>ブロックが</w:t>
      </w:r>
      <w:r>
        <w:rPr>
          <w:rFonts w:hint="eastAsia"/>
        </w:rPr>
        <w:t>S-Function</w:t>
      </w:r>
      <w:r>
        <w:rPr>
          <w:rFonts w:hint="eastAsia"/>
        </w:rPr>
        <w:t>であれば</w:t>
      </w:r>
      <w:r>
        <w:rPr>
          <w:rFonts w:hint="eastAsia"/>
        </w:rPr>
        <w:t>true</w:t>
      </w:r>
      <w:r>
        <w:rPr>
          <w:rFonts w:hint="eastAsia"/>
        </w:rPr>
        <w:t>を、そうでない場合は</w:t>
      </w:r>
      <w:r>
        <w:rPr>
          <w:rFonts w:hint="eastAsia"/>
        </w:rPr>
        <w:t>false</w:t>
      </w:r>
      <w:r>
        <w:rPr>
          <w:rFonts w:hint="eastAsia"/>
        </w:rPr>
        <w:t>を返します。</w:t>
      </w:r>
    </w:p>
    <w:p w:rsidR="00732A36" w:rsidRDefault="00732A36" w:rsidP="00106F78">
      <w:r>
        <w:rPr>
          <w:rFonts w:hint="eastAsia"/>
          <w:noProof/>
        </w:rPr>
        <mc:AlternateContent>
          <mc:Choice Requires="wpc">
            <w:drawing>
              <wp:inline distT="0" distB="0" distL="0" distR="0" wp14:anchorId="04BA5D66" wp14:editId="7C9DCE72">
                <wp:extent cx="5400040" cy="608965"/>
                <wp:effectExtent l="0" t="0" r="0" b="0"/>
                <wp:docPr id="162" name="キャンバス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1" name="テキスト ボックス 161"/>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732A36">
                              <w:pPr>
                                <w:spacing w:line="0" w:lineRule="atLeast"/>
                                <w:rPr>
                                  <w:rFonts w:ascii="ＭＳ ゴシック" w:eastAsia="ＭＳ ゴシック"/>
                                </w:rPr>
                              </w:pPr>
                              <w:r w:rsidRPr="00732A36">
                                <w:rPr>
                                  <w:rFonts w:ascii="ＭＳ ゴシック" w:eastAsia="ＭＳ ゴシック"/>
                                </w:rPr>
                                <w:t>bool is_sfunction (void) const</w:t>
                              </w:r>
                              <w:r>
                                <w:rPr>
                                  <w:rFonts w:ascii="ＭＳ ゴシック" w:eastAsia="ＭＳ ゴシック" w:hint="eastAsia"/>
                                </w:rPr>
                                <w:t>;  // 状態参照</w:t>
                              </w:r>
                            </w:p>
                            <w:p w:rsidR="00B00A8E" w:rsidRPr="00E46B6D" w:rsidRDefault="00B00A8E" w:rsidP="00732A36">
                              <w:pPr>
                                <w:spacing w:line="0" w:lineRule="atLeast"/>
                                <w:rPr>
                                  <w:rFonts w:ascii="ＭＳ ゴシック" w:eastAsia="ＭＳ ゴシック"/>
                                </w:rPr>
                              </w:pPr>
                              <w:r w:rsidRPr="00732A36">
                                <w:rPr>
                                  <w:rFonts w:ascii="ＭＳ ゴシック" w:eastAsia="ＭＳ ゴシック"/>
                                </w:rPr>
                                <w:t>bool&amp; is_sfunction (void)</w:t>
                              </w:r>
                              <w:r>
                                <w:rPr>
                                  <w:rFonts w:ascii="ＭＳ ゴシック" w:eastAsia="ＭＳ ゴシック" w:hint="eastAsia"/>
                                </w:rPr>
                                <w:t>;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4BA5D66" id="キャンバス 162" o:spid="_x0000_s1215"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">
                <v:shape id="_x0000_s1216" type="#_x0000_t75" style="position:absolute;width:54000;height:6089;visibility:visible;mso-wrap-style:square">
                  <v:fill o:detectmouseclick="t"/>
                  <v:path o:connecttype="none"/>
                </v:shape>
                <v:shape id="テキスト ボックス 161" o:spid="_x0000_s1217"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PasAA&#10;AADcAAAADwAAAGRycy9kb3ducmV2LnhtbERPTWsCMRC9C/0PYQreNKsH2W6NYostQk+1pedhMybB&#10;zWRJ4rr+e1Mo9DaP9znr7eg7MVBMLrCCxbwCQdwG7dgo+P56m9UgUkbW2AUmBTdKsN08TNbY6HDl&#10;TxqO2YgSwqlBBTbnvpEytZY8pnnoiQt3CtFjLjAaqSNeS7jv5LKqVtKj49JgsadXS+35ePEK9i/m&#10;ybQ1RruvtXPD+HP6MO9KTR/H3TOITGP+F/+5D7rMXy3g95lygd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TPasAAAADcAAAADwAAAAAAAAAAAAAAAACYAgAAZHJzL2Rvd25y&#10;ZXYueG1sUEsFBgAAAAAEAAQA9QAAAIUDAAAAAA==&#10;" fillcolor="white [3201]" strokeweight=".5pt">
                  <v:textbox>
                    <w:txbxContent>
                      <w:p w:rsidR="00B00A8E" w:rsidRDefault="00B00A8E" w:rsidP="00732A36">
                        <w:pPr>
                          <w:spacing w:line="0" w:lineRule="atLeast"/>
                          <w:rPr>
                            <w:rFonts w:ascii="ＭＳ ゴシック" w:eastAsia="ＭＳ ゴシック"/>
                          </w:rPr>
                        </w:pPr>
                        <w:r w:rsidRPr="00732A36">
                          <w:rPr>
                            <w:rFonts w:ascii="ＭＳ ゴシック" w:eastAsia="ＭＳ ゴシック"/>
                          </w:rPr>
                          <w:t>bool is_sfunction (void) const</w:t>
                        </w:r>
                        <w:r>
                          <w:rPr>
                            <w:rFonts w:ascii="ＭＳ ゴシック" w:eastAsia="ＭＳ ゴシック" w:hint="eastAsia"/>
                          </w:rPr>
                          <w:t>;  // 状態参照</w:t>
                        </w:r>
                      </w:p>
                      <w:p w:rsidR="00B00A8E" w:rsidRPr="00E46B6D" w:rsidRDefault="00B00A8E" w:rsidP="00732A36">
                        <w:pPr>
                          <w:spacing w:line="0" w:lineRule="atLeast"/>
                          <w:rPr>
                            <w:rFonts w:ascii="ＭＳ ゴシック" w:eastAsia="ＭＳ ゴシック"/>
                          </w:rPr>
                        </w:pPr>
                        <w:r w:rsidRPr="00732A36">
                          <w:rPr>
                            <w:rFonts w:ascii="ＭＳ ゴシック" w:eastAsia="ＭＳ ゴシック"/>
                          </w:rPr>
                          <w:t>bool&amp; is_sfunction (void)</w:t>
                        </w:r>
                        <w:r>
                          <w:rPr>
                            <w:rFonts w:ascii="ＭＳ ゴシック" w:eastAsia="ＭＳ ゴシック" w:hint="eastAsia"/>
                          </w:rPr>
                          <w:t>;       // 状態変更</w:t>
                        </w:r>
                      </w:p>
                    </w:txbxContent>
                  </v:textbox>
                </v:shape>
                <w10:anchorlock/>
              </v:group>
            </w:pict>
          </mc:Fallback>
        </mc:AlternateContent>
      </w:r>
    </w:p>
    <w:p w:rsidR="00732A36" w:rsidRDefault="00732A36" w:rsidP="00106F78"/>
    <w:p w:rsidR="00106F78" w:rsidRPr="00106F78" w:rsidRDefault="00106F78" w:rsidP="00106F78">
      <w:pPr>
        <w:pStyle w:val="4"/>
        <w:ind w:right="210"/>
      </w:pPr>
      <w:bookmarkStart w:id="1444" w:name="_Toc444757888"/>
      <w:bookmarkStart w:id="1445" w:name="_Toc444763117"/>
      <w:r>
        <w:rPr>
          <w:rFonts w:hint="eastAsia"/>
        </w:rPr>
        <w:t>subsystem_type()</w:t>
      </w:r>
      <w:bookmarkEnd w:id="1444"/>
      <w:bookmarkEnd w:id="1445"/>
    </w:p>
    <w:p w:rsidR="00106F78" w:rsidRPr="005A5967" w:rsidRDefault="001E510A" w:rsidP="00B9327C">
      <w:r>
        <w:rPr>
          <w:rFonts w:hint="eastAsia"/>
        </w:rPr>
        <w:t>ブロックが</w:t>
      </w:r>
      <w:r>
        <w:rPr>
          <w:rFonts w:hint="eastAsia"/>
        </w:rPr>
        <w:t>Subsystem</w:t>
      </w:r>
      <w:r>
        <w:rPr>
          <w:rFonts w:hint="eastAsia"/>
        </w:rPr>
        <w:t>の場合、その種別を返します。種別は</w:t>
      </w:r>
      <w:r>
        <w:rPr>
          <w:rFonts w:hint="eastAsia"/>
        </w:rPr>
        <w:t>ATOMIC, ENABLED, TRIGGERED, ENABLED_TRIGGERD, ACTION</w:t>
      </w:r>
      <w:r w:rsidR="0086126F" w:rsidRPr="005A5967">
        <w:rPr>
          <w:rPrChange w:id="1446" w:author="1139930830362" w:date="2016-03-02T15:13:00Z">
            <w:rPr>
              <w:color w:val="FF0000"/>
            </w:rPr>
          </w:rPrChange>
        </w:rPr>
        <w:t>, ITERATOR, STATEFLOW</w:t>
      </w:r>
      <w:r w:rsidRPr="005A5967">
        <w:rPr>
          <w:rFonts w:hint="eastAsia"/>
        </w:rPr>
        <w:t>のいずれかです。</w:t>
      </w:r>
      <w:r w:rsidR="00E82B4D" w:rsidRPr="005A5967">
        <w:rPr>
          <w:rFonts w:hint="eastAsia"/>
        </w:rPr>
        <w:t>(ACTION</w:t>
      </w:r>
      <w:r w:rsidR="00E82B4D" w:rsidRPr="005A5967">
        <w:rPr>
          <w:rFonts w:hint="eastAsia"/>
        </w:rPr>
        <w:t>は</w:t>
      </w:r>
      <w:r w:rsidR="00E82B4D" w:rsidRPr="005A5967">
        <w:rPr>
          <w:rFonts w:hint="eastAsia"/>
        </w:rPr>
        <w:t>SwitchCase</w:t>
      </w:r>
      <w:r w:rsidR="00E82B4D" w:rsidRPr="005A5967">
        <w:rPr>
          <w:rFonts w:hint="eastAsia"/>
        </w:rPr>
        <w:t>や</w:t>
      </w:r>
      <w:r w:rsidR="00E82B4D" w:rsidRPr="005A5967">
        <w:rPr>
          <w:rFonts w:hint="eastAsia"/>
        </w:rPr>
        <w:t>If</w:t>
      </w:r>
      <w:r w:rsidR="00E82B4D" w:rsidRPr="005A5967">
        <w:rPr>
          <w:rFonts w:hint="eastAsia"/>
        </w:rPr>
        <w:t>ブロックの</w:t>
      </w:r>
      <w:r w:rsidR="00E82B4D" w:rsidRPr="005A5967">
        <w:rPr>
          <w:rFonts w:hint="eastAsia"/>
        </w:rPr>
        <w:t>Acction Subsystem</w:t>
      </w:r>
      <w:r w:rsidR="00E82B4D" w:rsidRPr="005A5967">
        <w:rPr>
          <w:rFonts w:hint="eastAsia"/>
        </w:rPr>
        <w:t>です</w:t>
      </w:r>
      <w:r w:rsidR="00E82B4D" w:rsidRPr="005A5967">
        <w:rPr>
          <w:rFonts w:hint="eastAsia"/>
        </w:rPr>
        <w:t>)</w:t>
      </w:r>
    </w:p>
    <w:p w:rsidR="00732A36" w:rsidRDefault="00732A36" w:rsidP="00B9327C">
      <w:r>
        <w:rPr>
          <w:rFonts w:hint="eastAsia"/>
          <w:noProof/>
        </w:rPr>
        <mc:AlternateContent>
          <mc:Choice Requires="wpc">
            <w:drawing>
              <wp:inline distT="0" distB="0" distL="0" distR="0" wp14:anchorId="4D05D4B0" wp14:editId="73BD45B7">
                <wp:extent cx="5400040" cy="1095375"/>
                <wp:effectExtent l="0" t="0" r="0" b="0"/>
                <wp:docPr id="340" name="キャンバス 3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9" name="テキスト ボックス 339"/>
                        <wps:cNvSpPr txBox="1"/>
                        <wps:spPr>
                          <a:xfrm>
                            <a:off x="133346" y="76083"/>
                            <a:ext cx="5172075" cy="9526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86126F">
                              <w:pPr>
                                <w:spacing w:line="0" w:lineRule="atLeast"/>
                                <w:rPr>
                                  <w:rFonts w:ascii="ＭＳ ゴシック" w:eastAsia="ＭＳ ゴシック"/>
                                </w:rPr>
                              </w:pPr>
                              <w:r w:rsidRPr="0086126F">
                                <w:rPr>
                                  <w:rFonts w:ascii="ＭＳ ゴシック" w:eastAsia="ＭＳ ゴシック"/>
                                </w:rPr>
                                <w:t>typedef enum { NONE,</w:t>
                              </w:r>
                              <w:r>
                                <w:rPr>
                                  <w:rFonts w:ascii="ＭＳ ゴシック" w:eastAsia="ＭＳ ゴシック" w:hint="eastAsia"/>
                                </w:rPr>
                                <w:t xml:space="preserve"> </w:t>
                              </w:r>
                              <w:r w:rsidRPr="0086126F">
                                <w:rPr>
                                  <w:rFonts w:ascii="ＭＳ ゴシック" w:eastAsia="ＭＳ ゴシック"/>
                                </w:rPr>
                                <w:t>ATOMIC,</w:t>
                              </w:r>
                              <w:r>
                                <w:rPr>
                                  <w:rFonts w:ascii="ＭＳ ゴシック" w:eastAsia="ＭＳ ゴシック"/>
                                </w:rPr>
                                <w:t xml:space="preserve"> </w:t>
                              </w:r>
                              <w:r w:rsidRPr="0086126F">
                                <w:rPr>
                                  <w:rFonts w:ascii="ＭＳ ゴシック" w:eastAsia="ＭＳ ゴシック"/>
                                </w:rPr>
                                <w:t>ENABLED,</w:t>
                              </w:r>
                              <w:r>
                                <w:rPr>
                                  <w:rFonts w:ascii="ＭＳ ゴシック" w:eastAsia="ＭＳ ゴシック"/>
                                </w:rPr>
                                <w:t xml:space="preserve"> </w:t>
                              </w:r>
                              <w:r w:rsidRPr="0086126F">
                                <w:rPr>
                                  <w:rFonts w:ascii="ＭＳ ゴシック" w:eastAsia="ＭＳ ゴシック"/>
                                </w:rPr>
                                <w:t>TRIGGERED,</w:t>
                              </w:r>
                              <w:r>
                                <w:rPr>
                                  <w:rFonts w:ascii="ＭＳ ゴシック" w:eastAsia="ＭＳ ゴシック"/>
                                </w:rPr>
                                <w:t xml:space="preserve"> </w:t>
                              </w:r>
                              <w:r w:rsidRPr="0086126F">
                                <w:rPr>
                                  <w:rFonts w:ascii="ＭＳ ゴシック" w:eastAsia="ＭＳ ゴシック"/>
                                </w:rPr>
                                <w:t>ENABLED_TRIGGERED,</w:t>
                              </w:r>
                            </w:p>
                            <w:p w:rsidR="00B00A8E" w:rsidRDefault="00B00A8E" w:rsidP="0086126F">
                              <w:pPr>
                                <w:spacing w:line="0" w:lineRule="atLeast"/>
                                <w:ind w:firstLine="840"/>
                                <w:rPr>
                                  <w:rFonts w:ascii="ＭＳ ゴシック" w:eastAsia="ＭＳ ゴシック"/>
                                </w:rPr>
                              </w:pPr>
                              <w:r w:rsidRPr="0086126F">
                                <w:rPr>
                                  <w:rFonts w:ascii="ＭＳ ゴシック" w:eastAsia="ＭＳ ゴシック"/>
                                </w:rPr>
                                <w:t>ACTION</w:t>
                              </w:r>
                              <w:r w:rsidRPr="0086126F">
                                <w:rPr>
                                  <w:rFonts w:ascii="ＭＳ ゴシック" w:eastAsia="ＭＳ ゴシック"/>
                                  <w:color w:val="FF0000"/>
                                </w:rPr>
                                <w:t>, ITERATOR, STATEFLOW</w:t>
                              </w:r>
                              <w:r w:rsidRPr="0086126F">
                                <w:rPr>
                                  <w:rFonts w:ascii="ＭＳ ゴシック" w:eastAsia="ＭＳ ゴシック"/>
                                </w:rPr>
                                <w:t xml:space="preserve"> } subsystem_type_T;</w:t>
                              </w:r>
                            </w:p>
                            <w:p w:rsidR="00B00A8E" w:rsidRDefault="00B00A8E" w:rsidP="00732A36">
                              <w:pPr>
                                <w:spacing w:line="0" w:lineRule="atLeast"/>
                                <w:rPr>
                                  <w:rFonts w:ascii="ＭＳ ゴシック" w:eastAsia="ＭＳ ゴシック"/>
                                </w:rPr>
                              </w:pPr>
                            </w:p>
                            <w:p w:rsidR="00B00A8E" w:rsidRDefault="00B00A8E" w:rsidP="00732A36">
                              <w:pPr>
                                <w:spacing w:line="0" w:lineRule="atLeast"/>
                                <w:rPr>
                                  <w:rFonts w:ascii="ＭＳ ゴシック" w:eastAsia="ＭＳ ゴシック"/>
                                </w:rPr>
                              </w:pPr>
                              <w:r w:rsidRPr="00732A36">
                                <w:rPr>
                                  <w:rFonts w:ascii="ＭＳ ゴシック" w:eastAsia="ＭＳ ゴシック"/>
                                </w:rPr>
                                <w:t>subsystem_type_T</w:t>
                              </w:r>
                              <w:r>
                                <w:rPr>
                                  <w:rFonts w:ascii="ＭＳ ゴシック" w:eastAsia="ＭＳ ゴシック" w:hint="eastAsia"/>
                                </w:rPr>
                                <w:t xml:space="preserve"> </w:t>
                              </w:r>
                              <w:r w:rsidRPr="00732A36">
                                <w:rPr>
                                  <w:rFonts w:ascii="ＭＳ ゴシック" w:eastAsia="ＭＳ ゴシック"/>
                                </w:rPr>
                                <w:t>subsystem_type (void) cons</w:t>
                              </w:r>
                              <w:r>
                                <w:rPr>
                                  <w:rFonts w:ascii="ＭＳ ゴシック" w:eastAsia="ＭＳ ゴシック" w:hint="eastAsia"/>
                                </w:rPr>
                                <w:t xml:space="preserve">t; </w:t>
                              </w:r>
                              <w:r>
                                <w:rPr>
                                  <w:rFonts w:ascii="ＭＳ ゴシック" w:eastAsia="ＭＳ ゴシック" w:hint="eastAsia"/>
                                </w:rPr>
                                <w:tab/>
                                <w:t>// 状態参照</w:t>
                              </w:r>
                            </w:p>
                            <w:p w:rsidR="00B00A8E" w:rsidRPr="00E46B6D" w:rsidRDefault="00B00A8E" w:rsidP="00732A36">
                              <w:pPr>
                                <w:spacing w:line="0" w:lineRule="atLeast"/>
                                <w:rPr>
                                  <w:rFonts w:ascii="ＭＳ ゴシック" w:eastAsia="ＭＳ ゴシック"/>
                                </w:rPr>
                              </w:pPr>
                              <w:r w:rsidRPr="00732A36">
                                <w:rPr>
                                  <w:rFonts w:ascii="ＭＳ ゴシック" w:eastAsia="ＭＳ ゴシック"/>
                                </w:rPr>
                                <w:t>subsystem_type_T&amp; subsystem_type (void)</w:t>
                              </w:r>
                              <w:r>
                                <w:rPr>
                                  <w:rFonts w:ascii="ＭＳ ゴシック" w:eastAsia="ＭＳ ゴシック" w:hint="eastAsia"/>
                                </w:rPr>
                                <w:t>;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05D4B0" id="キャンバス 340" o:spid="_x0000_s1218" editas="canvas" style="width:425.2pt;height:86.25pt;mso-position-horizontal-relative:char;mso-position-vertical-relative:line" coordsize="54000,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">
                <v:shape id="_x0000_s1219" type="#_x0000_t75" style="position:absolute;width:54000;height:10953;visibility:visible;mso-wrap-style:square">
                  <v:fill o:detectmouseclick="t"/>
                  <v:path o:connecttype="none"/>
                </v:shape>
                <v:shape id="テキスト ボックス 339" o:spid="_x0000_s1220" type="#_x0000_t202" style="position:absolute;left:1333;top:760;width:51721;height:9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CkMMA&#10;AADcAAAADwAAAGRycy9kb3ducmV2LnhtbESPQWsCMRSE74X+h/AKvdWsFWRdjWKLLQVP1dLzY/NM&#10;gpuXJUnX7b9vBKHHYWa+YVab0XdioJhcYAXTSQWCuA3asVHwdXx7qkGkjKyxC0wKfinBZn1/t8JG&#10;hwt/0nDIRhQIpwYV2Jz7RsrUWvKYJqEnLt4pRI+5yGikjngpcN/J56qaS4+Oy4LFnl4ttefDj1ew&#10;ezEL09YY7a7Wzg3j92lv3pV6fBi3SxCZxvwfvrU/tILZbA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WCkMMAAADcAAAADwAAAAAAAAAAAAAAAACYAgAAZHJzL2Rv&#10;d25yZXYueG1sUEsFBgAAAAAEAAQA9QAAAIgDAAAAAA==&#10;" fillcolor="white [3201]" strokeweight=".5pt">
                  <v:textbox>
                    <w:txbxContent>
                      <w:p w:rsidR="00B00A8E" w:rsidRDefault="00B00A8E" w:rsidP="0086126F">
                        <w:pPr>
                          <w:spacing w:line="0" w:lineRule="atLeast"/>
                          <w:rPr>
                            <w:rFonts w:ascii="ＭＳ ゴシック" w:eastAsia="ＭＳ ゴシック"/>
                          </w:rPr>
                        </w:pPr>
                        <w:r w:rsidRPr="0086126F">
                          <w:rPr>
                            <w:rFonts w:ascii="ＭＳ ゴシック" w:eastAsia="ＭＳ ゴシック"/>
                          </w:rPr>
                          <w:t>typedef enum { NONE,</w:t>
                        </w:r>
                        <w:r>
                          <w:rPr>
                            <w:rFonts w:ascii="ＭＳ ゴシック" w:eastAsia="ＭＳ ゴシック" w:hint="eastAsia"/>
                          </w:rPr>
                          <w:t xml:space="preserve"> </w:t>
                        </w:r>
                        <w:r w:rsidRPr="0086126F">
                          <w:rPr>
                            <w:rFonts w:ascii="ＭＳ ゴシック" w:eastAsia="ＭＳ ゴシック"/>
                          </w:rPr>
                          <w:t>ATOMIC,</w:t>
                        </w:r>
                        <w:r>
                          <w:rPr>
                            <w:rFonts w:ascii="ＭＳ ゴシック" w:eastAsia="ＭＳ ゴシック"/>
                          </w:rPr>
                          <w:t xml:space="preserve"> </w:t>
                        </w:r>
                        <w:r w:rsidRPr="0086126F">
                          <w:rPr>
                            <w:rFonts w:ascii="ＭＳ ゴシック" w:eastAsia="ＭＳ ゴシック"/>
                          </w:rPr>
                          <w:t>ENABLED,</w:t>
                        </w:r>
                        <w:r>
                          <w:rPr>
                            <w:rFonts w:ascii="ＭＳ ゴシック" w:eastAsia="ＭＳ ゴシック"/>
                          </w:rPr>
                          <w:t xml:space="preserve"> </w:t>
                        </w:r>
                        <w:r w:rsidRPr="0086126F">
                          <w:rPr>
                            <w:rFonts w:ascii="ＭＳ ゴシック" w:eastAsia="ＭＳ ゴシック"/>
                          </w:rPr>
                          <w:t>TRIGGERED,</w:t>
                        </w:r>
                        <w:r>
                          <w:rPr>
                            <w:rFonts w:ascii="ＭＳ ゴシック" w:eastAsia="ＭＳ ゴシック"/>
                          </w:rPr>
                          <w:t xml:space="preserve"> </w:t>
                        </w:r>
                        <w:r w:rsidRPr="0086126F">
                          <w:rPr>
                            <w:rFonts w:ascii="ＭＳ ゴシック" w:eastAsia="ＭＳ ゴシック"/>
                          </w:rPr>
                          <w:t>ENABLED_TRIGGERED,</w:t>
                        </w:r>
                      </w:p>
                      <w:p w:rsidR="00B00A8E" w:rsidRDefault="00B00A8E" w:rsidP="0086126F">
                        <w:pPr>
                          <w:spacing w:line="0" w:lineRule="atLeast"/>
                          <w:ind w:firstLine="840"/>
                          <w:rPr>
                            <w:rFonts w:ascii="ＭＳ ゴシック" w:eastAsia="ＭＳ ゴシック"/>
                          </w:rPr>
                        </w:pPr>
                        <w:r w:rsidRPr="0086126F">
                          <w:rPr>
                            <w:rFonts w:ascii="ＭＳ ゴシック" w:eastAsia="ＭＳ ゴシック"/>
                          </w:rPr>
                          <w:t>ACTION</w:t>
                        </w:r>
                        <w:r w:rsidRPr="0086126F">
                          <w:rPr>
                            <w:rFonts w:ascii="ＭＳ ゴシック" w:eastAsia="ＭＳ ゴシック"/>
                            <w:color w:val="FF0000"/>
                          </w:rPr>
                          <w:t>, ITERATOR, STATEFLOW</w:t>
                        </w:r>
                        <w:r w:rsidRPr="0086126F">
                          <w:rPr>
                            <w:rFonts w:ascii="ＭＳ ゴシック" w:eastAsia="ＭＳ ゴシック"/>
                          </w:rPr>
                          <w:t xml:space="preserve"> } subsystem_type_T;</w:t>
                        </w:r>
                      </w:p>
                      <w:p w:rsidR="00B00A8E" w:rsidRDefault="00B00A8E" w:rsidP="00732A36">
                        <w:pPr>
                          <w:spacing w:line="0" w:lineRule="atLeast"/>
                          <w:rPr>
                            <w:rFonts w:ascii="ＭＳ ゴシック" w:eastAsia="ＭＳ ゴシック"/>
                          </w:rPr>
                        </w:pPr>
                      </w:p>
                      <w:p w:rsidR="00B00A8E" w:rsidRDefault="00B00A8E" w:rsidP="00732A36">
                        <w:pPr>
                          <w:spacing w:line="0" w:lineRule="atLeast"/>
                          <w:rPr>
                            <w:rFonts w:ascii="ＭＳ ゴシック" w:eastAsia="ＭＳ ゴシック"/>
                          </w:rPr>
                        </w:pPr>
                        <w:r w:rsidRPr="00732A36">
                          <w:rPr>
                            <w:rFonts w:ascii="ＭＳ ゴシック" w:eastAsia="ＭＳ ゴシック"/>
                          </w:rPr>
                          <w:t>subsystem_type_T</w:t>
                        </w:r>
                        <w:r>
                          <w:rPr>
                            <w:rFonts w:ascii="ＭＳ ゴシック" w:eastAsia="ＭＳ ゴシック" w:hint="eastAsia"/>
                          </w:rPr>
                          <w:t xml:space="preserve"> </w:t>
                        </w:r>
                        <w:r w:rsidRPr="00732A36">
                          <w:rPr>
                            <w:rFonts w:ascii="ＭＳ ゴシック" w:eastAsia="ＭＳ ゴシック"/>
                          </w:rPr>
                          <w:t>subsystem_type (void) cons</w:t>
                        </w:r>
                        <w:r>
                          <w:rPr>
                            <w:rFonts w:ascii="ＭＳ ゴシック" w:eastAsia="ＭＳ ゴシック" w:hint="eastAsia"/>
                          </w:rPr>
                          <w:t xml:space="preserve">t; </w:t>
                        </w:r>
                        <w:r>
                          <w:rPr>
                            <w:rFonts w:ascii="ＭＳ ゴシック" w:eastAsia="ＭＳ ゴシック" w:hint="eastAsia"/>
                          </w:rPr>
                          <w:tab/>
                          <w:t>// 状態参照</w:t>
                        </w:r>
                      </w:p>
                      <w:p w:rsidR="00B00A8E" w:rsidRPr="00E46B6D" w:rsidRDefault="00B00A8E" w:rsidP="00732A36">
                        <w:pPr>
                          <w:spacing w:line="0" w:lineRule="atLeast"/>
                          <w:rPr>
                            <w:rFonts w:ascii="ＭＳ ゴシック" w:eastAsia="ＭＳ ゴシック"/>
                          </w:rPr>
                        </w:pPr>
                        <w:r w:rsidRPr="00732A36">
                          <w:rPr>
                            <w:rFonts w:ascii="ＭＳ ゴシック" w:eastAsia="ＭＳ ゴシック"/>
                          </w:rPr>
                          <w:t>subsystem_type_T&amp; subsystem_type (void)</w:t>
                        </w:r>
                        <w:r>
                          <w:rPr>
                            <w:rFonts w:ascii="ＭＳ ゴシック" w:eastAsia="ＭＳ ゴシック" w:hint="eastAsia"/>
                          </w:rPr>
                          <w:t>;        // 状態変更</w:t>
                        </w:r>
                      </w:p>
                    </w:txbxContent>
                  </v:textbox>
                </v:shape>
                <w10:anchorlock/>
              </v:group>
            </w:pict>
          </mc:Fallback>
        </mc:AlternateContent>
      </w:r>
    </w:p>
    <w:p w:rsidR="00732A36" w:rsidRDefault="001E510A" w:rsidP="00B9327C">
      <w:r>
        <w:rPr>
          <w:rFonts w:hint="eastAsia"/>
        </w:rPr>
        <w:t>ブロックが</w:t>
      </w:r>
      <w:r>
        <w:rPr>
          <w:rFonts w:hint="eastAsia"/>
        </w:rPr>
        <w:t>Subsystem</w:t>
      </w:r>
      <w:r>
        <w:rPr>
          <w:rFonts w:hint="eastAsia"/>
        </w:rPr>
        <w:t>でない場合は</w:t>
      </w:r>
      <w:r>
        <w:rPr>
          <w:rFonts w:hint="eastAsia"/>
        </w:rPr>
        <w:t>ATOMIC</w:t>
      </w:r>
      <w:r>
        <w:rPr>
          <w:rFonts w:hint="eastAsia"/>
        </w:rPr>
        <w:t>が返ります。ただし、ブロックは</w:t>
      </w:r>
      <w:r>
        <w:rPr>
          <w:rFonts w:hint="eastAsia"/>
        </w:rPr>
        <w:t>Subsystem</w:t>
      </w:r>
      <w:r>
        <w:rPr>
          <w:rFonts w:hint="eastAsia"/>
        </w:rPr>
        <w:t>ではないので、この結果に意味はありません。</w:t>
      </w:r>
    </w:p>
    <w:p w:rsidR="001E510A" w:rsidRDefault="001E510A" w:rsidP="00B9327C"/>
    <w:p w:rsidR="00106F78" w:rsidRDefault="00165836" w:rsidP="00165836">
      <w:pPr>
        <w:pStyle w:val="4"/>
        <w:ind w:right="210"/>
      </w:pPr>
      <w:bookmarkStart w:id="1447" w:name="_Toc444757889"/>
      <w:bookmarkStart w:id="1448" w:name="_Toc444763118"/>
      <w:r>
        <w:rPr>
          <w:rFonts w:hint="eastAsia"/>
        </w:rPr>
        <w:t>upper_subsystem()</w:t>
      </w:r>
      <w:bookmarkEnd w:id="1447"/>
      <w:bookmarkEnd w:id="1448"/>
    </w:p>
    <w:p w:rsidR="00165836" w:rsidRDefault="001E510A" w:rsidP="00165836">
      <w:r>
        <w:rPr>
          <w:rFonts w:hint="eastAsia"/>
        </w:rPr>
        <w:t>ブロックが</w:t>
      </w:r>
      <w:r>
        <w:rPr>
          <w:rFonts w:hint="eastAsia"/>
        </w:rPr>
        <w:t>Subsystem</w:t>
      </w:r>
      <w:r>
        <w:rPr>
          <w:rFonts w:hint="eastAsia"/>
        </w:rPr>
        <w:t>内のブロックである場合、</w:t>
      </w:r>
      <w:r>
        <w:rPr>
          <w:rFonts w:hint="eastAsia"/>
        </w:rPr>
        <w:t>Subsystem</w:t>
      </w:r>
      <w:r>
        <w:rPr>
          <w:rFonts w:hint="eastAsia"/>
        </w:rPr>
        <w:t>の</w:t>
      </w:r>
      <w:r>
        <w:rPr>
          <w:rFonts w:hint="eastAsia"/>
        </w:rPr>
        <w:t>BlockInfo</w:t>
      </w:r>
      <w:r>
        <w:rPr>
          <w:rFonts w:hint="eastAsia"/>
        </w:rPr>
        <w:t>のポインタを返します。</w:t>
      </w:r>
      <w:r w:rsidR="00454C89">
        <w:rPr>
          <w:rFonts w:hint="eastAsia"/>
        </w:rPr>
        <w:t>ブロックが</w:t>
      </w:r>
      <w:r w:rsidR="00454C89">
        <w:rPr>
          <w:rFonts w:hint="eastAsia"/>
        </w:rPr>
        <w:t>Subsystem</w:t>
      </w:r>
      <w:r w:rsidR="00454C89">
        <w:rPr>
          <w:rFonts w:hint="eastAsia"/>
        </w:rPr>
        <w:t>内のブロックではなく、最上位のブロックの場合、</w:t>
      </w:r>
      <w:r w:rsidR="00454C89">
        <w:rPr>
          <w:rFonts w:hint="eastAsia"/>
        </w:rPr>
        <w:t>NULL</w:t>
      </w:r>
      <w:r w:rsidR="00454C89">
        <w:rPr>
          <w:rFonts w:hint="eastAsia"/>
        </w:rPr>
        <w:t>を返します。</w:t>
      </w:r>
    </w:p>
    <w:p w:rsidR="00732A36" w:rsidRDefault="00732A36" w:rsidP="00165836">
      <w:r>
        <w:rPr>
          <w:rFonts w:hint="eastAsia"/>
          <w:noProof/>
        </w:rPr>
        <mc:AlternateContent>
          <mc:Choice Requires="wpc">
            <w:drawing>
              <wp:inline distT="0" distB="0" distL="0" distR="0" wp14:anchorId="3F287F42" wp14:editId="0FA6D189">
                <wp:extent cx="5400040" cy="608965"/>
                <wp:effectExtent l="0" t="0" r="0" b="0"/>
                <wp:docPr id="166" name="キャンバス 1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5" name="テキスト ボックス 165"/>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1E510A">
                              <w:pPr>
                                <w:spacing w:line="0" w:lineRule="atLeast"/>
                                <w:rPr>
                                  <w:rFonts w:ascii="ＭＳ ゴシック" w:eastAsia="ＭＳ ゴシック"/>
                                </w:rPr>
                              </w:pPr>
                              <w:r w:rsidRPr="001E510A">
                                <w:rPr>
                                  <w:rFonts w:ascii="ＭＳ ゴシック" w:eastAsia="ＭＳ ゴシック"/>
                                </w:rPr>
                                <w:t>BlockInfo*</w:t>
                              </w:r>
                              <w:r>
                                <w:rPr>
                                  <w:rFonts w:ascii="ＭＳ ゴシック" w:eastAsia="ＭＳ ゴシック" w:hint="eastAsia"/>
                                </w:rPr>
                                <w:t xml:space="preserve"> </w:t>
                              </w:r>
                              <w:r w:rsidRPr="001E510A">
                                <w:rPr>
                                  <w:rFonts w:ascii="ＭＳ ゴシック" w:eastAsia="ＭＳ ゴシック"/>
                                </w:rPr>
                                <w:t>upper_subsystem (void) const</w:t>
                              </w:r>
                              <w:r>
                                <w:rPr>
                                  <w:rFonts w:ascii="ＭＳ ゴシック" w:eastAsia="ＭＳ ゴシック" w:hint="eastAsia"/>
                                </w:rPr>
                                <w:t>;</w:t>
                              </w:r>
                              <w:r>
                                <w:rPr>
                                  <w:rFonts w:ascii="ＭＳ ゴシック" w:eastAsia="ＭＳ ゴシック" w:hint="eastAsia"/>
                                </w:rPr>
                                <w:tab/>
                                <w:t>// 状態参照</w:t>
                              </w:r>
                            </w:p>
                            <w:p w:rsidR="00B00A8E" w:rsidRDefault="00B00A8E" w:rsidP="001E510A">
                              <w:pPr>
                                <w:spacing w:line="0" w:lineRule="atLeast"/>
                                <w:rPr>
                                  <w:rFonts w:ascii="ＭＳ ゴシック" w:eastAsia="ＭＳ ゴシック"/>
                                </w:rPr>
                              </w:pPr>
                              <w:r w:rsidRPr="001E510A">
                                <w:rPr>
                                  <w:rFonts w:ascii="ＭＳ ゴシック" w:eastAsia="ＭＳ ゴシック"/>
                                </w:rPr>
                                <w:t>BlockInfo*&amp; upper_subsystem (void)</w:t>
                              </w:r>
                              <w:r>
                                <w:rPr>
                                  <w:rFonts w:ascii="ＭＳ ゴシック" w:eastAsia="ＭＳ ゴシック" w:hint="eastAsia"/>
                                </w:rPr>
                                <w:t>;</w:t>
                              </w:r>
                              <w:r>
                                <w:rPr>
                                  <w:rFonts w:ascii="ＭＳ ゴシック" w:eastAsia="ＭＳ ゴシック" w:hint="eastAsia"/>
                                </w:rPr>
                                <w:tab/>
                              </w:r>
                              <w:r>
                                <w:rPr>
                                  <w:rFonts w:ascii="ＭＳ ゴシック" w:eastAsia="ＭＳ ゴシック" w:hint="eastAsia"/>
                                </w:rPr>
                                <w:tab/>
                                <w:t>//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F287F42" id="キャンバス 166" o:spid="_x0000_s1221"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">
                <v:shape id="_x0000_s1222" type="#_x0000_t75" style="position:absolute;width:54000;height:6089;visibility:visible;mso-wrap-style:square">
                  <v:fill o:detectmouseclick="t"/>
                  <v:path o:connecttype="none"/>
                </v:shape>
                <v:shape id="テキスト ボックス 165" o:spid="_x0000_s1223"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JacAA&#10;AADcAAAADwAAAGRycy9kb3ducmV2LnhtbERPTWsCMRC9F/ofwhR6q9kWlHU1SltUCp6qpedhMybB&#10;zWRJ0nX7701B6G0e73OW69F3YqCYXGAFz5MKBHEbtGOj4Ou4fapBpIyssQtMCn4pwXp1f7fERocL&#10;f9JwyEaUEE4NKrA5942UqbXkMU1CT1y4U4gec4HRSB3xUsJ9J1+qaiY9Oi4NFnt6t9SeDz9ewebN&#10;zE1bY7SbWjs3jN+nvdkp9fgwvi5AZBrzv/jm/tBl/mwK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JacAAAADcAAAADwAAAAAAAAAAAAAAAACYAgAAZHJzL2Rvd25y&#10;ZXYueG1sUEsFBgAAAAAEAAQA9QAAAIUDAAAAAA==&#10;" fillcolor="white [3201]" strokeweight=".5pt">
                  <v:textbox>
                    <w:txbxContent>
                      <w:p w:rsidR="00B00A8E" w:rsidRDefault="00B00A8E" w:rsidP="001E510A">
                        <w:pPr>
                          <w:spacing w:line="0" w:lineRule="atLeast"/>
                          <w:rPr>
                            <w:rFonts w:ascii="ＭＳ ゴシック" w:eastAsia="ＭＳ ゴシック"/>
                          </w:rPr>
                        </w:pPr>
                        <w:r w:rsidRPr="001E510A">
                          <w:rPr>
                            <w:rFonts w:ascii="ＭＳ ゴシック" w:eastAsia="ＭＳ ゴシック"/>
                          </w:rPr>
                          <w:t>BlockInfo*</w:t>
                        </w:r>
                        <w:r>
                          <w:rPr>
                            <w:rFonts w:ascii="ＭＳ ゴシック" w:eastAsia="ＭＳ ゴシック" w:hint="eastAsia"/>
                          </w:rPr>
                          <w:t xml:space="preserve"> </w:t>
                        </w:r>
                        <w:r w:rsidRPr="001E510A">
                          <w:rPr>
                            <w:rFonts w:ascii="ＭＳ ゴシック" w:eastAsia="ＭＳ ゴシック"/>
                          </w:rPr>
                          <w:t>upper_subsystem (void) const</w:t>
                        </w:r>
                        <w:r>
                          <w:rPr>
                            <w:rFonts w:ascii="ＭＳ ゴシック" w:eastAsia="ＭＳ ゴシック" w:hint="eastAsia"/>
                          </w:rPr>
                          <w:t>;</w:t>
                        </w:r>
                        <w:r>
                          <w:rPr>
                            <w:rFonts w:ascii="ＭＳ ゴシック" w:eastAsia="ＭＳ ゴシック" w:hint="eastAsia"/>
                          </w:rPr>
                          <w:tab/>
                          <w:t>// 状態参照</w:t>
                        </w:r>
                      </w:p>
                      <w:p w:rsidR="00B00A8E" w:rsidRDefault="00B00A8E" w:rsidP="001E510A">
                        <w:pPr>
                          <w:spacing w:line="0" w:lineRule="atLeast"/>
                          <w:rPr>
                            <w:rFonts w:ascii="ＭＳ ゴシック" w:eastAsia="ＭＳ ゴシック"/>
                          </w:rPr>
                        </w:pPr>
                        <w:r w:rsidRPr="001E510A">
                          <w:rPr>
                            <w:rFonts w:ascii="ＭＳ ゴシック" w:eastAsia="ＭＳ ゴシック"/>
                          </w:rPr>
                          <w:t>BlockInfo*&amp; upper_subsystem (void)</w:t>
                        </w:r>
                        <w:r>
                          <w:rPr>
                            <w:rFonts w:ascii="ＭＳ ゴシック" w:eastAsia="ＭＳ ゴシック" w:hint="eastAsia"/>
                          </w:rPr>
                          <w:t>;</w:t>
                        </w:r>
                        <w:r>
                          <w:rPr>
                            <w:rFonts w:ascii="ＭＳ ゴシック" w:eastAsia="ＭＳ ゴシック" w:hint="eastAsia"/>
                          </w:rPr>
                          <w:tab/>
                        </w:r>
                        <w:r>
                          <w:rPr>
                            <w:rFonts w:ascii="ＭＳ ゴシック" w:eastAsia="ＭＳ ゴシック" w:hint="eastAsia"/>
                          </w:rPr>
                          <w:tab/>
                          <w:t>// 状態変更</w:t>
                        </w:r>
                      </w:p>
                    </w:txbxContent>
                  </v:textbox>
                </v:shape>
                <w10:anchorlock/>
              </v:group>
            </w:pict>
          </mc:Fallback>
        </mc:AlternateContent>
      </w:r>
    </w:p>
    <w:p w:rsidR="00263ED5" w:rsidRDefault="00263ED5">
      <w:pPr>
        <w:widowControl/>
        <w:jc w:val="left"/>
        <w:rPr>
          <w:b/>
          <w:bCs/>
        </w:rPr>
      </w:pPr>
    </w:p>
    <w:p w:rsidR="00165836" w:rsidRDefault="00165836" w:rsidP="00165836">
      <w:pPr>
        <w:pStyle w:val="4"/>
        <w:ind w:right="210"/>
      </w:pPr>
      <w:bookmarkStart w:id="1449" w:name="_Toc444757890"/>
      <w:bookmarkStart w:id="1450" w:name="_Toc444763119"/>
      <w:r>
        <w:rPr>
          <w:rFonts w:hint="eastAsia"/>
        </w:rPr>
        <w:t>lower_block()</w:t>
      </w:r>
      <w:bookmarkEnd w:id="1449"/>
      <w:bookmarkEnd w:id="1450"/>
    </w:p>
    <w:p w:rsidR="00165836" w:rsidRDefault="00454C89" w:rsidP="00165836">
      <w:r>
        <w:rPr>
          <w:rFonts w:hint="eastAsia"/>
        </w:rPr>
        <w:t>ブロックが</w:t>
      </w:r>
      <w:r>
        <w:rPr>
          <w:rFonts w:hint="eastAsia"/>
        </w:rPr>
        <w:t>Subsystem</w:t>
      </w:r>
      <w:r>
        <w:rPr>
          <w:rFonts w:hint="eastAsia"/>
        </w:rPr>
        <w:t>の場合、</w:t>
      </w:r>
      <w:r>
        <w:rPr>
          <w:rFonts w:hint="eastAsia"/>
        </w:rPr>
        <w:t>Subsystem</w:t>
      </w:r>
      <w:r>
        <w:rPr>
          <w:rFonts w:hint="eastAsia"/>
        </w:rPr>
        <w:t>直下のブロックの</w:t>
      </w:r>
      <w:r>
        <w:rPr>
          <w:rFonts w:hint="eastAsia"/>
        </w:rPr>
        <w:t>BlockInfo</w:t>
      </w:r>
      <w:r>
        <w:rPr>
          <w:rFonts w:hint="eastAsia"/>
        </w:rPr>
        <w:t>のポインタの</w:t>
      </w:r>
      <w:r>
        <w:rPr>
          <w:rFonts w:hint="eastAsia"/>
        </w:rPr>
        <w:t>vector</w:t>
      </w:r>
      <w:r>
        <w:rPr>
          <w:rFonts w:hint="eastAsia"/>
        </w:rPr>
        <w:t>を返します。なお、</w:t>
      </w:r>
      <w:r>
        <w:rPr>
          <w:rFonts w:hint="eastAsia"/>
        </w:rPr>
        <w:t>Subsystem</w:t>
      </w:r>
      <w:r>
        <w:rPr>
          <w:rFonts w:hint="eastAsia"/>
        </w:rPr>
        <w:t>が含まれる場合、その</w:t>
      </w:r>
      <w:r>
        <w:rPr>
          <w:rFonts w:hint="eastAsia"/>
        </w:rPr>
        <w:t>Subsystem</w:t>
      </w:r>
      <w:r>
        <w:rPr>
          <w:rFonts w:hint="eastAsia"/>
        </w:rPr>
        <w:t>内のブロックは含まれません。</w:t>
      </w:r>
    </w:p>
    <w:p w:rsidR="00732A36" w:rsidRDefault="00732A36" w:rsidP="00165836">
      <w:r>
        <w:rPr>
          <w:rFonts w:hint="eastAsia"/>
          <w:noProof/>
        </w:rPr>
        <mc:AlternateContent>
          <mc:Choice Requires="wpc">
            <w:drawing>
              <wp:inline distT="0" distB="0" distL="0" distR="0" wp14:anchorId="0DC11DFC" wp14:editId="44A7FC47">
                <wp:extent cx="5400040" cy="608965"/>
                <wp:effectExtent l="0" t="0" r="0" b="0"/>
                <wp:docPr id="168" name="キャンバス 1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7" name="テキスト ボックス 167"/>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732A36">
                              <w:pPr>
                                <w:spacing w:line="0" w:lineRule="atLeast"/>
                                <w:rPr>
                                  <w:rFonts w:ascii="ＭＳ ゴシック" w:eastAsia="ＭＳ ゴシック"/>
                                </w:rPr>
                              </w:pPr>
                              <w:r w:rsidRPr="001E510A">
                                <w:rPr>
                                  <w:rFonts w:ascii="ＭＳ ゴシック" w:eastAsia="ＭＳ ゴシック"/>
                                </w:rPr>
                                <w:t>const block_list_T&amp; lower_block (void) const</w:t>
                              </w:r>
                              <w:r>
                                <w:rPr>
                                  <w:rFonts w:ascii="ＭＳ ゴシック" w:eastAsia="ＭＳ ゴシック" w:hint="eastAsia"/>
                                </w:rPr>
                                <w:t>; // 状態参照</w:t>
                              </w:r>
                            </w:p>
                            <w:p w:rsidR="00B00A8E" w:rsidRPr="00E46B6D" w:rsidRDefault="00B00A8E" w:rsidP="00732A36">
                              <w:pPr>
                                <w:spacing w:line="0" w:lineRule="atLeast"/>
                                <w:rPr>
                                  <w:rFonts w:ascii="ＭＳ ゴシック" w:eastAsia="ＭＳ ゴシック"/>
                                </w:rPr>
                              </w:pPr>
                              <w:r w:rsidRPr="001E510A">
                                <w:rPr>
                                  <w:rFonts w:ascii="ＭＳ ゴシック" w:eastAsia="ＭＳ ゴシック"/>
                                </w:rPr>
                                <w:t>block_list_T&amp; lower_block (void)</w:t>
                              </w:r>
                              <w:r>
                                <w:rPr>
                                  <w:rFonts w:ascii="ＭＳ ゴシック" w:eastAsia="ＭＳ ゴシック" w:hint="eastAsia"/>
                                </w:rPr>
                                <w:t>;</w:t>
                              </w:r>
                              <w:r w:rsidRPr="001E510A">
                                <w:rPr>
                                  <w:rFonts w:ascii="ＭＳ ゴシック" w:eastAsia="ＭＳ ゴシック" w:hint="eastAsia"/>
                                </w:rPr>
                                <w:t xml:space="preserve"> </w:t>
                              </w:r>
                              <w:r>
                                <w:rPr>
                                  <w:rFonts w:ascii="ＭＳ ゴシック" w:eastAsia="ＭＳ ゴシック" w:hint="eastAsia"/>
                                </w:rPr>
                                <w:t xml:space="preserve">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C11DFC" id="キャンバス 168" o:spid="_x0000_s1224"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">
                <v:shape id="_x0000_s1225" type="#_x0000_t75" style="position:absolute;width:54000;height:6089;visibility:visible;mso-wrap-style:square">
                  <v:fill o:detectmouseclick="t"/>
                  <v:path o:connecttype="none"/>
                </v:shape>
                <v:shape id="テキスト ボックス 167" o:spid="_x0000_s1226"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HyhcAA&#10;AADcAAAADwAAAGRycy9kb3ducmV2LnhtbERPTWsCMRC9F/ofwhS81Wx70O1qlLaoFDzVlp6HzZgE&#10;N5MlSdf13zeC0Ns83ucs16PvxEAxucAKnqYVCOI2aMdGwffX9rEGkTKyxi4wKbhQgvXq/m6JjQ5n&#10;/qThkI0oIZwaVGBz7hspU2vJY5qGnrhwxxA95gKjkTriuYT7Tj5X1Ux6dFwaLPb0bqk9HX69gs2b&#10;eTFtjdFuau3cMP4c92an1ORhfF2AyDTmf/HN/aHL/Nkcrs+UC+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HyhcAAAADcAAAADwAAAAAAAAAAAAAAAACYAgAAZHJzL2Rvd25y&#10;ZXYueG1sUEsFBgAAAAAEAAQA9QAAAIUDAAAAAA==&#10;" fillcolor="white [3201]" strokeweight=".5pt">
                  <v:textbox>
                    <w:txbxContent>
                      <w:p w:rsidR="00B00A8E" w:rsidRDefault="00B00A8E" w:rsidP="00732A36">
                        <w:pPr>
                          <w:spacing w:line="0" w:lineRule="atLeast"/>
                          <w:rPr>
                            <w:rFonts w:ascii="ＭＳ ゴシック" w:eastAsia="ＭＳ ゴシック"/>
                          </w:rPr>
                        </w:pPr>
                        <w:r w:rsidRPr="001E510A">
                          <w:rPr>
                            <w:rFonts w:ascii="ＭＳ ゴシック" w:eastAsia="ＭＳ ゴシック"/>
                          </w:rPr>
                          <w:t>const block_list_T&amp; lower_block (void) const</w:t>
                        </w:r>
                        <w:r>
                          <w:rPr>
                            <w:rFonts w:ascii="ＭＳ ゴシック" w:eastAsia="ＭＳ ゴシック" w:hint="eastAsia"/>
                          </w:rPr>
                          <w:t>; // 状態参照</w:t>
                        </w:r>
                      </w:p>
                      <w:p w:rsidR="00B00A8E" w:rsidRPr="00E46B6D" w:rsidRDefault="00B00A8E" w:rsidP="00732A36">
                        <w:pPr>
                          <w:spacing w:line="0" w:lineRule="atLeast"/>
                          <w:rPr>
                            <w:rFonts w:ascii="ＭＳ ゴシック" w:eastAsia="ＭＳ ゴシック"/>
                          </w:rPr>
                        </w:pPr>
                        <w:r w:rsidRPr="001E510A">
                          <w:rPr>
                            <w:rFonts w:ascii="ＭＳ ゴシック" w:eastAsia="ＭＳ ゴシック"/>
                          </w:rPr>
                          <w:t>block_list_T&amp; lower_block (void)</w:t>
                        </w:r>
                        <w:r>
                          <w:rPr>
                            <w:rFonts w:ascii="ＭＳ ゴシック" w:eastAsia="ＭＳ ゴシック" w:hint="eastAsia"/>
                          </w:rPr>
                          <w:t>;</w:t>
                        </w:r>
                        <w:r w:rsidRPr="001E510A">
                          <w:rPr>
                            <w:rFonts w:ascii="ＭＳ ゴシック" w:eastAsia="ＭＳ ゴシック" w:hint="eastAsia"/>
                          </w:rPr>
                          <w:t xml:space="preserve"> </w:t>
                        </w:r>
                        <w:r>
                          <w:rPr>
                            <w:rFonts w:ascii="ＭＳ ゴシック" w:eastAsia="ＭＳ ゴシック" w:hint="eastAsia"/>
                          </w:rPr>
                          <w:t xml:space="preserve">            // 状態変更</w:t>
                        </w:r>
                      </w:p>
                    </w:txbxContent>
                  </v:textbox>
                </v:shape>
                <w10:anchorlock/>
              </v:group>
            </w:pict>
          </mc:Fallback>
        </mc:AlternateContent>
      </w:r>
    </w:p>
    <w:p w:rsidR="00732A36" w:rsidRDefault="00732A36" w:rsidP="00165836"/>
    <w:p w:rsidR="00165836" w:rsidRDefault="00165836" w:rsidP="00165836">
      <w:pPr>
        <w:pStyle w:val="4"/>
        <w:ind w:right="210"/>
      </w:pPr>
      <w:bookmarkStart w:id="1451" w:name="_Toc444757891"/>
      <w:bookmarkStart w:id="1452" w:name="_Toc444763120"/>
      <w:r>
        <w:rPr>
          <w:rFonts w:hint="eastAsia"/>
        </w:rPr>
        <w:t>forward()</w:t>
      </w:r>
      <w:bookmarkEnd w:id="1451"/>
      <w:bookmarkEnd w:id="1452"/>
    </w:p>
    <w:p w:rsidR="00165836" w:rsidRDefault="00454C89" w:rsidP="00165836">
      <w:r>
        <w:rPr>
          <w:rFonts w:hint="eastAsia"/>
        </w:rPr>
        <w:t>ブロックの後続ブロックの情報を保持している</w:t>
      </w:r>
      <w:r>
        <w:rPr>
          <w:rFonts w:hint="eastAsia"/>
        </w:rPr>
        <w:t>BlockConnect</w:t>
      </w:r>
      <w:r>
        <w:rPr>
          <w:rFonts w:hint="eastAsia"/>
        </w:rPr>
        <w:t>クラスの</w:t>
      </w:r>
      <w:r>
        <w:rPr>
          <w:rFonts w:hint="eastAsia"/>
        </w:rPr>
        <w:t>vector</w:t>
      </w:r>
      <w:r>
        <w:rPr>
          <w:rFonts w:hint="eastAsia"/>
        </w:rPr>
        <w:t>を返します。なお、後続ブロックは、</w:t>
      </w:r>
      <w:r>
        <w:rPr>
          <w:rFonts w:hint="eastAsia"/>
        </w:rPr>
        <w:t>&lt;block&gt;</w:t>
      </w:r>
      <w:r>
        <w:rPr>
          <w:rFonts w:hint="eastAsia"/>
        </w:rPr>
        <w:t>タグの</w:t>
      </w:r>
      <w:r>
        <w:rPr>
          <w:rFonts w:hint="eastAsia"/>
        </w:rPr>
        <w:t>&lt;input&gt;</w:t>
      </w:r>
      <w:r>
        <w:rPr>
          <w:rFonts w:hint="eastAsia"/>
        </w:rPr>
        <w:t>で記述されるブロックではなく、</w:t>
      </w:r>
      <w:r>
        <w:rPr>
          <w:rFonts w:hint="eastAsia"/>
        </w:rPr>
        <w:t>Subsystem</w:t>
      </w:r>
      <w:r>
        <w:rPr>
          <w:rFonts w:hint="eastAsia"/>
        </w:rPr>
        <w:t>や</w:t>
      </w:r>
      <w:r>
        <w:rPr>
          <w:rFonts w:hint="eastAsia"/>
        </w:rPr>
        <w:t>Inport</w:t>
      </w:r>
      <w:r>
        <w:rPr>
          <w:rFonts w:hint="eastAsia"/>
        </w:rPr>
        <w:t>を経由した先のブロックです。</w:t>
      </w:r>
      <w:r w:rsidR="00E82B4D">
        <w:rPr>
          <w:rFonts w:hint="eastAsia"/>
        </w:rPr>
        <w:t>BlockConnect</w:t>
      </w:r>
      <w:r w:rsidR="00E82B4D">
        <w:rPr>
          <w:rFonts w:hint="eastAsia"/>
        </w:rPr>
        <w:t>クラスについては</w:t>
      </w:r>
      <w:r w:rsidR="00E82B4D">
        <w:fldChar w:fldCharType="begin"/>
      </w:r>
      <w:r w:rsidR="00E82B4D">
        <w:instrText xml:space="preserve"> </w:instrText>
      </w:r>
      <w:r w:rsidR="00E82B4D">
        <w:rPr>
          <w:rFonts w:hint="eastAsia"/>
        </w:rPr>
        <w:instrText>REF _Ref398712917 \r \h</w:instrText>
      </w:r>
      <w:r w:rsidR="00E82B4D">
        <w:instrText xml:space="preserve"> </w:instrText>
      </w:r>
      <w:r w:rsidR="00E82B4D">
        <w:fldChar w:fldCharType="separate"/>
      </w:r>
      <w:r w:rsidR="00272DE0">
        <w:t>7.2.4</w:t>
      </w:r>
      <w:r w:rsidR="00E82B4D">
        <w:fldChar w:fldCharType="end"/>
      </w:r>
      <w:r w:rsidR="00E82B4D">
        <w:rPr>
          <w:rFonts w:hint="eastAsia"/>
        </w:rPr>
        <w:t>を参照してください。</w:t>
      </w:r>
    </w:p>
    <w:p w:rsidR="00732A36" w:rsidRDefault="00732A36" w:rsidP="00165836">
      <w:r>
        <w:rPr>
          <w:rFonts w:hint="eastAsia"/>
          <w:noProof/>
        </w:rPr>
        <mc:AlternateContent>
          <mc:Choice Requires="wpc">
            <w:drawing>
              <wp:inline distT="0" distB="0" distL="0" distR="0" wp14:anchorId="7B85FE51" wp14:editId="5E7A510D">
                <wp:extent cx="5400040" cy="608965"/>
                <wp:effectExtent l="0" t="0" r="0" b="0"/>
                <wp:docPr id="170" name="キャンバス 1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9" name="テキスト ボックス 169"/>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732A36">
                              <w:pPr>
                                <w:spacing w:line="0" w:lineRule="atLeast"/>
                                <w:rPr>
                                  <w:rFonts w:ascii="ＭＳ ゴシック" w:eastAsia="ＭＳ ゴシック"/>
                                </w:rPr>
                              </w:pPr>
                              <w:r w:rsidRPr="001E510A">
                                <w:rPr>
                                  <w:rFonts w:ascii="ＭＳ ゴシック" w:eastAsia="ＭＳ ゴシック"/>
                                </w:rPr>
                                <w:t>const block_connect_list_T&amp; forward (void)</w:t>
                              </w:r>
                              <w:r>
                                <w:rPr>
                                  <w:rFonts w:ascii="ＭＳ ゴシック" w:eastAsia="ＭＳ ゴシック" w:hint="eastAsia"/>
                                </w:rPr>
                                <w:t>; // 状態参照</w:t>
                              </w:r>
                            </w:p>
                            <w:p w:rsidR="00B00A8E" w:rsidRPr="00E46B6D" w:rsidRDefault="00B00A8E" w:rsidP="00732A36">
                              <w:pPr>
                                <w:spacing w:line="0" w:lineRule="atLeast"/>
                                <w:rPr>
                                  <w:rFonts w:ascii="ＭＳ ゴシック" w:eastAsia="ＭＳ ゴシック"/>
                                </w:rPr>
                              </w:pPr>
                              <w:r w:rsidRPr="001E510A">
                                <w:rPr>
                                  <w:rFonts w:ascii="ＭＳ ゴシック" w:eastAsia="ＭＳ ゴシック"/>
                                </w:rPr>
                                <w:t>block_connect_list_T&amp; forward (void)</w:t>
                              </w:r>
                              <w:r>
                                <w:rPr>
                                  <w:rFonts w:ascii="ＭＳ ゴシック" w:eastAsia="ＭＳ ゴシック" w:hint="eastAsia"/>
                                </w:rPr>
                                <w:t>;</w:t>
                              </w:r>
                              <w:r w:rsidRPr="001E510A">
                                <w:rPr>
                                  <w:rFonts w:ascii="ＭＳ ゴシック" w:eastAsia="ＭＳ ゴシック" w:hint="eastAsia"/>
                                </w:rPr>
                                <w:t xml:space="preserve"> </w:t>
                              </w:r>
                              <w:r>
                                <w:rPr>
                                  <w:rFonts w:ascii="ＭＳ ゴシック" w:eastAsia="ＭＳ ゴシック" w:hint="eastAsia"/>
                                </w:rPr>
                                <w:t xml:space="preserve">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85FE51" id="キャンバス 170" o:spid="_x0000_s1227"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">
                <v:shape id="_x0000_s1228" type="#_x0000_t75" style="position:absolute;width:54000;height:6089;visibility:visible;mso-wrap-style:square">
                  <v:fill o:detectmouseclick="t"/>
                  <v:path o:connecttype="none"/>
                </v:shape>
                <v:shape id="テキスト ボックス 169" o:spid="_x0000_s1229"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DbMAA&#10;AADcAAAADwAAAGRycy9kb3ducmV2LnhtbERPTWsCMRC9F/ofwhR6q1l7kHU1ihZbBE+1xfOwGZPg&#10;ZrIk6br9940g9DaP9znL9eg7MVBMLrCC6aQCQdwG7dgo+P56f6lBpIyssQtMCn4pwXr1+LDERocr&#10;f9JwzEaUEE4NKrA5942UqbXkMU1CT1y4c4gec4HRSB3xWsJ9J1+raiY9Oi4NFnt6s9Rejj9ewW5r&#10;5qatMdpdrZ0bxtP5YD6Uen4aNwsQmcb8L76797rMn83h9ky5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DbMAAAADcAAAADwAAAAAAAAAAAAAAAACYAgAAZHJzL2Rvd25y&#10;ZXYueG1sUEsFBgAAAAAEAAQA9QAAAIUDAAAAAA==&#10;" fillcolor="white [3201]" strokeweight=".5pt">
                  <v:textbox>
                    <w:txbxContent>
                      <w:p w:rsidR="00B00A8E" w:rsidRDefault="00B00A8E" w:rsidP="00732A36">
                        <w:pPr>
                          <w:spacing w:line="0" w:lineRule="atLeast"/>
                          <w:rPr>
                            <w:rFonts w:ascii="ＭＳ ゴシック" w:eastAsia="ＭＳ ゴシック"/>
                          </w:rPr>
                        </w:pPr>
                        <w:r w:rsidRPr="001E510A">
                          <w:rPr>
                            <w:rFonts w:ascii="ＭＳ ゴシック" w:eastAsia="ＭＳ ゴシック"/>
                          </w:rPr>
                          <w:t>const block_connect_list_T&amp; forward (void)</w:t>
                        </w:r>
                        <w:r>
                          <w:rPr>
                            <w:rFonts w:ascii="ＭＳ ゴシック" w:eastAsia="ＭＳ ゴシック" w:hint="eastAsia"/>
                          </w:rPr>
                          <w:t>; // 状態参照</w:t>
                        </w:r>
                      </w:p>
                      <w:p w:rsidR="00B00A8E" w:rsidRPr="00E46B6D" w:rsidRDefault="00B00A8E" w:rsidP="00732A36">
                        <w:pPr>
                          <w:spacing w:line="0" w:lineRule="atLeast"/>
                          <w:rPr>
                            <w:rFonts w:ascii="ＭＳ ゴシック" w:eastAsia="ＭＳ ゴシック"/>
                          </w:rPr>
                        </w:pPr>
                        <w:r w:rsidRPr="001E510A">
                          <w:rPr>
                            <w:rFonts w:ascii="ＭＳ ゴシック" w:eastAsia="ＭＳ ゴシック"/>
                          </w:rPr>
                          <w:t>block_connect_list_T&amp; forward (void)</w:t>
                        </w:r>
                        <w:r>
                          <w:rPr>
                            <w:rFonts w:ascii="ＭＳ ゴシック" w:eastAsia="ＭＳ ゴシック" w:hint="eastAsia"/>
                          </w:rPr>
                          <w:t>;</w:t>
                        </w:r>
                        <w:r w:rsidRPr="001E510A">
                          <w:rPr>
                            <w:rFonts w:ascii="ＭＳ ゴシック" w:eastAsia="ＭＳ ゴシック" w:hint="eastAsia"/>
                          </w:rPr>
                          <w:t xml:space="preserve"> </w:t>
                        </w:r>
                        <w:r>
                          <w:rPr>
                            <w:rFonts w:ascii="ＭＳ ゴシック" w:eastAsia="ＭＳ ゴシック" w:hint="eastAsia"/>
                          </w:rPr>
                          <w:t xml:space="preserve">      // 状態変更</w:t>
                        </w:r>
                      </w:p>
                    </w:txbxContent>
                  </v:textbox>
                </v:shape>
                <w10:anchorlock/>
              </v:group>
            </w:pict>
          </mc:Fallback>
        </mc:AlternateContent>
      </w:r>
    </w:p>
    <w:p w:rsidR="00732A36" w:rsidRDefault="00732A36" w:rsidP="00165836"/>
    <w:p w:rsidR="00165836" w:rsidRPr="00165836" w:rsidRDefault="00165836" w:rsidP="00165836">
      <w:pPr>
        <w:pStyle w:val="4"/>
        <w:ind w:right="210"/>
      </w:pPr>
      <w:del w:id="1453" w:author="1139930830362" w:date="2016-03-02T15:18:00Z">
        <w:r w:rsidDel="005A5967">
          <w:rPr>
            <w:rFonts w:hint="eastAsia"/>
          </w:rPr>
          <w:delText>backword</w:delText>
        </w:r>
      </w:del>
      <w:bookmarkStart w:id="1454" w:name="_Toc444757892"/>
      <w:bookmarkStart w:id="1455" w:name="_Toc444763121"/>
      <w:ins w:id="1456" w:author="1139930830362" w:date="2016-03-02T15:18:00Z">
        <w:r w:rsidR="005A5967">
          <w:rPr>
            <w:rFonts w:hint="eastAsia"/>
          </w:rPr>
          <w:t>backward</w:t>
        </w:r>
      </w:ins>
      <w:r>
        <w:rPr>
          <w:rFonts w:hint="eastAsia"/>
        </w:rPr>
        <w:t>()</w:t>
      </w:r>
      <w:bookmarkEnd w:id="1454"/>
      <w:bookmarkEnd w:id="1455"/>
    </w:p>
    <w:p w:rsidR="00106F78" w:rsidRDefault="00454C89" w:rsidP="00B9327C">
      <w:r>
        <w:rPr>
          <w:rFonts w:hint="eastAsia"/>
        </w:rPr>
        <w:t>ブロックの前方ブロックの情報保持している</w:t>
      </w:r>
      <w:r>
        <w:rPr>
          <w:rFonts w:hint="eastAsia"/>
        </w:rPr>
        <w:t>BlockConnect</w:t>
      </w:r>
      <w:r>
        <w:rPr>
          <w:rFonts w:hint="eastAsia"/>
        </w:rPr>
        <w:t>クラスの</w:t>
      </w:r>
      <w:r>
        <w:rPr>
          <w:rFonts w:hint="eastAsia"/>
        </w:rPr>
        <w:t>vector</w:t>
      </w:r>
      <w:r>
        <w:rPr>
          <w:rFonts w:hint="eastAsia"/>
        </w:rPr>
        <w:t>を返します。なお、後続ブロックは、</w:t>
      </w:r>
      <w:r>
        <w:rPr>
          <w:rFonts w:hint="eastAsia"/>
        </w:rPr>
        <w:t>&lt;block&gt;</w:t>
      </w:r>
      <w:r>
        <w:rPr>
          <w:rFonts w:hint="eastAsia"/>
        </w:rPr>
        <w:t>タグの</w:t>
      </w:r>
      <w:r>
        <w:rPr>
          <w:rFonts w:hint="eastAsia"/>
        </w:rPr>
        <w:t>&lt;output&gt;</w:t>
      </w:r>
      <w:r>
        <w:rPr>
          <w:rFonts w:hint="eastAsia"/>
        </w:rPr>
        <w:t>で記述されるブロックではなく、</w:t>
      </w:r>
      <w:r>
        <w:rPr>
          <w:rFonts w:hint="eastAsia"/>
        </w:rPr>
        <w:t>Subsystem</w:t>
      </w:r>
      <w:r>
        <w:rPr>
          <w:rFonts w:hint="eastAsia"/>
        </w:rPr>
        <w:t>や</w:t>
      </w:r>
      <w:r>
        <w:rPr>
          <w:rFonts w:hint="eastAsia"/>
        </w:rPr>
        <w:t>Outport</w:t>
      </w:r>
      <w:r>
        <w:rPr>
          <w:rFonts w:hint="eastAsia"/>
        </w:rPr>
        <w:t>を経由した先のブロックです。</w:t>
      </w:r>
      <w:r w:rsidR="005F59F6">
        <w:rPr>
          <w:rFonts w:hint="eastAsia"/>
        </w:rPr>
        <w:t>BlockConnect</w:t>
      </w:r>
      <w:r w:rsidR="005F59F6">
        <w:rPr>
          <w:rFonts w:hint="eastAsia"/>
        </w:rPr>
        <w:t>クラスについては</w:t>
      </w:r>
      <w:r w:rsidR="005F59F6">
        <w:fldChar w:fldCharType="begin"/>
      </w:r>
      <w:r w:rsidR="005F59F6">
        <w:instrText xml:space="preserve"> </w:instrText>
      </w:r>
      <w:r w:rsidR="005F59F6">
        <w:rPr>
          <w:rFonts w:hint="eastAsia"/>
        </w:rPr>
        <w:instrText>REF _Ref398712917 \r \h</w:instrText>
      </w:r>
      <w:r w:rsidR="005F59F6">
        <w:instrText xml:space="preserve"> </w:instrText>
      </w:r>
      <w:r w:rsidR="005F59F6">
        <w:fldChar w:fldCharType="separate"/>
      </w:r>
      <w:r w:rsidR="00272DE0">
        <w:t>7.2.4</w:t>
      </w:r>
      <w:r w:rsidR="005F59F6">
        <w:fldChar w:fldCharType="end"/>
      </w:r>
      <w:r w:rsidR="005F59F6">
        <w:rPr>
          <w:rFonts w:hint="eastAsia"/>
        </w:rPr>
        <w:t>を参照してください。</w:t>
      </w:r>
    </w:p>
    <w:p w:rsidR="00732A36" w:rsidRDefault="00732A36" w:rsidP="00B9327C">
      <w:r>
        <w:rPr>
          <w:rFonts w:hint="eastAsia"/>
          <w:noProof/>
        </w:rPr>
        <mc:AlternateContent>
          <mc:Choice Requires="wpc">
            <w:drawing>
              <wp:inline distT="0" distB="0" distL="0" distR="0" wp14:anchorId="158441A8" wp14:editId="0DD78D05">
                <wp:extent cx="5400040" cy="608965"/>
                <wp:effectExtent l="0" t="0" r="0" b="0"/>
                <wp:docPr id="172" name="キャンバス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1" name="テキスト ボックス 171"/>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732A36">
                              <w:pPr>
                                <w:spacing w:line="0" w:lineRule="atLeast"/>
                                <w:rPr>
                                  <w:rFonts w:ascii="ＭＳ ゴシック" w:eastAsia="ＭＳ ゴシック"/>
                                </w:rPr>
                              </w:pPr>
                              <w:r w:rsidRPr="001E510A">
                                <w:rPr>
                                  <w:rFonts w:ascii="ＭＳ ゴシック" w:eastAsia="ＭＳ ゴシック"/>
                                </w:rPr>
                                <w:t xml:space="preserve">const block_connect_list_T&amp; </w:t>
                              </w:r>
                              <w:del w:id="1457" w:author="1139930830362" w:date="2016-03-02T15:18:00Z">
                                <w:r w:rsidRPr="001E510A" w:rsidDel="005A5967">
                                  <w:rPr>
                                    <w:rFonts w:ascii="ＭＳ ゴシック" w:eastAsia="ＭＳ ゴシック"/>
                                  </w:rPr>
                                  <w:delText>backword</w:delText>
                                </w:r>
                              </w:del>
                              <w:ins w:id="1458" w:author="1139930830362" w:date="2016-03-02T15:18:00Z">
                                <w:r>
                                  <w:rPr>
                                    <w:rFonts w:ascii="ＭＳ ゴシック" w:eastAsia="ＭＳ ゴシック"/>
                                  </w:rPr>
                                  <w:t>backward</w:t>
                                </w:r>
                              </w:ins>
                              <w:r w:rsidRPr="001E510A">
                                <w:rPr>
                                  <w:rFonts w:ascii="ＭＳ ゴシック" w:eastAsia="ＭＳ ゴシック"/>
                                </w:rPr>
                                <w:t xml:space="preserve"> (void) const</w:t>
                              </w:r>
                              <w:r>
                                <w:rPr>
                                  <w:rFonts w:ascii="ＭＳ ゴシック" w:eastAsia="ＭＳ ゴシック" w:hint="eastAsia"/>
                                </w:rPr>
                                <w:t>; // 状態参照</w:t>
                              </w:r>
                            </w:p>
                            <w:p w:rsidR="00B00A8E" w:rsidRPr="00E46B6D" w:rsidRDefault="00B00A8E" w:rsidP="00732A36">
                              <w:pPr>
                                <w:spacing w:line="0" w:lineRule="atLeast"/>
                                <w:rPr>
                                  <w:rFonts w:ascii="ＭＳ ゴシック" w:eastAsia="ＭＳ ゴシック"/>
                                </w:rPr>
                              </w:pPr>
                              <w:r w:rsidRPr="001E510A">
                                <w:rPr>
                                  <w:rFonts w:ascii="ＭＳ ゴシック" w:eastAsia="ＭＳ ゴシック"/>
                                </w:rPr>
                                <w:t xml:space="preserve">block_connect_list_T&amp; </w:t>
                              </w:r>
                              <w:del w:id="1459" w:author="1139930830362" w:date="2016-03-02T15:18:00Z">
                                <w:r w:rsidRPr="001E510A" w:rsidDel="005A5967">
                                  <w:rPr>
                                    <w:rFonts w:ascii="ＭＳ ゴシック" w:eastAsia="ＭＳ ゴシック"/>
                                  </w:rPr>
                                  <w:delText>backword</w:delText>
                                </w:r>
                              </w:del>
                              <w:ins w:id="1460" w:author="1139930830362" w:date="2016-03-02T15:18:00Z">
                                <w:r>
                                  <w:rPr>
                                    <w:rFonts w:ascii="ＭＳ ゴシック" w:eastAsia="ＭＳ ゴシック"/>
                                  </w:rPr>
                                  <w:t>backward</w:t>
                                </w:r>
                              </w:ins>
                              <w:r w:rsidRPr="001E510A">
                                <w:rPr>
                                  <w:rFonts w:ascii="ＭＳ ゴシック" w:eastAsia="ＭＳ ゴシック"/>
                                </w:rPr>
                                <w:t xml:space="preserve"> (void)</w:t>
                              </w:r>
                              <w:r>
                                <w:rPr>
                                  <w:rFonts w:ascii="ＭＳ ゴシック" w:eastAsia="ＭＳ ゴシック" w:hint="eastAsia"/>
                                </w:rPr>
                                <w:t>;</w:t>
                              </w:r>
                              <w:r w:rsidRPr="001E510A">
                                <w:rPr>
                                  <w:rFonts w:ascii="ＭＳ ゴシック" w:eastAsia="ＭＳ ゴシック" w:hint="eastAsia"/>
                                </w:rPr>
                                <w:t xml:space="preserve"> </w:t>
                              </w:r>
                              <w:r>
                                <w:rPr>
                                  <w:rFonts w:ascii="ＭＳ ゴシック" w:eastAsia="ＭＳ ゴシック" w:hint="eastAsia"/>
                                </w:rPr>
                                <w:t xml:space="preserve">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58441A8" id="キャンバス 172" o:spid="_x0000_s1230"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">
                <v:shape id="_x0000_s1231" type="#_x0000_t75" style="position:absolute;width:54000;height:6089;visibility:visible;mso-wrap-style:square">
                  <v:fill o:detectmouseclick="t"/>
                  <v:path o:connecttype="none"/>
                </v:shape>
                <v:shape id="テキスト ボックス 171" o:spid="_x0000_s1232"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1Zt8AA&#10;AADcAAAADwAAAGRycy9kb3ducmV2LnhtbERPTWsCMRC9F/ofwhR6q1k91HU1Siu2FDxVS8/DZkyC&#10;m8mSpOv23zeC0Ns83uesNqPvxEAxucAKppMKBHEbtGOj4Ov49lSDSBlZYxeYFPxSgs36/m6FjQ4X&#10;/qThkI0oIZwaVGBz7hspU2vJY5qEnrhwpxA95gKjkTripYT7Ts6q6ll6dFwaLPa0tdSeDz9ewe7V&#10;LExbY7S7Wjs3jN+nvXlX6vFhfFmCyDTmf/HN/aHL/PkU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1Zt8AAAADcAAAADwAAAAAAAAAAAAAAAACYAgAAZHJzL2Rvd25y&#10;ZXYueG1sUEsFBgAAAAAEAAQA9QAAAIUDAAAAAA==&#10;" fillcolor="white [3201]" strokeweight=".5pt">
                  <v:textbox>
                    <w:txbxContent>
                      <w:p w:rsidR="00B00A8E" w:rsidRDefault="00B00A8E" w:rsidP="00732A36">
                        <w:pPr>
                          <w:spacing w:line="0" w:lineRule="atLeast"/>
                          <w:rPr>
                            <w:rFonts w:ascii="ＭＳ ゴシック" w:eastAsia="ＭＳ ゴシック"/>
                          </w:rPr>
                        </w:pPr>
                        <w:r w:rsidRPr="001E510A">
                          <w:rPr>
                            <w:rFonts w:ascii="ＭＳ ゴシック" w:eastAsia="ＭＳ ゴシック"/>
                          </w:rPr>
                          <w:t xml:space="preserve">const block_connect_list_T&amp; </w:t>
                        </w:r>
                        <w:del w:id="1461" w:author="1139930830362" w:date="2016-03-02T15:18:00Z">
                          <w:r w:rsidRPr="001E510A" w:rsidDel="005A5967">
                            <w:rPr>
                              <w:rFonts w:ascii="ＭＳ ゴシック" w:eastAsia="ＭＳ ゴシック"/>
                            </w:rPr>
                            <w:delText>backword</w:delText>
                          </w:r>
                        </w:del>
                        <w:ins w:id="1462" w:author="1139930830362" w:date="2016-03-02T15:18:00Z">
                          <w:r>
                            <w:rPr>
                              <w:rFonts w:ascii="ＭＳ ゴシック" w:eastAsia="ＭＳ ゴシック"/>
                            </w:rPr>
                            <w:t>backward</w:t>
                          </w:r>
                        </w:ins>
                        <w:r w:rsidRPr="001E510A">
                          <w:rPr>
                            <w:rFonts w:ascii="ＭＳ ゴシック" w:eastAsia="ＭＳ ゴシック"/>
                          </w:rPr>
                          <w:t xml:space="preserve"> (void) const</w:t>
                        </w:r>
                        <w:r>
                          <w:rPr>
                            <w:rFonts w:ascii="ＭＳ ゴシック" w:eastAsia="ＭＳ ゴシック" w:hint="eastAsia"/>
                          </w:rPr>
                          <w:t>; // 状態参照</w:t>
                        </w:r>
                      </w:p>
                      <w:p w:rsidR="00B00A8E" w:rsidRPr="00E46B6D" w:rsidRDefault="00B00A8E" w:rsidP="00732A36">
                        <w:pPr>
                          <w:spacing w:line="0" w:lineRule="atLeast"/>
                          <w:rPr>
                            <w:rFonts w:ascii="ＭＳ ゴシック" w:eastAsia="ＭＳ ゴシック"/>
                          </w:rPr>
                        </w:pPr>
                        <w:r w:rsidRPr="001E510A">
                          <w:rPr>
                            <w:rFonts w:ascii="ＭＳ ゴシック" w:eastAsia="ＭＳ ゴシック"/>
                          </w:rPr>
                          <w:t xml:space="preserve">block_connect_list_T&amp; </w:t>
                        </w:r>
                        <w:del w:id="1463" w:author="1139930830362" w:date="2016-03-02T15:18:00Z">
                          <w:r w:rsidRPr="001E510A" w:rsidDel="005A5967">
                            <w:rPr>
                              <w:rFonts w:ascii="ＭＳ ゴシック" w:eastAsia="ＭＳ ゴシック"/>
                            </w:rPr>
                            <w:delText>backword</w:delText>
                          </w:r>
                        </w:del>
                        <w:ins w:id="1464" w:author="1139930830362" w:date="2016-03-02T15:18:00Z">
                          <w:r>
                            <w:rPr>
                              <w:rFonts w:ascii="ＭＳ ゴシック" w:eastAsia="ＭＳ ゴシック"/>
                            </w:rPr>
                            <w:t>backward</w:t>
                          </w:r>
                        </w:ins>
                        <w:r w:rsidRPr="001E510A">
                          <w:rPr>
                            <w:rFonts w:ascii="ＭＳ ゴシック" w:eastAsia="ＭＳ ゴシック"/>
                          </w:rPr>
                          <w:t xml:space="preserve"> (void)</w:t>
                        </w:r>
                        <w:r>
                          <w:rPr>
                            <w:rFonts w:ascii="ＭＳ ゴシック" w:eastAsia="ＭＳ ゴシック" w:hint="eastAsia"/>
                          </w:rPr>
                          <w:t>;</w:t>
                        </w:r>
                        <w:r w:rsidRPr="001E510A">
                          <w:rPr>
                            <w:rFonts w:ascii="ＭＳ ゴシック" w:eastAsia="ＭＳ ゴシック" w:hint="eastAsia"/>
                          </w:rPr>
                          <w:t xml:space="preserve"> </w:t>
                        </w:r>
                        <w:r>
                          <w:rPr>
                            <w:rFonts w:ascii="ＭＳ ゴシック" w:eastAsia="ＭＳ ゴシック" w:hint="eastAsia"/>
                          </w:rPr>
                          <w:t xml:space="preserve">            // 状態変更</w:t>
                        </w:r>
                      </w:p>
                    </w:txbxContent>
                  </v:textbox>
                </v:shape>
                <w10:anchorlock/>
              </v:group>
            </w:pict>
          </mc:Fallback>
        </mc:AlternateContent>
      </w:r>
    </w:p>
    <w:p w:rsidR="00732A36" w:rsidRDefault="00732A36" w:rsidP="00B9327C"/>
    <w:p w:rsidR="0028422C" w:rsidRDefault="0028422C" w:rsidP="0028422C">
      <w:pPr>
        <w:pStyle w:val="4"/>
        <w:ind w:right="210"/>
      </w:pPr>
      <w:bookmarkStart w:id="1465" w:name="_Toc444757893"/>
      <w:bookmarkStart w:id="1466" w:name="_Toc444763122"/>
      <w:r>
        <w:rPr>
          <w:rFonts w:hint="eastAsia"/>
        </w:rPr>
        <w:t>top_subsystem()</w:t>
      </w:r>
      <w:bookmarkEnd w:id="1465"/>
      <w:bookmarkEnd w:id="1466"/>
    </w:p>
    <w:p w:rsidR="0028422C" w:rsidRPr="0028422C" w:rsidRDefault="002F7943" w:rsidP="0028422C">
      <w:r>
        <w:rPr>
          <w:rFonts w:hint="eastAsia"/>
        </w:rPr>
        <w:t>ブロックが</w:t>
      </w:r>
      <w:r>
        <w:rPr>
          <w:rFonts w:hint="eastAsia"/>
        </w:rPr>
        <w:t>RTW-EC</w:t>
      </w:r>
      <w:r>
        <w:rPr>
          <w:rFonts w:hint="eastAsia"/>
        </w:rPr>
        <w:t>のコードから一体で切り出された</w:t>
      </w:r>
      <w:r>
        <w:rPr>
          <w:rFonts w:hint="eastAsia"/>
        </w:rPr>
        <w:t>Subsystem(Triggered, Enabled, Iterator)</w:t>
      </w:r>
      <w:r>
        <w:rPr>
          <w:rFonts w:hint="eastAsia"/>
        </w:rPr>
        <w:t>に含まれるブロックであれば、この関数は</w:t>
      </w:r>
      <w:r>
        <w:rPr>
          <w:rFonts w:hint="eastAsia"/>
        </w:rPr>
        <w:t>Subsystem</w:t>
      </w:r>
      <w:r>
        <w:rPr>
          <w:rFonts w:hint="eastAsia"/>
        </w:rPr>
        <w:t>の</w:t>
      </w:r>
      <w:r>
        <w:rPr>
          <w:rFonts w:hint="eastAsia"/>
        </w:rPr>
        <w:t>BlockInfo</w:t>
      </w:r>
      <w:r>
        <w:rPr>
          <w:rFonts w:hint="eastAsia"/>
        </w:rPr>
        <w:t>のポインタを返します。そうでなければ</w:t>
      </w:r>
      <w:r>
        <w:rPr>
          <w:rFonts w:hint="eastAsia"/>
        </w:rPr>
        <w:t>NULL</w:t>
      </w:r>
      <w:r>
        <w:rPr>
          <w:rFonts w:hint="eastAsia"/>
        </w:rPr>
        <w:t>を返します。</w:t>
      </w:r>
    </w:p>
    <w:p w:rsidR="0028422C" w:rsidRDefault="0028422C" w:rsidP="0028422C">
      <w:r>
        <w:rPr>
          <w:rFonts w:hint="eastAsia"/>
          <w:noProof/>
        </w:rPr>
        <mc:AlternateContent>
          <mc:Choice Requires="wpc">
            <w:drawing>
              <wp:inline distT="0" distB="0" distL="0" distR="0" wp14:anchorId="2149BB21" wp14:editId="249CB150">
                <wp:extent cx="5400040" cy="608965"/>
                <wp:effectExtent l="0" t="0" r="0" b="0"/>
                <wp:docPr id="326" name="キャンバス 3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5" name="テキスト ボックス 325"/>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28422C">
                              <w:pPr>
                                <w:spacing w:line="0" w:lineRule="atLeast"/>
                                <w:rPr>
                                  <w:rFonts w:ascii="ＭＳ ゴシック" w:eastAsia="ＭＳ ゴシック"/>
                                </w:rPr>
                              </w:pPr>
                              <w:r w:rsidRPr="001E510A">
                                <w:rPr>
                                  <w:rFonts w:ascii="ＭＳ ゴシック" w:eastAsia="ＭＳ ゴシック"/>
                                </w:rPr>
                                <w:t>BlockInfo*</w:t>
                              </w:r>
                              <w:r>
                                <w:rPr>
                                  <w:rFonts w:ascii="ＭＳ ゴシック" w:eastAsia="ＭＳ ゴシック" w:hint="eastAsia"/>
                                </w:rPr>
                                <w:t xml:space="preserve"> top</w:t>
                              </w:r>
                              <w:r w:rsidRPr="001E510A">
                                <w:rPr>
                                  <w:rFonts w:ascii="ＭＳ ゴシック" w:eastAsia="ＭＳ ゴシック"/>
                                </w:rPr>
                                <w:t>_subsystem (void) const</w:t>
                              </w:r>
                              <w:r>
                                <w:rPr>
                                  <w:rFonts w:ascii="ＭＳ ゴシック" w:eastAsia="ＭＳ ゴシック" w:hint="eastAsia"/>
                                </w:rPr>
                                <w:t>;</w:t>
                              </w:r>
                              <w:r>
                                <w:rPr>
                                  <w:rFonts w:ascii="ＭＳ ゴシック" w:eastAsia="ＭＳ ゴシック" w:hint="eastAsia"/>
                                </w:rPr>
                                <w:tab/>
                              </w:r>
                              <w:r>
                                <w:rPr>
                                  <w:rFonts w:ascii="ＭＳ ゴシック" w:eastAsia="ＭＳ ゴシック" w:hint="eastAsia"/>
                                </w:rPr>
                                <w:tab/>
                                <w:t>// 状態参照</w:t>
                              </w:r>
                            </w:p>
                            <w:p w:rsidR="00B00A8E" w:rsidRDefault="00B00A8E" w:rsidP="0028422C">
                              <w:pPr>
                                <w:spacing w:line="0" w:lineRule="atLeast"/>
                                <w:rPr>
                                  <w:rFonts w:ascii="ＭＳ ゴシック" w:eastAsia="ＭＳ ゴシック"/>
                                </w:rPr>
                              </w:pPr>
                              <w:r w:rsidRPr="001E510A">
                                <w:rPr>
                                  <w:rFonts w:ascii="ＭＳ ゴシック" w:eastAsia="ＭＳ ゴシック"/>
                                </w:rPr>
                                <w:t xml:space="preserve">BlockInfo*&amp; </w:t>
                              </w:r>
                              <w:r>
                                <w:rPr>
                                  <w:rFonts w:ascii="ＭＳ ゴシック" w:eastAsia="ＭＳ ゴシック" w:hint="eastAsia"/>
                                </w:rPr>
                                <w:t>top</w:t>
                              </w:r>
                              <w:r w:rsidRPr="001E510A">
                                <w:rPr>
                                  <w:rFonts w:ascii="ＭＳ ゴシック" w:eastAsia="ＭＳ ゴシック"/>
                                </w:rPr>
                                <w:t>_subsystem (void)</w:t>
                              </w:r>
                              <w:r>
                                <w:rPr>
                                  <w:rFonts w:ascii="ＭＳ ゴシック" w:eastAsia="ＭＳ ゴシック" w:hint="eastAsia"/>
                                </w:rPr>
                                <w:t>;</w:t>
                              </w:r>
                              <w:r>
                                <w:rPr>
                                  <w:rFonts w:ascii="ＭＳ ゴシック" w:eastAsia="ＭＳ ゴシック" w:hint="eastAsia"/>
                                </w:rPr>
                                <w:tab/>
                              </w:r>
                              <w:r>
                                <w:rPr>
                                  <w:rFonts w:ascii="ＭＳ ゴシック" w:eastAsia="ＭＳ ゴシック" w:hint="eastAsia"/>
                                </w:rPr>
                                <w:tab/>
                                <w:t>//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149BB21" id="キャンバス 326" o:spid="_x0000_s1233"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">
                <v:shape id="_x0000_s1234" type="#_x0000_t75" style="position:absolute;width:54000;height:6089;visibility:visible;mso-wrap-style:square">
                  <v:fill o:detectmouseclick="t"/>
                  <v:path o:connecttype="none"/>
                </v:shape>
                <v:shape id="テキスト ボックス 325" o:spid="_x0000_s1235"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eSMMA&#10;AADcAAAADwAAAGRycy9kb3ducmV2LnhtbESPQUsDMRSE74L/ITzBm83aYlnXpkWlSqGnVvH82Lwm&#10;wc3LkqTb7b9vCoLHYWa+YRar0XdioJhcYAWPkwoEcRu0Y6Pg++vjoQaRMrLGLjApOFOC1fL2ZoGN&#10;Dife0bDPRhQIpwYV2Jz7RsrUWvKYJqEnLt4hRI+5yGikjngqcN/JaVXNpUfHZcFiT++W2t/90StY&#10;v5ln09YY7brWzg3jz2FrPpW6vxtfX0BkGvN/+K+90Qpm0ye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eSMMAAADcAAAADwAAAAAAAAAAAAAAAACYAgAAZHJzL2Rv&#10;d25yZXYueG1sUEsFBgAAAAAEAAQA9QAAAIgDAAAAAA==&#10;" fillcolor="white [3201]" strokeweight=".5pt">
                  <v:textbox>
                    <w:txbxContent>
                      <w:p w:rsidR="00B00A8E" w:rsidRDefault="00B00A8E" w:rsidP="0028422C">
                        <w:pPr>
                          <w:spacing w:line="0" w:lineRule="atLeast"/>
                          <w:rPr>
                            <w:rFonts w:ascii="ＭＳ ゴシック" w:eastAsia="ＭＳ ゴシック"/>
                          </w:rPr>
                        </w:pPr>
                        <w:r w:rsidRPr="001E510A">
                          <w:rPr>
                            <w:rFonts w:ascii="ＭＳ ゴシック" w:eastAsia="ＭＳ ゴシック"/>
                          </w:rPr>
                          <w:t>BlockInfo*</w:t>
                        </w:r>
                        <w:r>
                          <w:rPr>
                            <w:rFonts w:ascii="ＭＳ ゴシック" w:eastAsia="ＭＳ ゴシック" w:hint="eastAsia"/>
                          </w:rPr>
                          <w:t xml:space="preserve"> top</w:t>
                        </w:r>
                        <w:r w:rsidRPr="001E510A">
                          <w:rPr>
                            <w:rFonts w:ascii="ＭＳ ゴシック" w:eastAsia="ＭＳ ゴシック"/>
                          </w:rPr>
                          <w:t>_subsystem (void) const</w:t>
                        </w:r>
                        <w:r>
                          <w:rPr>
                            <w:rFonts w:ascii="ＭＳ ゴシック" w:eastAsia="ＭＳ ゴシック" w:hint="eastAsia"/>
                          </w:rPr>
                          <w:t>;</w:t>
                        </w:r>
                        <w:r>
                          <w:rPr>
                            <w:rFonts w:ascii="ＭＳ ゴシック" w:eastAsia="ＭＳ ゴシック" w:hint="eastAsia"/>
                          </w:rPr>
                          <w:tab/>
                        </w:r>
                        <w:r>
                          <w:rPr>
                            <w:rFonts w:ascii="ＭＳ ゴシック" w:eastAsia="ＭＳ ゴシック" w:hint="eastAsia"/>
                          </w:rPr>
                          <w:tab/>
                          <w:t>// 状態参照</w:t>
                        </w:r>
                      </w:p>
                      <w:p w:rsidR="00B00A8E" w:rsidRDefault="00B00A8E" w:rsidP="0028422C">
                        <w:pPr>
                          <w:spacing w:line="0" w:lineRule="atLeast"/>
                          <w:rPr>
                            <w:rFonts w:ascii="ＭＳ ゴシック" w:eastAsia="ＭＳ ゴシック"/>
                          </w:rPr>
                        </w:pPr>
                        <w:r w:rsidRPr="001E510A">
                          <w:rPr>
                            <w:rFonts w:ascii="ＭＳ ゴシック" w:eastAsia="ＭＳ ゴシック"/>
                          </w:rPr>
                          <w:t xml:space="preserve">BlockInfo*&amp; </w:t>
                        </w:r>
                        <w:r>
                          <w:rPr>
                            <w:rFonts w:ascii="ＭＳ ゴシック" w:eastAsia="ＭＳ ゴシック" w:hint="eastAsia"/>
                          </w:rPr>
                          <w:t>top</w:t>
                        </w:r>
                        <w:r w:rsidRPr="001E510A">
                          <w:rPr>
                            <w:rFonts w:ascii="ＭＳ ゴシック" w:eastAsia="ＭＳ ゴシック"/>
                          </w:rPr>
                          <w:t>_subsystem (void)</w:t>
                        </w:r>
                        <w:r>
                          <w:rPr>
                            <w:rFonts w:ascii="ＭＳ ゴシック" w:eastAsia="ＭＳ ゴシック" w:hint="eastAsia"/>
                          </w:rPr>
                          <w:t>;</w:t>
                        </w:r>
                        <w:r>
                          <w:rPr>
                            <w:rFonts w:ascii="ＭＳ ゴシック" w:eastAsia="ＭＳ ゴシック" w:hint="eastAsia"/>
                          </w:rPr>
                          <w:tab/>
                        </w:r>
                        <w:r>
                          <w:rPr>
                            <w:rFonts w:ascii="ＭＳ ゴシック" w:eastAsia="ＭＳ ゴシック" w:hint="eastAsia"/>
                          </w:rPr>
                          <w:tab/>
                          <w:t>// 状態変更</w:t>
                        </w:r>
                      </w:p>
                    </w:txbxContent>
                  </v:textbox>
                </v:shape>
                <w10:anchorlock/>
              </v:group>
            </w:pict>
          </mc:Fallback>
        </mc:AlternateContent>
      </w:r>
    </w:p>
    <w:p w:rsidR="0028422C" w:rsidRDefault="0028422C" w:rsidP="0028422C"/>
    <w:p w:rsidR="002F7943" w:rsidRDefault="002F7943">
      <w:pPr>
        <w:widowControl/>
        <w:jc w:val="left"/>
        <w:rPr>
          <w:b/>
          <w:bCs/>
        </w:rPr>
      </w:pPr>
      <w:r>
        <w:br w:type="page"/>
      </w:r>
    </w:p>
    <w:p w:rsidR="0028422C" w:rsidRDefault="0028422C" w:rsidP="0028422C">
      <w:pPr>
        <w:pStyle w:val="4"/>
        <w:ind w:right="210"/>
      </w:pPr>
      <w:bookmarkStart w:id="1467" w:name="_Toc444757894"/>
      <w:bookmarkStart w:id="1468" w:name="_Toc444763123"/>
      <w:r>
        <w:rPr>
          <w:rFonts w:hint="eastAsia"/>
        </w:rPr>
        <w:t>top()</w:t>
      </w:r>
      <w:bookmarkEnd w:id="1467"/>
      <w:bookmarkEnd w:id="1468"/>
    </w:p>
    <w:p w:rsidR="0028422C" w:rsidRDefault="002F7943" w:rsidP="0028422C">
      <w:r>
        <w:rPr>
          <w:rFonts w:hint="eastAsia"/>
        </w:rPr>
        <w:t>ブロックが</w:t>
      </w:r>
      <w:r>
        <w:rPr>
          <w:rFonts w:hint="eastAsia"/>
        </w:rPr>
        <w:t>RTW-EC</w:t>
      </w:r>
      <w:r>
        <w:rPr>
          <w:rFonts w:hint="eastAsia"/>
        </w:rPr>
        <w:t>のコードから一体で切り出された</w:t>
      </w:r>
      <w:r>
        <w:rPr>
          <w:rFonts w:hint="eastAsia"/>
        </w:rPr>
        <w:t>Subsystem(Triggered, Enabled, Iterator)</w:t>
      </w:r>
      <w:r>
        <w:rPr>
          <w:rFonts w:hint="eastAsia"/>
        </w:rPr>
        <w:t>に含まれるブロックであれば、この関数は</w:t>
      </w:r>
      <w:r>
        <w:rPr>
          <w:rFonts w:hint="eastAsia"/>
        </w:rPr>
        <w:t>Subsystem</w:t>
      </w:r>
      <w:r>
        <w:rPr>
          <w:rFonts w:hint="eastAsia"/>
        </w:rPr>
        <w:t>の</w:t>
      </w:r>
      <w:r>
        <w:rPr>
          <w:rFonts w:hint="eastAsia"/>
        </w:rPr>
        <w:t>&lt;block&gt;</w:t>
      </w:r>
      <w:r>
        <w:rPr>
          <w:rFonts w:hint="eastAsia"/>
        </w:rPr>
        <w:t>タグのポインタを返します。そうでなければ</w:t>
      </w:r>
      <w:r>
        <w:rPr>
          <w:rFonts w:hint="eastAsia"/>
        </w:rPr>
        <w:t>NULL</w:t>
      </w:r>
      <w:r>
        <w:rPr>
          <w:rFonts w:hint="eastAsia"/>
        </w:rPr>
        <w:t>を返します。</w:t>
      </w:r>
    </w:p>
    <w:p w:rsidR="0028422C" w:rsidRDefault="0028422C" w:rsidP="0028422C">
      <w:r>
        <w:rPr>
          <w:rFonts w:hint="eastAsia"/>
          <w:noProof/>
        </w:rPr>
        <mc:AlternateContent>
          <mc:Choice Requires="wpc">
            <w:drawing>
              <wp:inline distT="0" distB="0" distL="0" distR="0" wp14:anchorId="2A4B191D" wp14:editId="1E0F3937">
                <wp:extent cx="5400040" cy="608965"/>
                <wp:effectExtent l="0" t="0" r="0" b="0"/>
                <wp:docPr id="328" name="キャンバス 3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7" name="テキスト ボックス 327"/>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B9327C" w:rsidRDefault="00B00A8E" w:rsidP="0028422C">
                              <w:pPr>
                                <w:spacing w:line="0" w:lineRule="atLeast"/>
                                <w:rPr>
                                  <w:rFonts w:ascii="ＭＳ ゴシック" w:eastAsia="ＭＳ ゴシック"/>
                                </w:rPr>
                              </w:pPr>
                              <w:r w:rsidRPr="00B9327C">
                                <w:rPr>
                                  <w:rFonts w:ascii="ＭＳ ゴシック" w:eastAsia="ＭＳ ゴシック"/>
                                </w:rPr>
                                <w:t xml:space="preserve">::SimulinkModel::XSD::block_T* </w:t>
                              </w:r>
                              <w:r>
                                <w:rPr>
                                  <w:rFonts w:ascii="ＭＳ ゴシック" w:eastAsia="ＭＳ ゴシック" w:hint="eastAsia"/>
                                </w:rPr>
                                <w:t>top</w:t>
                              </w:r>
                              <w:r w:rsidRPr="00B9327C">
                                <w:rPr>
                                  <w:rFonts w:ascii="ＭＳ ゴシック" w:eastAsia="ＭＳ ゴシック"/>
                                </w:rPr>
                                <w:t xml:space="preserve"> (void) const</w:t>
                              </w:r>
                              <w:r>
                                <w:rPr>
                                  <w:rFonts w:ascii="ＭＳ ゴシック" w:eastAsia="ＭＳ ゴシック" w:hint="eastAsia"/>
                                </w:rPr>
                                <w:t>;</w:t>
                              </w:r>
                              <w:r>
                                <w:rPr>
                                  <w:rFonts w:ascii="ＭＳ ゴシック" w:eastAsia="ＭＳ ゴシック" w:hint="eastAsia"/>
                                </w:rPr>
                                <w:tab/>
                                <w:t>// 状態参照</w:t>
                              </w:r>
                            </w:p>
                            <w:p w:rsidR="00B00A8E" w:rsidRPr="00B9327C" w:rsidRDefault="00B00A8E" w:rsidP="0028422C">
                              <w:pPr>
                                <w:spacing w:line="0" w:lineRule="atLeast"/>
                              </w:pPr>
                              <w:r w:rsidRPr="00B9327C">
                                <w:rPr>
                                  <w:rFonts w:ascii="ＭＳ ゴシック" w:eastAsia="ＭＳ ゴシック"/>
                                </w:rPr>
                                <w:t>::SimulinkModel::XSD::block_T*&amp;</w:t>
                              </w:r>
                              <w:r>
                                <w:rPr>
                                  <w:rFonts w:ascii="ＭＳ ゴシック" w:eastAsia="ＭＳ ゴシック" w:hint="eastAsia"/>
                                </w:rPr>
                                <w:t xml:space="preserve"> top</w:t>
                              </w:r>
                              <w:r w:rsidRPr="00B9327C">
                                <w:rPr>
                                  <w:rFonts w:ascii="ＭＳ ゴシック" w:eastAsia="ＭＳ ゴシック"/>
                                </w:rPr>
                                <w:t xml:space="preserve"> (void)</w:t>
                              </w:r>
                              <w:r>
                                <w:rPr>
                                  <w:rFonts w:ascii="ＭＳ ゴシック" w:eastAsia="ＭＳ ゴシック" w:hint="eastAsia"/>
                                </w:rPr>
                                <w:t>;</w:t>
                              </w:r>
                              <w:r>
                                <w:rPr>
                                  <w:rFonts w:ascii="ＭＳ ゴシック" w:eastAsia="ＭＳ ゴシック" w:hint="eastAsia"/>
                                </w:rPr>
                                <w:tab/>
                              </w:r>
                              <w:r>
                                <w:rPr>
                                  <w:rFonts w:ascii="ＭＳ ゴシック" w:eastAsia="ＭＳ ゴシック" w:hint="eastAsia"/>
                                </w:rPr>
                                <w:tab/>
                                <w:t>//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A4B191D" id="キャンバス 328" o:spid="_x0000_s1236"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">
                <v:shape id="_x0000_s1237" type="#_x0000_t75" style="position:absolute;width:54000;height:6089;visibility:visible;mso-wrap-style:square">
                  <v:fill o:detectmouseclick="t"/>
                  <v:path o:connecttype="none"/>
                </v:shape>
                <v:shape id="テキスト ボックス 327" o:spid="_x0000_s1238"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8lpMMA&#10;AADcAAAADwAAAGRycy9kb3ducmV2LnhtbESPQUsDMRSE74L/ITzBm83agl3XpkWlSqGnVvH82Lwm&#10;wc3LkqTb7b9vCoLHYWa+YRar0XdioJhcYAWPkwoEcRu0Y6Pg++vjoQaRMrLGLjApOFOC1fL2ZoGN&#10;Dife0bDPRhQIpwYV2Jz7RsrUWvKYJqEnLt4hRI+5yGikjngqcN/JaVU9SY+Oy4LFnt4ttb/7o1ew&#10;fjPPpq0x2nWtnRvGn8PWfCp1fze+voDINOb/8F97oxXMpn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8lpMMAAADcAAAADwAAAAAAAAAAAAAAAACYAgAAZHJzL2Rv&#10;d25yZXYueG1sUEsFBgAAAAAEAAQA9QAAAIgDAAAAAA==&#10;" fillcolor="white [3201]" strokeweight=".5pt">
                  <v:textbox>
                    <w:txbxContent>
                      <w:p w:rsidR="00B00A8E" w:rsidRPr="00B9327C" w:rsidRDefault="00B00A8E" w:rsidP="0028422C">
                        <w:pPr>
                          <w:spacing w:line="0" w:lineRule="atLeast"/>
                          <w:rPr>
                            <w:rFonts w:ascii="ＭＳ ゴシック" w:eastAsia="ＭＳ ゴシック"/>
                          </w:rPr>
                        </w:pPr>
                        <w:r w:rsidRPr="00B9327C">
                          <w:rPr>
                            <w:rFonts w:ascii="ＭＳ ゴシック" w:eastAsia="ＭＳ ゴシック"/>
                          </w:rPr>
                          <w:t xml:space="preserve">::SimulinkModel::XSD::block_T* </w:t>
                        </w:r>
                        <w:r>
                          <w:rPr>
                            <w:rFonts w:ascii="ＭＳ ゴシック" w:eastAsia="ＭＳ ゴシック" w:hint="eastAsia"/>
                          </w:rPr>
                          <w:t>top</w:t>
                        </w:r>
                        <w:r w:rsidRPr="00B9327C">
                          <w:rPr>
                            <w:rFonts w:ascii="ＭＳ ゴシック" w:eastAsia="ＭＳ ゴシック"/>
                          </w:rPr>
                          <w:t xml:space="preserve"> (void) const</w:t>
                        </w:r>
                        <w:r>
                          <w:rPr>
                            <w:rFonts w:ascii="ＭＳ ゴシック" w:eastAsia="ＭＳ ゴシック" w:hint="eastAsia"/>
                          </w:rPr>
                          <w:t>;</w:t>
                        </w:r>
                        <w:r>
                          <w:rPr>
                            <w:rFonts w:ascii="ＭＳ ゴシック" w:eastAsia="ＭＳ ゴシック" w:hint="eastAsia"/>
                          </w:rPr>
                          <w:tab/>
                          <w:t>// 状態参照</w:t>
                        </w:r>
                      </w:p>
                      <w:p w:rsidR="00B00A8E" w:rsidRPr="00B9327C" w:rsidRDefault="00B00A8E" w:rsidP="0028422C">
                        <w:pPr>
                          <w:spacing w:line="0" w:lineRule="atLeast"/>
                        </w:pPr>
                        <w:r w:rsidRPr="00B9327C">
                          <w:rPr>
                            <w:rFonts w:ascii="ＭＳ ゴシック" w:eastAsia="ＭＳ ゴシック"/>
                          </w:rPr>
                          <w:t>::SimulinkModel::XSD::block_T*&amp;</w:t>
                        </w:r>
                        <w:r>
                          <w:rPr>
                            <w:rFonts w:ascii="ＭＳ ゴシック" w:eastAsia="ＭＳ ゴシック" w:hint="eastAsia"/>
                          </w:rPr>
                          <w:t xml:space="preserve"> top</w:t>
                        </w:r>
                        <w:r w:rsidRPr="00B9327C">
                          <w:rPr>
                            <w:rFonts w:ascii="ＭＳ ゴシック" w:eastAsia="ＭＳ ゴシック"/>
                          </w:rPr>
                          <w:t xml:space="preserve"> (void)</w:t>
                        </w:r>
                        <w:r>
                          <w:rPr>
                            <w:rFonts w:ascii="ＭＳ ゴシック" w:eastAsia="ＭＳ ゴシック" w:hint="eastAsia"/>
                          </w:rPr>
                          <w:t>;</w:t>
                        </w:r>
                        <w:r>
                          <w:rPr>
                            <w:rFonts w:ascii="ＭＳ ゴシック" w:eastAsia="ＭＳ ゴシック" w:hint="eastAsia"/>
                          </w:rPr>
                          <w:tab/>
                        </w:r>
                        <w:r>
                          <w:rPr>
                            <w:rFonts w:ascii="ＭＳ ゴシック" w:eastAsia="ＭＳ ゴシック" w:hint="eastAsia"/>
                          </w:rPr>
                          <w:tab/>
                          <w:t>// 状態変更</w:t>
                        </w:r>
                      </w:p>
                    </w:txbxContent>
                  </v:textbox>
                </v:shape>
                <w10:anchorlock/>
              </v:group>
            </w:pict>
          </mc:Fallback>
        </mc:AlternateContent>
      </w:r>
    </w:p>
    <w:p w:rsidR="0028422C" w:rsidRPr="0028422C" w:rsidRDefault="0028422C" w:rsidP="0028422C"/>
    <w:p w:rsidR="0086126F" w:rsidRPr="005A5967" w:rsidRDefault="0086126F" w:rsidP="0086126F">
      <w:pPr>
        <w:pStyle w:val="4"/>
        <w:ind w:right="210"/>
      </w:pPr>
      <w:bookmarkStart w:id="1469" w:name="_Toc444757895"/>
      <w:bookmarkStart w:id="1470" w:name="_Toc444763124"/>
      <w:r w:rsidRPr="005A5967">
        <w:t>contain_block()</w:t>
      </w:r>
      <w:bookmarkEnd w:id="1469"/>
      <w:bookmarkEnd w:id="1470"/>
    </w:p>
    <w:p w:rsidR="0086126F" w:rsidRPr="005A5967" w:rsidRDefault="0086126F" w:rsidP="0086126F">
      <w:r w:rsidRPr="005A5967">
        <w:rPr>
          <w:rFonts w:hint="eastAsia"/>
        </w:rPr>
        <w:t>ブロックが</w:t>
      </w:r>
      <w:r w:rsidRPr="005A5967">
        <w:rPr>
          <w:rFonts w:hint="eastAsia"/>
        </w:rPr>
        <w:t>RTW-EC</w:t>
      </w:r>
      <w:r w:rsidRPr="005A5967">
        <w:rPr>
          <w:rFonts w:hint="eastAsia"/>
        </w:rPr>
        <w:t>のコードから一体で切り出された</w:t>
      </w:r>
      <w:r w:rsidRPr="005A5967">
        <w:rPr>
          <w:rFonts w:hint="eastAsia"/>
        </w:rPr>
        <w:t>Subsystem(Triggered, Enabled, Iterator)</w:t>
      </w:r>
      <w:r w:rsidRPr="005A5967">
        <w:rPr>
          <w:rFonts w:hint="eastAsia"/>
        </w:rPr>
        <w:t>であれば、この関数は</w:t>
      </w:r>
      <w:r w:rsidR="00A2461C" w:rsidRPr="005A5967">
        <w:rPr>
          <w:rFonts w:hint="eastAsia"/>
        </w:rPr>
        <w:t>、この</w:t>
      </w:r>
      <w:r w:rsidR="00A2461C" w:rsidRPr="005A5967">
        <w:rPr>
          <w:rFonts w:hint="eastAsia"/>
        </w:rPr>
        <w:t>Subsystem</w:t>
      </w:r>
      <w:r w:rsidR="00A2461C" w:rsidRPr="005A5967">
        <w:rPr>
          <w:rFonts w:hint="eastAsia"/>
        </w:rPr>
        <w:t>に含まれる</w:t>
      </w:r>
      <w:r w:rsidR="00A2461C" w:rsidRPr="005A5967">
        <w:rPr>
          <w:rFonts w:hint="eastAsia"/>
        </w:rPr>
        <w:t>BlockInfo</w:t>
      </w:r>
      <w:r w:rsidR="00A2461C" w:rsidRPr="005A5967">
        <w:rPr>
          <w:rFonts w:hint="eastAsia"/>
        </w:rPr>
        <w:t>のポインタの空でない</w:t>
      </w:r>
      <w:r w:rsidR="00A2461C" w:rsidRPr="005A5967">
        <w:rPr>
          <w:rFonts w:hint="eastAsia"/>
        </w:rPr>
        <w:t>vector</w:t>
      </w:r>
      <w:r w:rsidR="00A2461C" w:rsidRPr="005A5967">
        <w:rPr>
          <w:rFonts w:hint="eastAsia"/>
        </w:rPr>
        <w:t>を返します</w:t>
      </w:r>
      <w:r w:rsidR="00A2461C" w:rsidRPr="005A5967">
        <w:rPr>
          <w:rFonts w:hint="eastAsia"/>
        </w:rPr>
        <w:t>(</w:t>
      </w:r>
      <w:r w:rsidR="00A2461C" w:rsidRPr="005A5967">
        <w:rPr>
          <w:rFonts w:hint="eastAsia"/>
        </w:rPr>
        <w:t>含まれるブロックがなければ空の</w:t>
      </w:r>
      <w:r w:rsidR="00A2461C" w:rsidRPr="005A5967">
        <w:rPr>
          <w:rFonts w:hint="eastAsia"/>
        </w:rPr>
        <w:t>vector</w:t>
      </w:r>
      <w:r w:rsidR="00A2461C" w:rsidRPr="005A5967">
        <w:rPr>
          <w:rFonts w:hint="eastAsia"/>
        </w:rPr>
        <w:t>を返す</w:t>
      </w:r>
      <w:r w:rsidR="00A2461C" w:rsidRPr="005A5967">
        <w:rPr>
          <w:rFonts w:hint="eastAsia"/>
        </w:rPr>
        <w:t>)</w:t>
      </w:r>
      <w:r w:rsidR="00A2461C" w:rsidRPr="005A5967">
        <w:rPr>
          <w:rFonts w:hint="eastAsia"/>
        </w:rPr>
        <w:t>。</w:t>
      </w:r>
    </w:p>
    <w:p w:rsidR="0086126F" w:rsidRPr="005A5967" w:rsidRDefault="0086126F" w:rsidP="0086126F">
      <w:r w:rsidRPr="005A5967">
        <w:rPr>
          <w:rFonts w:hint="eastAsia"/>
          <w:noProof/>
        </w:rPr>
        <mc:AlternateContent>
          <mc:Choice Requires="wpc">
            <w:drawing>
              <wp:inline distT="0" distB="0" distL="0" distR="0" wp14:anchorId="4912B7FD" wp14:editId="6E2949E9">
                <wp:extent cx="5400040" cy="608965"/>
                <wp:effectExtent l="0" t="0" r="0" b="0"/>
                <wp:docPr id="344" name="キャンバス 3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1" name="テキスト ボックス 341"/>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const block_list_T&amp; contain_block (void) const;</w:t>
                              </w:r>
                              <w:r w:rsidRPr="005A5967">
                                <w:rPr>
                                  <w:rFonts w:ascii="ＭＳ ゴシック" w:eastAsia="ＭＳ ゴシック" w:hint="eastAsia"/>
                                </w:rPr>
                                <w:t xml:space="preserve"> </w:t>
                              </w:r>
                              <w:r w:rsidRPr="005A5967">
                                <w:rPr>
                                  <w:rFonts w:ascii="ＭＳ ゴシック" w:eastAsia="ＭＳ ゴシック" w:hint="eastAsia"/>
                                </w:rPr>
                                <w:tab/>
                                <w:t>// 状態参照</w:t>
                              </w:r>
                            </w:p>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block_list_T&amp; contain_block (void);</w:t>
                              </w:r>
                              <w:r w:rsidRPr="005A5967">
                                <w:rPr>
                                  <w:rFonts w:ascii="ＭＳ ゴシック" w:eastAsia="ＭＳ ゴシック" w:hint="eastAsia"/>
                                </w:rPr>
                                <w:t xml:space="preserve"> </w:t>
                              </w:r>
                              <w:r w:rsidRPr="005A5967">
                                <w:rPr>
                                  <w:rFonts w:ascii="ＭＳ ゴシック" w:eastAsia="ＭＳ ゴシック" w:hint="eastAsia"/>
                                </w:rPr>
                                <w:tab/>
                              </w:r>
                              <w:r w:rsidRPr="005A5967">
                                <w:rPr>
                                  <w:rFonts w:ascii="ＭＳ ゴシック" w:eastAsia="ＭＳ ゴシック" w:hint="eastAsia"/>
                                </w:rPr>
                                <w:tab/>
                              </w:r>
                              <w:r w:rsidRPr="005A5967">
                                <w:rPr>
                                  <w:rFonts w:ascii="ＭＳ ゴシック" w:eastAsia="ＭＳ ゴシック"/>
                                </w:rPr>
                                <w:tab/>
                              </w:r>
                              <w:r w:rsidRPr="005A5967">
                                <w:rPr>
                                  <w:rFonts w:ascii="ＭＳ ゴシック" w:eastAsia="ＭＳ ゴシック" w:hint="eastAsia"/>
                                </w:rPr>
                                <w:t>//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912B7FD" id="キャンバス 344" o:spid="_x0000_s1239"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">
                <v:shape id="_x0000_s1240" type="#_x0000_t75" style="position:absolute;width:54000;height:6089;visibility:visible;mso-wrap-style:square">
                  <v:fill o:detectmouseclick="t"/>
                  <v:path o:connecttype="none"/>
                </v:shape>
                <v:shape id="テキスト ボックス 341" o:spid="_x0000_s1241"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968MA&#10;AADcAAAADwAAAGRycy9kb3ducmV2LnhtbESPQUsDMRSE74L/ITzBm822lrKuTYuWWgo9tYrnx+Y1&#10;CW5eliRu139vCoLHYWa+YZbr0XdioJhcYAXTSQWCuA3asVHw8f72UINIGVljF5gU/FCC9er2ZomN&#10;Dhc+0nDKRhQIpwYV2Jz7RsrUWvKYJqEnLt45RI+5yGikjngpcN/JWVUtpEfHZcFiTxtL7dfp2yvY&#10;vpon09YY7bbWzg3j5/lgdkrd340vzyAyjfk//NfeawWP8y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968MAAADcAAAADwAAAAAAAAAAAAAAAACYAgAAZHJzL2Rv&#10;d25yZXYueG1sUEsFBgAAAAAEAAQA9QAAAIgDAAAAAA==&#10;" fillcolor="white [3201]" strokeweight=".5pt">
                  <v:textbox>
                    <w:txbxContent>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const block_list_T&amp; contain_block (void) const;</w:t>
                        </w:r>
                        <w:r w:rsidRPr="005A5967">
                          <w:rPr>
                            <w:rFonts w:ascii="ＭＳ ゴシック" w:eastAsia="ＭＳ ゴシック" w:hint="eastAsia"/>
                          </w:rPr>
                          <w:t xml:space="preserve"> </w:t>
                        </w:r>
                        <w:r w:rsidRPr="005A5967">
                          <w:rPr>
                            <w:rFonts w:ascii="ＭＳ ゴシック" w:eastAsia="ＭＳ ゴシック" w:hint="eastAsia"/>
                          </w:rPr>
                          <w:tab/>
                          <w:t>// 状態参照</w:t>
                        </w:r>
                      </w:p>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block_list_T&amp; contain_block (void);</w:t>
                        </w:r>
                        <w:r w:rsidRPr="005A5967">
                          <w:rPr>
                            <w:rFonts w:ascii="ＭＳ ゴシック" w:eastAsia="ＭＳ ゴシック" w:hint="eastAsia"/>
                          </w:rPr>
                          <w:t xml:space="preserve"> </w:t>
                        </w:r>
                        <w:r w:rsidRPr="005A5967">
                          <w:rPr>
                            <w:rFonts w:ascii="ＭＳ ゴシック" w:eastAsia="ＭＳ ゴシック" w:hint="eastAsia"/>
                          </w:rPr>
                          <w:tab/>
                        </w:r>
                        <w:r w:rsidRPr="005A5967">
                          <w:rPr>
                            <w:rFonts w:ascii="ＭＳ ゴシック" w:eastAsia="ＭＳ ゴシック" w:hint="eastAsia"/>
                          </w:rPr>
                          <w:tab/>
                        </w:r>
                        <w:r w:rsidRPr="005A5967">
                          <w:rPr>
                            <w:rFonts w:ascii="ＭＳ ゴシック" w:eastAsia="ＭＳ ゴシック"/>
                          </w:rPr>
                          <w:tab/>
                        </w:r>
                        <w:r w:rsidRPr="005A5967">
                          <w:rPr>
                            <w:rFonts w:ascii="ＭＳ ゴシック" w:eastAsia="ＭＳ ゴシック" w:hint="eastAsia"/>
                          </w:rPr>
                          <w:t>// 状態変更</w:t>
                        </w:r>
                      </w:p>
                    </w:txbxContent>
                  </v:textbox>
                </v:shape>
                <w10:anchorlock/>
              </v:group>
            </w:pict>
          </mc:Fallback>
        </mc:AlternateContent>
      </w:r>
    </w:p>
    <w:p w:rsidR="0086126F" w:rsidRPr="005A5967" w:rsidRDefault="0086126F" w:rsidP="0086126F"/>
    <w:p w:rsidR="0086126F" w:rsidRPr="005A5967" w:rsidRDefault="00A2461C" w:rsidP="00A2461C">
      <w:pPr>
        <w:pStyle w:val="4"/>
        <w:ind w:right="210"/>
      </w:pPr>
      <w:bookmarkStart w:id="1471" w:name="_Toc444757896"/>
      <w:bookmarkStart w:id="1472" w:name="_Toc444763125"/>
      <w:r w:rsidRPr="005A5967">
        <w:t>is_contained()</w:t>
      </w:r>
      <w:bookmarkEnd w:id="1471"/>
      <w:bookmarkEnd w:id="1472"/>
    </w:p>
    <w:p w:rsidR="0086126F" w:rsidRPr="005A5967" w:rsidRDefault="00A2461C" w:rsidP="0086126F">
      <w:r w:rsidRPr="005A5967">
        <w:rPr>
          <w:rFonts w:hint="eastAsia"/>
        </w:rPr>
        <w:t>ブロックが</w:t>
      </w:r>
      <w:r w:rsidRPr="005A5967">
        <w:rPr>
          <w:rFonts w:hint="eastAsia"/>
        </w:rPr>
        <w:t>RTW-EC</w:t>
      </w:r>
      <w:r w:rsidRPr="005A5967">
        <w:rPr>
          <w:rFonts w:hint="eastAsia"/>
        </w:rPr>
        <w:t>のコードから一体で切り出された</w:t>
      </w:r>
      <w:r w:rsidRPr="005A5967">
        <w:rPr>
          <w:rFonts w:hint="eastAsia"/>
        </w:rPr>
        <w:t>Subsystem(Triggered, Enabled, Iterator)</w:t>
      </w:r>
      <w:r w:rsidRPr="005A5967">
        <w:rPr>
          <w:rFonts w:hint="eastAsia"/>
        </w:rPr>
        <w:t>であり、指定した</w:t>
      </w:r>
      <w:r w:rsidRPr="005A5967">
        <w:rPr>
          <w:rFonts w:hint="eastAsia"/>
        </w:rPr>
        <w:t>BlockInfo</w:t>
      </w:r>
      <w:r w:rsidRPr="005A5967">
        <w:rPr>
          <w:rFonts w:hint="eastAsia"/>
        </w:rPr>
        <w:t>のポインタまたは</w:t>
      </w:r>
      <w:r w:rsidRPr="005A5967">
        <w:rPr>
          <w:rFonts w:hint="eastAsia"/>
        </w:rPr>
        <w:t>&lt;block&gt;</w:t>
      </w:r>
      <w:r w:rsidRPr="005A5967">
        <w:rPr>
          <w:rFonts w:hint="eastAsia"/>
        </w:rPr>
        <w:t>タグのポインタが、この</w:t>
      </w:r>
      <w:r w:rsidRPr="005A5967">
        <w:rPr>
          <w:rFonts w:hint="eastAsia"/>
        </w:rPr>
        <w:t>Subsystem</w:t>
      </w:r>
      <w:r w:rsidRPr="005A5967">
        <w:rPr>
          <w:rFonts w:hint="eastAsia"/>
        </w:rPr>
        <w:t>に含まれていれば、</w:t>
      </w:r>
      <w:r w:rsidRPr="005A5967">
        <w:rPr>
          <w:rFonts w:hint="eastAsia"/>
        </w:rPr>
        <w:t>true</w:t>
      </w:r>
      <w:r w:rsidRPr="005A5967">
        <w:rPr>
          <w:rFonts w:hint="eastAsia"/>
        </w:rPr>
        <w:t>を返します。</w:t>
      </w:r>
    </w:p>
    <w:p w:rsidR="0086126F" w:rsidRPr="005A5967" w:rsidRDefault="0086126F" w:rsidP="0086126F">
      <w:r w:rsidRPr="005A5967">
        <w:rPr>
          <w:rFonts w:hint="eastAsia"/>
          <w:noProof/>
        </w:rPr>
        <mc:AlternateContent>
          <mc:Choice Requires="wpc">
            <w:drawing>
              <wp:inline distT="0" distB="0" distL="0" distR="0" wp14:anchorId="41056A27" wp14:editId="07C63369">
                <wp:extent cx="5400040" cy="608965"/>
                <wp:effectExtent l="0" t="0" r="0" b="0"/>
                <wp:docPr id="346" name="キャンバス 3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2" name="テキスト ボックス 342"/>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5A5967" w:rsidRDefault="00B00A8E" w:rsidP="00A2461C">
                              <w:pPr>
                                <w:spacing w:line="0" w:lineRule="atLeast"/>
                                <w:rPr>
                                  <w:rFonts w:ascii="ＭＳ ゴシック" w:eastAsia="ＭＳ ゴシック"/>
                                  <w:sz w:val="20"/>
                                </w:rPr>
                              </w:pPr>
                              <w:r w:rsidRPr="005A5967">
                                <w:rPr>
                                  <w:rFonts w:ascii="ＭＳ ゴシック" w:eastAsia="ＭＳ ゴシック"/>
                                  <w:sz w:val="20"/>
                                </w:rPr>
                                <w:t>bool is_contained (const BlockInfo* b) const;</w:t>
                              </w:r>
                              <w:r w:rsidRPr="005A5967">
                                <w:rPr>
                                  <w:rFonts w:ascii="ＭＳ ゴシック" w:eastAsia="ＭＳ ゴシック" w:hint="eastAsia"/>
                                  <w:sz w:val="20"/>
                                </w:rPr>
                                <w:tab/>
                              </w:r>
                              <w:r w:rsidRPr="005A5967">
                                <w:rPr>
                                  <w:rFonts w:ascii="ＭＳ ゴシック" w:eastAsia="ＭＳ ゴシック"/>
                                  <w:sz w:val="20"/>
                                </w:rPr>
                                <w:tab/>
                              </w:r>
                              <w:r w:rsidRPr="005A5967">
                                <w:rPr>
                                  <w:rFonts w:ascii="ＭＳ ゴシック" w:eastAsia="ＭＳ ゴシック"/>
                                  <w:sz w:val="20"/>
                                </w:rPr>
                                <w:tab/>
                              </w:r>
                              <w:r w:rsidRPr="005A5967">
                                <w:rPr>
                                  <w:rFonts w:ascii="ＭＳ ゴシック" w:eastAsia="ＭＳ ゴシック" w:hint="eastAsia"/>
                                  <w:sz w:val="20"/>
                                </w:rPr>
                                <w:t>// 状態参照</w:t>
                              </w:r>
                            </w:p>
                            <w:p w:rsidR="00B00A8E" w:rsidRPr="005A5967" w:rsidRDefault="00B00A8E" w:rsidP="00A2461C">
                              <w:pPr>
                                <w:spacing w:line="0" w:lineRule="atLeast"/>
                                <w:rPr>
                                  <w:rFonts w:ascii="ＭＳ ゴシック" w:eastAsia="ＭＳ ゴシック"/>
                                  <w:sz w:val="20"/>
                                </w:rPr>
                              </w:pPr>
                              <w:r w:rsidRPr="005A5967">
                                <w:rPr>
                                  <w:rFonts w:ascii="ＭＳ ゴシック" w:eastAsia="ＭＳ ゴシック"/>
                                  <w:sz w:val="20"/>
                                </w:rPr>
                                <w:t>bool is_contained (const ::SimulinkModel::XSD::block_T* b) const;</w:t>
                              </w:r>
                              <w:r w:rsidRPr="005A5967">
                                <w:rPr>
                                  <w:rFonts w:ascii="ＭＳ ゴシック" w:eastAsia="ＭＳ ゴシック"/>
                                  <w:sz w:val="20"/>
                                </w:rPr>
                                <w:tab/>
                              </w:r>
                              <w:r w:rsidRPr="005A5967">
                                <w:rPr>
                                  <w:rFonts w:ascii="ＭＳ ゴシック" w:eastAsia="ＭＳ ゴシック" w:hint="eastAsia"/>
                                  <w:sz w:val="20"/>
                                </w:rPr>
                                <w:t>//</w:t>
                              </w:r>
                              <w:r w:rsidRPr="005A5967">
                                <w:rPr>
                                  <w:rFonts w:ascii="ＭＳ ゴシック" w:eastAsia="ＭＳ ゴシック"/>
                                  <w:sz w:val="20"/>
                                </w:rPr>
                                <w:t xml:space="preserve"> </w:t>
                              </w:r>
                              <w:r w:rsidRPr="005A5967">
                                <w:rPr>
                                  <w:rFonts w:ascii="ＭＳ ゴシック" w:eastAsia="ＭＳ ゴシック" w:hint="eastAsia"/>
                                  <w:sz w:val="20"/>
                                </w:rPr>
                                <w:t>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056A27" id="キャンバス 346" o:spid="_x0000_s1242"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">
                <v:shape id="_x0000_s1243" type="#_x0000_t75" style="position:absolute;width:54000;height:6089;visibility:visible;mso-wrap-style:square">
                  <v:fill o:detectmouseclick="t"/>
                  <v:path o:connecttype="none"/>
                </v:shape>
                <v:shape id="テキスト ボックス 342" o:spid="_x0000_s1244"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djnMMA&#10;AADcAAAADwAAAGRycy9kb3ducmV2LnhtbESPQUsDMRSE74L/ITzBm83aSlnXpkWlSqGnVvH82Lwm&#10;wc3LkqTb7b9vCoLHYWa+YRar0XdioJhcYAWPkwoEcRu0Y6Pg++vjoQaRMrLGLjApOFOC1fL2ZoGN&#10;Dife0bDPRhQIpwYV2Jz7RsrUWvKYJqEnLt4hRI+5yGikjngqcN/JaVXNpUfHZcFiT++W2t/90StY&#10;v5ln09YY7brWzg3jz2FrPpW6vxtfX0BkGvN/+K+90QpmT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djnMMAAADcAAAADwAAAAAAAAAAAAAAAACYAgAAZHJzL2Rv&#10;d25yZXYueG1sUEsFBgAAAAAEAAQA9QAAAIgDAAAAAA==&#10;" fillcolor="white [3201]" strokeweight=".5pt">
                  <v:textbox>
                    <w:txbxContent>
                      <w:p w:rsidR="00B00A8E" w:rsidRPr="005A5967" w:rsidRDefault="00B00A8E" w:rsidP="00A2461C">
                        <w:pPr>
                          <w:spacing w:line="0" w:lineRule="atLeast"/>
                          <w:rPr>
                            <w:rFonts w:ascii="ＭＳ ゴシック" w:eastAsia="ＭＳ ゴシック"/>
                            <w:sz w:val="20"/>
                          </w:rPr>
                        </w:pPr>
                        <w:r w:rsidRPr="005A5967">
                          <w:rPr>
                            <w:rFonts w:ascii="ＭＳ ゴシック" w:eastAsia="ＭＳ ゴシック"/>
                            <w:sz w:val="20"/>
                          </w:rPr>
                          <w:t>bool is_contained (const BlockInfo* b) const;</w:t>
                        </w:r>
                        <w:r w:rsidRPr="005A5967">
                          <w:rPr>
                            <w:rFonts w:ascii="ＭＳ ゴシック" w:eastAsia="ＭＳ ゴシック" w:hint="eastAsia"/>
                            <w:sz w:val="20"/>
                          </w:rPr>
                          <w:tab/>
                        </w:r>
                        <w:r w:rsidRPr="005A5967">
                          <w:rPr>
                            <w:rFonts w:ascii="ＭＳ ゴシック" w:eastAsia="ＭＳ ゴシック"/>
                            <w:sz w:val="20"/>
                          </w:rPr>
                          <w:tab/>
                        </w:r>
                        <w:r w:rsidRPr="005A5967">
                          <w:rPr>
                            <w:rFonts w:ascii="ＭＳ ゴシック" w:eastAsia="ＭＳ ゴシック"/>
                            <w:sz w:val="20"/>
                          </w:rPr>
                          <w:tab/>
                        </w:r>
                        <w:r w:rsidRPr="005A5967">
                          <w:rPr>
                            <w:rFonts w:ascii="ＭＳ ゴシック" w:eastAsia="ＭＳ ゴシック" w:hint="eastAsia"/>
                            <w:sz w:val="20"/>
                          </w:rPr>
                          <w:t>// 状態参照</w:t>
                        </w:r>
                      </w:p>
                      <w:p w:rsidR="00B00A8E" w:rsidRPr="005A5967" w:rsidRDefault="00B00A8E" w:rsidP="00A2461C">
                        <w:pPr>
                          <w:spacing w:line="0" w:lineRule="atLeast"/>
                          <w:rPr>
                            <w:rFonts w:ascii="ＭＳ ゴシック" w:eastAsia="ＭＳ ゴシック"/>
                            <w:sz w:val="20"/>
                          </w:rPr>
                        </w:pPr>
                        <w:r w:rsidRPr="005A5967">
                          <w:rPr>
                            <w:rFonts w:ascii="ＭＳ ゴシック" w:eastAsia="ＭＳ ゴシック"/>
                            <w:sz w:val="20"/>
                          </w:rPr>
                          <w:t>bool is_contained (const ::SimulinkModel::XSD::block_T* b) const;</w:t>
                        </w:r>
                        <w:r w:rsidRPr="005A5967">
                          <w:rPr>
                            <w:rFonts w:ascii="ＭＳ ゴシック" w:eastAsia="ＭＳ ゴシック"/>
                            <w:sz w:val="20"/>
                          </w:rPr>
                          <w:tab/>
                        </w:r>
                        <w:r w:rsidRPr="005A5967">
                          <w:rPr>
                            <w:rFonts w:ascii="ＭＳ ゴシック" w:eastAsia="ＭＳ ゴシック" w:hint="eastAsia"/>
                            <w:sz w:val="20"/>
                          </w:rPr>
                          <w:t>//</w:t>
                        </w:r>
                        <w:r w:rsidRPr="005A5967">
                          <w:rPr>
                            <w:rFonts w:ascii="ＭＳ ゴシック" w:eastAsia="ＭＳ ゴシック"/>
                            <w:sz w:val="20"/>
                          </w:rPr>
                          <w:t xml:space="preserve"> </w:t>
                        </w:r>
                        <w:r w:rsidRPr="005A5967">
                          <w:rPr>
                            <w:rFonts w:ascii="ＭＳ ゴシック" w:eastAsia="ＭＳ ゴシック" w:hint="eastAsia"/>
                            <w:sz w:val="20"/>
                          </w:rPr>
                          <w:t>状態変更</w:t>
                        </w:r>
                      </w:p>
                    </w:txbxContent>
                  </v:textbox>
                </v:shape>
                <w10:anchorlock/>
              </v:group>
            </w:pict>
          </mc:Fallback>
        </mc:AlternateContent>
      </w:r>
    </w:p>
    <w:p w:rsidR="0086126F" w:rsidRPr="005A5967" w:rsidRDefault="0086126F" w:rsidP="0086126F"/>
    <w:p w:rsidR="0086126F" w:rsidRPr="005A5967" w:rsidRDefault="00A2461C" w:rsidP="00A2461C">
      <w:pPr>
        <w:pStyle w:val="4"/>
        <w:ind w:right="210"/>
      </w:pPr>
      <w:bookmarkStart w:id="1473" w:name="_Toc444757897"/>
      <w:bookmarkStart w:id="1474" w:name="_Toc444763126"/>
      <w:r w:rsidRPr="005A5967">
        <w:t>merged_to()</w:t>
      </w:r>
      <w:bookmarkEnd w:id="1473"/>
      <w:bookmarkEnd w:id="1474"/>
    </w:p>
    <w:p w:rsidR="0086126F" w:rsidRPr="005A5967" w:rsidRDefault="00A2461C" w:rsidP="0086126F">
      <w:r w:rsidRPr="005A5967">
        <w:rPr>
          <w:rFonts w:hint="eastAsia"/>
        </w:rPr>
        <w:t>このブロックをマージしている</w:t>
      </w:r>
      <w:r w:rsidR="004D0D4D" w:rsidRPr="005A5967">
        <w:rPr>
          <w:rFonts w:hint="eastAsia"/>
        </w:rPr>
        <w:t>ブロックの</w:t>
      </w:r>
      <w:r w:rsidR="004D0D4D" w:rsidRPr="005A5967">
        <w:rPr>
          <w:rFonts w:hint="eastAsia"/>
        </w:rPr>
        <w:t>BlockInfo</w:t>
      </w:r>
      <w:r w:rsidR="004D0D4D" w:rsidRPr="005A5967">
        <w:rPr>
          <w:rFonts w:hint="eastAsia"/>
        </w:rPr>
        <w:t>のポインタの</w:t>
      </w:r>
      <w:r w:rsidR="004D0D4D" w:rsidRPr="005A5967">
        <w:rPr>
          <w:rFonts w:hint="eastAsia"/>
        </w:rPr>
        <w:t>vector</w:t>
      </w:r>
      <w:r w:rsidR="004D0D4D" w:rsidRPr="005A5967">
        <w:rPr>
          <w:rFonts w:hint="eastAsia"/>
        </w:rPr>
        <w:t>を返します。</w:t>
      </w:r>
      <w:r w:rsidR="00263ED5" w:rsidRPr="005A5967">
        <w:rPr>
          <w:rFonts w:hint="eastAsia"/>
        </w:rPr>
        <w:t>vector</w:t>
      </w:r>
      <w:r w:rsidR="00263ED5" w:rsidRPr="005A5967">
        <w:rPr>
          <w:rFonts w:hint="eastAsia"/>
        </w:rPr>
        <w:t>は通常は空かサイズは</w:t>
      </w:r>
      <w:r w:rsidR="00263ED5" w:rsidRPr="005A5967">
        <w:rPr>
          <w:rFonts w:hint="eastAsia"/>
        </w:rPr>
        <w:t>1</w:t>
      </w:r>
      <w:r w:rsidR="00263ED5" w:rsidRPr="005A5967">
        <w:rPr>
          <w:rFonts w:hint="eastAsia"/>
        </w:rPr>
        <w:t>です</w:t>
      </w:r>
      <w:r w:rsidR="004D0D4D" w:rsidRPr="005A5967">
        <w:rPr>
          <w:rFonts w:hint="eastAsia"/>
        </w:rPr>
        <w:t>。</w:t>
      </w:r>
    </w:p>
    <w:p w:rsidR="0086126F" w:rsidRPr="005A5967" w:rsidRDefault="0086126F" w:rsidP="0086126F">
      <w:r w:rsidRPr="005A5967">
        <w:rPr>
          <w:rFonts w:hint="eastAsia"/>
          <w:noProof/>
        </w:rPr>
        <mc:AlternateContent>
          <mc:Choice Requires="wpc">
            <w:drawing>
              <wp:inline distT="0" distB="0" distL="0" distR="0" wp14:anchorId="59AF036F" wp14:editId="2A238D52">
                <wp:extent cx="5400040" cy="608965"/>
                <wp:effectExtent l="0" t="0" r="0" b="0"/>
                <wp:docPr id="347" name="キャンバス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3" name="テキスト ボックス 343"/>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5A5967" w:rsidRDefault="00B00A8E" w:rsidP="0086126F">
                              <w:pPr>
                                <w:spacing w:line="0" w:lineRule="atLeast"/>
                                <w:rPr>
                                  <w:rFonts w:ascii="ＭＳ ゴシック" w:eastAsia="ＭＳ ゴシック"/>
                                </w:rPr>
                              </w:pPr>
                              <w:r w:rsidRPr="005A5967">
                                <w:rPr>
                                  <w:rFonts w:ascii="ＭＳ ゴシック" w:eastAsia="ＭＳ ゴシック"/>
                                </w:rPr>
                                <w:t>const block_list_T&amp; merged_to (void) const;</w:t>
                              </w:r>
                              <w:r w:rsidRPr="005A5967">
                                <w:rPr>
                                  <w:rFonts w:ascii="ＭＳ ゴシック" w:eastAsia="ＭＳ ゴシック" w:hint="eastAsia"/>
                                </w:rPr>
                                <w:t xml:space="preserve"> </w:t>
                              </w:r>
                              <w:r w:rsidRPr="005A5967">
                                <w:rPr>
                                  <w:rFonts w:ascii="ＭＳ ゴシック" w:eastAsia="ＭＳ ゴシック" w:hint="eastAsia"/>
                                </w:rPr>
                                <w:tab/>
                                <w:t>// 状態参照</w:t>
                              </w:r>
                            </w:p>
                            <w:p w:rsidR="00B00A8E" w:rsidRPr="005A5967" w:rsidRDefault="00B00A8E" w:rsidP="0086126F">
                              <w:pPr>
                                <w:spacing w:line="0" w:lineRule="atLeast"/>
                                <w:rPr>
                                  <w:rFonts w:ascii="ＭＳ ゴシック" w:eastAsia="ＭＳ ゴシック"/>
                                </w:rPr>
                              </w:pPr>
                              <w:r w:rsidRPr="005A5967">
                                <w:rPr>
                                  <w:rFonts w:ascii="ＭＳ ゴシック" w:eastAsia="ＭＳ ゴシック"/>
                                </w:rPr>
                                <w:t>block_list_T&amp; merged_to (void);</w:t>
                              </w:r>
                              <w:r w:rsidRPr="005A5967">
                                <w:rPr>
                                  <w:rFonts w:ascii="ＭＳ ゴシック" w:eastAsia="ＭＳ ゴシック" w:hint="eastAsia"/>
                                </w:rPr>
                                <w:t xml:space="preserve"> </w:t>
                              </w:r>
                              <w:r w:rsidRPr="005A5967">
                                <w:rPr>
                                  <w:rFonts w:ascii="ＭＳ ゴシック" w:eastAsia="ＭＳ ゴシック" w:hint="eastAsia"/>
                                </w:rPr>
                                <w:tab/>
                              </w:r>
                              <w:r w:rsidRPr="005A5967">
                                <w:rPr>
                                  <w:rFonts w:ascii="ＭＳ ゴシック" w:eastAsia="ＭＳ ゴシック" w:hint="eastAsia"/>
                                </w:rPr>
                                <w:tab/>
                                <w:t>//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9AF036F" id="キャンバス 347" o:spid="_x0000_s1245"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">
                <v:shape id="_x0000_s1246" type="#_x0000_t75" style="position:absolute;width:54000;height:6089;visibility:visible;mso-wrap-style:square">
                  <v:fill o:detectmouseclick="t"/>
                  <v:path o:connecttype="none"/>
                </v:shape>
                <v:shape id="テキスト ボックス 343" o:spid="_x0000_s1247"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vGB8MA&#10;AADcAAAADwAAAGRycy9kb3ducmV2LnhtbESPQUsDMRSE74L/ITzBm81qS1nXpkWllkJPreL5sXlN&#10;gpuXJYnb7b9vCoLHYWa+YRar0XdioJhcYAWPkwoEcRu0Y6Pg6/PjoQaRMrLGLjApOFOC1fL2ZoGN&#10;Dife03DIRhQIpwYV2Jz7RsrUWvKYJqEnLt4xRI+5yGikjngqcN/Jp6qaS4+Oy4LFnt4ttT+HX69g&#10;/WaeTVtjtOtaOzeM38ed2Sh1fze+voDINOb/8F97qxVMZ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vGB8MAAADcAAAADwAAAAAAAAAAAAAAAACYAgAAZHJzL2Rv&#10;d25yZXYueG1sUEsFBgAAAAAEAAQA9QAAAIgDAAAAAA==&#10;" fillcolor="white [3201]" strokeweight=".5pt">
                  <v:textbox>
                    <w:txbxContent>
                      <w:p w:rsidR="00B00A8E" w:rsidRPr="005A5967" w:rsidRDefault="00B00A8E" w:rsidP="0086126F">
                        <w:pPr>
                          <w:spacing w:line="0" w:lineRule="atLeast"/>
                          <w:rPr>
                            <w:rFonts w:ascii="ＭＳ ゴシック" w:eastAsia="ＭＳ ゴシック"/>
                          </w:rPr>
                        </w:pPr>
                        <w:r w:rsidRPr="005A5967">
                          <w:rPr>
                            <w:rFonts w:ascii="ＭＳ ゴシック" w:eastAsia="ＭＳ ゴシック"/>
                          </w:rPr>
                          <w:t>const block_list_T&amp; merged_to (void) const;</w:t>
                        </w:r>
                        <w:r w:rsidRPr="005A5967">
                          <w:rPr>
                            <w:rFonts w:ascii="ＭＳ ゴシック" w:eastAsia="ＭＳ ゴシック" w:hint="eastAsia"/>
                          </w:rPr>
                          <w:t xml:space="preserve"> </w:t>
                        </w:r>
                        <w:r w:rsidRPr="005A5967">
                          <w:rPr>
                            <w:rFonts w:ascii="ＭＳ ゴシック" w:eastAsia="ＭＳ ゴシック" w:hint="eastAsia"/>
                          </w:rPr>
                          <w:tab/>
                          <w:t>// 状態参照</w:t>
                        </w:r>
                      </w:p>
                      <w:p w:rsidR="00B00A8E" w:rsidRPr="005A5967" w:rsidRDefault="00B00A8E" w:rsidP="0086126F">
                        <w:pPr>
                          <w:spacing w:line="0" w:lineRule="atLeast"/>
                          <w:rPr>
                            <w:rFonts w:ascii="ＭＳ ゴシック" w:eastAsia="ＭＳ ゴシック"/>
                          </w:rPr>
                        </w:pPr>
                        <w:r w:rsidRPr="005A5967">
                          <w:rPr>
                            <w:rFonts w:ascii="ＭＳ ゴシック" w:eastAsia="ＭＳ ゴシック"/>
                          </w:rPr>
                          <w:t>block_list_T&amp; merged_to (void);</w:t>
                        </w:r>
                        <w:r w:rsidRPr="005A5967">
                          <w:rPr>
                            <w:rFonts w:ascii="ＭＳ ゴシック" w:eastAsia="ＭＳ ゴシック" w:hint="eastAsia"/>
                          </w:rPr>
                          <w:t xml:space="preserve"> </w:t>
                        </w:r>
                        <w:r w:rsidRPr="005A5967">
                          <w:rPr>
                            <w:rFonts w:ascii="ＭＳ ゴシック" w:eastAsia="ＭＳ ゴシック" w:hint="eastAsia"/>
                          </w:rPr>
                          <w:tab/>
                        </w:r>
                        <w:r w:rsidRPr="005A5967">
                          <w:rPr>
                            <w:rFonts w:ascii="ＭＳ ゴシック" w:eastAsia="ＭＳ ゴシック" w:hint="eastAsia"/>
                          </w:rPr>
                          <w:tab/>
                          <w:t>// 状態変更</w:t>
                        </w:r>
                      </w:p>
                    </w:txbxContent>
                  </v:textbox>
                </v:shape>
                <w10:anchorlock/>
              </v:group>
            </w:pict>
          </mc:Fallback>
        </mc:AlternateContent>
      </w:r>
    </w:p>
    <w:p w:rsidR="0086126F" w:rsidRPr="005A5967" w:rsidRDefault="0086126F" w:rsidP="0086126F"/>
    <w:p w:rsidR="0086126F" w:rsidRPr="005A5967" w:rsidRDefault="004D0D4D" w:rsidP="004D0D4D">
      <w:pPr>
        <w:pStyle w:val="4"/>
        <w:ind w:right="210"/>
      </w:pPr>
      <w:bookmarkStart w:id="1475" w:name="_Toc444757898"/>
      <w:bookmarkStart w:id="1476" w:name="_Toc444763127"/>
      <w:r w:rsidRPr="005A5967">
        <w:t>merge_blocks()</w:t>
      </w:r>
      <w:bookmarkEnd w:id="1475"/>
      <w:bookmarkEnd w:id="1476"/>
    </w:p>
    <w:p w:rsidR="0086126F" w:rsidRPr="005A5967" w:rsidRDefault="004D0D4D" w:rsidP="0086126F">
      <w:r w:rsidRPr="005A5967">
        <w:rPr>
          <w:rFonts w:hint="eastAsia"/>
        </w:rPr>
        <w:t>このブロックがマージしているブロックの</w:t>
      </w:r>
      <w:r w:rsidRPr="005A5967">
        <w:rPr>
          <w:rFonts w:hint="eastAsia"/>
        </w:rPr>
        <w:t>BlockInfo</w:t>
      </w:r>
      <w:r w:rsidRPr="005A5967">
        <w:rPr>
          <w:rFonts w:hint="eastAsia"/>
        </w:rPr>
        <w:t>のポインタの</w:t>
      </w:r>
      <w:r w:rsidRPr="005A5967">
        <w:rPr>
          <w:rFonts w:hint="eastAsia"/>
        </w:rPr>
        <w:t>vector</w:t>
      </w:r>
      <w:r w:rsidRPr="005A5967">
        <w:rPr>
          <w:rFonts w:hint="eastAsia"/>
        </w:rPr>
        <w:t>を返します。</w:t>
      </w:r>
    </w:p>
    <w:p w:rsidR="0086126F" w:rsidRPr="005A5967" w:rsidRDefault="0086126F" w:rsidP="0086126F">
      <w:r w:rsidRPr="005A5967">
        <w:rPr>
          <w:rFonts w:hint="eastAsia"/>
          <w:noProof/>
        </w:rPr>
        <mc:AlternateContent>
          <mc:Choice Requires="wpc">
            <w:drawing>
              <wp:inline distT="0" distB="0" distL="0" distR="0" wp14:anchorId="30F14E05" wp14:editId="344AD761">
                <wp:extent cx="5400040" cy="608965"/>
                <wp:effectExtent l="0" t="0" r="0" b="0"/>
                <wp:docPr id="348" name="キャンバス 3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5" name="テキスト ボックス 345"/>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const block_list_T&amp; merge_blocks (void) const;</w:t>
                              </w:r>
                              <w:r w:rsidRPr="005A5967">
                                <w:rPr>
                                  <w:rFonts w:ascii="ＭＳ ゴシック" w:eastAsia="ＭＳ ゴシック" w:hint="eastAsia"/>
                                </w:rPr>
                                <w:tab/>
                                <w:t>// 状態参照</w:t>
                              </w:r>
                            </w:p>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block_list_T&amp; merge_blocks (void);</w:t>
                              </w:r>
                              <w:r w:rsidRPr="005A5967">
                                <w:rPr>
                                  <w:rFonts w:ascii="ＭＳ ゴシック" w:eastAsia="ＭＳ ゴシック"/>
                                </w:rPr>
                                <w:tab/>
                              </w:r>
                              <w:r w:rsidRPr="005A5967">
                                <w:rPr>
                                  <w:rFonts w:ascii="ＭＳ ゴシック" w:eastAsia="ＭＳ ゴシック" w:hint="eastAsia"/>
                                </w:rPr>
                                <w:tab/>
                                <w:t>// 状態変更</w:t>
                              </w:r>
                            </w:p>
                            <w:p w:rsidR="00B00A8E" w:rsidRPr="005A5967" w:rsidRDefault="00B00A8E" w:rsidP="0086126F">
                              <w:pPr>
                                <w:spacing w:line="0" w:lineRule="atLeast"/>
                                <w:rPr>
                                  <w:rFonts w:ascii="ＭＳ ゴシック" w:eastAsia="ＭＳ ゴシック"/>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0F14E05" id="キャンバス 348" o:spid="_x0000_s1248"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">
                <v:shape id="_x0000_s1249" type="#_x0000_t75" style="position:absolute;width:54000;height:6089;visibility:visible;mso-wrap-style:square">
                  <v:fill o:detectmouseclick="t"/>
                  <v:path o:connecttype="none"/>
                </v:shape>
                <v:shape id="テキスト ボックス 345" o:spid="_x0000_s1250"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776MMA&#10;AADcAAAADwAAAGRycy9kb3ducmV2LnhtbESPQUsDMRSE74L/ITyhN5vVVlnXpkVLK0JPVvH82Lwm&#10;wc3LkqTb7b9vBMHjMDPfMIvV6DsxUEwusIK7aQWCuA3asVHw9bm9rUGkjKyxC0wKzpRgtby+WmCj&#10;w4k/aNhnIwqEU4MKbM59I2VqLXlM09ATF+8QosdcZDRSRzwVuO/kfVU9So+Oy4LFntaW2p/90SvY&#10;vJon09YY7abWzg3j92Fn3pSa3IwvzyAyjfk//Nd+1wpm8wf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776MMAAADcAAAADwAAAAAAAAAAAAAAAACYAgAAZHJzL2Rv&#10;d25yZXYueG1sUEsFBgAAAAAEAAQA9QAAAIgDAAAAAA==&#10;" fillcolor="white [3201]" strokeweight=".5pt">
                  <v:textbox>
                    <w:txbxContent>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const block_list_T&amp; merge_blocks (void) const;</w:t>
                        </w:r>
                        <w:r w:rsidRPr="005A5967">
                          <w:rPr>
                            <w:rFonts w:ascii="ＭＳ ゴシック" w:eastAsia="ＭＳ ゴシック" w:hint="eastAsia"/>
                          </w:rPr>
                          <w:tab/>
                          <w:t>// 状態参照</w:t>
                        </w:r>
                      </w:p>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block_list_T&amp; merge_blocks (void);</w:t>
                        </w:r>
                        <w:r w:rsidRPr="005A5967">
                          <w:rPr>
                            <w:rFonts w:ascii="ＭＳ ゴシック" w:eastAsia="ＭＳ ゴシック"/>
                          </w:rPr>
                          <w:tab/>
                        </w:r>
                        <w:r w:rsidRPr="005A5967">
                          <w:rPr>
                            <w:rFonts w:ascii="ＭＳ ゴシック" w:eastAsia="ＭＳ ゴシック" w:hint="eastAsia"/>
                          </w:rPr>
                          <w:tab/>
                          <w:t>// 状態変更</w:t>
                        </w:r>
                      </w:p>
                      <w:p w:rsidR="00B00A8E" w:rsidRPr="005A5967" w:rsidRDefault="00B00A8E" w:rsidP="0086126F">
                        <w:pPr>
                          <w:spacing w:line="0" w:lineRule="atLeast"/>
                          <w:rPr>
                            <w:rFonts w:ascii="ＭＳ ゴシック" w:eastAsia="ＭＳ ゴシック"/>
                          </w:rPr>
                        </w:pPr>
                      </w:p>
                    </w:txbxContent>
                  </v:textbox>
                </v:shape>
                <w10:anchorlock/>
              </v:group>
            </w:pict>
          </mc:Fallback>
        </mc:AlternateContent>
      </w:r>
    </w:p>
    <w:p w:rsidR="0086126F" w:rsidRPr="005A5967" w:rsidRDefault="0086126F" w:rsidP="0086126F"/>
    <w:p w:rsidR="00263ED5" w:rsidRPr="005A5967" w:rsidRDefault="00263ED5">
      <w:pPr>
        <w:widowControl/>
        <w:jc w:val="left"/>
        <w:rPr>
          <w:b/>
          <w:bCs/>
        </w:rPr>
      </w:pPr>
      <w:r w:rsidRPr="005A5967">
        <w:br w:type="page"/>
      </w:r>
    </w:p>
    <w:p w:rsidR="0086126F" w:rsidRPr="005A5967" w:rsidRDefault="004D0D4D" w:rsidP="004D0D4D">
      <w:pPr>
        <w:pStyle w:val="4"/>
        <w:ind w:right="210"/>
      </w:pPr>
      <w:bookmarkStart w:id="1477" w:name="_Toc444757899"/>
      <w:bookmarkStart w:id="1478" w:name="_Toc444763128"/>
      <w:r w:rsidRPr="005A5967">
        <w:t>bound_to()</w:t>
      </w:r>
      <w:bookmarkEnd w:id="1477"/>
      <w:bookmarkEnd w:id="1478"/>
    </w:p>
    <w:p w:rsidR="0086126F" w:rsidRPr="005A5967" w:rsidRDefault="004D0D4D" w:rsidP="0086126F">
      <w:r w:rsidRPr="005A5967">
        <w:rPr>
          <w:rFonts w:hint="eastAsia"/>
        </w:rPr>
        <w:t>このブロックをプロセス集約しているブロックの</w:t>
      </w:r>
      <w:r w:rsidRPr="005A5967">
        <w:rPr>
          <w:rFonts w:hint="eastAsia"/>
        </w:rPr>
        <w:t>BlockInfo</w:t>
      </w:r>
      <w:r w:rsidRPr="005A5967">
        <w:rPr>
          <w:rFonts w:hint="eastAsia"/>
        </w:rPr>
        <w:t>のポインタの</w:t>
      </w:r>
      <w:r w:rsidRPr="005A5967">
        <w:rPr>
          <w:rFonts w:hint="eastAsia"/>
        </w:rPr>
        <w:t>vector</w:t>
      </w:r>
      <w:r w:rsidRPr="005A5967">
        <w:rPr>
          <w:rFonts w:hint="eastAsia"/>
        </w:rPr>
        <w:t>を返します。</w:t>
      </w:r>
      <w:r w:rsidR="00263ED5" w:rsidRPr="005A5967">
        <w:rPr>
          <w:rFonts w:hint="eastAsia"/>
        </w:rPr>
        <w:t>vector</w:t>
      </w:r>
      <w:r w:rsidR="00263ED5" w:rsidRPr="005A5967">
        <w:rPr>
          <w:rFonts w:hint="eastAsia"/>
        </w:rPr>
        <w:t>は通常は空かサイズは</w:t>
      </w:r>
      <w:r w:rsidR="00263ED5" w:rsidRPr="005A5967">
        <w:rPr>
          <w:rFonts w:hint="eastAsia"/>
        </w:rPr>
        <w:t>1</w:t>
      </w:r>
      <w:r w:rsidR="00263ED5" w:rsidRPr="005A5967">
        <w:rPr>
          <w:rFonts w:hint="eastAsia"/>
        </w:rPr>
        <w:t>です。</w:t>
      </w:r>
    </w:p>
    <w:p w:rsidR="0086126F" w:rsidRPr="005A5967" w:rsidRDefault="0086126F" w:rsidP="0086126F"/>
    <w:p w:rsidR="0086126F" w:rsidRPr="005A5967" w:rsidRDefault="00A2461C" w:rsidP="0086126F">
      <w:r w:rsidRPr="005A5967">
        <w:rPr>
          <w:rFonts w:hint="eastAsia"/>
          <w:noProof/>
        </w:rPr>
        <mc:AlternateContent>
          <mc:Choice Requires="wpc">
            <w:drawing>
              <wp:inline distT="0" distB="0" distL="0" distR="0" wp14:anchorId="36357B9B" wp14:editId="3CD3BB35">
                <wp:extent cx="5400040" cy="608965"/>
                <wp:effectExtent l="0" t="0" r="0" b="0"/>
                <wp:docPr id="210" name="キャンバス 2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テキスト ボックス 209"/>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const block_list_T&amp; bound_to (void) const;</w:t>
                              </w:r>
                              <w:r w:rsidRPr="005A5967">
                                <w:rPr>
                                  <w:rFonts w:ascii="ＭＳ ゴシック" w:eastAsia="ＭＳ ゴシック" w:hint="eastAsia"/>
                                </w:rPr>
                                <w:tab/>
                                <w:t>// 状態参照</w:t>
                              </w:r>
                            </w:p>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block_list_T&amp; bound_to (void);</w:t>
                              </w:r>
                              <w:r w:rsidRPr="005A5967">
                                <w:rPr>
                                  <w:rFonts w:ascii="ＭＳ ゴシック" w:eastAsia="ＭＳ ゴシック"/>
                                </w:rPr>
                                <w:tab/>
                              </w:r>
                              <w:r w:rsidRPr="005A5967">
                                <w:rPr>
                                  <w:rFonts w:ascii="ＭＳ ゴシック" w:eastAsia="ＭＳ ゴシック"/>
                                </w:rPr>
                                <w:tab/>
                              </w:r>
                              <w:r w:rsidRPr="005A5967">
                                <w:rPr>
                                  <w:rFonts w:ascii="ＭＳ ゴシック" w:eastAsia="ＭＳ ゴシック" w:hint="eastAsia"/>
                                </w:rPr>
                                <w:tab/>
                                <w:t>// 状態変更</w:t>
                              </w:r>
                            </w:p>
                            <w:p w:rsidR="00B00A8E" w:rsidRPr="005A5967" w:rsidRDefault="00B00A8E" w:rsidP="00A2461C">
                              <w:pPr>
                                <w:spacing w:line="0" w:lineRule="atLeast"/>
                                <w:rPr>
                                  <w:rFonts w:ascii="ＭＳ ゴシック" w:eastAsia="ＭＳ ゴシック"/>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357B9B" id="キャンバス 210" o:spid="_x0000_s1251"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">
                <v:shape id="_x0000_s1252" type="#_x0000_t75" style="position:absolute;width:54000;height:6089;visibility:visible;mso-wrap-style:square">
                  <v:fill o:detectmouseclick="t"/>
                  <v:path o:connecttype="none"/>
                </v:shape>
                <v:shape id="テキスト ボックス 209" o:spid="_x0000_s1253"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HsMIA&#10;AADcAAAADwAAAGRycy9kb3ducmV2LnhtbESPQWsCMRSE74X+h/AKvdWsHsq6GkWLSqEnbfH82DyT&#10;4OZlSdJ1+++bQsHjMDPfMMv16DsxUEwusILppAJB3Abt2Cj4+ty/1CBSRtbYBSYFP5RgvXp8WGKj&#10;w42PNJyyEQXCqUEFNue+kTK1ljymSeiJi3cJ0WMuMhqpI94K3HdyVlWv0qPjsmCxpzdL7fX07RXs&#10;tmZu2hqj3dXauWE8Xz7MQannp3GzAJFpzPfwf/tdK5hVc/g7U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EewwgAAANwAAAAPAAAAAAAAAAAAAAAAAJgCAABkcnMvZG93&#10;bnJldi54bWxQSwUGAAAAAAQABAD1AAAAhwMAAAAA&#10;" fillcolor="white [3201]" strokeweight=".5pt">
                  <v:textbox>
                    <w:txbxContent>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const block_list_T&amp; bound_to (void) const;</w:t>
                        </w:r>
                        <w:r w:rsidRPr="005A5967">
                          <w:rPr>
                            <w:rFonts w:ascii="ＭＳ ゴシック" w:eastAsia="ＭＳ ゴシック" w:hint="eastAsia"/>
                          </w:rPr>
                          <w:tab/>
                          <w:t>// 状態参照</w:t>
                        </w:r>
                      </w:p>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block_list_T&amp; bound_to (void);</w:t>
                        </w:r>
                        <w:r w:rsidRPr="005A5967">
                          <w:rPr>
                            <w:rFonts w:ascii="ＭＳ ゴシック" w:eastAsia="ＭＳ ゴシック"/>
                          </w:rPr>
                          <w:tab/>
                        </w:r>
                        <w:r w:rsidRPr="005A5967">
                          <w:rPr>
                            <w:rFonts w:ascii="ＭＳ ゴシック" w:eastAsia="ＭＳ ゴシック"/>
                          </w:rPr>
                          <w:tab/>
                        </w:r>
                        <w:r w:rsidRPr="005A5967">
                          <w:rPr>
                            <w:rFonts w:ascii="ＭＳ ゴシック" w:eastAsia="ＭＳ ゴシック" w:hint="eastAsia"/>
                          </w:rPr>
                          <w:tab/>
                          <w:t>// 状態変更</w:t>
                        </w:r>
                      </w:p>
                      <w:p w:rsidR="00B00A8E" w:rsidRPr="005A5967" w:rsidRDefault="00B00A8E" w:rsidP="00A2461C">
                        <w:pPr>
                          <w:spacing w:line="0" w:lineRule="atLeast"/>
                          <w:rPr>
                            <w:rFonts w:ascii="ＭＳ ゴシック" w:eastAsia="ＭＳ ゴシック"/>
                          </w:rPr>
                        </w:pPr>
                      </w:p>
                    </w:txbxContent>
                  </v:textbox>
                </v:shape>
                <w10:anchorlock/>
              </v:group>
            </w:pict>
          </mc:Fallback>
        </mc:AlternateContent>
      </w:r>
    </w:p>
    <w:p w:rsidR="0086126F" w:rsidRPr="005A5967" w:rsidRDefault="0086126F" w:rsidP="0086126F"/>
    <w:p w:rsidR="0086126F" w:rsidRPr="005A5967" w:rsidRDefault="004D0D4D" w:rsidP="004D0D4D">
      <w:pPr>
        <w:pStyle w:val="4"/>
        <w:ind w:right="210"/>
      </w:pPr>
      <w:bookmarkStart w:id="1479" w:name="_Toc444757900"/>
      <w:bookmarkStart w:id="1480" w:name="_Toc444763129"/>
      <w:r w:rsidRPr="005A5967">
        <w:t>bind_blocks()</w:t>
      </w:r>
      <w:bookmarkEnd w:id="1479"/>
      <w:bookmarkEnd w:id="1480"/>
    </w:p>
    <w:p w:rsidR="0086126F" w:rsidRPr="005A5967" w:rsidRDefault="004D0D4D" w:rsidP="0086126F">
      <w:r w:rsidRPr="005A5967">
        <w:rPr>
          <w:rFonts w:hint="eastAsia"/>
        </w:rPr>
        <w:t>このブロックにプロセス集約しているブロックの</w:t>
      </w:r>
      <w:r w:rsidRPr="005A5967">
        <w:rPr>
          <w:rFonts w:hint="eastAsia"/>
        </w:rPr>
        <w:t>BlockInfo</w:t>
      </w:r>
      <w:r w:rsidRPr="005A5967">
        <w:rPr>
          <w:rFonts w:hint="eastAsia"/>
        </w:rPr>
        <w:t>のポインタの</w:t>
      </w:r>
      <w:r w:rsidRPr="005A5967">
        <w:rPr>
          <w:rFonts w:hint="eastAsia"/>
        </w:rPr>
        <w:t>vector</w:t>
      </w:r>
      <w:r w:rsidRPr="005A5967">
        <w:rPr>
          <w:rFonts w:hint="eastAsia"/>
        </w:rPr>
        <w:t>を返します。</w:t>
      </w:r>
    </w:p>
    <w:p w:rsidR="0086126F" w:rsidRPr="005A5967" w:rsidRDefault="00A2461C" w:rsidP="0086126F">
      <w:r w:rsidRPr="005A5967">
        <w:rPr>
          <w:rFonts w:hint="eastAsia"/>
          <w:noProof/>
        </w:rPr>
        <mc:AlternateContent>
          <mc:Choice Requires="wpc">
            <w:drawing>
              <wp:inline distT="0" distB="0" distL="0" distR="0" wp14:anchorId="21C1A830" wp14:editId="1D5DFB4D">
                <wp:extent cx="5400040" cy="608965"/>
                <wp:effectExtent l="0" t="0" r="0" b="0"/>
                <wp:docPr id="218" name="キャンバス 2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7" name="テキスト ボックス 217"/>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const block_list_T&amp; bind_blocks (void) const;</w:t>
                              </w:r>
                              <w:r w:rsidRPr="005A5967">
                                <w:rPr>
                                  <w:rFonts w:ascii="ＭＳ ゴシック" w:eastAsia="ＭＳ ゴシック" w:hint="eastAsia"/>
                                </w:rPr>
                                <w:tab/>
                                <w:t>// 状態参照</w:t>
                              </w:r>
                            </w:p>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block_list_T&amp; bind_blocks (void);</w:t>
                              </w:r>
                              <w:r w:rsidRPr="005A5967">
                                <w:rPr>
                                  <w:rFonts w:ascii="ＭＳ ゴシック" w:eastAsia="ＭＳ ゴシック"/>
                                </w:rPr>
                                <w:tab/>
                              </w:r>
                              <w:r w:rsidRPr="005A5967">
                                <w:rPr>
                                  <w:rFonts w:ascii="ＭＳ ゴシック" w:eastAsia="ＭＳ ゴシック" w:hint="eastAsia"/>
                                </w:rPr>
                                <w:tab/>
                                <w:t>// 状態変更</w:t>
                              </w:r>
                            </w:p>
                            <w:p w:rsidR="00B00A8E" w:rsidRPr="005A5967" w:rsidRDefault="00B00A8E" w:rsidP="00A2461C">
                              <w:pPr>
                                <w:spacing w:line="0" w:lineRule="atLeast"/>
                                <w:rPr>
                                  <w:rFonts w:ascii="ＭＳ ゴシック" w:eastAsia="ＭＳ ゴシック"/>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1C1A830" id="キャンバス 218" o:spid="_x0000_s1254"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">
                <v:shape id="_x0000_s1255" type="#_x0000_t75" style="position:absolute;width:54000;height:6089;visibility:visible;mso-wrap-style:square">
                  <v:fill o:detectmouseclick="t"/>
                  <v:path o:connecttype="none"/>
                </v:shape>
                <v:shape id="テキスト ボックス 217" o:spid="_x0000_s1256"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ghMMA&#10;AADcAAAADwAAAGRycy9kb3ducmV2LnhtbESPQWsCMRSE74X+h/AKvdWsHup2NYotthQ8VYvnx+aZ&#10;BDcvS5Ku23/fCEKPw8x8wyzXo+/EQDG5wAqmkwoEcRu0Y6Pg+/D+VINIGVljF5gU/FKC9er+bomN&#10;Dhf+omGfjSgQTg0qsDn3jZSpteQxTUJPXLxTiB5zkdFIHfFS4L6Ts6p6lh4dlwWLPb1Zas/7H69g&#10;+2peTFtjtNtaOzeMx9POfCj1+DBuFiAyjfk/fGt/agWz6RyuZ8o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LghMMAAADcAAAADwAAAAAAAAAAAAAAAACYAgAAZHJzL2Rv&#10;d25yZXYueG1sUEsFBgAAAAAEAAQA9QAAAIgDAAAAAA==&#10;" fillcolor="white [3201]" strokeweight=".5pt">
                  <v:textbox>
                    <w:txbxContent>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const block_list_T&amp; bind_blocks (void) const;</w:t>
                        </w:r>
                        <w:r w:rsidRPr="005A5967">
                          <w:rPr>
                            <w:rFonts w:ascii="ＭＳ ゴシック" w:eastAsia="ＭＳ ゴシック" w:hint="eastAsia"/>
                          </w:rPr>
                          <w:tab/>
                          <w:t>// 状態参照</w:t>
                        </w:r>
                      </w:p>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block_list_T&amp; bind_blocks (void);</w:t>
                        </w:r>
                        <w:r w:rsidRPr="005A5967">
                          <w:rPr>
                            <w:rFonts w:ascii="ＭＳ ゴシック" w:eastAsia="ＭＳ ゴシック"/>
                          </w:rPr>
                          <w:tab/>
                        </w:r>
                        <w:r w:rsidRPr="005A5967">
                          <w:rPr>
                            <w:rFonts w:ascii="ＭＳ ゴシック" w:eastAsia="ＭＳ ゴシック" w:hint="eastAsia"/>
                          </w:rPr>
                          <w:tab/>
                          <w:t>// 状態変更</w:t>
                        </w:r>
                      </w:p>
                      <w:p w:rsidR="00B00A8E" w:rsidRPr="005A5967" w:rsidRDefault="00B00A8E" w:rsidP="00A2461C">
                        <w:pPr>
                          <w:spacing w:line="0" w:lineRule="atLeast"/>
                          <w:rPr>
                            <w:rFonts w:ascii="ＭＳ ゴシック" w:eastAsia="ＭＳ ゴシック"/>
                          </w:rPr>
                        </w:pPr>
                      </w:p>
                    </w:txbxContent>
                  </v:textbox>
                </v:shape>
                <w10:anchorlock/>
              </v:group>
            </w:pict>
          </mc:Fallback>
        </mc:AlternateContent>
      </w:r>
    </w:p>
    <w:p w:rsidR="0086126F" w:rsidRPr="005A5967" w:rsidRDefault="0086126F" w:rsidP="0086126F"/>
    <w:p w:rsidR="0086126F" w:rsidRPr="005A5967" w:rsidRDefault="00263ED5" w:rsidP="0086126F">
      <w:pPr>
        <w:pStyle w:val="4"/>
        <w:ind w:right="210"/>
      </w:pPr>
      <w:bookmarkStart w:id="1481" w:name="_Toc444757901"/>
      <w:bookmarkStart w:id="1482" w:name="_Toc444763130"/>
      <w:r w:rsidRPr="005A5967">
        <w:t>trigger_port()</w:t>
      </w:r>
      <w:bookmarkEnd w:id="1481"/>
      <w:bookmarkEnd w:id="1482"/>
    </w:p>
    <w:p w:rsidR="0086126F" w:rsidRPr="005A5967" w:rsidRDefault="00263ED5" w:rsidP="0086126F">
      <w:r w:rsidRPr="005A5967">
        <w:rPr>
          <w:rFonts w:hint="eastAsia"/>
        </w:rPr>
        <w:t>このブロックが</w:t>
      </w:r>
      <w:r w:rsidRPr="005A5967">
        <w:rPr>
          <w:rFonts w:hint="eastAsia"/>
        </w:rPr>
        <w:t>Triggered Subsystem</w:t>
      </w:r>
      <w:r w:rsidRPr="005A5967">
        <w:rPr>
          <w:rFonts w:hint="eastAsia"/>
        </w:rPr>
        <w:t>の場合、</w:t>
      </w:r>
      <w:r w:rsidRPr="005A5967">
        <w:rPr>
          <w:rFonts w:hint="eastAsia"/>
        </w:rPr>
        <w:t>Trigger Port</w:t>
      </w:r>
      <w:r w:rsidRPr="005A5967">
        <w:rPr>
          <w:rFonts w:hint="eastAsia"/>
        </w:rPr>
        <w:t>の</w:t>
      </w:r>
      <w:r w:rsidRPr="005A5967">
        <w:rPr>
          <w:rFonts w:hint="eastAsia"/>
        </w:rPr>
        <w:t>BlockInfo</w:t>
      </w:r>
      <w:r w:rsidRPr="005A5967">
        <w:rPr>
          <w:rFonts w:hint="eastAsia"/>
        </w:rPr>
        <w:t>のポインタを返します。</w:t>
      </w:r>
    </w:p>
    <w:p w:rsidR="0086126F" w:rsidRPr="005A5967" w:rsidRDefault="00A2461C" w:rsidP="0086126F">
      <w:r w:rsidRPr="005A5967">
        <w:rPr>
          <w:rFonts w:hint="eastAsia"/>
          <w:noProof/>
        </w:rPr>
        <mc:AlternateContent>
          <mc:Choice Requires="wpc">
            <w:drawing>
              <wp:inline distT="0" distB="0" distL="0" distR="0" wp14:anchorId="397E85DA" wp14:editId="45E1BD9C">
                <wp:extent cx="5400040" cy="608965"/>
                <wp:effectExtent l="0" t="0" r="0" b="0"/>
                <wp:docPr id="353" name="キャンバス 3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2" name="テキスト ボックス 352"/>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const BlockInfo* trigger_port (void) const;</w:t>
                              </w:r>
                              <w:r w:rsidRPr="005A5967">
                                <w:rPr>
                                  <w:rFonts w:ascii="ＭＳ ゴシック" w:eastAsia="ＭＳ ゴシック" w:hint="eastAsia"/>
                                </w:rPr>
                                <w:tab/>
                                <w:t>// 状態参照</w:t>
                              </w:r>
                            </w:p>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BlockInfo*&amp; trigger_port (void);</w:t>
                              </w:r>
                              <w:r w:rsidRPr="005A5967">
                                <w:rPr>
                                  <w:rFonts w:ascii="ＭＳ ゴシック" w:eastAsia="ＭＳ ゴシック"/>
                                </w:rPr>
                                <w:tab/>
                              </w:r>
                              <w:r w:rsidRPr="005A5967">
                                <w:rPr>
                                  <w:rFonts w:ascii="ＭＳ ゴシック" w:eastAsia="ＭＳ ゴシック" w:hint="eastAsia"/>
                                </w:rPr>
                                <w:tab/>
                                <w:t>// 状態変更</w:t>
                              </w:r>
                            </w:p>
                            <w:p w:rsidR="00B00A8E" w:rsidRPr="005A5967" w:rsidRDefault="00B00A8E" w:rsidP="00A2461C">
                              <w:pPr>
                                <w:spacing w:line="0" w:lineRule="atLeast"/>
                                <w:rPr>
                                  <w:rFonts w:ascii="ＭＳ ゴシック" w:eastAsia="ＭＳ ゴシック"/>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7E85DA" id="キャンバス 353" o:spid="_x0000_s1257"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">
                <v:shape id="_x0000_s1258" type="#_x0000_t75" style="position:absolute;width:54000;height:6089;visibility:visible;mso-wrap-style:square">
                  <v:fill o:detectmouseclick="t"/>
                  <v:path o:connecttype="none"/>
                </v:shape>
                <v:shape id="テキスト ボックス 352" o:spid="_x0000_s1259"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71QcMA&#10;AADcAAAADwAAAGRycy9kb3ducmV2LnhtbESPQUsDMRSE74L/ITzBm83aYlnXpkWlSqGnVvH82Lwm&#10;wc3LkqTb7b9vCoLHYWa+YRar0XdioJhcYAWPkwoEcRu0Y6Pg++vjoQaRMrLGLjApOFOC1fL2ZoGN&#10;Dife0bDPRhQIpwYV2Jz7RsrUWvKYJqEnLt4hRI+5yGikjngqcN/JaVXNpUfHZcFiT++W2t/90StY&#10;v5ln09YY7brWzg3jz2FrPpW6vxtfX0BkGvN/+K+90QpmT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71QcMAAADcAAAADwAAAAAAAAAAAAAAAACYAgAAZHJzL2Rv&#10;d25yZXYueG1sUEsFBgAAAAAEAAQA9QAAAIgDAAAAAA==&#10;" fillcolor="white [3201]" strokeweight=".5pt">
                  <v:textbox>
                    <w:txbxContent>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const BlockInfo* trigger_port (void) const;</w:t>
                        </w:r>
                        <w:r w:rsidRPr="005A5967">
                          <w:rPr>
                            <w:rFonts w:ascii="ＭＳ ゴシック" w:eastAsia="ＭＳ ゴシック" w:hint="eastAsia"/>
                          </w:rPr>
                          <w:tab/>
                          <w:t>// 状態参照</w:t>
                        </w:r>
                      </w:p>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BlockInfo*&amp; trigger_port (void);</w:t>
                        </w:r>
                        <w:r w:rsidRPr="005A5967">
                          <w:rPr>
                            <w:rFonts w:ascii="ＭＳ ゴシック" w:eastAsia="ＭＳ ゴシック"/>
                          </w:rPr>
                          <w:tab/>
                        </w:r>
                        <w:r w:rsidRPr="005A5967">
                          <w:rPr>
                            <w:rFonts w:ascii="ＭＳ ゴシック" w:eastAsia="ＭＳ ゴシック" w:hint="eastAsia"/>
                          </w:rPr>
                          <w:tab/>
                          <w:t>// 状態変更</w:t>
                        </w:r>
                      </w:p>
                      <w:p w:rsidR="00B00A8E" w:rsidRPr="005A5967" w:rsidRDefault="00B00A8E" w:rsidP="00A2461C">
                        <w:pPr>
                          <w:spacing w:line="0" w:lineRule="atLeast"/>
                          <w:rPr>
                            <w:rFonts w:ascii="ＭＳ ゴシック" w:eastAsia="ＭＳ ゴシック"/>
                          </w:rPr>
                        </w:pPr>
                      </w:p>
                    </w:txbxContent>
                  </v:textbox>
                </v:shape>
                <w10:anchorlock/>
              </v:group>
            </w:pict>
          </mc:Fallback>
        </mc:AlternateContent>
      </w:r>
    </w:p>
    <w:p w:rsidR="0086126F" w:rsidRPr="005A5967" w:rsidRDefault="0086126F" w:rsidP="0086126F"/>
    <w:p w:rsidR="0086126F" w:rsidRPr="005A5967" w:rsidRDefault="00263ED5" w:rsidP="00263ED5">
      <w:pPr>
        <w:pStyle w:val="4"/>
        <w:ind w:right="210"/>
      </w:pPr>
      <w:bookmarkStart w:id="1483" w:name="_Toc444757902"/>
      <w:bookmarkStart w:id="1484" w:name="_Toc444763131"/>
      <w:r w:rsidRPr="005A5967">
        <w:t>enable_port()</w:t>
      </w:r>
      <w:bookmarkEnd w:id="1483"/>
      <w:bookmarkEnd w:id="1484"/>
    </w:p>
    <w:p w:rsidR="0086126F" w:rsidRPr="005A5967" w:rsidRDefault="00263ED5" w:rsidP="0086126F">
      <w:r w:rsidRPr="005A5967">
        <w:rPr>
          <w:rFonts w:hint="eastAsia"/>
        </w:rPr>
        <w:t>このブロックが</w:t>
      </w:r>
      <w:r w:rsidRPr="005A5967">
        <w:t xml:space="preserve">Enabled </w:t>
      </w:r>
      <w:r w:rsidRPr="005A5967">
        <w:rPr>
          <w:rFonts w:hint="eastAsia"/>
        </w:rPr>
        <w:t>Subsystem</w:t>
      </w:r>
      <w:r w:rsidRPr="005A5967">
        <w:rPr>
          <w:rFonts w:hint="eastAsia"/>
        </w:rPr>
        <w:t>の場合、</w:t>
      </w:r>
      <w:r w:rsidRPr="005A5967">
        <w:t>Enable</w:t>
      </w:r>
      <w:r w:rsidRPr="005A5967">
        <w:rPr>
          <w:rFonts w:hint="eastAsia"/>
        </w:rPr>
        <w:t xml:space="preserve"> Port</w:t>
      </w:r>
      <w:r w:rsidRPr="005A5967">
        <w:rPr>
          <w:rFonts w:hint="eastAsia"/>
        </w:rPr>
        <w:t>の</w:t>
      </w:r>
      <w:r w:rsidRPr="005A5967">
        <w:rPr>
          <w:rFonts w:hint="eastAsia"/>
        </w:rPr>
        <w:t>BlockInfo</w:t>
      </w:r>
      <w:r w:rsidRPr="005A5967">
        <w:rPr>
          <w:rFonts w:hint="eastAsia"/>
        </w:rPr>
        <w:t>のポインタを返します。</w:t>
      </w:r>
    </w:p>
    <w:p w:rsidR="0086126F" w:rsidRPr="005A5967" w:rsidRDefault="00A2461C" w:rsidP="0086126F">
      <w:r w:rsidRPr="005A5967">
        <w:rPr>
          <w:rFonts w:hint="eastAsia"/>
          <w:noProof/>
        </w:rPr>
        <mc:AlternateContent>
          <mc:Choice Requires="wpc">
            <w:drawing>
              <wp:inline distT="0" distB="0" distL="0" distR="0" wp14:anchorId="0033D31B" wp14:editId="5F366695">
                <wp:extent cx="5400040" cy="608965"/>
                <wp:effectExtent l="0" t="0" r="0" b="0"/>
                <wp:docPr id="355" name="キャンバス 3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4" name="テキスト ボックス 354"/>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const BlockInfo* enable_port (void) const;</w:t>
                              </w:r>
                              <w:r w:rsidRPr="005A5967">
                                <w:rPr>
                                  <w:rFonts w:ascii="ＭＳ ゴシック" w:eastAsia="ＭＳ ゴシック" w:hint="eastAsia"/>
                                </w:rPr>
                                <w:tab/>
                                <w:t>// 状態参照</w:t>
                              </w:r>
                            </w:p>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BlockInfo*&amp; enable_port (void);</w:t>
                              </w:r>
                              <w:r w:rsidRPr="005A5967">
                                <w:rPr>
                                  <w:rFonts w:ascii="ＭＳ ゴシック" w:eastAsia="ＭＳ ゴシック"/>
                                </w:rPr>
                                <w:tab/>
                              </w:r>
                              <w:r w:rsidRPr="005A5967">
                                <w:rPr>
                                  <w:rFonts w:ascii="ＭＳ ゴシック" w:eastAsia="ＭＳ ゴシック"/>
                                </w:rPr>
                                <w:tab/>
                              </w:r>
                              <w:r w:rsidRPr="005A5967">
                                <w:rPr>
                                  <w:rFonts w:ascii="ＭＳ ゴシック" w:eastAsia="ＭＳ ゴシック" w:hint="eastAsia"/>
                                </w:rPr>
                                <w:tab/>
                                <w:t>// 状態変更</w:t>
                              </w:r>
                            </w:p>
                            <w:p w:rsidR="00B00A8E" w:rsidRPr="005A5967" w:rsidRDefault="00B00A8E" w:rsidP="00A2461C">
                              <w:pPr>
                                <w:spacing w:line="0" w:lineRule="atLeast"/>
                                <w:rPr>
                                  <w:rFonts w:ascii="ＭＳ ゴシック" w:eastAsia="ＭＳ ゴシック"/>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033D31B" id="キャンバス 355" o:spid="_x0000_s1260"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">
                <v:shape id="_x0000_s1261" type="#_x0000_t75" style="position:absolute;width:54000;height:6089;visibility:visible;mso-wrap-style:square">
                  <v:fill o:detectmouseclick="t"/>
                  <v:path o:connecttype="none"/>
                </v:shape>
                <v:shape id="テキスト ボックス 354" o:spid="_x0000_s1262"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IrsMA&#10;AADcAAAADwAAAGRycy9kb3ducmV2LnhtbESPQUsDMRSE74L/ITyhN5vVVlnXpkVLK0JPVvH82Lwm&#10;wc3LkqTb7b9vBMHjMDPfMIvV6DsxUEwusIK7aQWCuA3asVHw9bm9rUGkjKyxC0wKzpRgtby+WmCj&#10;w4k/aNhnIwqEU4MKbM59I2VqLXlM09ATF+8QosdcZDRSRzwVuO/kfVU9So+Oy4LFntaW2p/90SvY&#10;vJon09YY7abWzg3j92Fn3pSa3IwvzyAyjfk//Nd+1wpmD3P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vIrsMAAADcAAAADwAAAAAAAAAAAAAAAACYAgAAZHJzL2Rv&#10;d25yZXYueG1sUEsFBgAAAAAEAAQA9QAAAIgDAAAAAA==&#10;" fillcolor="white [3201]" strokeweight=".5pt">
                  <v:textbox>
                    <w:txbxContent>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const BlockInfo* enable_port (void) const;</w:t>
                        </w:r>
                        <w:r w:rsidRPr="005A5967">
                          <w:rPr>
                            <w:rFonts w:ascii="ＭＳ ゴシック" w:eastAsia="ＭＳ ゴシック" w:hint="eastAsia"/>
                          </w:rPr>
                          <w:tab/>
                          <w:t>// 状態参照</w:t>
                        </w:r>
                      </w:p>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BlockInfo*&amp; enable_port (void);</w:t>
                        </w:r>
                        <w:r w:rsidRPr="005A5967">
                          <w:rPr>
                            <w:rFonts w:ascii="ＭＳ ゴシック" w:eastAsia="ＭＳ ゴシック"/>
                          </w:rPr>
                          <w:tab/>
                        </w:r>
                        <w:r w:rsidRPr="005A5967">
                          <w:rPr>
                            <w:rFonts w:ascii="ＭＳ ゴシック" w:eastAsia="ＭＳ ゴシック"/>
                          </w:rPr>
                          <w:tab/>
                        </w:r>
                        <w:r w:rsidRPr="005A5967">
                          <w:rPr>
                            <w:rFonts w:ascii="ＭＳ ゴシック" w:eastAsia="ＭＳ ゴシック" w:hint="eastAsia"/>
                          </w:rPr>
                          <w:tab/>
                          <w:t>// 状態変更</w:t>
                        </w:r>
                      </w:p>
                      <w:p w:rsidR="00B00A8E" w:rsidRPr="005A5967" w:rsidRDefault="00B00A8E" w:rsidP="00A2461C">
                        <w:pPr>
                          <w:spacing w:line="0" w:lineRule="atLeast"/>
                          <w:rPr>
                            <w:rFonts w:ascii="ＭＳ ゴシック" w:eastAsia="ＭＳ ゴシック"/>
                          </w:rPr>
                        </w:pPr>
                      </w:p>
                    </w:txbxContent>
                  </v:textbox>
                </v:shape>
                <w10:anchorlock/>
              </v:group>
            </w:pict>
          </mc:Fallback>
        </mc:AlternateContent>
      </w:r>
    </w:p>
    <w:p w:rsidR="0086126F" w:rsidRPr="005A5967" w:rsidRDefault="0086126F" w:rsidP="0086126F"/>
    <w:p w:rsidR="0086126F" w:rsidRPr="005A5967" w:rsidRDefault="00263ED5" w:rsidP="00263ED5">
      <w:pPr>
        <w:pStyle w:val="4"/>
        <w:ind w:right="210"/>
      </w:pPr>
      <w:bookmarkStart w:id="1485" w:name="_Toc444757903"/>
      <w:bookmarkStart w:id="1486" w:name="_Toc444763132"/>
      <w:r w:rsidRPr="005A5967">
        <w:t>action_port()</w:t>
      </w:r>
      <w:bookmarkEnd w:id="1485"/>
      <w:bookmarkEnd w:id="1486"/>
    </w:p>
    <w:p w:rsidR="0086126F" w:rsidRPr="005A5967" w:rsidRDefault="00263ED5" w:rsidP="0086126F">
      <w:r w:rsidRPr="005A5967">
        <w:rPr>
          <w:rFonts w:hint="eastAsia"/>
        </w:rPr>
        <w:t>このブロックが</w:t>
      </w:r>
      <w:r w:rsidRPr="005A5967">
        <w:t xml:space="preserve">Action </w:t>
      </w:r>
      <w:r w:rsidRPr="005A5967">
        <w:rPr>
          <w:rFonts w:hint="eastAsia"/>
        </w:rPr>
        <w:t>Subsystem</w:t>
      </w:r>
      <w:r w:rsidRPr="005A5967">
        <w:rPr>
          <w:rFonts w:hint="eastAsia"/>
        </w:rPr>
        <w:t>の場合、</w:t>
      </w:r>
      <w:r w:rsidRPr="005A5967">
        <w:t>Action</w:t>
      </w:r>
      <w:r w:rsidRPr="005A5967">
        <w:rPr>
          <w:rFonts w:hint="eastAsia"/>
        </w:rPr>
        <w:t xml:space="preserve"> Port</w:t>
      </w:r>
      <w:r w:rsidRPr="005A5967">
        <w:rPr>
          <w:rFonts w:hint="eastAsia"/>
        </w:rPr>
        <w:t>の</w:t>
      </w:r>
      <w:r w:rsidRPr="005A5967">
        <w:rPr>
          <w:rFonts w:hint="eastAsia"/>
        </w:rPr>
        <w:t>BlockInfo</w:t>
      </w:r>
      <w:r w:rsidRPr="005A5967">
        <w:rPr>
          <w:rFonts w:hint="eastAsia"/>
        </w:rPr>
        <w:t>のポインタを返します。</w:t>
      </w:r>
    </w:p>
    <w:p w:rsidR="0086126F" w:rsidRPr="005A5967" w:rsidRDefault="0086126F" w:rsidP="0086126F"/>
    <w:p w:rsidR="0086126F" w:rsidRPr="005A5967" w:rsidRDefault="00A2461C" w:rsidP="0086126F">
      <w:r w:rsidRPr="005A5967">
        <w:rPr>
          <w:rFonts w:hint="eastAsia"/>
          <w:noProof/>
        </w:rPr>
        <mc:AlternateContent>
          <mc:Choice Requires="wpc">
            <w:drawing>
              <wp:inline distT="0" distB="0" distL="0" distR="0" wp14:anchorId="450A4FAD" wp14:editId="379F7724">
                <wp:extent cx="5400040" cy="608965"/>
                <wp:effectExtent l="0" t="0" r="0" b="0"/>
                <wp:docPr id="357" name="キャンバス 3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6" name="テキスト ボックス 356"/>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const BlockInfo* action_port (void) const;</w:t>
                              </w:r>
                              <w:r w:rsidRPr="005A5967">
                                <w:rPr>
                                  <w:rFonts w:ascii="ＭＳ ゴシック" w:eastAsia="ＭＳ ゴシック" w:hint="eastAsia"/>
                                </w:rPr>
                                <w:tab/>
                                <w:t>// 状態参照</w:t>
                              </w:r>
                            </w:p>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BlockInfo*&amp; action_port (void);</w:t>
                              </w:r>
                              <w:r w:rsidRPr="005A5967">
                                <w:rPr>
                                  <w:rFonts w:ascii="ＭＳ ゴシック" w:eastAsia="ＭＳ ゴシック"/>
                                </w:rPr>
                                <w:tab/>
                              </w:r>
                              <w:r w:rsidRPr="005A5967">
                                <w:rPr>
                                  <w:rFonts w:ascii="ＭＳ ゴシック" w:eastAsia="ＭＳ ゴシック"/>
                                </w:rPr>
                                <w:tab/>
                              </w:r>
                              <w:r w:rsidRPr="005A5967">
                                <w:rPr>
                                  <w:rFonts w:ascii="ＭＳ ゴシック" w:eastAsia="ＭＳ ゴシック" w:hint="eastAsia"/>
                                </w:rPr>
                                <w:tab/>
                                <w:t>// 状態変更</w:t>
                              </w:r>
                            </w:p>
                            <w:p w:rsidR="00B00A8E" w:rsidRPr="005A5967" w:rsidRDefault="00B00A8E" w:rsidP="00A2461C">
                              <w:pPr>
                                <w:spacing w:line="0" w:lineRule="atLeast"/>
                                <w:rPr>
                                  <w:rFonts w:ascii="ＭＳ ゴシック" w:eastAsia="ＭＳ ゴシック"/>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50A4FAD" id="キャンバス 357" o:spid="_x0000_s1263"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">
                <v:shape id="_x0000_s1264" type="#_x0000_t75" style="position:absolute;width:54000;height:6089;visibility:visible;mso-wrap-style:square">
                  <v:fill o:detectmouseclick="t"/>
                  <v:path o:connecttype="none"/>
                </v:shape>
                <v:shape id="テキスト ボックス 356" o:spid="_x0000_s1265"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XzQsMA&#10;AADcAAAADwAAAGRycy9kb3ducmV2LnhtbESPQUsDMRSE74L/ITzBm82qtKxr06KllYKnVvH82Lwm&#10;wc3LkqTb7b83hYLHYWa+YebL0XdioJhcYAWPkwoEcRu0Y6Pg+2vzUINIGVljF5gUnCnBcnF7M8dG&#10;hxPvaNhnIwqEU4MKbM59I2VqLXlMk9ATF+8QosdcZDRSRzwVuO/kU1XNpEfHZcFiTytL7e/+6BWs&#10;382LaWuMdl1r54bx5/BpPpS6vxvfXkFkGvN/+NreagXP0x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XzQsMAAADcAAAADwAAAAAAAAAAAAAAAACYAgAAZHJzL2Rv&#10;d25yZXYueG1sUEsFBgAAAAAEAAQA9QAAAIgDAAAAAA==&#10;" fillcolor="white [3201]" strokeweight=".5pt">
                  <v:textbox>
                    <w:txbxContent>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const BlockInfo* action_port (void) const;</w:t>
                        </w:r>
                        <w:r w:rsidRPr="005A5967">
                          <w:rPr>
                            <w:rFonts w:ascii="ＭＳ ゴシック" w:eastAsia="ＭＳ ゴシック" w:hint="eastAsia"/>
                          </w:rPr>
                          <w:tab/>
                          <w:t>// 状態参照</w:t>
                        </w:r>
                      </w:p>
                      <w:p w:rsidR="00B00A8E" w:rsidRPr="005A5967" w:rsidRDefault="00B00A8E" w:rsidP="00A2461C">
                        <w:pPr>
                          <w:spacing w:line="0" w:lineRule="atLeast"/>
                          <w:rPr>
                            <w:rFonts w:ascii="ＭＳ ゴシック" w:eastAsia="ＭＳ ゴシック"/>
                          </w:rPr>
                        </w:pPr>
                        <w:r w:rsidRPr="005A5967">
                          <w:rPr>
                            <w:rFonts w:ascii="ＭＳ ゴシック" w:eastAsia="ＭＳ ゴシック"/>
                          </w:rPr>
                          <w:t>BlockInfo*&amp; action_port (void);</w:t>
                        </w:r>
                        <w:r w:rsidRPr="005A5967">
                          <w:rPr>
                            <w:rFonts w:ascii="ＭＳ ゴシック" w:eastAsia="ＭＳ ゴシック"/>
                          </w:rPr>
                          <w:tab/>
                        </w:r>
                        <w:r w:rsidRPr="005A5967">
                          <w:rPr>
                            <w:rFonts w:ascii="ＭＳ ゴシック" w:eastAsia="ＭＳ ゴシック"/>
                          </w:rPr>
                          <w:tab/>
                        </w:r>
                        <w:r w:rsidRPr="005A5967">
                          <w:rPr>
                            <w:rFonts w:ascii="ＭＳ ゴシック" w:eastAsia="ＭＳ ゴシック" w:hint="eastAsia"/>
                          </w:rPr>
                          <w:tab/>
                          <w:t>// 状態変更</w:t>
                        </w:r>
                      </w:p>
                      <w:p w:rsidR="00B00A8E" w:rsidRPr="005A5967" w:rsidRDefault="00B00A8E" w:rsidP="00A2461C">
                        <w:pPr>
                          <w:spacing w:line="0" w:lineRule="atLeast"/>
                          <w:rPr>
                            <w:rFonts w:ascii="ＭＳ ゴシック" w:eastAsia="ＭＳ ゴシック"/>
                          </w:rPr>
                        </w:pPr>
                      </w:p>
                    </w:txbxContent>
                  </v:textbox>
                </v:shape>
                <w10:anchorlock/>
              </v:group>
            </w:pict>
          </mc:Fallback>
        </mc:AlternateContent>
      </w:r>
    </w:p>
    <w:p w:rsidR="0028422C" w:rsidRPr="0028422C" w:rsidRDefault="0028422C" w:rsidP="0028422C"/>
    <w:p w:rsidR="00263ED5" w:rsidRDefault="00263ED5">
      <w:pPr>
        <w:widowControl/>
        <w:jc w:val="left"/>
        <w:rPr>
          <w:ins w:id="1487" w:author="1139930830362" w:date="2016-03-02T15:50:00Z"/>
        </w:rPr>
      </w:pPr>
      <w:r>
        <w:br w:type="page"/>
      </w:r>
    </w:p>
    <w:p w:rsidR="006725C5" w:rsidRDefault="006725C5" w:rsidP="00405DD7">
      <w:pPr>
        <w:pStyle w:val="4"/>
        <w:ind w:right="210"/>
        <w:rPr>
          <w:ins w:id="1488" w:author="1139930830362" w:date="2016-03-02T15:57:00Z"/>
          <w:color w:val="FF0000"/>
        </w:rPr>
      </w:pPr>
      <w:bookmarkStart w:id="1489" w:name="_Toc444757904"/>
      <w:bookmarkStart w:id="1490" w:name="_Toc444763133"/>
      <w:ins w:id="1491" w:author="1139930830362" w:date="2016-03-02T15:50:00Z">
        <w:r w:rsidRPr="00405DD7">
          <w:rPr>
            <w:rFonts w:hint="eastAsia"/>
            <w:color w:val="FF0000"/>
          </w:rPr>
          <w:t>i</w:t>
        </w:r>
        <w:r w:rsidRPr="00405DD7">
          <w:rPr>
            <w:color w:val="FF0000"/>
          </w:rPr>
          <w:t>s_atomic_subsystem()</w:t>
        </w:r>
      </w:ins>
      <w:bookmarkEnd w:id="1489"/>
      <w:bookmarkEnd w:id="1490"/>
    </w:p>
    <w:p w:rsidR="00405DD7" w:rsidRPr="00405DD7" w:rsidRDefault="00405DD7">
      <w:pPr>
        <w:rPr>
          <w:ins w:id="1492" w:author="1139930830362" w:date="2016-03-02T15:50:00Z"/>
          <w:color w:val="FF0000"/>
        </w:rPr>
        <w:pPrChange w:id="1493" w:author="1139930830362" w:date="2016-03-02T15:57:00Z">
          <w:pPr>
            <w:pStyle w:val="4"/>
            <w:ind w:right="210"/>
          </w:pPr>
        </w:pPrChange>
      </w:pPr>
      <w:ins w:id="1494" w:author="1139930830362" w:date="2016-03-02T15:57:00Z">
        <w:r>
          <w:rPr>
            <w:rFonts w:hint="eastAsia"/>
            <w:color w:val="FF0000"/>
          </w:rPr>
          <w:t>このブロックが</w:t>
        </w:r>
        <w:r>
          <w:rPr>
            <w:rFonts w:hint="eastAsia"/>
            <w:color w:val="FF0000"/>
          </w:rPr>
          <w:t>A</w:t>
        </w:r>
        <w:r>
          <w:rPr>
            <w:color w:val="FF0000"/>
          </w:rPr>
          <w:t>tomic Sub</w:t>
        </w:r>
      </w:ins>
      <w:ins w:id="1495" w:author="1139930830362" w:date="2016-03-02T15:58:00Z">
        <w:r>
          <w:rPr>
            <w:color w:val="FF0000"/>
          </w:rPr>
          <w:t>system</w:t>
        </w:r>
        <w:r>
          <w:rPr>
            <w:rFonts w:hint="eastAsia"/>
            <w:color w:val="FF0000"/>
          </w:rPr>
          <w:t>(</w:t>
        </w:r>
        <w:r>
          <w:rPr>
            <w:color w:val="FF0000"/>
          </w:rPr>
          <w:t>Atomic, Iterator</w:t>
        </w:r>
        <w:r>
          <w:rPr>
            <w:rFonts w:hint="eastAsia"/>
            <w:color w:val="FF0000"/>
          </w:rPr>
          <w:t>または</w:t>
        </w:r>
      </w:ins>
      <w:ins w:id="1496" w:author="1139930830362" w:date="2016-03-02T15:59:00Z">
        <w:r>
          <w:rPr>
            <w:rFonts w:hint="eastAsia"/>
            <w:color w:val="FF0000"/>
          </w:rPr>
          <w:t>&lt;</w:t>
        </w:r>
        <w:r>
          <w:rPr>
            <w:color w:val="FF0000"/>
          </w:rPr>
          <w:t>block&gt;</w:t>
        </w:r>
        <w:r>
          <w:rPr>
            <w:rFonts w:hint="eastAsia"/>
            <w:color w:val="FF0000"/>
          </w:rPr>
          <w:t>で、</w:t>
        </w:r>
      </w:ins>
      <w:ins w:id="1497" w:author="1139930830362" w:date="2016-03-02T15:58:00Z">
        <w:r>
          <w:rPr>
            <w:rFonts w:hint="eastAsia"/>
            <w:color w:val="FF0000"/>
          </w:rPr>
          <w:t>T</w:t>
        </w:r>
        <w:r>
          <w:rPr>
            <w:color w:val="FF0000"/>
          </w:rPr>
          <w:t>reatAsAtomicUnit=”on”</w:t>
        </w:r>
        <w:r>
          <w:rPr>
            <w:rFonts w:hint="eastAsia"/>
            <w:color w:val="FF0000"/>
          </w:rPr>
          <w:t>の属性が指定されている</w:t>
        </w:r>
        <w:r>
          <w:rPr>
            <w:rFonts w:hint="eastAsia"/>
            <w:color w:val="FF0000"/>
          </w:rPr>
          <w:t>S</w:t>
        </w:r>
        <w:r>
          <w:rPr>
            <w:color w:val="FF0000"/>
          </w:rPr>
          <w:t>ubsystem</w:t>
        </w:r>
        <w:r>
          <w:rPr>
            <w:rFonts w:hint="eastAsia"/>
            <w:color w:val="FF0000"/>
          </w:rPr>
          <w:t>)</w:t>
        </w:r>
        <w:r>
          <w:rPr>
            <w:rFonts w:hint="eastAsia"/>
            <w:color w:val="FF0000"/>
          </w:rPr>
          <w:t>の場合</w:t>
        </w:r>
      </w:ins>
      <w:ins w:id="1498" w:author="1139930830362" w:date="2016-03-02T15:59:00Z">
        <w:r>
          <w:rPr>
            <w:rFonts w:hint="eastAsia"/>
            <w:color w:val="FF0000"/>
          </w:rPr>
          <w:t>、</w:t>
        </w:r>
        <w:r>
          <w:rPr>
            <w:rFonts w:hint="eastAsia"/>
            <w:color w:val="FF0000"/>
          </w:rPr>
          <w:t>t</w:t>
        </w:r>
        <w:r>
          <w:rPr>
            <w:color w:val="FF0000"/>
          </w:rPr>
          <w:t>rue</w:t>
        </w:r>
        <w:r>
          <w:rPr>
            <w:rFonts w:hint="eastAsia"/>
            <w:color w:val="FF0000"/>
          </w:rPr>
          <w:t>を返します。そうでなければ</w:t>
        </w:r>
        <w:r>
          <w:rPr>
            <w:rFonts w:hint="eastAsia"/>
            <w:color w:val="FF0000"/>
          </w:rPr>
          <w:t>fa</w:t>
        </w:r>
        <w:r>
          <w:rPr>
            <w:color w:val="FF0000"/>
          </w:rPr>
          <w:t>lse</w:t>
        </w:r>
        <w:r>
          <w:rPr>
            <w:rFonts w:hint="eastAsia"/>
            <w:color w:val="FF0000"/>
          </w:rPr>
          <w:t>を返します。</w:t>
        </w:r>
      </w:ins>
    </w:p>
    <w:p w:rsidR="006725C5" w:rsidRDefault="006725C5" w:rsidP="006725C5">
      <w:pPr>
        <w:rPr>
          <w:ins w:id="1499" w:author="1139930830362" w:date="2016-03-02T15:52:00Z"/>
        </w:rPr>
      </w:pPr>
      <w:ins w:id="1500" w:author="1139930830362" w:date="2016-03-02T15:51:00Z">
        <w:r w:rsidRPr="00405DD7">
          <w:rPr>
            <w:rFonts w:hint="eastAsia"/>
            <w:noProof/>
            <w:color w:val="FF0000"/>
          </w:rPr>
          <mc:AlternateContent>
            <mc:Choice Requires="wpc">
              <w:drawing>
                <wp:inline distT="0" distB="0" distL="0" distR="0" wp14:anchorId="7722BF6B" wp14:editId="0B167585">
                  <wp:extent cx="5400040" cy="427990"/>
                  <wp:effectExtent l="0" t="0" r="0" b="0"/>
                  <wp:docPr id="109" name="キャンバス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 name="テキスト ボックス 108"/>
                          <wps:cNvSpPr txBox="1"/>
                          <wps:spPr>
                            <a:xfrm>
                              <a:off x="133350" y="76101"/>
                              <a:ext cx="5172075" cy="2763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405DD7" w:rsidRDefault="00B00A8E" w:rsidP="006725C5">
                                <w:pPr>
                                  <w:spacing w:line="0" w:lineRule="atLeast"/>
                                  <w:rPr>
                                    <w:rFonts w:ascii="ＭＳ ゴシック" w:eastAsia="ＭＳ ゴシック"/>
                                    <w:color w:val="FF0000"/>
                                  </w:rPr>
                                </w:pPr>
                                <w:r w:rsidRPr="00405DD7">
                                  <w:rPr>
                                    <w:rFonts w:ascii="ＭＳ ゴシック" w:eastAsia="ＭＳ ゴシック"/>
                                    <w:color w:val="FF0000"/>
                                  </w:rPr>
                                  <w:t>bool is_atomic_subsystem (void)</w:t>
                                </w:r>
                                <w:r w:rsidRPr="00405DD7">
                                  <w:rPr>
                                    <w:rFonts w:ascii="ＭＳ ゴシック" w:eastAsia="ＭＳ ゴシック" w:hint="eastAsia"/>
                                    <w:color w:val="FF0000"/>
                                  </w:rPr>
                                  <w:t xml:space="preserve"> const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22BF6B" id="キャンバス 109" o:spid="_x0000_s1266" editas="canvas" style="width:425.2pt;height:33.7pt;mso-position-horizontal-relative:char;mso-position-vertical-relative:line" coordsize="54000,4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">
                  <v:shape id="_x0000_s1267" type="#_x0000_t75" style="position:absolute;width:54000;height:4279;visibility:visible;mso-wrap-style:square">
                    <v:fill o:detectmouseclick="t"/>
                    <v:path o:connecttype="none"/>
                  </v:shape>
                  <v:shape id="テキスト ボックス 108" o:spid="_x0000_s1268" type="#_x0000_t202" style="position:absolute;left:1333;top:761;width:5172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DV8IA&#10;AADcAAAADwAAAGRycy9kb3ducmV2LnhtbESPQUsDMRCF74L/IUzBm83Wg6xr06JSRfBkW3oeNtMk&#10;uJksSdyu/945CN5meG/e+2a9neOgJsolJDawWjagiPtkAzsDx8PrbQuqVGSLQ2Iy8EMFtpvrqzV2&#10;Nl34k6Z9dUpCuHRowNc6dlqX3lPEskwjsWjnlCNWWbPTNuNFwuOg75rmXkcMLA0eR3rx1H/tv6OB&#10;3bN7cH2L2e9aG8I0n84f7s2Ym8X89Aiq0lz/zX/X71bwG6GV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YNXwgAAANwAAAAPAAAAAAAAAAAAAAAAAJgCAABkcnMvZG93&#10;bnJldi54bWxQSwUGAAAAAAQABAD1AAAAhwMAAAAA&#10;" fillcolor="white [3201]" strokeweight=".5pt">
                    <v:textbox>
                      <w:txbxContent>
                        <w:p w:rsidR="00B00A8E" w:rsidRPr="00405DD7" w:rsidRDefault="00B00A8E" w:rsidP="006725C5">
                          <w:pPr>
                            <w:spacing w:line="0" w:lineRule="atLeast"/>
                            <w:rPr>
                              <w:rFonts w:ascii="ＭＳ ゴシック" w:eastAsia="ＭＳ ゴシック"/>
                              <w:color w:val="FF0000"/>
                            </w:rPr>
                          </w:pPr>
                          <w:r w:rsidRPr="00405DD7">
                            <w:rPr>
                              <w:rFonts w:ascii="ＭＳ ゴシック" w:eastAsia="ＭＳ ゴシック"/>
                              <w:color w:val="FF0000"/>
                            </w:rPr>
                            <w:t>bool is_atomic_subsystem (void)</w:t>
                          </w:r>
                          <w:r w:rsidRPr="00405DD7">
                            <w:rPr>
                              <w:rFonts w:ascii="ＭＳ ゴシック" w:eastAsia="ＭＳ ゴシック" w:hint="eastAsia"/>
                              <w:color w:val="FF0000"/>
                            </w:rPr>
                            <w:t xml:space="preserve"> const</w:t>
                          </w:r>
                        </w:p>
                      </w:txbxContent>
                    </v:textbox>
                  </v:shape>
                  <w10:anchorlock/>
                </v:group>
              </w:pict>
            </mc:Fallback>
          </mc:AlternateContent>
        </w:r>
      </w:ins>
    </w:p>
    <w:p w:rsidR="006725C5" w:rsidRPr="006725C5" w:rsidRDefault="006725C5" w:rsidP="006725C5"/>
    <w:p w:rsidR="00B9327C" w:rsidRDefault="00B9327C" w:rsidP="00B9327C">
      <w:pPr>
        <w:pStyle w:val="4"/>
        <w:ind w:right="210"/>
      </w:pPr>
      <w:bookmarkStart w:id="1501" w:name="_Toc444757905"/>
      <w:bookmarkStart w:id="1502" w:name="_Toc444763134"/>
      <w:r>
        <w:rPr>
          <w:rFonts w:hint="eastAsia"/>
        </w:rPr>
        <w:t>dump()</w:t>
      </w:r>
      <w:bookmarkEnd w:id="1501"/>
      <w:bookmarkEnd w:id="1502"/>
    </w:p>
    <w:p w:rsidR="00B9327C" w:rsidRDefault="00B9327C" w:rsidP="00B9327C">
      <w:r>
        <w:rPr>
          <w:rFonts w:hint="eastAsia"/>
        </w:rPr>
        <w:t>BlockInfo</w:t>
      </w:r>
      <w:r>
        <w:rPr>
          <w:rFonts w:hint="eastAsia"/>
        </w:rPr>
        <w:t>クラスの内容をテキストにして標準出力にダンプします。</w:t>
      </w:r>
    </w:p>
    <w:p w:rsidR="00B9327C" w:rsidRDefault="00B9327C" w:rsidP="00B9327C">
      <w:r>
        <w:rPr>
          <w:rFonts w:hint="eastAsia"/>
          <w:noProof/>
        </w:rPr>
        <mc:AlternateContent>
          <mc:Choice Requires="wpc">
            <w:drawing>
              <wp:inline distT="0" distB="0" distL="0" distR="0" wp14:anchorId="7BAA6B01" wp14:editId="53D7F7C7">
                <wp:extent cx="5400040" cy="428575"/>
                <wp:effectExtent l="0" t="0" r="0" b="0"/>
                <wp:docPr id="350" name="キャンバス 3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9" name="テキスト ボックス 349"/>
                        <wps:cNvSpPr txBox="1"/>
                        <wps:spPr>
                          <a:xfrm>
                            <a:off x="133350" y="76101"/>
                            <a:ext cx="5172075" cy="2763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B9327C">
                              <w:pPr>
                                <w:spacing w:line="0" w:lineRule="atLeast"/>
                                <w:rPr>
                                  <w:rFonts w:ascii="ＭＳ ゴシック" w:eastAsia="ＭＳ ゴシック"/>
                                </w:rPr>
                              </w:pPr>
                              <w:r>
                                <w:rPr>
                                  <w:rFonts w:ascii="ＭＳ ゴシック" w:eastAsia="ＭＳ ゴシック" w:hint="eastAsia"/>
                                </w:rPr>
                                <w:t>void dump (void) const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AA6B01" id="キャンバス 350" o:spid="_x0000_s1269" editas="canvas" style="width:425.2pt;height:33.75pt;mso-position-horizontal-relative:char;mso-position-vertical-relative:line" coordsize="54000,4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">
                <v:shape id="_x0000_s1270" type="#_x0000_t75" style="position:absolute;width:54000;height:4279;visibility:visible;mso-wrap-style:square">
                  <v:fill o:detectmouseclick="t"/>
                  <v:path o:connecttype="none"/>
                </v:shape>
                <v:shape id="テキスト ボックス 349" o:spid="_x0000_s1271" type="#_x0000_t202" style="position:absolute;left:1333;top:761;width:5172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x7cMA&#10;AADcAAAADwAAAGRycy9kb3ducmV2LnhtbESPQUsDMRSE74L/ITzBm81aS9muTYuWWgo9tYrnx+Y1&#10;CW5eliRu139vCoLHYWa+YZbr0XdioJhcYAWPkwoEcRu0Y6Pg4/3toQaRMrLGLjAp+KEE69XtzRIb&#10;HS58pOGUjSgQTg0qsDn3jZSpteQxTUJPXLxziB5zkdFIHfFS4L6T06qaS4+Oy4LFnjaW2q/Tt1ew&#10;fTUL09YY7bbWzg3j5/lgdkrd340vzyAyjfk//NfeawVPs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Px7cMAAADcAAAADwAAAAAAAAAAAAAAAACYAgAAZHJzL2Rv&#10;d25yZXYueG1sUEsFBgAAAAAEAAQA9QAAAIgDAAAAAA==&#10;" fillcolor="white [3201]" strokeweight=".5pt">
                  <v:textbox>
                    <w:txbxContent>
                      <w:p w:rsidR="00B00A8E" w:rsidRPr="00E46B6D" w:rsidRDefault="00B00A8E" w:rsidP="00B9327C">
                        <w:pPr>
                          <w:spacing w:line="0" w:lineRule="atLeast"/>
                          <w:rPr>
                            <w:rFonts w:ascii="ＭＳ ゴシック" w:eastAsia="ＭＳ ゴシック"/>
                          </w:rPr>
                        </w:pPr>
                        <w:r>
                          <w:rPr>
                            <w:rFonts w:ascii="ＭＳ ゴシック" w:eastAsia="ＭＳ ゴシック" w:hint="eastAsia"/>
                          </w:rPr>
                          <w:t>void dump (void) const</w:t>
                        </w:r>
                      </w:p>
                    </w:txbxContent>
                  </v:textbox>
                </v:shape>
                <w10:anchorlock/>
              </v:group>
            </w:pict>
          </mc:Fallback>
        </mc:AlternateContent>
      </w:r>
    </w:p>
    <w:p w:rsidR="00B9327C" w:rsidRDefault="00B9327C" w:rsidP="00055FCF">
      <w:r>
        <w:rPr>
          <w:rFonts w:hint="eastAsia"/>
        </w:rPr>
        <w:t>本メンバ関数は、動作確認用です。</w:t>
      </w:r>
      <w:bookmarkStart w:id="1503" w:name="_Ref378434976"/>
    </w:p>
    <w:p w:rsidR="00263ED5" w:rsidRPr="005A5967" w:rsidRDefault="00263ED5" w:rsidP="00263ED5"/>
    <w:p w:rsidR="00263ED5" w:rsidRPr="005A5967" w:rsidRDefault="00263ED5" w:rsidP="00263ED5">
      <w:pPr>
        <w:pStyle w:val="4"/>
        <w:ind w:right="210"/>
      </w:pPr>
      <w:bookmarkStart w:id="1504" w:name="_Toc444757906"/>
      <w:bookmarkStart w:id="1505" w:name="_Toc444763135"/>
      <w:r w:rsidRPr="005A5967">
        <w:rPr>
          <w:rFonts w:hint="eastAsia"/>
        </w:rPr>
        <w:t>オペレータ</w:t>
      </w:r>
      <w:r w:rsidRPr="005A5967">
        <w:rPr>
          <w:rFonts w:hint="eastAsia"/>
        </w:rPr>
        <w:t>(==)</w:t>
      </w:r>
      <w:bookmarkEnd w:id="1504"/>
      <w:bookmarkEnd w:id="1505"/>
    </w:p>
    <w:p w:rsidR="00263ED5" w:rsidRPr="005A5967" w:rsidRDefault="00066FB2" w:rsidP="00263ED5">
      <w:r w:rsidRPr="005A5967">
        <w:rPr>
          <w:rFonts w:hint="eastAsia"/>
        </w:rPr>
        <w:t>比較する文字列と</w:t>
      </w:r>
      <w:r w:rsidRPr="005A5967">
        <w:rPr>
          <w:rFonts w:hint="eastAsia"/>
        </w:rPr>
        <w:t>BlockInfo</w:t>
      </w:r>
      <w:r w:rsidRPr="005A5967">
        <w:rPr>
          <w:rFonts w:hint="eastAsia"/>
        </w:rPr>
        <w:t>のブロック名が一致する場合、</w:t>
      </w:r>
      <w:r w:rsidRPr="005A5967">
        <w:rPr>
          <w:rFonts w:hint="eastAsia"/>
        </w:rPr>
        <w:t>true</w:t>
      </w:r>
      <w:r w:rsidRPr="005A5967">
        <w:rPr>
          <w:rFonts w:hint="eastAsia"/>
        </w:rPr>
        <w:t>を返します。</w:t>
      </w:r>
    </w:p>
    <w:p w:rsidR="00263ED5" w:rsidRPr="005A5967" w:rsidRDefault="00263ED5" w:rsidP="00263ED5">
      <w:r w:rsidRPr="005A5967">
        <w:rPr>
          <w:rFonts w:hint="eastAsia"/>
          <w:noProof/>
        </w:rPr>
        <mc:AlternateContent>
          <mc:Choice Requires="wpc">
            <w:drawing>
              <wp:inline distT="0" distB="0" distL="0" distR="0" wp14:anchorId="1F497539" wp14:editId="6022BCB5">
                <wp:extent cx="5400040" cy="438151"/>
                <wp:effectExtent l="0" t="0" r="0" b="0"/>
                <wp:docPr id="359" name="キャンバス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8" name="テキスト ボックス 358"/>
                        <wps:cNvSpPr txBox="1"/>
                        <wps:spPr>
                          <a:xfrm>
                            <a:off x="133350" y="76102"/>
                            <a:ext cx="5172075" cy="2953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5A5967" w:rsidRDefault="00B00A8E" w:rsidP="00263ED5">
                              <w:pPr>
                                <w:spacing w:line="0" w:lineRule="atLeast"/>
                                <w:rPr>
                                  <w:rFonts w:ascii="ＭＳ ゴシック" w:eastAsia="ＭＳ ゴシック"/>
                                </w:rPr>
                              </w:pPr>
                              <w:r w:rsidRPr="005A5967">
                                <w:rPr>
                                  <w:rFonts w:ascii="ＭＳ ゴシック" w:eastAsia="ＭＳ ゴシック"/>
                                </w:rPr>
                                <w:t>bool operator== (const ::std::string&amp; name) const;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F497539" id="キャンバス 359" o:spid="_x0000_s1272" editas="canvas" style="width:425.2pt;height:34.5pt;mso-position-horizontal-relative:char;mso-position-vertical-relative:line" coordsize="5400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">
                <v:shape id="_x0000_s1273" type="#_x0000_t75" style="position:absolute;width:54000;height:4381;visibility:visible;mso-wrap-style:square">
                  <v:fill o:detectmouseclick="t"/>
                  <v:path o:connecttype="none"/>
                </v:shape>
                <v:shape id="テキスト ボックス 358" o:spid="_x0000_s1274" type="#_x0000_t202" style="position:absolute;left:1333;top:761;width:5172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Cq8AA&#10;AADcAAAADwAAAGRycy9kb3ducmV2LnhtbERPTWsCMRC9F/ofwhS81WwrLdvVKK1YEXrSlp6HzZgE&#10;N5Mliev235tDwePjfS9Wo+/EQDG5wAqephUI4jZox0bBz/fnYw0iZWSNXWBS8EcJVsv7uwU2Olx4&#10;T8MhG1FCODWowObcN1Km1pLHNA09ceGOIXrMBUYjdcRLCfedfK6qV+nRcWmw2NPaUns6nL2CzYd5&#10;M22N0W5q7dww/h6/zFapycP4PgeRacw38b97pxXMXsra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bCq8AAAADcAAAADwAAAAAAAAAAAAAAAACYAgAAZHJzL2Rvd25y&#10;ZXYueG1sUEsFBgAAAAAEAAQA9QAAAIUDAAAAAA==&#10;" fillcolor="white [3201]" strokeweight=".5pt">
                  <v:textbox>
                    <w:txbxContent>
                      <w:p w:rsidR="00B00A8E" w:rsidRPr="005A5967" w:rsidRDefault="00B00A8E" w:rsidP="00263ED5">
                        <w:pPr>
                          <w:spacing w:line="0" w:lineRule="atLeast"/>
                          <w:rPr>
                            <w:rFonts w:ascii="ＭＳ ゴシック" w:eastAsia="ＭＳ ゴシック"/>
                          </w:rPr>
                        </w:pPr>
                        <w:r w:rsidRPr="005A5967">
                          <w:rPr>
                            <w:rFonts w:ascii="ＭＳ ゴシック" w:eastAsia="ＭＳ ゴシック"/>
                          </w:rPr>
                          <w:t>bool operator== (const ::std::string&amp; name) const;</w:t>
                        </w:r>
                      </w:p>
                    </w:txbxContent>
                  </v:textbox>
                </v:shape>
                <w10:anchorlock/>
              </v:group>
            </w:pict>
          </mc:Fallback>
        </mc:AlternateContent>
      </w:r>
    </w:p>
    <w:p w:rsidR="00263ED5" w:rsidRPr="005A5967" w:rsidRDefault="00263ED5" w:rsidP="00263ED5"/>
    <w:p w:rsidR="00263ED5" w:rsidRPr="005A5967" w:rsidRDefault="00066FB2" w:rsidP="00263ED5">
      <w:pPr>
        <w:pStyle w:val="4"/>
        <w:ind w:right="210"/>
      </w:pPr>
      <w:bookmarkStart w:id="1506" w:name="_Toc444757907"/>
      <w:bookmarkStart w:id="1507" w:name="_Toc444763136"/>
      <w:r w:rsidRPr="005A5967">
        <w:rPr>
          <w:rFonts w:hint="eastAsia"/>
        </w:rPr>
        <w:t>静的メンバ</w:t>
      </w:r>
      <w:r w:rsidRPr="005A5967">
        <w:rPr>
          <w:rFonts w:hint="eastAsia"/>
        </w:rPr>
        <w:t>max_id()</w:t>
      </w:r>
      <w:bookmarkEnd w:id="1506"/>
      <w:bookmarkEnd w:id="1507"/>
    </w:p>
    <w:p w:rsidR="00263ED5" w:rsidRPr="005A5967" w:rsidRDefault="00066FB2" w:rsidP="00263ED5">
      <w:r w:rsidRPr="005A5967">
        <w:rPr>
          <w:rFonts w:hint="eastAsia"/>
        </w:rPr>
        <w:t>最大のブロックの</w:t>
      </w:r>
      <w:r w:rsidRPr="005A5967">
        <w:rPr>
          <w:rFonts w:hint="eastAsia"/>
        </w:rPr>
        <w:t>ID+1</w:t>
      </w:r>
      <w:r w:rsidRPr="005A5967">
        <w:rPr>
          <w:rFonts w:hint="eastAsia"/>
        </w:rPr>
        <w:t>を返します。</w:t>
      </w:r>
    </w:p>
    <w:p w:rsidR="00263ED5" w:rsidRPr="005A5967" w:rsidRDefault="00263ED5" w:rsidP="00263ED5">
      <w:r w:rsidRPr="005A5967">
        <w:rPr>
          <w:rFonts w:hint="eastAsia"/>
          <w:noProof/>
        </w:rPr>
        <mc:AlternateContent>
          <mc:Choice Requires="wpc">
            <w:drawing>
              <wp:inline distT="0" distB="0" distL="0" distR="0" wp14:anchorId="2FAE6404" wp14:editId="503FB562">
                <wp:extent cx="5400040" cy="400051"/>
                <wp:effectExtent l="0" t="0" r="0" b="0"/>
                <wp:docPr id="361" name="キャンバス 3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0" name="テキスト ボックス 360"/>
                        <wps:cNvSpPr txBox="1"/>
                        <wps:spPr>
                          <a:xfrm>
                            <a:off x="133350" y="76101"/>
                            <a:ext cx="5172075" cy="2667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5A5967" w:rsidRDefault="00B00A8E" w:rsidP="00263ED5">
                              <w:pPr>
                                <w:spacing w:line="0" w:lineRule="atLeast"/>
                                <w:rPr>
                                  <w:rFonts w:ascii="ＭＳ ゴシック" w:eastAsia="ＭＳ ゴシック"/>
                                </w:rPr>
                              </w:pPr>
                              <w:r w:rsidRPr="005A5967">
                                <w:rPr>
                                  <w:rFonts w:ascii="ＭＳ ゴシック" w:eastAsia="ＭＳ ゴシック"/>
                                </w:rPr>
                                <w:t>static unsigned int max_id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AE6404" id="キャンバス 361" o:spid="_x0000_s1275" editas="canvas" style="width:425.2pt;height:31.5pt;mso-position-horizontal-relative:char;mso-position-vertical-relative:line" coordsize="54000,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">
                <v:shape id="_x0000_s1276" type="#_x0000_t75" style="position:absolute;width:54000;height:4000;visibility:visible;mso-wrap-style:square">
                  <v:fill o:detectmouseclick="t"/>
                  <v:path o:connecttype="none"/>
                </v:shape>
                <v:shape id="テキスト ボックス 360" o:spid="_x0000_s1277" type="#_x0000_t202" style="position:absolute;left:1333;top:761;width:51721;height:2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EEMAA&#10;AADcAAAADwAAAGRycy9kb3ducmV2LnhtbERPTWsCMRC9F/ofwhS81WwryHZrFFu0CJ7U0vOwGZPg&#10;ZrIkcd3+e3Mo9Ph434vV6DsxUEwusIKXaQWCuA3asVHwfdo+1yBSRtbYBSYFv5RgtXx8WGCjw40P&#10;NByzESWEU4MKbM59I2VqLXlM09ATF+4cosdcYDRSR7yVcN/J16qaS4+OS4PFnj4ttZfj1SvYfJg3&#10;09YY7abWzg3jz3lvvpSaPI3rdxCZxvwv/nPvtILZvMwvZ8oRk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xwEEMAAAADcAAAADwAAAAAAAAAAAAAAAACYAgAAZHJzL2Rvd25y&#10;ZXYueG1sUEsFBgAAAAAEAAQA9QAAAIUDAAAAAA==&#10;" fillcolor="white [3201]" strokeweight=".5pt">
                  <v:textbox>
                    <w:txbxContent>
                      <w:p w:rsidR="00B00A8E" w:rsidRPr="005A5967" w:rsidRDefault="00B00A8E" w:rsidP="00263ED5">
                        <w:pPr>
                          <w:spacing w:line="0" w:lineRule="atLeast"/>
                          <w:rPr>
                            <w:rFonts w:ascii="ＭＳ ゴシック" w:eastAsia="ＭＳ ゴシック"/>
                          </w:rPr>
                        </w:pPr>
                        <w:r w:rsidRPr="005A5967">
                          <w:rPr>
                            <w:rFonts w:ascii="ＭＳ ゴシック" w:eastAsia="ＭＳ ゴシック"/>
                          </w:rPr>
                          <w:t>static unsigned int max_id (void);</w:t>
                        </w:r>
                      </w:p>
                    </w:txbxContent>
                  </v:textbox>
                </v:shape>
                <w10:anchorlock/>
              </v:group>
            </w:pict>
          </mc:Fallback>
        </mc:AlternateContent>
      </w:r>
    </w:p>
    <w:p w:rsidR="00732A36" w:rsidRPr="00055FCF" w:rsidRDefault="00732A36" w:rsidP="00055FCF"/>
    <w:p w:rsidR="00AC0899" w:rsidRDefault="00AC0899">
      <w:pPr>
        <w:widowControl/>
        <w:jc w:val="left"/>
        <w:rPr>
          <w:rFonts w:ascii="ＭＳ 明朝" w:hAnsi="Arial"/>
          <w:b/>
        </w:rPr>
      </w:pPr>
      <w:bookmarkStart w:id="1508" w:name="_Ref378582228"/>
      <w:bookmarkStart w:id="1509" w:name="_Ref378582244"/>
      <w:r>
        <w:br w:type="page"/>
      </w:r>
    </w:p>
    <w:p w:rsidR="00E46B6D" w:rsidRDefault="00E46B6D" w:rsidP="00E46B6D">
      <w:pPr>
        <w:pStyle w:val="3"/>
        <w:ind w:right="210"/>
      </w:pPr>
      <w:bookmarkStart w:id="1510" w:name="_Ref398712218"/>
      <w:bookmarkStart w:id="1511" w:name="_Ref398712394"/>
      <w:bookmarkStart w:id="1512" w:name="_Toc412026986"/>
      <w:bookmarkStart w:id="1513" w:name="_Toc444757908"/>
      <w:bookmarkStart w:id="1514" w:name="_Toc444763137"/>
      <w:r>
        <w:rPr>
          <w:rFonts w:hint="eastAsia"/>
        </w:rPr>
        <w:t>IOPortクラス</w:t>
      </w:r>
      <w:bookmarkEnd w:id="1503"/>
      <w:bookmarkEnd w:id="1508"/>
      <w:bookmarkEnd w:id="1509"/>
      <w:bookmarkEnd w:id="1510"/>
      <w:bookmarkEnd w:id="1511"/>
      <w:bookmarkEnd w:id="1512"/>
      <w:bookmarkEnd w:id="1513"/>
      <w:bookmarkEnd w:id="1514"/>
    </w:p>
    <w:p w:rsidR="00E46B6D" w:rsidRDefault="00B9327C" w:rsidP="00E46B6D">
      <w:r>
        <w:rPr>
          <w:rFonts w:hint="eastAsia"/>
        </w:rPr>
        <w:t>IOPort</w:t>
      </w:r>
      <w:r>
        <w:rPr>
          <w:rFonts w:hint="eastAsia"/>
        </w:rPr>
        <w:t>クラスは、ブロックの一つの</w:t>
      </w:r>
      <w:r>
        <w:rPr>
          <w:rFonts w:hint="eastAsia"/>
        </w:rPr>
        <w:t>&lt;input&gt;</w:t>
      </w:r>
      <w:r>
        <w:rPr>
          <w:rFonts w:hint="eastAsia"/>
        </w:rPr>
        <w:t>または</w:t>
      </w:r>
      <w:r>
        <w:rPr>
          <w:rFonts w:hint="eastAsia"/>
        </w:rPr>
        <w:t>&lt;output&gt;</w:t>
      </w:r>
      <w:r>
        <w:rPr>
          <w:rFonts w:hint="eastAsia"/>
        </w:rPr>
        <w:t>タグと、それを持つブロックの</w:t>
      </w:r>
      <w:r>
        <w:rPr>
          <w:rFonts w:hint="eastAsia"/>
        </w:rPr>
        <w:t>&lt;block&gt;</w:t>
      </w:r>
      <w:r>
        <w:rPr>
          <w:rFonts w:hint="eastAsia"/>
        </w:rPr>
        <w:t>タグを持っています。このクラスは</w:t>
      </w:r>
      <w:r>
        <w:rPr>
          <w:rFonts w:hint="eastAsia"/>
        </w:rPr>
        <w:t>Reader</w:t>
      </w:r>
      <w:r>
        <w:rPr>
          <w:rFonts w:hint="eastAsia"/>
        </w:rPr>
        <w:t>クラスの入力、または出力信号の連想配列の要素として使われるクラスです。ここでは公開</w:t>
      </w:r>
      <w:r w:rsidR="00694860">
        <w:rPr>
          <w:rFonts w:hint="eastAsia"/>
        </w:rPr>
        <w:t>メンバ</w:t>
      </w:r>
      <w:r>
        <w:rPr>
          <w:rFonts w:hint="eastAsia"/>
        </w:rPr>
        <w:t>を説明します。</w:t>
      </w:r>
    </w:p>
    <w:p w:rsidR="00E46B6D" w:rsidRPr="00E46B6D" w:rsidRDefault="00E46B6D" w:rsidP="00E46B6D"/>
    <w:p w:rsidR="00E46B6D" w:rsidRDefault="00E46B6D" w:rsidP="00E46B6D">
      <w:pPr>
        <w:pStyle w:val="4"/>
        <w:ind w:right="210"/>
      </w:pPr>
      <w:bookmarkStart w:id="1515" w:name="_Toc444757909"/>
      <w:bookmarkStart w:id="1516" w:name="_Toc444763138"/>
      <w:r>
        <w:rPr>
          <w:rFonts w:hint="eastAsia"/>
        </w:rPr>
        <w:t>IOPort</w:t>
      </w:r>
      <w:r>
        <w:rPr>
          <w:rFonts w:hint="eastAsia"/>
        </w:rPr>
        <w:t>クラスコンストラクタ</w:t>
      </w:r>
      <w:bookmarkEnd w:id="1515"/>
      <w:bookmarkEnd w:id="1516"/>
    </w:p>
    <w:p w:rsidR="00E46B6D" w:rsidRDefault="00B9327C" w:rsidP="00E46B6D">
      <w:r>
        <w:rPr>
          <w:rFonts w:hint="eastAsia"/>
        </w:rPr>
        <w:t>IOPort</w:t>
      </w:r>
      <w:r>
        <w:rPr>
          <w:rFonts w:hint="eastAsia"/>
        </w:rPr>
        <w:t>クラスのコンストラクタです。ブロックの</w:t>
      </w:r>
      <w:r>
        <w:rPr>
          <w:rFonts w:hint="eastAsia"/>
        </w:rPr>
        <w:t>&lt;block&gt;</w:t>
      </w:r>
      <w:r>
        <w:rPr>
          <w:rFonts w:hint="eastAsia"/>
        </w:rPr>
        <w:t>タグと</w:t>
      </w:r>
      <w:r>
        <w:rPr>
          <w:rFonts w:hint="eastAsia"/>
        </w:rPr>
        <w:t>&lt;input&gt;</w:t>
      </w:r>
      <w:r>
        <w:rPr>
          <w:rFonts w:hint="eastAsia"/>
        </w:rPr>
        <w:t>または</w:t>
      </w:r>
      <w:r>
        <w:rPr>
          <w:rFonts w:hint="eastAsia"/>
        </w:rPr>
        <w:t>&lt;output&gt;</w:t>
      </w:r>
      <w:r>
        <w:rPr>
          <w:rFonts w:hint="eastAsia"/>
        </w:rPr>
        <w:t>のタグを指定するコンストラクタとデフォルトコンストラクタがあります。</w:t>
      </w:r>
    </w:p>
    <w:p w:rsidR="00B9327C" w:rsidRDefault="00B9327C" w:rsidP="00E46B6D">
      <w:r>
        <w:rPr>
          <w:rFonts w:hint="eastAsia"/>
          <w:noProof/>
        </w:rPr>
        <mc:AlternateContent>
          <mc:Choice Requires="wpc">
            <w:drawing>
              <wp:inline distT="0" distB="0" distL="0" distR="0" wp14:anchorId="38710053" wp14:editId="6226487E">
                <wp:extent cx="5400136" cy="759124"/>
                <wp:effectExtent l="0" t="0" r="0" b="3175"/>
                <wp:docPr id="152" name="キャンバス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1" name="テキスト ボックス 351"/>
                        <wps:cNvSpPr txBox="1"/>
                        <wps:spPr>
                          <a:xfrm>
                            <a:off x="133346" y="76092"/>
                            <a:ext cx="5172075" cy="6226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B9327C" w:rsidRDefault="00B00A8E" w:rsidP="00B9327C">
                              <w:pPr>
                                <w:spacing w:line="0" w:lineRule="atLeast"/>
                                <w:rPr>
                                  <w:rFonts w:ascii="ＭＳ ゴシック" w:eastAsia="ＭＳ ゴシック"/>
                                </w:rPr>
                              </w:pPr>
                              <w:r w:rsidRPr="00B9327C">
                                <w:rPr>
                                  <w:rFonts w:ascii="ＭＳ ゴシック" w:eastAsia="ＭＳ ゴシック"/>
                                </w:rPr>
                                <w:t>IOPort (::SimulinkModel::XSD::block_T* block,</w:t>
                              </w:r>
                            </w:p>
                            <w:p w:rsidR="00B00A8E" w:rsidRDefault="00B00A8E" w:rsidP="00B9327C">
                              <w:pPr>
                                <w:spacing w:line="0" w:lineRule="atLeast"/>
                                <w:rPr>
                                  <w:rFonts w:ascii="ＭＳ ゴシック" w:eastAsia="ＭＳ ゴシック"/>
                                </w:rPr>
                              </w:pPr>
                              <w:r w:rsidRPr="00B9327C">
                                <w:rPr>
                                  <w:rFonts w:ascii="ＭＳ ゴシック" w:eastAsia="ＭＳ ゴシック"/>
                                </w:rPr>
                                <w:tab/>
                                <w:t>::SimulinkModel::XSD::ioport_T* ioport);</w:t>
                              </w:r>
                              <w:r>
                                <w:rPr>
                                  <w:rFonts w:ascii="ＭＳ ゴシック" w:eastAsia="ＭＳ ゴシック" w:hint="eastAsia"/>
                                </w:rPr>
                                <w:t xml:space="preserve"> // ブロックとIOを指定</w:t>
                              </w:r>
                            </w:p>
                            <w:p w:rsidR="00B00A8E" w:rsidRPr="00E46B6D" w:rsidRDefault="00B00A8E" w:rsidP="00B9327C">
                              <w:pPr>
                                <w:spacing w:line="0" w:lineRule="atLeast"/>
                                <w:rPr>
                                  <w:rFonts w:ascii="ＭＳ ゴシック" w:eastAsia="ＭＳ ゴシック"/>
                                </w:rPr>
                              </w:pPr>
                              <w:r>
                                <w:rPr>
                                  <w:rFonts w:ascii="ＭＳ ゴシック" w:eastAsia="ＭＳ ゴシック"/>
                                </w:rPr>
                                <w:t>IOPort ();</w:t>
                              </w:r>
                              <w:r>
                                <w:rPr>
                                  <w:rFonts w:ascii="ＭＳ ゴシック" w:eastAsia="ＭＳ ゴシック" w:hint="eastAsia"/>
                                </w:rPr>
                                <w:tab/>
                              </w:r>
                              <w:r>
                                <w:rPr>
                                  <w:rFonts w:ascii="ＭＳ ゴシック" w:eastAsia="ＭＳ ゴシック" w:hint="eastAsia"/>
                                </w:rPr>
                                <w:tab/>
                              </w:r>
                              <w:r>
                                <w:rPr>
                                  <w:rFonts w:ascii="ＭＳ ゴシック" w:eastAsia="ＭＳ ゴシック" w:hint="eastAsia"/>
                                </w:rPr>
                                <w:tab/>
                              </w:r>
                              <w:r>
                                <w:rPr>
                                  <w:rFonts w:ascii="ＭＳ ゴシック" w:eastAsia="ＭＳ ゴシック" w:hint="eastAsia"/>
                                </w:rPr>
                                <w:tab/>
                                <w:t>// デフォルトコンストラクタ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8710053" id="キャンバス 152" o:spid="_x0000_s1278" editas="canvas" style="width:425.2pt;height:59.75pt;mso-position-horizontal-relative:char;mso-position-vertical-relative:line" coordsize="54000,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">
                <v:shape id="_x0000_s1279" type="#_x0000_t75" style="position:absolute;width:54000;height:7588;visibility:visible;mso-wrap-style:square">
                  <v:fill o:detectmouseclick="t"/>
                  <v:path o:connecttype="none"/>
                </v:shape>
                <v:shape id="テキスト ボックス 351" o:spid="_x0000_s1280" type="#_x0000_t202" style="position:absolute;left:1333;top:760;width:51721;height:6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rNsMA&#10;AADcAAAADwAAAGRycy9kb3ducmV2LnhtbESPQUsDMRSE74L/ITzBm8220rKuTYuWWgo9tYrnx+Y1&#10;CW5eliRu139vCoLHYWa+YZbr0XdioJhcYAXTSQWCuA3asVHw8f72UINIGVljF5gU/FCC9er2ZomN&#10;Dhc+0nDKRhQIpwYV2Jz7RsrUWvKYJqEnLt45RI+5yGikjngpcN/JWVUtpEfHZcFiTxtL7dfp2yvY&#10;vpon09YY7bbWzg3j5/lgdkrd340vzyAyjfk//NfeawWP8y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xrNsMAAADcAAAADwAAAAAAAAAAAAAAAACYAgAAZHJzL2Rv&#10;d25yZXYueG1sUEsFBgAAAAAEAAQA9QAAAIgDAAAAAA==&#10;" fillcolor="white [3201]" strokeweight=".5pt">
                  <v:textbox>
                    <w:txbxContent>
                      <w:p w:rsidR="00B00A8E" w:rsidRPr="00B9327C" w:rsidRDefault="00B00A8E" w:rsidP="00B9327C">
                        <w:pPr>
                          <w:spacing w:line="0" w:lineRule="atLeast"/>
                          <w:rPr>
                            <w:rFonts w:ascii="ＭＳ ゴシック" w:eastAsia="ＭＳ ゴシック"/>
                          </w:rPr>
                        </w:pPr>
                        <w:r w:rsidRPr="00B9327C">
                          <w:rPr>
                            <w:rFonts w:ascii="ＭＳ ゴシック" w:eastAsia="ＭＳ ゴシック"/>
                          </w:rPr>
                          <w:t>IOPort (::SimulinkModel::XSD::block_T* block,</w:t>
                        </w:r>
                      </w:p>
                      <w:p w:rsidR="00B00A8E" w:rsidRDefault="00B00A8E" w:rsidP="00B9327C">
                        <w:pPr>
                          <w:spacing w:line="0" w:lineRule="atLeast"/>
                          <w:rPr>
                            <w:rFonts w:ascii="ＭＳ ゴシック" w:eastAsia="ＭＳ ゴシック"/>
                          </w:rPr>
                        </w:pPr>
                        <w:r w:rsidRPr="00B9327C">
                          <w:rPr>
                            <w:rFonts w:ascii="ＭＳ ゴシック" w:eastAsia="ＭＳ ゴシック"/>
                          </w:rPr>
                          <w:tab/>
                          <w:t>::SimulinkModel::XSD::ioport_T* ioport);</w:t>
                        </w:r>
                        <w:r>
                          <w:rPr>
                            <w:rFonts w:ascii="ＭＳ ゴシック" w:eastAsia="ＭＳ ゴシック" w:hint="eastAsia"/>
                          </w:rPr>
                          <w:t xml:space="preserve"> // ブロックとIOを指定</w:t>
                        </w:r>
                      </w:p>
                      <w:p w:rsidR="00B00A8E" w:rsidRPr="00E46B6D" w:rsidRDefault="00B00A8E" w:rsidP="00B9327C">
                        <w:pPr>
                          <w:spacing w:line="0" w:lineRule="atLeast"/>
                          <w:rPr>
                            <w:rFonts w:ascii="ＭＳ ゴシック" w:eastAsia="ＭＳ ゴシック"/>
                          </w:rPr>
                        </w:pPr>
                        <w:r>
                          <w:rPr>
                            <w:rFonts w:ascii="ＭＳ ゴシック" w:eastAsia="ＭＳ ゴシック"/>
                          </w:rPr>
                          <w:t>IOPort ();</w:t>
                        </w:r>
                        <w:r>
                          <w:rPr>
                            <w:rFonts w:ascii="ＭＳ ゴシック" w:eastAsia="ＭＳ ゴシック" w:hint="eastAsia"/>
                          </w:rPr>
                          <w:tab/>
                        </w:r>
                        <w:r>
                          <w:rPr>
                            <w:rFonts w:ascii="ＭＳ ゴシック" w:eastAsia="ＭＳ ゴシック" w:hint="eastAsia"/>
                          </w:rPr>
                          <w:tab/>
                        </w:r>
                        <w:r>
                          <w:rPr>
                            <w:rFonts w:ascii="ＭＳ ゴシック" w:eastAsia="ＭＳ ゴシック" w:hint="eastAsia"/>
                          </w:rPr>
                          <w:tab/>
                        </w:r>
                        <w:r>
                          <w:rPr>
                            <w:rFonts w:ascii="ＭＳ ゴシック" w:eastAsia="ＭＳ ゴシック" w:hint="eastAsia"/>
                          </w:rPr>
                          <w:tab/>
                          <w:t>// デフォルトコンストラクタ</w:t>
                        </w:r>
                      </w:p>
                    </w:txbxContent>
                  </v:textbox>
                </v:shape>
                <w10:anchorlock/>
              </v:group>
            </w:pict>
          </mc:Fallback>
        </mc:AlternateContent>
      </w:r>
    </w:p>
    <w:p w:rsidR="00E46B6D" w:rsidRPr="00E46B6D" w:rsidRDefault="00E46B6D" w:rsidP="00E46B6D"/>
    <w:p w:rsidR="00E46B6D" w:rsidRDefault="00E46B6D" w:rsidP="00E46B6D">
      <w:pPr>
        <w:pStyle w:val="4"/>
        <w:ind w:right="210"/>
      </w:pPr>
      <w:bookmarkStart w:id="1517" w:name="_Toc444757910"/>
      <w:bookmarkStart w:id="1518" w:name="_Toc444763139"/>
      <w:r>
        <w:rPr>
          <w:rFonts w:hint="eastAsia"/>
        </w:rPr>
        <w:t>block_tag()</w:t>
      </w:r>
      <w:bookmarkEnd w:id="1517"/>
      <w:bookmarkEnd w:id="1518"/>
    </w:p>
    <w:p w:rsidR="00E46B6D" w:rsidRDefault="00694860" w:rsidP="00E46B6D">
      <w:r>
        <w:rPr>
          <w:rFonts w:hint="eastAsia"/>
        </w:rPr>
        <w:t>対象</w:t>
      </w:r>
      <w:r>
        <w:rPr>
          <w:rFonts w:hint="eastAsia"/>
        </w:rPr>
        <w:t>IOPort</w:t>
      </w:r>
      <w:r>
        <w:rPr>
          <w:rFonts w:hint="eastAsia"/>
        </w:rPr>
        <w:t>の</w:t>
      </w:r>
      <w:r w:rsidR="00B9327C">
        <w:rPr>
          <w:rFonts w:hint="eastAsia"/>
        </w:rPr>
        <w:t>&lt;block&gt;</w:t>
      </w:r>
      <w:r w:rsidR="00B9327C">
        <w:rPr>
          <w:rFonts w:hint="eastAsia"/>
        </w:rPr>
        <w:t>タグを返します。</w:t>
      </w:r>
    </w:p>
    <w:p w:rsidR="00B9327C" w:rsidRDefault="00B9327C" w:rsidP="00E46B6D">
      <w:r>
        <w:rPr>
          <w:rFonts w:hint="eastAsia"/>
          <w:noProof/>
        </w:rPr>
        <mc:AlternateContent>
          <mc:Choice Requires="wpc">
            <w:drawing>
              <wp:inline distT="0" distB="0" distL="0" distR="0" wp14:anchorId="71B7E987" wp14:editId="3786E57E">
                <wp:extent cx="5400040" cy="608965"/>
                <wp:effectExtent l="0" t="0" r="0" b="0"/>
                <wp:docPr id="111" name="キャンバス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テキスト ボックス 110"/>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B9327C">
                              <w:pPr>
                                <w:spacing w:line="0" w:lineRule="atLeast"/>
                                <w:rPr>
                                  <w:rFonts w:ascii="ＭＳ ゴシック" w:eastAsia="ＭＳ ゴシック"/>
                                </w:rPr>
                              </w:pPr>
                              <w:r w:rsidRPr="00B9327C">
                                <w:rPr>
                                  <w:rFonts w:ascii="ＭＳ ゴシック" w:eastAsia="ＭＳ ゴシック"/>
                                </w:rPr>
                                <w:t>::SimulinkModel::XSD::block_T* block_tag (void) const</w:t>
                              </w:r>
                              <w:r>
                                <w:rPr>
                                  <w:rFonts w:ascii="ＭＳ ゴシック" w:eastAsia="ＭＳ ゴシック" w:hint="eastAsia"/>
                                </w:rPr>
                                <w:t>;</w:t>
                              </w:r>
                              <w:r>
                                <w:rPr>
                                  <w:rFonts w:ascii="ＭＳ ゴシック" w:eastAsia="ＭＳ ゴシック" w:hint="eastAsia"/>
                                </w:rPr>
                                <w:tab/>
                                <w:t>//状態参照</w:t>
                              </w:r>
                            </w:p>
                            <w:p w:rsidR="00B00A8E" w:rsidRPr="00E46B6D" w:rsidRDefault="00B00A8E" w:rsidP="00B9327C">
                              <w:pPr>
                                <w:spacing w:line="0" w:lineRule="atLeast"/>
                                <w:rPr>
                                  <w:rFonts w:ascii="ＭＳ ゴシック" w:eastAsia="ＭＳ ゴシック"/>
                                </w:rPr>
                              </w:pPr>
                              <w:r w:rsidRPr="00B9327C">
                                <w:rPr>
                                  <w:rFonts w:ascii="ＭＳ ゴシック" w:eastAsia="ＭＳ ゴシック"/>
                                </w:rPr>
                                <w:t>::SimulinkModel::XSD::block_T*&amp;</w:t>
                              </w:r>
                              <w:r>
                                <w:rPr>
                                  <w:rFonts w:ascii="ＭＳ ゴシック" w:eastAsia="ＭＳ ゴシック" w:hint="eastAsia"/>
                                </w:rPr>
                                <w:t xml:space="preserve"> </w:t>
                              </w:r>
                              <w:r w:rsidRPr="00B9327C">
                                <w:rPr>
                                  <w:rFonts w:ascii="ＭＳ ゴシック" w:eastAsia="ＭＳ ゴシック"/>
                                </w:rPr>
                                <w:t>block_tag (void)</w:t>
                              </w:r>
                              <w:r>
                                <w:rPr>
                                  <w:rFonts w:ascii="ＭＳ ゴシック" w:eastAsia="ＭＳ ゴシック" w:hint="eastAsia"/>
                                </w:rPr>
                                <w:t>;</w:t>
                              </w:r>
                              <w:r>
                                <w:rPr>
                                  <w:rFonts w:ascii="ＭＳ ゴシック" w:eastAsia="ＭＳ ゴシック" w:hint="eastAsia"/>
                                </w:rPr>
                                <w:tab/>
                                <w:t>//状態変更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B7E987" id="キャンバス 111" o:spid="_x0000_s1281"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">
                <v:shape id="_x0000_s1282" type="#_x0000_t75" style="position:absolute;width:54000;height:6089;visibility:visible;mso-wrap-style:square">
                  <v:fill o:detectmouseclick="t"/>
                  <v:path o:connecttype="none"/>
                </v:shape>
                <v:shape id="テキスト ボックス 110" o:spid="_x0000_s1283"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ZjMIA&#10;AADcAAAADwAAAGRycy9kb3ducmV2LnhtbESPQUsDMRCF70L/Q5iCN5utB1nXpsWWKoInq3geNtMk&#10;uJksSdyu/945CN5meG/e+2azm+OgJsolJDawXjWgiPtkAzsDH+9PNy2oUpEtDonJwA8V2G0XVxvs&#10;bLrwG02n6pSEcOnQgK917LQuvaeIZZVGYtHOKUessmanbcaLhMdB3zbNnY4YWBo8jnTw1H+dvqOB&#10;497du77F7I+tDWGaP8+v7tmY6+X8+ACq0lz/zX/XL1bw14Iv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hmMwgAAANwAAAAPAAAAAAAAAAAAAAAAAJgCAABkcnMvZG93&#10;bnJldi54bWxQSwUGAAAAAAQABAD1AAAAhwMAAAAA&#10;" fillcolor="white [3201]" strokeweight=".5pt">
                  <v:textbox>
                    <w:txbxContent>
                      <w:p w:rsidR="00B00A8E" w:rsidRDefault="00B00A8E" w:rsidP="00B9327C">
                        <w:pPr>
                          <w:spacing w:line="0" w:lineRule="atLeast"/>
                          <w:rPr>
                            <w:rFonts w:ascii="ＭＳ ゴシック" w:eastAsia="ＭＳ ゴシック"/>
                          </w:rPr>
                        </w:pPr>
                        <w:r w:rsidRPr="00B9327C">
                          <w:rPr>
                            <w:rFonts w:ascii="ＭＳ ゴシック" w:eastAsia="ＭＳ ゴシック"/>
                          </w:rPr>
                          <w:t>::SimulinkModel::XSD::block_T* block_tag (void) const</w:t>
                        </w:r>
                        <w:r>
                          <w:rPr>
                            <w:rFonts w:ascii="ＭＳ ゴシック" w:eastAsia="ＭＳ ゴシック" w:hint="eastAsia"/>
                          </w:rPr>
                          <w:t>;</w:t>
                        </w:r>
                        <w:r>
                          <w:rPr>
                            <w:rFonts w:ascii="ＭＳ ゴシック" w:eastAsia="ＭＳ ゴシック" w:hint="eastAsia"/>
                          </w:rPr>
                          <w:tab/>
                          <w:t>//状態参照</w:t>
                        </w:r>
                      </w:p>
                      <w:p w:rsidR="00B00A8E" w:rsidRPr="00E46B6D" w:rsidRDefault="00B00A8E" w:rsidP="00B9327C">
                        <w:pPr>
                          <w:spacing w:line="0" w:lineRule="atLeast"/>
                          <w:rPr>
                            <w:rFonts w:ascii="ＭＳ ゴシック" w:eastAsia="ＭＳ ゴシック"/>
                          </w:rPr>
                        </w:pPr>
                        <w:r w:rsidRPr="00B9327C">
                          <w:rPr>
                            <w:rFonts w:ascii="ＭＳ ゴシック" w:eastAsia="ＭＳ ゴシック"/>
                          </w:rPr>
                          <w:t>::SimulinkModel::XSD::block_T*&amp;</w:t>
                        </w:r>
                        <w:r>
                          <w:rPr>
                            <w:rFonts w:ascii="ＭＳ ゴシック" w:eastAsia="ＭＳ ゴシック" w:hint="eastAsia"/>
                          </w:rPr>
                          <w:t xml:space="preserve"> </w:t>
                        </w:r>
                        <w:r w:rsidRPr="00B9327C">
                          <w:rPr>
                            <w:rFonts w:ascii="ＭＳ ゴシック" w:eastAsia="ＭＳ ゴシック"/>
                          </w:rPr>
                          <w:t>block_tag (void)</w:t>
                        </w:r>
                        <w:r>
                          <w:rPr>
                            <w:rFonts w:ascii="ＭＳ ゴシック" w:eastAsia="ＭＳ ゴシック" w:hint="eastAsia"/>
                          </w:rPr>
                          <w:t>;</w:t>
                        </w:r>
                        <w:r>
                          <w:rPr>
                            <w:rFonts w:ascii="ＭＳ ゴシック" w:eastAsia="ＭＳ ゴシック" w:hint="eastAsia"/>
                          </w:rPr>
                          <w:tab/>
                          <w:t>//状態変更</w:t>
                        </w:r>
                      </w:p>
                    </w:txbxContent>
                  </v:textbox>
                </v:shape>
                <w10:anchorlock/>
              </v:group>
            </w:pict>
          </mc:Fallback>
        </mc:AlternateContent>
      </w:r>
    </w:p>
    <w:p w:rsidR="00E46B6D" w:rsidRDefault="00E46B6D" w:rsidP="00E46B6D"/>
    <w:p w:rsidR="00E46B6D" w:rsidRDefault="00E46B6D" w:rsidP="00E46B6D">
      <w:pPr>
        <w:pStyle w:val="4"/>
        <w:ind w:right="210"/>
      </w:pPr>
      <w:bookmarkStart w:id="1519" w:name="_Toc444757911"/>
      <w:bookmarkStart w:id="1520" w:name="_Toc444763140"/>
      <w:r>
        <w:rPr>
          <w:rFonts w:hint="eastAsia"/>
        </w:rPr>
        <w:t>ioport_tag()</w:t>
      </w:r>
      <w:bookmarkEnd w:id="1519"/>
      <w:bookmarkEnd w:id="1520"/>
    </w:p>
    <w:p w:rsidR="00E46B6D" w:rsidRDefault="00694860" w:rsidP="00E46B6D">
      <w:r>
        <w:rPr>
          <w:rFonts w:hint="eastAsia"/>
        </w:rPr>
        <w:t>対象</w:t>
      </w:r>
      <w:r>
        <w:rPr>
          <w:rFonts w:hint="eastAsia"/>
        </w:rPr>
        <w:t>IOPort</w:t>
      </w:r>
      <w:r>
        <w:rPr>
          <w:rFonts w:hint="eastAsia"/>
        </w:rPr>
        <w:t>の</w:t>
      </w:r>
      <w:r w:rsidR="00B9327C">
        <w:rPr>
          <w:rFonts w:hint="eastAsia"/>
        </w:rPr>
        <w:t>&lt;input&gt;</w:t>
      </w:r>
      <w:r w:rsidR="00B9327C">
        <w:rPr>
          <w:rFonts w:hint="eastAsia"/>
        </w:rPr>
        <w:t>または</w:t>
      </w:r>
      <w:r w:rsidR="00B9327C">
        <w:rPr>
          <w:rFonts w:hint="eastAsia"/>
        </w:rPr>
        <w:t>&lt;output&gt;</w:t>
      </w:r>
      <w:r w:rsidR="00B9327C">
        <w:rPr>
          <w:rFonts w:hint="eastAsia"/>
        </w:rPr>
        <w:t>タグを返します。</w:t>
      </w:r>
    </w:p>
    <w:p w:rsidR="00E46B6D" w:rsidRDefault="00B9327C" w:rsidP="00E46B6D">
      <w:r>
        <w:rPr>
          <w:rFonts w:hint="eastAsia"/>
          <w:noProof/>
        </w:rPr>
        <mc:AlternateContent>
          <mc:Choice Requires="wpc">
            <w:drawing>
              <wp:inline distT="0" distB="0" distL="0" distR="0" wp14:anchorId="4D1ED995" wp14:editId="338DF58F">
                <wp:extent cx="5400040" cy="608965"/>
                <wp:effectExtent l="0" t="0" r="0" b="0"/>
                <wp:docPr id="365" name="キャンバス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4" name="テキスト ボックス 364"/>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B9327C">
                              <w:pPr>
                                <w:spacing w:line="0" w:lineRule="atLeast"/>
                                <w:rPr>
                                  <w:rFonts w:ascii="ＭＳ ゴシック" w:eastAsia="ＭＳ ゴシック"/>
                                </w:rPr>
                              </w:pPr>
                              <w:r w:rsidRPr="00B9327C">
                                <w:rPr>
                                  <w:rFonts w:ascii="ＭＳ ゴシック" w:eastAsia="ＭＳ ゴシック"/>
                                </w:rPr>
                                <w:t>::SimulinkModel::XSD::ioport_T* ioport_tag (void) const</w:t>
                              </w:r>
                              <w:r>
                                <w:rPr>
                                  <w:rFonts w:ascii="ＭＳ ゴシック" w:eastAsia="ＭＳ ゴシック" w:hint="eastAsia"/>
                                </w:rPr>
                                <w:t>;  //状態参照</w:t>
                              </w:r>
                            </w:p>
                            <w:p w:rsidR="00B00A8E" w:rsidRPr="00E46B6D" w:rsidRDefault="00B00A8E" w:rsidP="00B9327C">
                              <w:pPr>
                                <w:spacing w:line="0" w:lineRule="atLeast"/>
                                <w:rPr>
                                  <w:rFonts w:ascii="ＭＳ ゴシック" w:eastAsia="ＭＳ ゴシック"/>
                                </w:rPr>
                              </w:pPr>
                              <w:r w:rsidRPr="00B9327C">
                                <w:rPr>
                                  <w:rFonts w:ascii="ＭＳ ゴシック" w:eastAsia="ＭＳ ゴシック"/>
                                </w:rPr>
                                <w:t>::SimulinkModel::XSD::ioport_T*&amp;</w:t>
                              </w:r>
                              <w:r>
                                <w:rPr>
                                  <w:rFonts w:ascii="ＭＳ ゴシック" w:eastAsia="ＭＳ ゴシック" w:hint="eastAsia"/>
                                </w:rPr>
                                <w:t xml:space="preserve"> </w:t>
                              </w:r>
                              <w:r w:rsidRPr="00B9327C">
                                <w:rPr>
                                  <w:rFonts w:ascii="ＭＳ ゴシック" w:eastAsia="ＭＳ ゴシック"/>
                                </w:rPr>
                                <w:t>ioport_tag (void)</w:t>
                              </w:r>
                              <w:r>
                                <w:rPr>
                                  <w:rFonts w:ascii="ＭＳ ゴシック" w:eastAsia="ＭＳ ゴシック" w:hint="eastAsia"/>
                                </w:rPr>
                                <w:t>;</w:t>
                              </w:r>
                              <w:r>
                                <w:rPr>
                                  <w:rFonts w:ascii="ＭＳ ゴシック" w:eastAsia="ＭＳ ゴシック" w:hint="eastAsia"/>
                                </w:rPr>
                                <w:tab/>
                                <w:t xml:space="preserve">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1ED995" id="キャンバス 365" o:spid="_x0000_s1284"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">
                <v:shape id="_x0000_s1285" type="#_x0000_t75" style="position:absolute;width:54000;height:6089;visibility:visible;mso-wrap-style:square">
                  <v:fill o:detectmouseclick="t"/>
                  <v:path o:connecttype="none"/>
                </v:shape>
                <v:shape id="テキスト ボックス 364" o:spid="_x0000_s1286"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CE8MA&#10;AADcAAAADwAAAGRycy9kb3ducmV2LnhtbESPQUsDMRSE74L/ITzBm82qpaxr06KllYKnVvH82Lwm&#10;wc3LkqTb7b83hYLHYWa+YebL0XdioJhcYAWPkwoEcRu0Y6Pg+2vzUINIGVljF5gUnCnBcnF7M8dG&#10;hxPvaNhnIwqEU4MKbM59I2VqLXlMk9ATF+8QosdcZDRSRzwVuO/kU1XNpEfHZcFiTytL7e/+6BWs&#10;382LaWuMdl1r54bx5/BpPpS6vxvfXkFkGvN/+NreagXPsy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cCE8MAAADcAAAADwAAAAAAAAAAAAAAAACYAgAAZHJzL2Rv&#10;d25yZXYueG1sUEsFBgAAAAAEAAQA9QAAAIgDAAAAAA==&#10;" fillcolor="white [3201]" strokeweight=".5pt">
                  <v:textbox>
                    <w:txbxContent>
                      <w:p w:rsidR="00B00A8E" w:rsidRDefault="00B00A8E" w:rsidP="00B9327C">
                        <w:pPr>
                          <w:spacing w:line="0" w:lineRule="atLeast"/>
                          <w:rPr>
                            <w:rFonts w:ascii="ＭＳ ゴシック" w:eastAsia="ＭＳ ゴシック"/>
                          </w:rPr>
                        </w:pPr>
                        <w:r w:rsidRPr="00B9327C">
                          <w:rPr>
                            <w:rFonts w:ascii="ＭＳ ゴシック" w:eastAsia="ＭＳ ゴシック"/>
                          </w:rPr>
                          <w:t>::SimulinkModel::XSD::ioport_T* ioport_tag (void) const</w:t>
                        </w:r>
                        <w:r>
                          <w:rPr>
                            <w:rFonts w:ascii="ＭＳ ゴシック" w:eastAsia="ＭＳ ゴシック" w:hint="eastAsia"/>
                          </w:rPr>
                          <w:t>;  //状態参照</w:t>
                        </w:r>
                      </w:p>
                      <w:p w:rsidR="00B00A8E" w:rsidRPr="00E46B6D" w:rsidRDefault="00B00A8E" w:rsidP="00B9327C">
                        <w:pPr>
                          <w:spacing w:line="0" w:lineRule="atLeast"/>
                          <w:rPr>
                            <w:rFonts w:ascii="ＭＳ ゴシック" w:eastAsia="ＭＳ ゴシック"/>
                          </w:rPr>
                        </w:pPr>
                        <w:r w:rsidRPr="00B9327C">
                          <w:rPr>
                            <w:rFonts w:ascii="ＭＳ ゴシック" w:eastAsia="ＭＳ ゴシック"/>
                          </w:rPr>
                          <w:t>::SimulinkModel::XSD::ioport_T*&amp;</w:t>
                        </w:r>
                        <w:r>
                          <w:rPr>
                            <w:rFonts w:ascii="ＭＳ ゴシック" w:eastAsia="ＭＳ ゴシック" w:hint="eastAsia"/>
                          </w:rPr>
                          <w:t xml:space="preserve"> </w:t>
                        </w:r>
                        <w:r w:rsidRPr="00B9327C">
                          <w:rPr>
                            <w:rFonts w:ascii="ＭＳ ゴシック" w:eastAsia="ＭＳ ゴシック"/>
                          </w:rPr>
                          <w:t>ioport_tag (void)</w:t>
                        </w:r>
                        <w:r>
                          <w:rPr>
                            <w:rFonts w:ascii="ＭＳ ゴシック" w:eastAsia="ＭＳ ゴシック" w:hint="eastAsia"/>
                          </w:rPr>
                          <w:t>;</w:t>
                        </w:r>
                        <w:r>
                          <w:rPr>
                            <w:rFonts w:ascii="ＭＳ ゴシック" w:eastAsia="ＭＳ ゴシック" w:hint="eastAsia"/>
                          </w:rPr>
                          <w:tab/>
                          <w:t xml:space="preserve">  //状態変更</w:t>
                        </w:r>
                      </w:p>
                    </w:txbxContent>
                  </v:textbox>
                </v:shape>
                <w10:anchorlock/>
              </v:group>
            </w:pict>
          </mc:Fallback>
        </mc:AlternateContent>
      </w:r>
    </w:p>
    <w:p w:rsidR="00E46B6D" w:rsidRDefault="00E46B6D" w:rsidP="00E46B6D"/>
    <w:p w:rsidR="00E46B6D" w:rsidRDefault="00E46B6D" w:rsidP="00E46B6D">
      <w:pPr>
        <w:pStyle w:val="4"/>
        <w:ind w:right="210"/>
      </w:pPr>
      <w:bookmarkStart w:id="1521" w:name="_Toc444757912"/>
      <w:bookmarkStart w:id="1522" w:name="_Toc444763141"/>
      <w:r>
        <w:rPr>
          <w:rFonts w:hint="eastAsia"/>
        </w:rPr>
        <w:t>blockname()</w:t>
      </w:r>
      <w:bookmarkEnd w:id="1521"/>
      <w:bookmarkEnd w:id="1522"/>
    </w:p>
    <w:p w:rsidR="00E46B6D" w:rsidRDefault="00B9327C" w:rsidP="00E46B6D">
      <w:r>
        <w:rPr>
          <w:rFonts w:hint="eastAsia"/>
        </w:rPr>
        <w:t>&lt;block&gt;</w:t>
      </w:r>
      <w:r>
        <w:rPr>
          <w:rFonts w:hint="eastAsia"/>
        </w:rPr>
        <w:t>タグのブロック名を返します。</w:t>
      </w:r>
    </w:p>
    <w:p w:rsidR="00B9327C" w:rsidRDefault="00B9327C" w:rsidP="00E46B6D">
      <w:r>
        <w:rPr>
          <w:rFonts w:hint="eastAsia"/>
          <w:noProof/>
        </w:rPr>
        <mc:AlternateContent>
          <mc:Choice Requires="wpc">
            <w:drawing>
              <wp:inline distT="0" distB="0" distL="0" distR="0" wp14:anchorId="68122CEA" wp14:editId="1C51EF2B">
                <wp:extent cx="5400040" cy="608965"/>
                <wp:effectExtent l="0" t="0" r="0" b="0"/>
                <wp:docPr id="367" name="キャンバス 3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6" name="テキスト ボックス 366"/>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B9327C">
                              <w:pPr>
                                <w:spacing w:line="0" w:lineRule="atLeast"/>
                                <w:rPr>
                                  <w:rFonts w:ascii="ＭＳ ゴシック" w:eastAsia="ＭＳ ゴシック"/>
                                </w:rPr>
                              </w:pPr>
                              <w:r w:rsidRPr="00B9327C">
                                <w:rPr>
                                  <w:rFonts w:ascii="ＭＳ ゴシック" w:eastAsia="ＭＳ ゴシック"/>
                                </w:rPr>
                                <w:t>const ::std::string&amp;</w:t>
                              </w:r>
                              <w:r>
                                <w:rPr>
                                  <w:rFonts w:ascii="ＭＳ ゴシック" w:eastAsia="ＭＳ ゴシック" w:hint="eastAsia"/>
                                </w:rPr>
                                <w:t xml:space="preserve"> </w:t>
                              </w:r>
                              <w:r w:rsidRPr="00B9327C">
                                <w:rPr>
                                  <w:rFonts w:ascii="ＭＳ ゴシック" w:eastAsia="ＭＳ ゴシック"/>
                                </w:rPr>
                                <w:t>blockname (void) const</w:t>
                              </w:r>
                              <w:r>
                                <w:rPr>
                                  <w:rFonts w:ascii="ＭＳ ゴシック" w:eastAsia="ＭＳ ゴシック" w:hint="eastAsia"/>
                                </w:rPr>
                                <w:t>;</w:t>
                              </w:r>
                              <w:r>
                                <w:rPr>
                                  <w:rFonts w:ascii="ＭＳ ゴシック" w:eastAsia="ＭＳ ゴシック" w:hint="eastAsia"/>
                                </w:rPr>
                                <w:tab/>
                                <w:t>//状態参照</w:t>
                              </w:r>
                            </w:p>
                            <w:p w:rsidR="00B00A8E" w:rsidRPr="00E46B6D" w:rsidRDefault="00B00A8E" w:rsidP="00B9327C">
                              <w:pPr>
                                <w:spacing w:line="0" w:lineRule="atLeast"/>
                                <w:rPr>
                                  <w:rFonts w:ascii="ＭＳ ゴシック" w:eastAsia="ＭＳ ゴシック"/>
                                </w:rPr>
                              </w:pPr>
                              <w:r w:rsidRPr="00B9327C">
                                <w:rPr>
                                  <w:rFonts w:ascii="ＭＳ ゴシック" w:eastAsia="ＭＳ ゴシック"/>
                                </w:rPr>
                                <w:t>::std::string&amp;</w:t>
                              </w:r>
                              <w:r>
                                <w:rPr>
                                  <w:rFonts w:ascii="ＭＳ ゴシック" w:eastAsia="ＭＳ ゴシック" w:hint="eastAsia"/>
                                </w:rPr>
                                <w:t xml:space="preserve"> </w:t>
                              </w:r>
                              <w:r w:rsidRPr="00B9327C">
                                <w:rPr>
                                  <w:rFonts w:ascii="ＭＳ ゴシック" w:eastAsia="ＭＳ ゴシック"/>
                                </w:rPr>
                                <w:t>blockname (void)</w:t>
                              </w:r>
                              <w:r>
                                <w:rPr>
                                  <w:rFonts w:ascii="ＭＳ ゴシック" w:eastAsia="ＭＳ ゴシック" w:hint="eastAsia"/>
                                </w:rPr>
                                <w:t>;</w:t>
                              </w:r>
                              <w:r>
                                <w:rPr>
                                  <w:rFonts w:ascii="ＭＳ ゴシック" w:eastAsia="ＭＳ ゴシック" w:hint="eastAsia"/>
                                </w:rPr>
                                <w:tab/>
                              </w:r>
                              <w:r>
                                <w:rPr>
                                  <w:rFonts w:ascii="ＭＳ ゴシック" w:eastAsia="ＭＳ ゴシック" w:hint="eastAsia"/>
                                </w:rPr>
                                <w:tab/>
                                <w:t>//状態変更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122CEA" id="キャンバス 367" o:spid="_x0000_s1287"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">
                <v:shape id="_x0000_s1288" type="#_x0000_t75" style="position:absolute;width:54000;height:6089;visibility:visible;mso-wrap-style:square">
                  <v:fill o:detectmouseclick="t"/>
                  <v:path o:connecttype="none"/>
                </v:shape>
                <v:shape id="テキスト ボックス 366" o:spid="_x0000_s1289"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k5/8IA&#10;AADcAAAADwAAAGRycy9kb3ducmV2LnhtbESPQUsDMRSE74L/ITyhN5tVYdmuTYtKlUJPtuL5sXlN&#10;gpuXJYnb7b83hYLHYWa+YZbryfdipJhcYAUP8woEcRe0Y6Pg6/B+34BIGVljH5gUnCnBenV7s8RW&#10;hxN/0rjPRhQIpxYV2JyHVsrUWfKY5mEgLt4xRI+5yGikjngqcN/Lx6qqpUfHZcHiQG+Wup/9r1ew&#10;eTUL0zUY7abRzo3T93FnPpSa3U0vzyAyTfk/fG1vtYKnuobL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Tn/wgAAANwAAAAPAAAAAAAAAAAAAAAAAJgCAABkcnMvZG93&#10;bnJldi54bWxQSwUGAAAAAAQABAD1AAAAhwMAAAAA&#10;" fillcolor="white [3201]" strokeweight=".5pt">
                  <v:textbox>
                    <w:txbxContent>
                      <w:p w:rsidR="00B00A8E" w:rsidRDefault="00B00A8E" w:rsidP="00B9327C">
                        <w:pPr>
                          <w:spacing w:line="0" w:lineRule="atLeast"/>
                          <w:rPr>
                            <w:rFonts w:ascii="ＭＳ ゴシック" w:eastAsia="ＭＳ ゴシック"/>
                          </w:rPr>
                        </w:pPr>
                        <w:r w:rsidRPr="00B9327C">
                          <w:rPr>
                            <w:rFonts w:ascii="ＭＳ ゴシック" w:eastAsia="ＭＳ ゴシック"/>
                          </w:rPr>
                          <w:t>const ::std::string&amp;</w:t>
                        </w:r>
                        <w:r>
                          <w:rPr>
                            <w:rFonts w:ascii="ＭＳ ゴシック" w:eastAsia="ＭＳ ゴシック" w:hint="eastAsia"/>
                          </w:rPr>
                          <w:t xml:space="preserve"> </w:t>
                        </w:r>
                        <w:r w:rsidRPr="00B9327C">
                          <w:rPr>
                            <w:rFonts w:ascii="ＭＳ ゴシック" w:eastAsia="ＭＳ ゴシック"/>
                          </w:rPr>
                          <w:t>blockname (void) const</w:t>
                        </w:r>
                        <w:r>
                          <w:rPr>
                            <w:rFonts w:ascii="ＭＳ ゴシック" w:eastAsia="ＭＳ ゴシック" w:hint="eastAsia"/>
                          </w:rPr>
                          <w:t>;</w:t>
                        </w:r>
                        <w:r>
                          <w:rPr>
                            <w:rFonts w:ascii="ＭＳ ゴシック" w:eastAsia="ＭＳ ゴシック" w:hint="eastAsia"/>
                          </w:rPr>
                          <w:tab/>
                          <w:t>//状態参照</w:t>
                        </w:r>
                      </w:p>
                      <w:p w:rsidR="00B00A8E" w:rsidRPr="00E46B6D" w:rsidRDefault="00B00A8E" w:rsidP="00B9327C">
                        <w:pPr>
                          <w:spacing w:line="0" w:lineRule="atLeast"/>
                          <w:rPr>
                            <w:rFonts w:ascii="ＭＳ ゴシック" w:eastAsia="ＭＳ ゴシック"/>
                          </w:rPr>
                        </w:pPr>
                        <w:r w:rsidRPr="00B9327C">
                          <w:rPr>
                            <w:rFonts w:ascii="ＭＳ ゴシック" w:eastAsia="ＭＳ ゴシック"/>
                          </w:rPr>
                          <w:t>::std::string&amp;</w:t>
                        </w:r>
                        <w:r>
                          <w:rPr>
                            <w:rFonts w:ascii="ＭＳ ゴシック" w:eastAsia="ＭＳ ゴシック" w:hint="eastAsia"/>
                          </w:rPr>
                          <w:t xml:space="preserve"> </w:t>
                        </w:r>
                        <w:r w:rsidRPr="00B9327C">
                          <w:rPr>
                            <w:rFonts w:ascii="ＭＳ ゴシック" w:eastAsia="ＭＳ ゴシック"/>
                          </w:rPr>
                          <w:t>blockname (void)</w:t>
                        </w:r>
                        <w:r>
                          <w:rPr>
                            <w:rFonts w:ascii="ＭＳ ゴシック" w:eastAsia="ＭＳ ゴシック" w:hint="eastAsia"/>
                          </w:rPr>
                          <w:t>;</w:t>
                        </w:r>
                        <w:r>
                          <w:rPr>
                            <w:rFonts w:ascii="ＭＳ ゴシック" w:eastAsia="ＭＳ ゴシック" w:hint="eastAsia"/>
                          </w:rPr>
                          <w:tab/>
                        </w:r>
                        <w:r>
                          <w:rPr>
                            <w:rFonts w:ascii="ＭＳ ゴシック" w:eastAsia="ＭＳ ゴシック" w:hint="eastAsia"/>
                          </w:rPr>
                          <w:tab/>
                          <w:t>//状態変更</w:t>
                        </w:r>
                      </w:p>
                    </w:txbxContent>
                  </v:textbox>
                </v:shape>
                <w10:anchorlock/>
              </v:group>
            </w:pict>
          </mc:Fallback>
        </mc:AlternateContent>
      </w:r>
    </w:p>
    <w:p w:rsidR="00E46B6D" w:rsidRDefault="00B9327C" w:rsidP="00E46B6D">
      <w:r>
        <w:rPr>
          <w:rFonts w:ascii="ＭＳ ゴシック" w:eastAsia="ＭＳ ゴシック" w:hint="eastAsia"/>
        </w:rPr>
        <w:t>なお、ブロック名を書き換えるような</w:t>
      </w:r>
      <w:r w:rsidR="00154630">
        <w:rPr>
          <w:rFonts w:ascii="ＭＳ ゴシック" w:eastAsia="ＭＳ ゴシック" w:hint="eastAsia"/>
        </w:rPr>
        <w:t>こと</w:t>
      </w:r>
      <w:r>
        <w:rPr>
          <w:rFonts w:ascii="ＭＳ ゴシック" w:eastAsia="ＭＳ ゴシック" w:hint="eastAsia"/>
        </w:rPr>
        <w:t>はしないようにしてください。</w:t>
      </w:r>
    </w:p>
    <w:p w:rsidR="00E46B6D" w:rsidRDefault="00E46B6D" w:rsidP="00E46B6D"/>
    <w:p w:rsidR="00E46B6D" w:rsidRDefault="00E46B6D" w:rsidP="00E46B6D">
      <w:pPr>
        <w:pStyle w:val="4"/>
        <w:ind w:right="210"/>
      </w:pPr>
      <w:bookmarkStart w:id="1523" w:name="_Toc444757913"/>
      <w:bookmarkStart w:id="1524" w:name="_Toc444763142"/>
      <w:r>
        <w:rPr>
          <w:rFonts w:hint="eastAsia"/>
        </w:rPr>
        <w:t>port()</w:t>
      </w:r>
      <w:bookmarkEnd w:id="1523"/>
      <w:bookmarkEnd w:id="1524"/>
    </w:p>
    <w:p w:rsidR="00E46B6D" w:rsidRDefault="00B9327C" w:rsidP="00E46B6D">
      <w:r>
        <w:rPr>
          <w:rFonts w:hint="eastAsia"/>
        </w:rPr>
        <w:t>&lt;input&gt;</w:t>
      </w:r>
      <w:r>
        <w:rPr>
          <w:rFonts w:hint="eastAsia"/>
        </w:rPr>
        <w:t>または</w:t>
      </w:r>
      <w:r>
        <w:rPr>
          <w:rFonts w:hint="eastAsia"/>
        </w:rPr>
        <w:t>&lt;output&gt;</w:t>
      </w:r>
      <w:r>
        <w:rPr>
          <w:rFonts w:hint="eastAsia"/>
        </w:rPr>
        <w:t>タグのポート名を返します。</w:t>
      </w:r>
    </w:p>
    <w:p w:rsidR="00B9327C" w:rsidRDefault="00B9327C" w:rsidP="00E46B6D">
      <w:r>
        <w:rPr>
          <w:rFonts w:hint="eastAsia"/>
          <w:noProof/>
        </w:rPr>
        <mc:AlternateContent>
          <mc:Choice Requires="wpc">
            <w:drawing>
              <wp:inline distT="0" distB="0" distL="0" distR="0" wp14:anchorId="0E50F627" wp14:editId="52FFEC1E">
                <wp:extent cx="5400040" cy="608965"/>
                <wp:effectExtent l="0" t="0" r="0" b="0"/>
                <wp:docPr id="369" name="キャンバス 3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8" name="テキスト ボックス 368"/>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B9327C" w:rsidRDefault="00B00A8E" w:rsidP="00B9327C">
                              <w:pPr>
                                <w:spacing w:line="0" w:lineRule="atLeast"/>
                                <w:rPr>
                                  <w:rFonts w:ascii="ＭＳ ゴシック" w:eastAsia="ＭＳ ゴシック"/>
                                </w:rPr>
                              </w:pPr>
                              <w:r w:rsidRPr="00B9327C">
                                <w:rPr>
                                  <w:rFonts w:ascii="ＭＳ ゴシック" w:eastAsia="ＭＳ ゴシック"/>
                                </w:rPr>
                                <w:t>const ::std::string&amp; port (void) const</w:t>
                              </w:r>
                              <w:r>
                                <w:rPr>
                                  <w:rFonts w:ascii="ＭＳ ゴシック" w:eastAsia="ＭＳ ゴシック" w:hint="eastAsia"/>
                                </w:rPr>
                                <w:t>;</w:t>
                              </w:r>
                              <w:r w:rsidRPr="00B9327C">
                                <w:rPr>
                                  <w:rFonts w:ascii="ＭＳ ゴシック" w:eastAsia="ＭＳ ゴシック" w:hint="eastAsia"/>
                                </w:rPr>
                                <w:t xml:space="preserve"> </w:t>
                              </w:r>
                              <w:r>
                                <w:rPr>
                                  <w:rFonts w:ascii="ＭＳ ゴシック" w:eastAsia="ＭＳ ゴシック" w:hint="eastAsia"/>
                                </w:rPr>
                                <w:tab/>
                                <w:t>//状態参照</w:t>
                              </w:r>
                            </w:p>
                            <w:p w:rsidR="00B00A8E" w:rsidRPr="00E46B6D" w:rsidRDefault="00B00A8E" w:rsidP="00B9327C">
                              <w:pPr>
                                <w:spacing w:line="0" w:lineRule="atLeast"/>
                                <w:rPr>
                                  <w:rFonts w:ascii="ＭＳ ゴシック" w:eastAsia="ＭＳ ゴシック"/>
                                </w:rPr>
                              </w:pPr>
                              <w:r w:rsidRPr="00B9327C">
                                <w:rPr>
                                  <w:rFonts w:ascii="ＭＳ ゴシック" w:eastAsia="ＭＳ ゴシック"/>
                                </w:rPr>
                                <w:t>::std::string&amp;</w:t>
                              </w:r>
                              <w:r>
                                <w:rPr>
                                  <w:rFonts w:ascii="ＭＳ ゴシック" w:eastAsia="ＭＳ ゴシック" w:hint="eastAsia"/>
                                </w:rPr>
                                <w:t xml:space="preserve"> </w:t>
                              </w:r>
                              <w:r w:rsidRPr="00B9327C">
                                <w:rPr>
                                  <w:rFonts w:ascii="ＭＳ ゴシック" w:eastAsia="ＭＳ ゴシック"/>
                                </w:rPr>
                                <w:t>port (void)</w:t>
                              </w:r>
                              <w:r>
                                <w:rPr>
                                  <w:rFonts w:ascii="ＭＳ ゴシック" w:eastAsia="ＭＳ ゴシック" w:hint="eastAsia"/>
                                </w:rPr>
                                <w:t>;</w:t>
                              </w:r>
                              <w:r w:rsidRPr="00B9327C">
                                <w:rPr>
                                  <w:rFonts w:ascii="ＭＳ ゴシック" w:eastAsia="ＭＳ ゴシック" w:hint="eastAsia"/>
                                </w:rPr>
                                <w:t xml:space="preserve"> </w:t>
                              </w:r>
                              <w:r>
                                <w:rPr>
                                  <w:rFonts w:ascii="ＭＳ ゴシック" w:eastAsia="ＭＳ ゴシック" w:hint="eastAsia"/>
                                </w:rPr>
                                <w:tab/>
                              </w:r>
                              <w:r>
                                <w:rPr>
                                  <w:rFonts w:ascii="ＭＳ ゴシック" w:eastAsia="ＭＳ ゴシック" w:hint="eastAsia"/>
                                </w:rPr>
                                <w:tab/>
                              </w:r>
                              <w:r>
                                <w:rPr>
                                  <w:rFonts w:ascii="ＭＳ ゴシック" w:eastAsia="ＭＳ ゴシック" w:hint="eastAsia"/>
                                </w:rPr>
                                <w:tab/>
                                <w:t>//状態変更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50F627" id="キャンバス 369" o:spid="_x0000_s1290"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">
                <v:shape id="_x0000_s1291" type="#_x0000_t75" style="position:absolute;width:54000;height:6089;visibility:visible;mso-wrap-style:square">
                  <v:fill o:detectmouseclick="t"/>
                  <v:path o:connecttype="none"/>
                </v:shape>
                <v:shape id="テキスト ボックス 368" o:spid="_x0000_s1292"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oIFsAA&#10;AADcAAAADwAAAGRycy9kb3ducmV2LnhtbERPTWsCMRC9F/ofwhS81WwryHZrFFu0CJ7U0vOwGZPg&#10;ZrIkcd3+e3Mo9Ph434vV6DsxUEwusIKXaQWCuA3asVHwfdo+1yBSRtbYBSYFv5RgtXx8WGCjw40P&#10;NByzESWEU4MKbM59I2VqLXlM09ATF+4cosdcYDRSR7yVcN/J16qaS4+OS4PFnj4ttZfj1SvYfJg3&#10;09YY7abWzg3jz3lvvpSaPI3rdxCZxvwv/nPvtILZvKwtZ8oRk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oIFsAAAADcAAAADwAAAAAAAAAAAAAAAACYAgAAZHJzL2Rvd25y&#10;ZXYueG1sUEsFBgAAAAAEAAQA9QAAAIUDAAAAAA==&#10;" fillcolor="white [3201]" strokeweight=".5pt">
                  <v:textbox>
                    <w:txbxContent>
                      <w:p w:rsidR="00B00A8E" w:rsidRPr="00B9327C" w:rsidRDefault="00B00A8E" w:rsidP="00B9327C">
                        <w:pPr>
                          <w:spacing w:line="0" w:lineRule="atLeast"/>
                          <w:rPr>
                            <w:rFonts w:ascii="ＭＳ ゴシック" w:eastAsia="ＭＳ ゴシック"/>
                          </w:rPr>
                        </w:pPr>
                        <w:r w:rsidRPr="00B9327C">
                          <w:rPr>
                            <w:rFonts w:ascii="ＭＳ ゴシック" w:eastAsia="ＭＳ ゴシック"/>
                          </w:rPr>
                          <w:t>const ::std::string&amp; port (void) const</w:t>
                        </w:r>
                        <w:r>
                          <w:rPr>
                            <w:rFonts w:ascii="ＭＳ ゴシック" w:eastAsia="ＭＳ ゴシック" w:hint="eastAsia"/>
                          </w:rPr>
                          <w:t>;</w:t>
                        </w:r>
                        <w:r w:rsidRPr="00B9327C">
                          <w:rPr>
                            <w:rFonts w:ascii="ＭＳ ゴシック" w:eastAsia="ＭＳ ゴシック" w:hint="eastAsia"/>
                          </w:rPr>
                          <w:t xml:space="preserve"> </w:t>
                        </w:r>
                        <w:r>
                          <w:rPr>
                            <w:rFonts w:ascii="ＭＳ ゴシック" w:eastAsia="ＭＳ ゴシック" w:hint="eastAsia"/>
                          </w:rPr>
                          <w:tab/>
                          <w:t>//状態参照</w:t>
                        </w:r>
                      </w:p>
                      <w:p w:rsidR="00B00A8E" w:rsidRPr="00E46B6D" w:rsidRDefault="00B00A8E" w:rsidP="00B9327C">
                        <w:pPr>
                          <w:spacing w:line="0" w:lineRule="atLeast"/>
                          <w:rPr>
                            <w:rFonts w:ascii="ＭＳ ゴシック" w:eastAsia="ＭＳ ゴシック"/>
                          </w:rPr>
                        </w:pPr>
                        <w:r w:rsidRPr="00B9327C">
                          <w:rPr>
                            <w:rFonts w:ascii="ＭＳ ゴシック" w:eastAsia="ＭＳ ゴシック"/>
                          </w:rPr>
                          <w:t>::std::string&amp;</w:t>
                        </w:r>
                        <w:r>
                          <w:rPr>
                            <w:rFonts w:ascii="ＭＳ ゴシック" w:eastAsia="ＭＳ ゴシック" w:hint="eastAsia"/>
                          </w:rPr>
                          <w:t xml:space="preserve"> </w:t>
                        </w:r>
                        <w:r w:rsidRPr="00B9327C">
                          <w:rPr>
                            <w:rFonts w:ascii="ＭＳ ゴシック" w:eastAsia="ＭＳ ゴシック"/>
                          </w:rPr>
                          <w:t>port (void)</w:t>
                        </w:r>
                        <w:r>
                          <w:rPr>
                            <w:rFonts w:ascii="ＭＳ ゴシック" w:eastAsia="ＭＳ ゴシック" w:hint="eastAsia"/>
                          </w:rPr>
                          <w:t>;</w:t>
                        </w:r>
                        <w:r w:rsidRPr="00B9327C">
                          <w:rPr>
                            <w:rFonts w:ascii="ＭＳ ゴシック" w:eastAsia="ＭＳ ゴシック" w:hint="eastAsia"/>
                          </w:rPr>
                          <w:t xml:space="preserve"> </w:t>
                        </w:r>
                        <w:r>
                          <w:rPr>
                            <w:rFonts w:ascii="ＭＳ ゴシック" w:eastAsia="ＭＳ ゴシック" w:hint="eastAsia"/>
                          </w:rPr>
                          <w:tab/>
                        </w:r>
                        <w:r>
                          <w:rPr>
                            <w:rFonts w:ascii="ＭＳ ゴシック" w:eastAsia="ＭＳ ゴシック" w:hint="eastAsia"/>
                          </w:rPr>
                          <w:tab/>
                        </w:r>
                        <w:r>
                          <w:rPr>
                            <w:rFonts w:ascii="ＭＳ ゴシック" w:eastAsia="ＭＳ ゴシック" w:hint="eastAsia"/>
                          </w:rPr>
                          <w:tab/>
                          <w:t>//状態変更</w:t>
                        </w:r>
                      </w:p>
                    </w:txbxContent>
                  </v:textbox>
                </v:shape>
                <w10:anchorlock/>
              </v:group>
            </w:pict>
          </mc:Fallback>
        </mc:AlternateContent>
      </w:r>
    </w:p>
    <w:p w:rsidR="00E46B6D" w:rsidRDefault="00B9327C" w:rsidP="00E46B6D">
      <w:r>
        <w:rPr>
          <w:rFonts w:ascii="ＭＳ ゴシック" w:eastAsia="ＭＳ ゴシック" w:hint="eastAsia"/>
        </w:rPr>
        <w:t>なお、ポート名を書き換えるような</w:t>
      </w:r>
      <w:r w:rsidR="00154630">
        <w:rPr>
          <w:rFonts w:ascii="ＭＳ ゴシック" w:eastAsia="ＭＳ ゴシック" w:hint="eastAsia"/>
        </w:rPr>
        <w:t>こと</w:t>
      </w:r>
      <w:r>
        <w:rPr>
          <w:rFonts w:ascii="ＭＳ ゴシック" w:eastAsia="ＭＳ ゴシック" w:hint="eastAsia"/>
        </w:rPr>
        <w:t>はしないようにしてください。</w:t>
      </w:r>
    </w:p>
    <w:p w:rsidR="00E46B6D" w:rsidRDefault="00E46B6D" w:rsidP="00E46B6D"/>
    <w:p w:rsidR="00E46B6D" w:rsidRDefault="00E46B6D" w:rsidP="00E46B6D">
      <w:pPr>
        <w:pStyle w:val="4"/>
        <w:ind w:right="210"/>
      </w:pPr>
      <w:bookmarkStart w:id="1525" w:name="_Toc444757914"/>
      <w:bookmarkStart w:id="1526" w:name="_Toc444763143"/>
      <w:r>
        <w:rPr>
          <w:rFonts w:hint="eastAsia"/>
        </w:rPr>
        <w:t>line()</w:t>
      </w:r>
      <w:bookmarkEnd w:id="1525"/>
      <w:bookmarkEnd w:id="1526"/>
    </w:p>
    <w:p w:rsidR="00E46B6D" w:rsidRDefault="00B9327C" w:rsidP="00E46B6D">
      <w:r>
        <w:rPr>
          <w:rFonts w:hint="eastAsia"/>
        </w:rPr>
        <w:t>&lt;input&gt;</w:t>
      </w:r>
      <w:r>
        <w:rPr>
          <w:rFonts w:hint="eastAsia"/>
        </w:rPr>
        <w:t>または</w:t>
      </w:r>
      <w:r>
        <w:rPr>
          <w:rFonts w:hint="eastAsia"/>
        </w:rPr>
        <w:t>&lt;output&gt;</w:t>
      </w:r>
      <w:r>
        <w:rPr>
          <w:rFonts w:hint="eastAsia"/>
        </w:rPr>
        <w:t>タグの</w:t>
      </w:r>
      <w:r>
        <w:rPr>
          <w:rFonts w:hint="eastAsia"/>
        </w:rPr>
        <w:t>line</w:t>
      </w:r>
      <w:r>
        <w:rPr>
          <w:rFonts w:hint="eastAsia"/>
        </w:rPr>
        <w:t>名を返します</w:t>
      </w:r>
    </w:p>
    <w:p w:rsidR="00B9327C" w:rsidRDefault="00B9327C" w:rsidP="00E46B6D">
      <w:r>
        <w:rPr>
          <w:rFonts w:hint="eastAsia"/>
          <w:noProof/>
        </w:rPr>
        <mc:AlternateContent>
          <mc:Choice Requires="wpc">
            <w:drawing>
              <wp:inline distT="0" distB="0" distL="0" distR="0" wp14:anchorId="3F120C59" wp14:editId="327076D1">
                <wp:extent cx="5400040" cy="608965"/>
                <wp:effectExtent l="0" t="0" r="0" b="0"/>
                <wp:docPr id="371" name="キャンバス 3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0" name="テキスト ボックス 370"/>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B9327C">
                              <w:pPr>
                                <w:spacing w:line="0" w:lineRule="atLeast"/>
                                <w:rPr>
                                  <w:rFonts w:ascii="ＭＳ ゴシック" w:eastAsia="ＭＳ ゴシック"/>
                                </w:rPr>
                              </w:pPr>
                              <w:r w:rsidRPr="00B9327C">
                                <w:rPr>
                                  <w:rFonts w:ascii="ＭＳ ゴシック" w:eastAsia="ＭＳ ゴシック"/>
                                </w:rPr>
                                <w:t>const ::std::string&amp; line (void) const</w:t>
                              </w:r>
                              <w:r>
                                <w:rPr>
                                  <w:rFonts w:ascii="ＭＳ ゴシック" w:eastAsia="ＭＳ ゴシック" w:hint="eastAsia"/>
                                </w:rPr>
                                <w:t>;</w:t>
                              </w:r>
                              <w:r w:rsidRPr="00B9327C">
                                <w:rPr>
                                  <w:rFonts w:ascii="ＭＳ ゴシック" w:eastAsia="ＭＳ ゴシック" w:hint="eastAsia"/>
                                </w:rPr>
                                <w:t xml:space="preserve"> </w:t>
                              </w:r>
                              <w:r>
                                <w:rPr>
                                  <w:rFonts w:ascii="ＭＳ ゴシック" w:eastAsia="ＭＳ ゴシック" w:hint="eastAsia"/>
                                </w:rPr>
                                <w:tab/>
                                <w:t>//状態参照</w:t>
                              </w:r>
                            </w:p>
                            <w:p w:rsidR="00B00A8E" w:rsidRPr="00E46B6D" w:rsidRDefault="00B00A8E" w:rsidP="00B9327C">
                              <w:pPr>
                                <w:spacing w:line="0" w:lineRule="atLeast"/>
                                <w:rPr>
                                  <w:rFonts w:ascii="ＭＳ ゴシック" w:eastAsia="ＭＳ ゴシック"/>
                                </w:rPr>
                              </w:pPr>
                              <w:r w:rsidRPr="00B9327C">
                                <w:rPr>
                                  <w:rFonts w:ascii="ＭＳ ゴシック" w:eastAsia="ＭＳ ゴシック"/>
                                </w:rPr>
                                <w:t>::std::string&amp;</w:t>
                              </w:r>
                              <w:r>
                                <w:rPr>
                                  <w:rFonts w:ascii="ＭＳ ゴシック" w:eastAsia="ＭＳ ゴシック" w:hint="eastAsia"/>
                                </w:rPr>
                                <w:t xml:space="preserve"> </w:t>
                              </w:r>
                              <w:r w:rsidRPr="00B9327C">
                                <w:rPr>
                                  <w:rFonts w:ascii="ＭＳ ゴシック" w:eastAsia="ＭＳ ゴシック"/>
                                </w:rPr>
                                <w:t>line (void)</w:t>
                              </w:r>
                              <w:r>
                                <w:rPr>
                                  <w:rFonts w:ascii="ＭＳ ゴシック" w:eastAsia="ＭＳ ゴシック" w:hint="eastAsia"/>
                                </w:rPr>
                                <w:t>;</w:t>
                              </w:r>
                              <w:r w:rsidRPr="00B9327C">
                                <w:rPr>
                                  <w:rFonts w:ascii="ＭＳ ゴシック" w:eastAsia="ＭＳ ゴシック" w:hint="eastAsia"/>
                                </w:rPr>
                                <w:t xml:space="preserve"> </w:t>
                              </w:r>
                              <w:r>
                                <w:rPr>
                                  <w:rFonts w:ascii="ＭＳ ゴシック" w:eastAsia="ＭＳ ゴシック" w:hint="eastAsia"/>
                                </w:rPr>
                                <w:tab/>
                              </w:r>
                              <w:r>
                                <w:rPr>
                                  <w:rFonts w:ascii="ＭＳ ゴシック" w:eastAsia="ＭＳ ゴシック" w:hint="eastAsia"/>
                                </w:rPr>
                                <w:tab/>
                              </w:r>
                              <w:r>
                                <w:rPr>
                                  <w:rFonts w:ascii="ＭＳ ゴシック" w:eastAsia="ＭＳ ゴシック" w:hint="eastAsia"/>
                                </w:rPr>
                                <w:tab/>
                                <w:t>//状態変更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F120C59" id="キャンバス 371" o:spid="_x0000_s1293"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">
                <v:shape id="_x0000_s1294" type="#_x0000_t75" style="position:absolute;width:54000;height:6089;visibility:visible;mso-wrap-style:square">
                  <v:fill o:detectmouseclick="t"/>
                  <v:path o:connecttype="none"/>
                </v:shape>
                <v:shape id="テキスト ボックス 370" o:spid="_x0000_s1295"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WSzcAA&#10;AADcAAAADwAAAGRycy9kb3ducmV2LnhtbERPTWsCMRC9F/ofwhS81WwrtNvVKK1YEXrSlp6HzZgE&#10;N5Mliev235tDwePjfS9Wo+/EQDG5wAqephUI4jZox0bBz/fnYw0iZWSNXWBS8EcJVsv7uwU2Olx4&#10;T8MhG1FCODWowObcN1Km1pLHNA09ceGOIXrMBUYjdcRLCfedfK6qF+nRcWmw2NPaUns6nL2CzYd5&#10;M22N0W5q7dww/h6/zFapycP4PgeRacw38b97pxXMXsv8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WSzcAAAADcAAAADwAAAAAAAAAAAAAAAACYAgAAZHJzL2Rvd25y&#10;ZXYueG1sUEsFBgAAAAAEAAQA9QAAAIUDAAAAAA==&#10;" fillcolor="white [3201]" strokeweight=".5pt">
                  <v:textbox>
                    <w:txbxContent>
                      <w:p w:rsidR="00B00A8E" w:rsidRDefault="00B00A8E" w:rsidP="00B9327C">
                        <w:pPr>
                          <w:spacing w:line="0" w:lineRule="atLeast"/>
                          <w:rPr>
                            <w:rFonts w:ascii="ＭＳ ゴシック" w:eastAsia="ＭＳ ゴシック"/>
                          </w:rPr>
                        </w:pPr>
                        <w:r w:rsidRPr="00B9327C">
                          <w:rPr>
                            <w:rFonts w:ascii="ＭＳ ゴシック" w:eastAsia="ＭＳ ゴシック"/>
                          </w:rPr>
                          <w:t>const ::std::string&amp; line (void) const</w:t>
                        </w:r>
                        <w:r>
                          <w:rPr>
                            <w:rFonts w:ascii="ＭＳ ゴシック" w:eastAsia="ＭＳ ゴシック" w:hint="eastAsia"/>
                          </w:rPr>
                          <w:t>;</w:t>
                        </w:r>
                        <w:r w:rsidRPr="00B9327C">
                          <w:rPr>
                            <w:rFonts w:ascii="ＭＳ ゴシック" w:eastAsia="ＭＳ ゴシック" w:hint="eastAsia"/>
                          </w:rPr>
                          <w:t xml:space="preserve"> </w:t>
                        </w:r>
                        <w:r>
                          <w:rPr>
                            <w:rFonts w:ascii="ＭＳ ゴシック" w:eastAsia="ＭＳ ゴシック" w:hint="eastAsia"/>
                          </w:rPr>
                          <w:tab/>
                          <w:t>//状態参照</w:t>
                        </w:r>
                      </w:p>
                      <w:p w:rsidR="00B00A8E" w:rsidRPr="00E46B6D" w:rsidRDefault="00B00A8E" w:rsidP="00B9327C">
                        <w:pPr>
                          <w:spacing w:line="0" w:lineRule="atLeast"/>
                          <w:rPr>
                            <w:rFonts w:ascii="ＭＳ ゴシック" w:eastAsia="ＭＳ ゴシック"/>
                          </w:rPr>
                        </w:pPr>
                        <w:r w:rsidRPr="00B9327C">
                          <w:rPr>
                            <w:rFonts w:ascii="ＭＳ ゴシック" w:eastAsia="ＭＳ ゴシック"/>
                          </w:rPr>
                          <w:t>::std::string&amp;</w:t>
                        </w:r>
                        <w:r>
                          <w:rPr>
                            <w:rFonts w:ascii="ＭＳ ゴシック" w:eastAsia="ＭＳ ゴシック" w:hint="eastAsia"/>
                          </w:rPr>
                          <w:t xml:space="preserve"> </w:t>
                        </w:r>
                        <w:r w:rsidRPr="00B9327C">
                          <w:rPr>
                            <w:rFonts w:ascii="ＭＳ ゴシック" w:eastAsia="ＭＳ ゴシック"/>
                          </w:rPr>
                          <w:t>line (void)</w:t>
                        </w:r>
                        <w:r>
                          <w:rPr>
                            <w:rFonts w:ascii="ＭＳ ゴシック" w:eastAsia="ＭＳ ゴシック" w:hint="eastAsia"/>
                          </w:rPr>
                          <w:t>;</w:t>
                        </w:r>
                        <w:r w:rsidRPr="00B9327C">
                          <w:rPr>
                            <w:rFonts w:ascii="ＭＳ ゴシック" w:eastAsia="ＭＳ ゴシック" w:hint="eastAsia"/>
                          </w:rPr>
                          <w:t xml:space="preserve"> </w:t>
                        </w:r>
                        <w:r>
                          <w:rPr>
                            <w:rFonts w:ascii="ＭＳ ゴシック" w:eastAsia="ＭＳ ゴシック" w:hint="eastAsia"/>
                          </w:rPr>
                          <w:tab/>
                        </w:r>
                        <w:r>
                          <w:rPr>
                            <w:rFonts w:ascii="ＭＳ ゴシック" w:eastAsia="ＭＳ ゴシック" w:hint="eastAsia"/>
                          </w:rPr>
                          <w:tab/>
                        </w:r>
                        <w:r>
                          <w:rPr>
                            <w:rFonts w:ascii="ＭＳ ゴシック" w:eastAsia="ＭＳ ゴシック" w:hint="eastAsia"/>
                          </w:rPr>
                          <w:tab/>
                          <w:t>//状態変更</w:t>
                        </w:r>
                      </w:p>
                    </w:txbxContent>
                  </v:textbox>
                </v:shape>
                <w10:anchorlock/>
              </v:group>
            </w:pict>
          </mc:Fallback>
        </mc:AlternateContent>
      </w:r>
    </w:p>
    <w:p w:rsidR="00E46B6D" w:rsidRDefault="00B9327C" w:rsidP="00E46B6D">
      <w:r>
        <w:rPr>
          <w:rFonts w:ascii="ＭＳ ゴシック" w:eastAsia="ＭＳ ゴシック" w:hint="eastAsia"/>
        </w:rPr>
        <w:t>なお、line名を書き換えるような</w:t>
      </w:r>
      <w:r w:rsidR="00154630">
        <w:rPr>
          <w:rFonts w:ascii="ＭＳ ゴシック" w:eastAsia="ＭＳ ゴシック" w:hint="eastAsia"/>
        </w:rPr>
        <w:t>こと</w:t>
      </w:r>
      <w:r>
        <w:rPr>
          <w:rFonts w:ascii="ＭＳ ゴシック" w:eastAsia="ＭＳ ゴシック" w:hint="eastAsia"/>
        </w:rPr>
        <w:t>はしないようにしてください。</w:t>
      </w:r>
    </w:p>
    <w:p w:rsidR="00E46B6D" w:rsidRDefault="00E46B6D" w:rsidP="00E46B6D"/>
    <w:p w:rsidR="00E46B6D" w:rsidRDefault="00E46B6D" w:rsidP="00E46B6D">
      <w:pPr>
        <w:pStyle w:val="4"/>
        <w:ind w:right="210"/>
      </w:pPr>
      <w:bookmarkStart w:id="1527" w:name="_Toc444757915"/>
      <w:bookmarkStart w:id="1528" w:name="_Toc444763144"/>
      <w:r>
        <w:rPr>
          <w:rFonts w:hint="eastAsia"/>
        </w:rPr>
        <w:t>match()</w:t>
      </w:r>
      <w:bookmarkEnd w:id="1527"/>
      <w:bookmarkEnd w:id="1528"/>
    </w:p>
    <w:p w:rsidR="00B9327C" w:rsidRDefault="00B9327C" w:rsidP="00E46B6D">
      <w:r>
        <w:rPr>
          <w:rFonts w:hint="eastAsia"/>
        </w:rPr>
        <w:t>IOPort</w:t>
      </w:r>
      <w:r>
        <w:rPr>
          <w:rFonts w:hint="eastAsia"/>
        </w:rPr>
        <w:t>のブロックとポートが、指定したブロック名とポート名と一致しているか調べます</w:t>
      </w:r>
    </w:p>
    <w:p w:rsidR="00E46B6D" w:rsidRDefault="00E46B6D" w:rsidP="00E46B6D">
      <w:r>
        <w:rPr>
          <w:rFonts w:hint="eastAsia"/>
          <w:noProof/>
        </w:rPr>
        <mc:AlternateContent>
          <mc:Choice Requires="wpc">
            <w:drawing>
              <wp:inline distT="0" distB="0" distL="0" distR="0" wp14:anchorId="1F8B0A84" wp14:editId="341F3495">
                <wp:extent cx="5400040" cy="428575"/>
                <wp:effectExtent l="0" t="0" r="0" b="0"/>
                <wp:docPr id="373" name="キャンバス 3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2" name="テキスト ボックス 372"/>
                        <wps:cNvSpPr txBox="1"/>
                        <wps:spPr>
                          <a:xfrm>
                            <a:off x="133350" y="76101"/>
                            <a:ext cx="5172075" cy="2763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B9327C">
                              <w:pPr>
                                <w:spacing w:line="0" w:lineRule="atLeast"/>
                                <w:rPr>
                                  <w:rFonts w:ascii="ＭＳ ゴシック" w:eastAsia="ＭＳ ゴシック"/>
                                </w:rPr>
                              </w:pPr>
                              <w:r w:rsidRPr="00B9327C">
                                <w:rPr>
                                  <w:rFonts w:ascii="ＭＳ ゴシック" w:eastAsia="ＭＳ ゴシック"/>
                                </w:rPr>
                                <w:t>bool match (const ::std::string&amp; b, const ::std::string&amp; p) const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F8B0A84" id="キャンバス 373" o:spid="_x0000_s1296" editas="canvas" style="width:425.2pt;height:33.75pt;mso-position-horizontal-relative:char;mso-position-vertical-relative:line" coordsize="54000,4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">
                <v:shape id="_x0000_s1297" type="#_x0000_t75" style="position:absolute;width:54000;height:4279;visibility:visible;mso-wrap-style:square">
                  <v:fill o:detectmouseclick="t"/>
                  <v:path o:connecttype="none"/>
                </v:shape>
                <v:shape id="テキスト ボックス 372" o:spid="_x0000_s1298" type="#_x0000_t202" style="position:absolute;left:1333;top:761;width:5172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pIcMA&#10;AADcAAAADwAAAGRycy9kb3ducmV2LnhtbESPQUsDMRSE74L/ITzBm83agl3XpkWlSqGnVvH82Lwm&#10;wc3LkqTb7b9vCoLHYWa+YRar0XdioJhcYAWPkwoEcRu0Y6Pg++vjoQaRMrLGLjApOFOC1fL2ZoGN&#10;Dife0bDPRhQIpwYV2Jz7RsrUWvKYJqEnLt4hRI+5yGikjngqcN/JaVU9SY+Oy4LFnt4ttb/7o1ew&#10;fjPPpq0x2nWtnRvGn8PWfCp1fze+voDINOb/8F97oxXM5l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upIcMAAADcAAAADwAAAAAAAAAAAAAAAACYAgAAZHJzL2Rv&#10;d25yZXYueG1sUEsFBgAAAAAEAAQA9QAAAIgDAAAAAA==&#10;" fillcolor="white [3201]" strokeweight=".5pt">
                  <v:textbox>
                    <w:txbxContent>
                      <w:p w:rsidR="00B00A8E" w:rsidRPr="00E46B6D" w:rsidRDefault="00B00A8E" w:rsidP="00B9327C">
                        <w:pPr>
                          <w:spacing w:line="0" w:lineRule="atLeast"/>
                          <w:rPr>
                            <w:rFonts w:ascii="ＭＳ ゴシック" w:eastAsia="ＭＳ ゴシック"/>
                          </w:rPr>
                        </w:pPr>
                        <w:r w:rsidRPr="00B9327C">
                          <w:rPr>
                            <w:rFonts w:ascii="ＭＳ ゴシック" w:eastAsia="ＭＳ ゴシック"/>
                          </w:rPr>
                          <w:t>bool match (const ::std::string&amp; b, const ::std::string&amp; p) const</w:t>
                        </w:r>
                      </w:p>
                    </w:txbxContent>
                  </v:textbox>
                </v:shape>
                <w10:anchorlock/>
              </v:group>
            </w:pict>
          </mc:Fallback>
        </mc:AlternateContent>
      </w:r>
    </w:p>
    <w:p w:rsidR="00E46B6D" w:rsidRDefault="00B9327C" w:rsidP="00E46B6D">
      <w:r>
        <w:rPr>
          <w:rFonts w:hint="eastAsia"/>
        </w:rPr>
        <w:t>この関数は、</w:t>
      </w:r>
      <w:r>
        <w:rPr>
          <w:rFonts w:hint="eastAsia"/>
        </w:rPr>
        <w:t>Reader</w:t>
      </w:r>
      <w:r>
        <w:rPr>
          <w:rFonts w:hint="eastAsia"/>
        </w:rPr>
        <w:t>クラスの</w:t>
      </w:r>
      <w:r>
        <w:rPr>
          <w:rFonts w:hint="eastAsia"/>
        </w:rPr>
        <w:t>find_input_port()</w:t>
      </w:r>
      <w:r>
        <w:rPr>
          <w:rFonts w:hint="eastAsia"/>
        </w:rPr>
        <w:t>や</w:t>
      </w:r>
      <w:r>
        <w:rPr>
          <w:rFonts w:hint="eastAsia"/>
        </w:rPr>
        <w:t>find_output_port()</w:t>
      </w:r>
      <w:r>
        <w:rPr>
          <w:rFonts w:hint="eastAsia"/>
        </w:rPr>
        <w:t>で使われます。</w:t>
      </w:r>
    </w:p>
    <w:p w:rsidR="00B9327C" w:rsidRDefault="00B9327C" w:rsidP="00E46B6D"/>
    <w:p w:rsidR="00E46B6D" w:rsidRDefault="00E46B6D" w:rsidP="00E46B6D">
      <w:pPr>
        <w:pStyle w:val="4"/>
        <w:ind w:right="210"/>
      </w:pPr>
      <w:bookmarkStart w:id="1529" w:name="_Toc444757916"/>
      <w:bookmarkStart w:id="1530" w:name="_Toc444763145"/>
      <w:r>
        <w:rPr>
          <w:rFonts w:hint="eastAsia"/>
        </w:rPr>
        <w:t>dump()</w:t>
      </w:r>
      <w:bookmarkEnd w:id="1529"/>
      <w:bookmarkEnd w:id="1530"/>
    </w:p>
    <w:p w:rsidR="00B9327C" w:rsidRDefault="00B9327C" w:rsidP="00B9327C">
      <w:r>
        <w:rPr>
          <w:rFonts w:hint="eastAsia"/>
        </w:rPr>
        <w:t>IOPort</w:t>
      </w:r>
      <w:r>
        <w:rPr>
          <w:rFonts w:hint="eastAsia"/>
        </w:rPr>
        <w:t>クラスの内容をテキストにして標準出力にダンプします。</w:t>
      </w:r>
    </w:p>
    <w:p w:rsidR="00B9327C" w:rsidRDefault="00B9327C" w:rsidP="00B9327C">
      <w:r>
        <w:rPr>
          <w:rFonts w:hint="eastAsia"/>
          <w:noProof/>
        </w:rPr>
        <mc:AlternateContent>
          <mc:Choice Requires="wpc">
            <w:drawing>
              <wp:inline distT="0" distB="0" distL="0" distR="0" wp14:anchorId="2C310EAC" wp14:editId="710CAE74">
                <wp:extent cx="5400040" cy="428575"/>
                <wp:effectExtent l="0" t="0" r="0" b="0"/>
                <wp:docPr id="375" name="キャンバス 3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4" name="テキスト ボックス 374"/>
                        <wps:cNvSpPr txBox="1"/>
                        <wps:spPr>
                          <a:xfrm>
                            <a:off x="133350" y="76101"/>
                            <a:ext cx="5172075" cy="2763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B9327C">
                              <w:pPr>
                                <w:spacing w:line="0" w:lineRule="atLeast"/>
                                <w:rPr>
                                  <w:rFonts w:ascii="ＭＳ ゴシック" w:eastAsia="ＭＳ ゴシック"/>
                                </w:rPr>
                              </w:pPr>
                              <w:r>
                                <w:rPr>
                                  <w:rFonts w:ascii="ＭＳ ゴシック" w:eastAsia="ＭＳ ゴシック" w:hint="eastAsia"/>
                                </w:rPr>
                                <w:t>void dump (void) const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C310EAC" id="キャンバス 375" o:spid="_x0000_s1299" editas="canvas" style="width:425.2pt;height:33.75pt;mso-position-horizontal-relative:char;mso-position-vertical-relative:line" coordsize="54000,4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">
                <v:shape id="_x0000_s1300" type="#_x0000_t75" style="position:absolute;width:54000;height:4279;visibility:visible;mso-wrap-style:square">
                  <v:fill o:detectmouseclick="t"/>
                  <v:path o:connecttype="none"/>
                </v:shape>
                <v:shape id="テキスト ボックス 374" o:spid="_x0000_s1301" type="#_x0000_t202" style="position:absolute;left:1333;top:761;width:5172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6UzsMA&#10;AADcAAAADwAAAGRycy9kb3ducmV2LnhtbESPQUsDMRSE74L/ITyhN5vVFl3XpkVLK0JPVvH82Lwm&#10;wc3LkqTb7b9vBMHjMDPfMIvV6DsxUEwusIK7aQWCuA3asVHw9bm9rUGkjKyxC0wKzpRgtby+WmCj&#10;w4k/aNhnIwqEU4MKbM59I2VqLXlM09ATF+8QosdcZDRSRzwVuO/kfVU9SI+Oy4LFntaW2p/90SvY&#10;vJon09YY7abWzg3j92Fn3pSa3IwvzyAyjfk//Nd+1wpmj3P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6UzsMAAADcAAAADwAAAAAAAAAAAAAAAACYAgAAZHJzL2Rv&#10;d25yZXYueG1sUEsFBgAAAAAEAAQA9QAAAIgDAAAAAA==&#10;" fillcolor="white [3201]" strokeweight=".5pt">
                  <v:textbox>
                    <w:txbxContent>
                      <w:p w:rsidR="00B00A8E" w:rsidRPr="00E46B6D" w:rsidRDefault="00B00A8E" w:rsidP="00B9327C">
                        <w:pPr>
                          <w:spacing w:line="0" w:lineRule="atLeast"/>
                          <w:rPr>
                            <w:rFonts w:ascii="ＭＳ ゴシック" w:eastAsia="ＭＳ ゴシック"/>
                          </w:rPr>
                        </w:pPr>
                        <w:r>
                          <w:rPr>
                            <w:rFonts w:ascii="ＭＳ ゴシック" w:eastAsia="ＭＳ ゴシック" w:hint="eastAsia"/>
                          </w:rPr>
                          <w:t>void dump (void) const</w:t>
                        </w:r>
                      </w:p>
                    </w:txbxContent>
                  </v:textbox>
                </v:shape>
                <w10:anchorlock/>
              </v:group>
            </w:pict>
          </mc:Fallback>
        </mc:AlternateContent>
      </w:r>
    </w:p>
    <w:p w:rsidR="00E46B6D" w:rsidRPr="00E46B6D" w:rsidRDefault="00B9327C" w:rsidP="00B9327C">
      <w:r>
        <w:rPr>
          <w:rFonts w:hint="eastAsia"/>
        </w:rPr>
        <w:t>本メンバ関数は、動作確認用です。</w:t>
      </w:r>
    </w:p>
    <w:p w:rsidR="00165836" w:rsidRDefault="00165836">
      <w:pPr>
        <w:widowControl/>
        <w:jc w:val="left"/>
      </w:pPr>
    </w:p>
    <w:p w:rsidR="00AC0899" w:rsidRDefault="00AC0899">
      <w:pPr>
        <w:widowControl/>
        <w:jc w:val="left"/>
        <w:rPr>
          <w:rFonts w:ascii="ＭＳ 明朝" w:hAnsi="Arial"/>
          <w:b/>
        </w:rPr>
      </w:pPr>
      <w:r>
        <w:br w:type="page"/>
      </w:r>
    </w:p>
    <w:p w:rsidR="00E46B6D" w:rsidRDefault="00165836" w:rsidP="00165836">
      <w:pPr>
        <w:pStyle w:val="3"/>
        <w:ind w:right="210"/>
      </w:pPr>
      <w:bookmarkStart w:id="1531" w:name="_Ref398712917"/>
      <w:bookmarkStart w:id="1532" w:name="_Toc412026987"/>
      <w:bookmarkStart w:id="1533" w:name="_Toc444757917"/>
      <w:bookmarkStart w:id="1534" w:name="_Toc444763146"/>
      <w:r>
        <w:rPr>
          <w:rFonts w:hint="eastAsia"/>
        </w:rPr>
        <w:t>BlockConnectクラス</w:t>
      </w:r>
      <w:bookmarkEnd w:id="1531"/>
      <w:bookmarkEnd w:id="1532"/>
      <w:bookmarkEnd w:id="1533"/>
      <w:bookmarkEnd w:id="1534"/>
    </w:p>
    <w:p w:rsidR="00732A36" w:rsidRDefault="00454C89" w:rsidP="00732A36">
      <w:r>
        <w:rPr>
          <w:rFonts w:hint="eastAsia"/>
        </w:rPr>
        <w:t>BlockConnect</w:t>
      </w:r>
      <w:r>
        <w:rPr>
          <w:rFonts w:hint="eastAsia"/>
        </w:rPr>
        <w:t>クラスは、</w:t>
      </w:r>
      <w:r w:rsidR="00654A0F">
        <w:rPr>
          <w:rFonts w:hint="eastAsia"/>
        </w:rPr>
        <w:t>ブロックの接続情報を保持するためのクラスです。情報としては、有向エッジの</w:t>
      </w:r>
      <w:r w:rsidR="00654A0F">
        <w:rPr>
          <w:rFonts w:hint="eastAsia"/>
        </w:rPr>
        <w:t>tail(</w:t>
      </w:r>
      <w:r w:rsidR="00654A0F">
        <w:rPr>
          <w:rFonts w:hint="eastAsia"/>
        </w:rPr>
        <w:t>尾</w:t>
      </w:r>
      <w:r w:rsidR="00654A0F">
        <w:rPr>
          <w:rFonts w:hint="eastAsia"/>
        </w:rPr>
        <w:t>)</w:t>
      </w:r>
      <w:r w:rsidR="00654A0F">
        <w:rPr>
          <w:rFonts w:hint="eastAsia"/>
        </w:rPr>
        <w:t>と</w:t>
      </w:r>
      <w:r w:rsidR="00654A0F">
        <w:rPr>
          <w:rFonts w:hint="eastAsia"/>
        </w:rPr>
        <w:t>head(</w:t>
      </w:r>
      <w:r w:rsidR="00654A0F">
        <w:rPr>
          <w:rFonts w:hint="eastAsia"/>
        </w:rPr>
        <w:t>頭</w:t>
      </w:r>
      <w:r w:rsidR="00654A0F">
        <w:rPr>
          <w:rFonts w:hint="eastAsia"/>
        </w:rPr>
        <w:t>)</w:t>
      </w:r>
      <w:r w:rsidR="00654A0F">
        <w:rPr>
          <w:rFonts w:hint="eastAsia"/>
        </w:rPr>
        <w:t>の情報と、伝播する変数情報</w:t>
      </w:r>
      <w:r w:rsidR="00654A0F">
        <w:rPr>
          <w:rFonts w:hint="eastAsia"/>
        </w:rPr>
        <w:t>(&lt;var&gt;</w:t>
      </w:r>
      <w:r w:rsidR="00654A0F">
        <w:rPr>
          <w:rFonts w:hint="eastAsia"/>
        </w:rPr>
        <w:t>のポインタ</w:t>
      </w:r>
      <w:r w:rsidR="00654A0F">
        <w:rPr>
          <w:rFonts w:hint="eastAsia"/>
        </w:rPr>
        <w:t>)</w:t>
      </w:r>
      <w:r w:rsidR="00654A0F">
        <w:rPr>
          <w:rFonts w:hint="eastAsia"/>
        </w:rPr>
        <w:t>の</w:t>
      </w:r>
      <w:r w:rsidR="00654A0F">
        <w:rPr>
          <w:rFonts w:hint="eastAsia"/>
        </w:rPr>
        <w:t>vector</w:t>
      </w:r>
      <w:r w:rsidR="00654A0F">
        <w:rPr>
          <w:rFonts w:hint="eastAsia"/>
        </w:rPr>
        <w:t>です。</w:t>
      </w:r>
    </w:p>
    <w:p w:rsidR="00732A36" w:rsidRDefault="00732A36" w:rsidP="00732A36">
      <w:r>
        <w:rPr>
          <w:rFonts w:hint="eastAsia"/>
          <w:noProof/>
        </w:rPr>
        <mc:AlternateContent>
          <mc:Choice Requires="wpc">
            <w:drawing>
              <wp:inline distT="0" distB="0" distL="0" distR="0" wp14:anchorId="0E8D8D68" wp14:editId="67768C98">
                <wp:extent cx="5400040" cy="608965"/>
                <wp:effectExtent l="0" t="0" r="0" b="0"/>
                <wp:docPr id="377" name="キャンバス 3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6" name="テキスト ボックス 376"/>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654A0F">
                              <w:pPr>
                                <w:spacing w:line="0" w:lineRule="atLeast"/>
                                <w:rPr>
                                  <w:rFonts w:ascii="ＭＳ ゴシック" w:eastAsia="ＭＳ ゴシック"/>
                                </w:rPr>
                              </w:pPr>
                              <w:r w:rsidRPr="00654A0F">
                                <w:rPr>
                                  <w:rFonts w:ascii="ＭＳ ゴシック" w:eastAsia="ＭＳ ゴシック"/>
                                </w:rPr>
                                <w:t>BlockConnect (BlockInfo* tail, BlockInfo* head)</w:t>
                              </w:r>
                              <w:r>
                                <w:rPr>
                                  <w:rFonts w:ascii="ＭＳ ゴシック" w:eastAsia="ＭＳ ゴシック" w:hint="eastAsia"/>
                                </w:rPr>
                                <w:t>; // エッジの指定</w:t>
                              </w:r>
                            </w:p>
                            <w:p w:rsidR="00B00A8E" w:rsidRPr="00E46B6D" w:rsidRDefault="00B00A8E" w:rsidP="00654A0F">
                              <w:pPr>
                                <w:spacing w:line="0" w:lineRule="atLeast"/>
                                <w:rPr>
                                  <w:rFonts w:ascii="ＭＳ ゴシック" w:eastAsia="ＭＳ ゴシック"/>
                                </w:rPr>
                              </w:pPr>
                              <w:r>
                                <w:rPr>
                                  <w:rFonts w:ascii="ＭＳ ゴシック" w:eastAsia="ＭＳ ゴシック" w:hint="eastAsia"/>
                                </w:rPr>
                                <w:t>BlockConnect ();                             // デフォルトコンストラクタ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8D8D68" id="キャンバス 377" o:spid="_x0000_s1302"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">
                <v:shape id="_x0000_s1303" type="#_x0000_t75" style="position:absolute;width:54000;height:6089;visibility:visible;mso-wrap-style:square">
                  <v:fill o:detectmouseclick="t"/>
                  <v:path o:connecttype="none"/>
                </v:shape>
                <v:shape id="テキスト ボックス 376" o:spid="_x0000_s1304"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CvIsMA&#10;AADcAAAADwAAAGRycy9kb3ducmV2LnhtbESPQUsDMRSE74L/ITzBm81aoa5r02KlLYKnVvH82Lwm&#10;wc3LksTt9t83QqHHYWa+YebL0XdioJhcYAWPkwoEcRu0Y6Pg+2vzUINIGVljF5gUnCjBcnF7M8dG&#10;hyPvaNhnIwqEU4MKbM59I2VqLXlMk9ATF+8QosdcZDRSRzwWuO/ktKpm0qPjsmCxp3dL7e/+zytY&#10;r8yLaWuMdl1r54bx5/Bptkrd341vryAyjfkavrQ/tIKn5xn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CvIsMAAADcAAAADwAAAAAAAAAAAAAAAACYAgAAZHJzL2Rv&#10;d25yZXYueG1sUEsFBgAAAAAEAAQA9QAAAIgDAAAAAA==&#10;" fillcolor="white [3201]" strokeweight=".5pt">
                  <v:textbox>
                    <w:txbxContent>
                      <w:p w:rsidR="00B00A8E" w:rsidRDefault="00B00A8E" w:rsidP="00654A0F">
                        <w:pPr>
                          <w:spacing w:line="0" w:lineRule="atLeast"/>
                          <w:rPr>
                            <w:rFonts w:ascii="ＭＳ ゴシック" w:eastAsia="ＭＳ ゴシック"/>
                          </w:rPr>
                        </w:pPr>
                        <w:r w:rsidRPr="00654A0F">
                          <w:rPr>
                            <w:rFonts w:ascii="ＭＳ ゴシック" w:eastAsia="ＭＳ ゴシック"/>
                          </w:rPr>
                          <w:t>BlockConnect (BlockInfo* tail, BlockInfo* head)</w:t>
                        </w:r>
                        <w:r>
                          <w:rPr>
                            <w:rFonts w:ascii="ＭＳ ゴシック" w:eastAsia="ＭＳ ゴシック" w:hint="eastAsia"/>
                          </w:rPr>
                          <w:t>; // エッジの指定</w:t>
                        </w:r>
                      </w:p>
                      <w:p w:rsidR="00B00A8E" w:rsidRPr="00E46B6D" w:rsidRDefault="00B00A8E" w:rsidP="00654A0F">
                        <w:pPr>
                          <w:spacing w:line="0" w:lineRule="atLeast"/>
                          <w:rPr>
                            <w:rFonts w:ascii="ＭＳ ゴシック" w:eastAsia="ＭＳ ゴシック"/>
                          </w:rPr>
                        </w:pPr>
                        <w:r>
                          <w:rPr>
                            <w:rFonts w:ascii="ＭＳ ゴシック" w:eastAsia="ＭＳ ゴシック" w:hint="eastAsia"/>
                          </w:rPr>
                          <w:t>BlockConnect ();                             // デフォルトコンストラクタ</w:t>
                        </w:r>
                      </w:p>
                    </w:txbxContent>
                  </v:textbox>
                </v:shape>
                <w10:anchorlock/>
              </v:group>
            </w:pict>
          </mc:Fallback>
        </mc:AlternateContent>
      </w:r>
    </w:p>
    <w:p w:rsidR="00165836" w:rsidRDefault="00165836" w:rsidP="00165836"/>
    <w:p w:rsidR="00165836" w:rsidRDefault="00654A0F" w:rsidP="00165836">
      <w:pPr>
        <w:pStyle w:val="4"/>
        <w:ind w:right="210"/>
      </w:pPr>
      <w:bookmarkStart w:id="1535" w:name="_Toc444757918"/>
      <w:bookmarkStart w:id="1536" w:name="_Toc444763147"/>
      <w:r>
        <w:rPr>
          <w:rFonts w:hint="eastAsia"/>
        </w:rPr>
        <w:t>BlockConnect</w:t>
      </w:r>
      <w:r>
        <w:rPr>
          <w:rFonts w:hint="eastAsia"/>
        </w:rPr>
        <w:t>クラスコンストラクタ</w:t>
      </w:r>
      <w:bookmarkEnd w:id="1535"/>
      <w:bookmarkEnd w:id="1536"/>
    </w:p>
    <w:p w:rsidR="00732A36" w:rsidRDefault="00654A0F" w:rsidP="00732A36">
      <w:r>
        <w:rPr>
          <w:rFonts w:hint="eastAsia"/>
        </w:rPr>
        <w:t>BlockConnect</w:t>
      </w:r>
      <w:r>
        <w:rPr>
          <w:rFonts w:hint="eastAsia"/>
        </w:rPr>
        <w:t>クラスのコンストラクタです。ブロックの接続関係として有向エッジの</w:t>
      </w:r>
      <w:r>
        <w:rPr>
          <w:rFonts w:hint="eastAsia"/>
        </w:rPr>
        <w:t>tail(</w:t>
      </w:r>
      <w:r>
        <w:rPr>
          <w:rFonts w:hint="eastAsia"/>
        </w:rPr>
        <w:t>尾</w:t>
      </w:r>
      <w:r>
        <w:rPr>
          <w:rFonts w:hint="eastAsia"/>
        </w:rPr>
        <w:t>)</w:t>
      </w:r>
      <w:r>
        <w:rPr>
          <w:rFonts w:hint="eastAsia"/>
        </w:rPr>
        <w:t>と</w:t>
      </w:r>
      <w:r>
        <w:rPr>
          <w:rFonts w:hint="eastAsia"/>
        </w:rPr>
        <w:t>head(</w:t>
      </w:r>
      <w:r>
        <w:rPr>
          <w:rFonts w:hint="eastAsia"/>
        </w:rPr>
        <w:t>頭</w:t>
      </w:r>
      <w:r>
        <w:rPr>
          <w:rFonts w:hint="eastAsia"/>
        </w:rPr>
        <w:t>)</w:t>
      </w:r>
      <w:r>
        <w:rPr>
          <w:rFonts w:hint="eastAsia"/>
        </w:rPr>
        <w:t>を指定するコンストラクタとデフォルトコンストラクタがあります。</w:t>
      </w:r>
    </w:p>
    <w:p w:rsidR="00165836" w:rsidRDefault="00654A0F" w:rsidP="00165836">
      <w:r>
        <w:rPr>
          <w:rFonts w:hint="eastAsia"/>
          <w:noProof/>
        </w:rPr>
        <mc:AlternateContent>
          <mc:Choice Requires="wpc">
            <w:drawing>
              <wp:inline distT="0" distB="0" distL="0" distR="0" wp14:anchorId="49FC9DCD" wp14:editId="7B3EA19A">
                <wp:extent cx="5400040" cy="608965"/>
                <wp:effectExtent l="0" t="0" r="0" b="0"/>
                <wp:docPr id="379" name="キャンバス 3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8" name="テキスト ボックス 378"/>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654A0F">
                              <w:pPr>
                                <w:spacing w:line="0" w:lineRule="atLeast"/>
                                <w:rPr>
                                  <w:rFonts w:ascii="ＭＳ ゴシック" w:eastAsia="ＭＳ ゴシック"/>
                                </w:rPr>
                              </w:pPr>
                              <w:r w:rsidRPr="00654A0F">
                                <w:rPr>
                                  <w:rFonts w:ascii="ＭＳ ゴシック" w:eastAsia="ＭＳ ゴシック"/>
                                </w:rPr>
                                <w:t>BlockConnect (BlockInfo* tail, BlockInfo* head)</w:t>
                              </w:r>
                              <w:r>
                                <w:rPr>
                                  <w:rFonts w:ascii="ＭＳ ゴシック" w:eastAsia="ＭＳ ゴシック" w:hint="eastAsia"/>
                                </w:rPr>
                                <w:t>; // エッジの指定</w:t>
                              </w:r>
                            </w:p>
                            <w:p w:rsidR="00B00A8E" w:rsidRPr="00E46B6D" w:rsidRDefault="00B00A8E" w:rsidP="00654A0F">
                              <w:pPr>
                                <w:spacing w:line="0" w:lineRule="atLeast"/>
                                <w:rPr>
                                  <w:rFonts w:ascii="ＭＳ ゴシック" w:eastAsia="ＭＳ ゴシック"/>
                                </w:rPr>
                              </w:pPr>
                              <w:r>
                                <w:rPr>
                                  <w:rFonts w:ascii="ＭＳ ゴシック" w:eastAsia="ＭＳ ゴシック" w:hint="eastAsia"/>
                                </w:rPr>
                                <w:t>BlockConnect ();                             // デフォルトコンストラクタ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9FC9DCD" id="キャンバス 379" o:spid="_x0000_s1305"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">
                <v:shape id="_x0000_s1306" type="#_x0000_t75" style="position:absolute;width:54000;height:6089;visibility:visible;mso-wrap-style:square">
                  <v:fill o:detectmouseclick="t"/>
                  <v:path o:connecttype="none"/>
                </v:shape>
                <v:shape id="テキスト ボックス 378" o:spid="_x0000_s1307"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ey8AA&#10;AADcAAAADwAAAGRycy9kb3ducmV2LnhtbERPTWsCMRC9F/ofwhS81WwrtNvVKK1YEXrSlp6HzZgE&#10;N5Mliev235tDwePjfS9Wo+/EQDG5wAqephUI4jZox0bBz/fnYw0iZWSNXWBS8EcJVsv7uwU2Olx4&#10;T8MhG1FCODWowObcN1Km1pLHNA09ceGOIXrMBUYjdcRLCfedfK6qF+nRcWmw2NPaUns6nL2CzYd5&#10;M22N0W5q7dww/h6/zFapycP4PgeRacw38b97pxXMXsva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Oey8AAAADcAAAADwAAAAAAAAAAAAAAAACYAgAAZHJzL2Rvd25y&#10;ZXYueG1sUEsFBgAAAAAEAAQA9QAAAIUDAAAAAA==&#10;" fillcolor="white [3201]" strokeweight=".5pt">
                  <v:textbox>
                    <w:txbxContent>
                      <w:p w:rsidR="00B00A8E" w:rsidRDefault="00B00A8E" w:rsidP="00654A0F">
                        <w:pPr>
                          <w:spacing w:line="0" w:lineRule="atLeast"/>
                          <w:rPr>
                            <w:rFonts w:ascii="ＭＳ ゴシック" w:eastAsia="ＭＳ ゴシック"/>
                          </w:rPr>
                        </w:pPr>
                        <w:r w:rsidRPr="00654A0F">
                          <w:rPr>
                            <w:rFonts w:ascii="ＭＳ ゴシック" w:eastAsia="ＭＳ ゴシック"/>
                          </w:rPr>
                          <w:t>BlockConnect (BlockInfo* tail, BlockInfo* head)</w:t>
                        </w:r>
                        <w:r>
                          <w:rPr>
                            <w:rFonts w:ascii="ＭＳ ゴシック" w:eastAsia="ＭＳ ゴシック" w:hint="eastAsia"/>
                          </w:rPr>
                          <w:t>; // エッジの指定</w:t>
                        </w:r>
                      </w:p>
                      <w:p w:rsidR="00B00A8E" w:rsidRPr="00E46B6D" w:rsidRDefault="00B00A8E" w:rsidP="00654A0F">
                        <w:pPr>
                          <w:spacing w:line="0" w:lineRule="atLeast"/>
                          <w:rPr>
                            <w:rFonts w:ascii="ＭＳ ゴシック" w:eastAsia="ＭＳ ゴシック"/>
                          </w:rPr>
                        </w:pPr>
                        <w:r>
                          <w:rPr>
                            <w:rFonts w:ascii="ＭＳ ゴシック" w:eastAsia="ＭＳ ゴシック" w:hint="eastAsia"/>
                          </w:rPr>
                          <w:t>BlockConnect ();                             // デフォルトコンストラクタ</w:t>
                        </w:r>
                      </w:p>
                    </w:txbxContent>
                  </v:textbox>
                </v:shape>
                <w10:anchorlock/>
              </v:group>
            </w:pict>
          </mc:Fallback>
        </mc:AlternateContent>
      </w:r>
    </w:p>
    <w:p w:rsidR="00654A0F" w:rsidRDefault="00654A0F" w:rsidP="00165836">
      <w:r>
        <w:rPr>
          <w:rFonts w:hint="eastAsia"/>
        </w:rPr>
        <w:t>このコンストラクタは、</w:t>
      </w:r>
      <w:r>
        <w:rPr>
          <w:rFonts w:hint="eastAsia"/>
        </w:rPr>
        <w:t>Reader</w:t>
      </w:r>
      <w:r>
        <w:rPr>
          <w:rFonts w:hint="eastAsia"/>
        </w:rPr>
        <w:t>クラスで</w:t>
      </w:r>
      <w:r>
        <w:rPr>
          <w:rFonts w:hint="eastAsia"/>
        </w:rPr>
        <w:t>XML</w:t>
      </w:r>
      <w:r>
        <w:rPr>
          <w:rFonts w:hint="eastAsia"/>
        </w:rPr>
        <w:t>ファイルを入力する際に使用されるもので、通常ユーザが使用する</w:t>
      </w:r>
      <w:r w:rsidR="00154630">
        <w:rPr>
          <w:rFonts w:hint="eastAsia"/>
        </w:rPr>
        <w:t>こと</w:t>
      </w:r>
      <w:r>
        <w:rPr>
          <w:rFonts w:hint="eastAsia"/>
        </w:rPr>
        <w:t>はありません。</w:t>
      </w:r>
    </w:p>
    <w:p w:rsidR="00654A0F" w:rsidRDefault="00654A0F" w:rsidP="00165836"/>
    <w:p w:rsidR="00165836" w:rsidRDefault="00165836" w:rsidP="00165836">
      <w:pPr>
        <w:pStyle w:val="4"/>
        <w:ind w:right="210"/>
      </w:pPr>
      <w:bookmarkStart w:id="1537" w:name="_Toc444757919"/>
      <w:bookmarkStart w:id="1538" w:name="_Toc444763148"/>
      <w:r>
        <w:rPr>
          <w:rFonts w:hint="eastAsia"/>
        </w:rPr>
        <w:t>var_list()</w:t>
      </w:r>
      <w:bookmarkEnd w:id="1537"/>
      <w:bookmarkEnd w:id="1538"/>
    </w:p>
    <w:p w:rsidR="00732A36" w:rsidRDefault="00654A0F" w:rsidP="00732A36">
      <w:r>
        <w:rPr>
          <w:rFonts w:hint="eastAsia"/>
        </w:rPr>
        <w:t>ブロック間で伝播する変数の</w:t>
      </w:r>
      <w:r>
        <w:rPr>
          <w:rFonts w:hint="eastAsia"/>
        </w:rPr>
        <w:t>&lt;var&gt;</w:t>
      </w:r>
      <w:r w:rsidR="006A484B">
        <w:rPr>
          <w:rFonts w:hint="eastAsia"/>
        </w:rPr>
        <w:t>タグ</w:t>
      </w:r>
      <w:r>
        <w:rPr>
          <w:rFonts w:hint="eastAsia"/>
        </w:rPr>
        <w:t>のポインタの</w:t>
      </w:r>
      <w:r>
        <w:rPr>
          <w:rFonts w:hint="eastAsia"/>
        </w:rPr>
        <w:t>vector</w:t>
      </w:r>
      <w:r>
        <w:rPr>
          <w:rFonts w:hint="eastAsia"/>
        </w:rPr>
        <w:t>を返します</w:t>
      </w:r>
      <w:r w:rsidR="006A484B">
        <w:rPr>
          <w:rFonts w:hint="eastAsia"/>
        </w:rPr>
        <w:t>。</w:t>
      </w:r>
    </w:p>
    <w:p w:rsidR="00732A36" w:rsidRDefault="00732A36" w:rsidP="00732A36">
      <w:r>
        <w:rPr>
          <w:rFonts w:hint="eastAsia"/>
          <w:noProof/>
        </w:rPr>
        <mc:AlternateContent>
          <mc:Choice Requires="wpc">
            <w:drawing>
              <wp:inline distT="0" distB="0" distL="0" distR="0" wp14:anchorId="2CCA92DF" wp14:editId="72714DA6">
                <wp:extent cx="5400040" cy="608965"/>
                <wp:effectExtent l="0" t="0" r="0" b="0"/>
                <wp:docPr id="381" name="キャンバス 3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0" name="テキスト ボックス 380"/>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396453" w:rsidRDefault="00B00A8E" w:rsidP="00732A36">
                              <w:pPr>
                                <w:spacing w:line="0" w:lineRule="atLeast"/>
                                <w:rPr>
                                  <w:rFonts w:ascii="ＭＳ ゴシック" w:eastAsia="ＭＳ ゴシック"/>
                                </w:rPr>
                              </w:pPr>
                              <w:r w:rsidRPr="00396453">
                                <w:rPr>
                                  <w:rFonts w:ascii="ＭＳ ゴシック" w:eastAsia="ＭＳ ゴシック"/>
                                </w:rPr>
                                <w:t>const var_list_T&amp; var_list (void) const</w:t>
                              </w:r>
                              <w:r w:rsidRPr="00396453">
                                <w:rPr>
                                  <w:rFonts w:ascii="ＭＳ ゴシック" w:eastAsia="ＭＳ ゴシック" w:hint="eastAsia"/>
                                </w:rPr>
                                <w:t>;       //</w:t>
                              </w:r>
                              <w:r>
                                <w:rPr>
                                  <w:rFonts w:ascii="ＭＳ ゴシック" w:eastAsia="ＭＳ ゴシック" w:hint="eastAsia"/>
                                </w:rPr>
                                <w:t>状態参照</w:t>
                              </w:r>
                            </w:p>
                            <w:p w:rsidR="00B00A8E" w:rsidRPr="00396453" w:rsidRDefault="00B00A8E" w:rsidP="00732A36">
                              <w:pPr>
                                <w:spacing w:line="0" w:lineRule="atLeast"/>
                                <w:rPr>
                                  <w:rFonts w:ascii="ＭＳ ゴシック" w:eastAsia="ＭＳ ゴシック"/>
                                </w:rPr>
                              </w:pPr>
                              <w:r w:rsidRPr="00396453">
                                <w:rPr>
                                  <w:rFonts w:ascii="ＭＳ ゴシック" w:eastAsia="ＭＳ ゴシック"/>
                                </w:rPr>
                                <w:t>var_list_T&amp; var_list (void)</w:t>
                              </w:r>
                              <w:r w:rsidRPr="00396453">
                                <w:rPr>
                                  <w:rFonts w:ascii="ＭＳ ゴシック" w:eastAsia="ＭＳ ゴシック" w:hint="eastAsia"/>
                                </w:rPr>
                                <w:t>;                   //</w:t>
                              </w:r>
                              <w:r>
                                <w:rPr>
                                  <w:rFonts w:ascii="ＭＳ ゴシック" w:eastAsia="ＭＳ ゴシック" w:hint="eastAsia"/>
                                </w:rPr>
                                <w:t>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CCA92DF" id="キャンバス 381" o:spid="_x0000_s1308"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">
                <v:shape id="_x0000_s1309" type="#_x0000_t75" style="position:absolute;width:54000;height:6089;visibility:visible;mso-wrap-style:square">
                  <v:fill o:detectmouseclick="t"/>
                  <v:path o:connecttype="none"/>
                </v:shape>
                <v:shape id="テキスト ボックス 380" o:spid="_x0000_s1310"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Di6r8A&#10;AADcAAAADwAAAGRycy9kb3ducmV2LnhtbERPTWsCMRC9F/ofwhR6q9kqlO3WKFVUCp60pedhMyah&#10;m8mSxHX7781B8Ph43/Pl6DsxUEwusILXSQWCuA3asVHw8719qUGkjKyxC0wK/inBcvH4MMdGhwsf&#10;aDhmI0oIpwYV2Jz7RsrUWvKYJqEnLtwpRI+5wGikjngp4b6T06p6kx4dlwaLPa0ttX/Hs1ewWZl3&#10;09YY7abWzg3j72lvdko9P42fHyAyjfkuvrm/tIJZXeaXM+UIyMU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EOLqvwAAANwAAAAPAAAAAAAAAAAAAAAAAJgCAABkcnMvZG93bnJl&#10;di54bWxQSwUGAAAAAAQABAD1AAAAhAMAAAAA&#10;" fillcolor="white [3201]" strokeweight=".5pt">
                  <v:textbox>
                    <w:txbxContent>
                      <w:p w:rsidR="00B00A8E" w:rsidRPr="00396453" w:rsidRDefault="00B00A8E" w:rsidP="00732A36">
                        <w:pPr>
                          <w:spacing w:line="0" w:lineRule="atLeast"/>
                          <w:rPr>
                            <w:rFonts w:ascii="ＭＳ ゴシック" w:eastAsia="ＭＳ ゴシック"/>
                          </w:rPr>
                        </w:pPr>
                        <w:r w:rsidRPr="00396453">
                          <w:rPr>
                            <w:rFonts w:ascii="ＭＳ ゴシック" w:eastAsia="ＭＳ ゴシック"/>
                          </w:rPr>
                          <w:t>const var_list_T&amp; var_list (void) const</w:t>
                        </w:r>
                        <w:r w:rsidRPr="00396453">
                          <w:rPr>
                            <w:rFonts w:ascii="ＭＳ ゴシック" w:eastAsia="ＭＳ ゴシック" w:hint="eastAsia"/>
                          </w:rPr>
                          <w:t>;       //</w:t>
                        </w:r>
                        <w:r>
                          <w:rPr>
                            <w:rFonts w:ascii="ＭＳ ゴシック" w:eastAsia="ＭＳ ゴシック" w:hint="eastAsia"/>
                          </w:rPr>
                          <w:t>状態参照</w:t>
                        </w:r>
                      </w:p>
                      <w:p w:rsidR="00B00A8E" w:rsidRPr="00396453" w:rsidRDefault="00B00A8E" w:rsidP="00732A36">
                        <w:pPr>
                          <w:spacing w:line="0" w:lineRule="atLeast"/>
                          <w:rPr>
                            <w:rFonts w:ascii="ＭＳ ゴシック" w:eastAsia="ＭＳ ゴシック"/>
                          </w:rPr>
                        </w:pPr>
                        <w:r w:rsidRPr="00396453">
                          <w:rPr>
                            <w:rFonts w:ascii="ＭＳ ゴシック" w:eastAsia="ＭＳ ゴシック"/>
                          </w:rPr>
                          <w:t>var_list_T&amp; var_list (void)</w:t>
                        </w:r>
                        <w:r w:rsidRPr="00396453">
                          <w:rPr>
                            <w:rFonts w:ascii="ＭＳ ゴシック" w:eastAsia="ＭＳ ゴシック" w:hint="eastAsia"/>
                          </w:rPr>
                          <w:t>;                   //</w:t>
                        </w:r>
                        <w:r>
                          <w:rPr>
                            <w:rFonts w:ascii="ＭＳ ゴシック" w:eastAsia="ＭＳ ゴシック" w:hint="eastAsia"/>
                          </w:rPr>
                          <w:t>状態変更</w:t>
                        </w:r>
                      </w:p>
                    </w:txbxContent>
                  </v:textbox>
                </v:shape>
                <w10:anchorlock/>
              </v:group>
            </w:pict>
          </mc:Fallback>
        </mc:AlternateContent>
      </w:r>
    </w:p>
    <w:p w:rsidR="00165836" w:rsidRDefault="00165836" w:rsidP="00165836"/>
    <w:p w:rsidR="00165836" w:rsidRDefault="00165836" w:rsidP="00165836">
      <w:pPr>
        <w:pStyle w:val="4"/>
        <w:ind w:right="210"/>
      </w:pPr>
      <w:bookmarkStart w:id="1539" w:name="_Toc444757920"/>
      <w:bookmarkStart w:id="1540" w:name="_Toc444763149"/>
      <w:r>
        <w:rPr>
          <w:rFonts w:hint="eastAsia"/>
        </w:rPr>
        <w:t>head()</w:t>
      </w:r>
      <w:bookmarkEnd w:id="1539"/>
      <w:bookmarkEnd w:id="1540"/>
    </w:p>
    <w:p w:rsidR="00732A36" w:rsidRDefault="006A484B" w:rsidP="00732A36">
      <w:r>
        <w:rPr>
          <w:rFonts w:hint="eastAsia"/>
        </w:rPr>
        <w:t>有向エッジの</w:t>
      </w:r>
      <w:r>
        <w:rPr>
          <w:rFonts w:hint="eastAsia"/>
        </w:rPr>
        <w:t>head(</w:t>
      </w:r>
      <w:r>
        <w:rPr>
          <w:rFonts w:hint="eastAsia"/>
        </w:rPr>
        <w:t>頭</w:t>
      </w:r>
      <w:r>
        <w:rPr>
          <w:rFonts w:hint="eastAsia"/>
        </w:rPr>
        <w:t>)</w:t>
      </w:r>
      <w:r>
        <w:rPr>
          <w:rFonts w:hint="eastAsia"/>
        </w:rPr>
        <w:t>の</w:t>
      </w:r>
      <w:r>
        <w:rPr>
          <w:rFonts w:hint="eastAsia"/>
        </w:rPr>
        <w:t>BlockInfo</w:t>
      </w:r>
      <w:r>
        <w:rPr>
          <w:rFonts w:hint="eastAsia"/>
        </w:rPr>
        <w:t>のポインタを返します。</w:t>
      </w:r>
    </w:p>
    <w:p w:rsidR="00732A36" w:rsidRDefault="00732A36" w:rsidP="00732A36">
      <w:r>
        <w:rPr>
          <w:rFonts w:hint="eastAsia"/>
          <w:noProof/>
        </w:rPr>
        <mc:AlternateContent>
          <mc:Choice Requires="wpc">
            <w:drawing>
              <wp:inline distT="0" distB="0" distL="0" distR="0" wp14:anchorId="7FBCD4EF" wp14:editId="0A41C9F1">
                <wp:extent cx="5400040" cy="608965"/>
                <wp:effectExtent l="0" t="0" r="0" b="0"/>
                <wp:docPr id="383" name="キャンバス 3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2" name="テキスト ボックス 382"/>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732A36">
                              <w:pPr>
                                <w:spacing w:line="0" w:lineRule="atLeast"/>
                                <w:rPr>
                                  <w:rFonts w:ascii="ＭＳ ゴシック" w:eastAsia="ＭＳ ゴシック"/>
                                </w:rPr>
                              </w:pPr>
                              <w:r w:rsidRPr="00654A0F">
                                <w:rPr>
                                  <w:rFonts w:ascii="ＭＳ ゴシック" w:eastAsia="ＭＳ ゴシック"/>
                                </w:rPr>
                                <w:t>BlockInfo* head (void) const</w:t>
                              </w:r>
                              <w:r>
                                <w:rPr>
                                  <w:rFonts w:ascii="ＭＳ ゴシック" w:eastAsia="ＭＳ ゴシック" w:hint="eastAsia"/>
                                </w:rPr>
                                <w:t>;</w:t>
                              </w:r>
                              <w:r w:rsidRPr="006A484B">
                                <w:rPr>
                                  <w:rFonts w:ascii="ＭＳ ゴシック" w:eastAsia="ＭＳ ゴシック" w:hint="eastAsia"/>
                                </w:rPr>
                                <w:t xml:space="preserve"> </w:t>
                              </w:r>
                              <w:r>
                                <w:rPr>
                                  <w:rFonts w:ascii="ＭＳ ゴシック" w:eastAsia="ＭＳ ゴシック" w:hint="eastAsia"/>
                                </w:rPr>
                                <w:tab/>
                              </w:r>
                              <w:r>
                                <w:rPr>
                                  <w:rFonts w:ascii="ＭＳ ゴシック" w:eastAsia="ＭＳ ゴシック" w:hint="eastAsia"/>
                                </w:rPr>
                                <w:tab/>
                                <w:t>//状態参照</w:t>
                              </w:r>
                            </w:p>
                            <w:p w:rsidR="00B00A8E" w:rsidRPr="00654A0F" w:rsidRDefault="00B00A8E" w:rsidP="00654A0F">
                              <w:pPr>
                                <w:spacing w:line="0" w:lineRule="atLeast"/>
                                <w:rPr>
                                  <w:rFonts w:ascii="ＭＳ ゴシック" w:eastAsia="ＭＳ ゴシック"/>
                                </w:rPr>
                              </w:pPr>
                              <w:r w:rsidRPr="00654A0F">
                                <w:rPr>
                                  <w:rFonts w:ascii="ＭＳ ゴシック" w:eastAsia="ＭＳ ゴシック"/>
                                </w:rPr>
                                <w:t>BlockInfo*&amp; head (void)</w:t>
                              </w:r>
                              <w:r>
                                <w:rPr>
                                  <w:rFonts w:ascii="ＭＳ ゴシック" w:eastAsia="ＭＳ ゴシック" w:hint="eastAsia"/>
                                </w:rPr>
                                <w:t>;                //状態変更</w:t>
                              </w:r>
                            </w:p>
                            <w:p w:rsidR="00B00A8E" w:rsidRPr="00E46B6D" w:rsidRDefault="00B00A8E" w:rsidP="00654A0F">
                              <w:pPr>
                                <w:spacing w:line="0" w:lineRule="atLeast"/>
                                <w:rPr>
                                  <w:rFonts w:ascii="ＭＳ ゴシック" w:eastAsia="ＭＳ ゴシック"/>
                                </w:rPr>
                              </w:pPr>
                              <w:r w:rsidRPr="00654A0F">
                                <w:rPr>
                                  <w:rFonts w:ascii="ＭＳ ゴシック" w:eastAsia="ＭＳ ゴシック"/>
                                </w:rPr>
                                <w:t xml:space="preserve">      const BlockInfo* tail (void) const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FBCD4EF" id="キャンバス 383" o:spid="_x0000_s1311"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">
                <v:shape id="_x0000_s1312" type="#_x0000_t75" style="position:absolute;width:54000;height:6089;visibility:visible;mso-wrap-style:square">
                  <v:fill o:detectmouseclick="t"/>
                  <v:path o:connecttype="none"/>
                </v:shape>
                <v:shape id="テキスト ボックス 382" o:spid="_x0000_s1313"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ZBsIA&#10;AADcAAAADwAAAGRycy9kb3ducmV2LnhtbESPQWsCMRSE74X+h/AK3mq2CrKuRmmLLQVP1dLzY/NM&#10;gpuXJUnX7b9vBKHHYWa+Ydbb0XdioJhcYAVP0woEcRu0Y6Pg6/j2WINIGVljF5gU/FKC7eb+bo2N&#10;Dhf+pOGQjSgQTg0qsDn3jZSpteQxTUNPXLxTiB5zkdFIHfFS4L6Ts6paSI+Oy4LFnl4ttefDj1ew&#10;ezFL09YY7a7Wzg3j92lv3pWaPIzPKxCZxvwfvrU/tIJ5PYPrmXI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tkGwgAAANwAAAAPAAAAAAAAAAAAAAAAAJgCAABkcnMvZG93&#10;bnJldi54bWxQSwUGAAAAAAQABAD1AAAAhwMAAAAA&#10;" fillcolor="white [3201]" strokeweight=".5pt">
                  <v:textbox>
                    <w:txbxContent>
                      <w:p w:rsidR="00B00A8E" w:rsidRDefault="00B00A8E" w:rsidP="00732A36">
                        <w:pPr>
                          <w:spacing w:line="0" w:lineRule="atLeast"/>
                          <w:rPr>
                            <w:rFonts w:ascii="ＭＳ ゴシック" w:eastAsia="ＭＳ ゴシック"/>
                          </w:rPr>
                        </w:pPr>
                        <w:r w:rsidRPr="00654A0F">
                          <w:rPr>
                            <w:rFonts w:ascii="ＭＳ ゴシック" w:eastAsia="ＭＳ ゴシック"/>
                          </w:rPr>
                          <w:t>BlockInfo* head (void) const</w:t>
                        </w:r>
                        <w:r>
                          <w:rPr>
                            <w:rFonts w:ascii="ＭＳ ゴシック" w:eastAsia="ＭＳ ゴシック" w:hint="eastAsia"/>
                          </w:rPr>
                          <w:t>;</w:t>
                        </w:r>
                        <w:r w:rsidRPr="006A484B">
                          <w:rPr>
                            <w:rFonts w:ascii="ＭＳ ゴシック" w:eastAsia="ＭＳ ゴシック" w:hint="eastAsia"/>
                          </w:rPr>
                          <w:t xml:space="preserve"> </w:t>
                        </w:r>
                        <w:r>
                          <w:rPr>
                            <w:rFonts w:ascii="ＭＳ ゴシック" w:eastAsia="ＭＳ ゴシック" w:hint="eastAsia"/>
                          </w:rPr>
                          <w:tab/>
                        </w:r>
                        <w:r>
                          <w:rPr>
                            <w:rFonts w:ascii="ＭＳ ゴシック" w:eastAsia="ＭＳ ゴシック" w:hint="eastAsia"/>
                          </w:rPr>
                          <w:tab/>
                          <w:t>//状態参照</w:t>
                        </w:r>
                      </w:p>
                      <w:p w:rsidR="00B00A8E" w:rsidRPr="00654A0F" w:rsidRDefault="00B00A8E" w:rsidP="00654A0F">
                        <w:pPr>
                          <w:spacing w:line="0" w:lineRule="atLeast"/>
                          <w:rPr>
                            <w:rFonts w:ascii="ＭＳ ゴシック" w:eastAsia="ＭＳ ゴシック"/>
                          </w:rPr>
                        </w:pPr>
                        <w:r w:rsidRPr="00654A0F">
                          <w:rPr>
                            <w:rFonts w:ascii="ＭＳ ゴシック" w:eastAsia="ＭＳ ゴシック"/>
                          </w:rPr>
                          <w:t>BlockInfo*&amp; head (void)</w:t>
                        </w:r>
                        <w:r>
                          <w:rPr>
                            <w:rFonts w:ascii="ＭＳ ゴシック" w:eastAsia="ＭＳ ゴシック" w:hint="eastAsia"/>
                          </w:rPr>
                          <w:t>;                //状態変更</w:t>
                        </w:r>
                      </w:p>
                      <w:p w:rsidR="00B00A8E" w:rsidRPr="00E46B6D" w:rsidRDefault="00B00A8E" w:rsidP="00654A0F">
                        <w:pPr>
                          <w:spacing w:line="0" w:lineRule="atLeast"/>
                          <w:rPr>
                            <w:rFonts w:ascii="ＭＳ ゴシック" w:eastAsia="ＭＳ ゴシック"/>
                          </w:rPr>
                        </w:pPr>
                        <w:r w:rsidRPr="00654A0F">
                          <w:rPr>
                            <w:rFonts w:ascii="ＭＳ ゴシック" w:eastAsia="ＭＳ ゴシック"/>
                          </w:rPr>
                          <w:t xml:space="preserve">      const BlockInfo* tail (void) const</w:t>
                        </w:r>
                      </w:p>
                    </w:txbxContent>
                  </v:textbox>
                </v:shape>
                <w10:anchorlock/>
              </v:group>
            </w:pict>
          </mc:Fallback>
        </mc:AlternateContent>
      </w:r>
    </w:p>
    <w:p w:rsidR="00165836" w:rsidRDefault="00165836" w:rsidP="00165836"/>
    <w:p w:rsidR="00165836" w:rsidRDefault="00165836" w:rsidP="00165836">
      <w:pPr>
        <w:pStyle w:val="4"/>
        <w:ind w:right="210"/>
      </w:pPr>
      <w:bookmarkStart w:id="1541" w:name="_Toc444757921"/>
      <w:bookmarkStart w:id="1542" w:name="_Toc444763150"/>
      <w:r>
        <w:rPr>
          <w:rFonts w:hint="eastAsia"/>
        </w:rPr>
        <w:t>tail()</w:t>
      </w:r>
      <w:bookmarkEnd w:id="1541"/>
      <w:bookmarkEnd w:id="1542"/>
    </w:p>
    <w:p w:rsidR="00732A36" w:rsidRDefault="006A484B" w:rsidP="00732A36">
      <w:r>
        <w:rPr>
          <w:rFonts w:hint="eastAsia"/>
        </w:rPr>
        <w:t>有向エッジの</w:t>
      </w:r>
      <w:r>
        <w:rPr>
          <w:rFonts w:hint="eastAsia"/>
        </w:rPr>
        <w:t>tail(</w:t>
      </w:r>
      <w:r>
        <w:rPr>
          <w:rFonts w:hint="eastAsia"/>
        </w:rPr>
        <w:t>尾</w:t>
      </w:r>
      <w:r>
        <w:rPr>
          <w:rFonts w:hint="eastAsia"/>
        </w:rPr>
        <w:t>)</w:t>
      </w:r>
      <w:r>
        <w:rPr>
          <w:rFonts w:hint="eastAsia"/>
        </w:rPr>
        <w:t>の</w:t>
      </w:r>
      <w:r>
        <w:rPr>
          <w:rFonts w:hint="eastAsia"/>
        </w:rPr>
        <w:t>BlockInfo</w:t>
      </w:r>
      <w:r>
        <w:rPr>
          <w:rFonts w:hint="eastAsia"/>
        </w:rPr>
        <w:t>のポインタを返します。</w:t>
      </w:r>
    </w:p>
    <w:p w:rsidR="00732A36" w:rsidRDefault="00732A36" w:rsidP="00732A36">
      <w:r>
        <w:rPr>
          <w:rFonts w:hint="eastAsia"/>
          <w:noProof/>
        </w:rPr>
        <mc:AlternateContent>
          <mc:Choice Requires="wpc">
            <w:drawing>
              <wp:inline distT="0" distB="0" distL="0" distR="0" wp14:anchorId="18ECD26F" wp14:editId="5051A26C">
                <wp:extent cx="5400040" cy="608965"/>
                <wp:effectExtent l="0" t="0" r="0" b="0"/>
                <wp:docPr id="176" name="キャンバス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5" name="テキスト ボックス 175"/>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732A36">
                              <w:pPr>
                                <w:spacing w:line="0" w:lineRule="atLeast"/>
                                <w:rPr>
                                  <w:rFonts w:ascii="ＭＳ ゴシック" w:eastAsia="ＭＳ ゴシック"/>
                                </w:rPr>
                              </w:pPr>
                              <w:r w:rsidRPr="00654A0F">
                                <w:rPr>
                                  <w:rFonts w:ascii="ＭＳ ゴシック" w:eastAsia="ＭＳ ゴシック"/>
                                </w:rPr>
                                <w:t>BlockInfo* tail (void) const</w:t>
                              </w:r>
                              <w:r>
                                <w:rPr>
                                  <w:rFonts w:ascii="ＭＳ ゴシック" w:eastAsia="ＭＳ ゴシック" w:hint="eastAsia"/>
                                </w:rPr>
                                <w:t>;</w:t>
                              </w:r>
                              <w:r w:rsidRPr="006A484B">
                                <w:rPr>
                                  <w:rFonts w:ascii="ＭＳ ゴシック" w:eastAsia="ＭＳ ゴシック" w:hint="eastAsia"/>
                                </w:rPr>
                                <w:t xml:space="preserve"> </w:t>
                              </w:r>
                              <w:r>
                                <w:rPr>
                                  <w:rFonts w:ascii="ＭＳ ゴシック" w:eastAsia="ＭＳ ゴシック" w:hint="eastAsia"/>
                                </w:rPr>
                                <w:tab/>
                              </w:r>
                              <w:r>
                                <w:rPr>
                                  <w:rFonts w:ascii="ＭＳ ゴシック" w:eastAsia="ＭＳ ゴシック" w:hint="eastAsia"/>
                                </w:rPr>
                                <w:tab/>
                                <w:t>//状態参照</w:t>
                              </w:r>
                            </w:p>
                            <w:p w:rsidR="00B00A8E" w:rsidRPr="00E46B6D" w:rsidRDefault="00B00A8E" w:rsidP="00732A36">
                              <w:pPr>
                                <w:spacing w:line="0" w:lineRule="atLeast"/>
                                <w:rPr>
                                  <w:rFonts w:ascii="ＭＳ ゴシック" w:eastAsia="ＭＳ ゴシック"/>
                                </w:rPr>
                              </w:pPr>
                              <w:r w:rsidRPr="00654A0F">
                                <w:rPr>
                                  <w:rFonts w:ascii="ＭＳ ゴシック" w:eastAsia="ＭＳ ゴシック"/>
                                </w:rPr>
                                <w:t>BlockInfo*&amp; tail (void)</w:t>
                              </w:r>
                              <w:r>
                                <w:rPr>
                                  <w:rFonts w:ascii="ＭＳ ゴシック" w:eastAsia="ＭＳ ゴシック" w:hint="eastAsia"/>
                                </w:rPr>
                                <w:t>;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8ECD26F" id="キャンバス 176" o:spid="_x0000_s1314"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">
                <v:shape id="_x0000_s1315" type="#_x0000_t75" style="position:absolute;width:54000;height:6089;visibility:visible;mso-wrap-style:square">
                  <v:fill o:detectmouseclick="t"/>
                  <v:path o:connecttype="none"/>
                </v:shape>
                <v:shape id="テキスト ボックス 175" o:spid="_x0000_s1316"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ftMEA&#10;AADcAAAADwAAAGRycy9kb3ducmV2LnhtbERPTUsDMRC9C/6HMII3m1VoXbdNi0otgqe20vOwmSbB&#10;zWRJ0u36741Q6G0e73MWq9F3YqCYXGAFj5MKBHEbtGOj4Hv/8VCDSBlZYxeYFPxSgtXy9maBjQ5n&#10;3tKwy0aUEE4NKrA5942UqbXkMU1CT1y4Y4gec4HRSB3xXMJ9J5+qaiY9Oi4NFnt6t9T+7E5ewfrN&#10;vJi2xmjXtXZuGA/HL7NR6v5ufJ2DyDTmq/ji/tRl/vM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2X7TBAAAA3AAAAA8AAAAAAAAAAAAAAAAAmAIAAGRycy9kb3du&#10;cmV2LnhtbFBLBQYAAAAABAAEAPUAAACGAwAAAAA=&#10;" fillcolor="white [3201]" strokeweight=".5pt">
                  <v:textbox>
                    <w:txbxContent>
                      <w:p w:rsidR="00B00A8E" w:rsidRDefault="00B00A8E" w:rsidP="00732A36">
                        <w:pPr>
                          <w:spacing w:line="0" w:lineRule="atLeast"/>
                          <w:rPr>
                            <w:rFonts w:ascii="ＭＳ ゴシック" w:eastAsia="ＭＳ ゴシック"/>
                          </w:rPr>
                        </w:pPr>
                        <w:r w:rsidRPr="00654A0F">
                          <w:rPr>
                            <w:rFonts w:ascii="ＭＳ ゴシック" w:eastAsia="ＭＳ ゴシック"/>
                          </w:rPr>
                          <w:t>BlockInfo* tail (void) const</w:t>
                        </w:r>
                        <w:r>
                          <w:rPr>
                            <w:rFonts w:ascii="ＭＳ ゴシック" w:eastAsia="ＭＳ ゴシック" w:hint="eastAsia"/>
                          </w:rPr>
                          <w:t>;</w:t>
                        </w:r>
                        <w:r w:rsidRPr="006A484B">
                          <w:rPr>
                            <w:rFonts w:ascii="ＭＳ ゴシック" w:eastAsia="ＭＳ ゴシック" w:hint="eastAsia"/>
                          </w:rPr>
                          <w:t xml:space="preserve"> </w:t>
                        </w:r>
                        <w:r>
                          <w:rPr>
                            <w:rFonts w:ascii="ＭＳ ゴシック" w:eastAsia="ＭＳ ゴシック" w:hint="eastAsia"/>
                          </w:rPr>
                          <w:tab/>
                        </w:r>
                        <w:r>
                          <w:rPr>
                            <w:rFonts w:ascii="ＭＳ ゴシック" w:eastAsia="ＭＳ ゴシック" w:hint="eastAsia"/>
                          </w:rPr>
                          <w:tab/>
                          <w:t>//状態参照</w:t>
                        </w:r>
                      </w:p>
                      <w:p w:rsidR="00B00A8E" w:rsidRPr="00E46B6D" w:rsidRDefault="00B00A8E" w:rsidP="00732A36">
                        <w:pPr>
                          <w:spacing w:line="0" w:lineRule="atLeast"/>
                          <w:rPr>
                            <w:rFonts w:ascii="ＭＳ ゴシック" w:eastAsia="ＭＳ ゴシック"/>
                          </w:rPr>
                        </w:pPr>
                        <w:r w:rsidRPr="00654A0F">
                          <w:rPr>
                            <w:rFonts w:ascii="ＭＳ ゴシック" w:eastAsia="ＭＳ ゴシック"/>
                          </w:rPr>
                          <w:t>BlockInfo*&amp; tail (void)</w:t>
                        </w:r>
                        <w:r>
                          <w:rPr>
                            <w:rFonts w:ascii="ＭＳ ゴシック" w:eastAsia="ＭＳ ゴシック" w:hint="eastAsia"/>
                          </w:rPr>
                          <w:t>;                //状態変更</w:t>
                        </w:r>
                      </w:p>
                    </w:txbxContent>
                  </v:textbox>
                </v:shape>
                <w10:anchorlock/>
              </v:group>
            </w:pict>
          </mc:Fallback>
        </mc:AlternateContent>
      </w:r>
    </w:p>
    <w:p w:rsidR="00165836" w:rsidRDefault="00165836" w:rsidP="00165836"/>
    <w:p w:rsidR="00BD21BE" w:rsidRDefault="00BD21BE">
      <w:pPr>
        <w:widowControl/>
        <w:jc w:val="left"/>
        <w:rPr>
          <w:b/>
          <w:bCs/>
        </w:rPr>
      </w:pPr>
      <w:r>
        <w:br w:type="page"/>
      </w:r>
    </w:p>
    <w:p w:rsidR="00165836" w:rsidRDefault="00165836" w:rsidP="00165836">
      <w:pPr>
        <w:pStyle w:val="4"/>
        <w:ind w:right="210"/>
      </w:pPr>
      <w:bookmarkStart w:id="1543" w:name="_Toc444757922"/>
      <w:bookmarkStart w:id="1544" w:name="_Toc444763151"/>
      <w:r>
        <w:rPr>
          <w:rFonts w:hint="eastAsia"/>
        </w:rPr>
        <w:t>オペレータ</w:t>
      </w:r>
      <w:r>
        <w:rPr>
          <w:rFonts w:hint="eastAsia"/>
        </w:rPr>
        <w:t>(==)</w:t>
      </w:r>
      <w:bookmarkEnd w:id="1543"/>
      <w:bookmarkEnd w:id="1544"/>
    </w:p>
    <w:p w:rsidR="00732A36" w:rsidRDefault="006A484B" w:rsidP="00732A36">
      <w:r>
        <w:rPr>
          <w:rFonts w:hint="eastAsia"/>
        </w:rPr>
        <w:t>同じ有向エッジであるかを判定します。比較する二つの</w:t>
      </w:r>
      <w:r>
        <w:rPr>
          <w:rFonts w:hint="eastAsia"/>
        </w:rPr>
        <w:t>BlockConnect</w:t>
      </w:r>
      <w:r>
        <w:rPr>
          <w:rFonts w:hint="eastAsia"/>
        </w:rPr>
        <w:t>クラスで、</w:t>
      </w:r>
      <w:r>
        <w:rPr>
          <w:rFonts w:hint="eastAsia"/>
        </w:rPr>
        <w:t>tail</w:t>
      </w:r>
      <w:r>
        <w:rPr>
          <w:rFonts w:hint="eastAsia"/>
        </w:rPr>
        <w:t>と</w:t>
      </w:r>
      <w:r>
        <w:rPr>
          <w:rFonts w:hint="eastAsia"/>
        </w:rPr>
        <w:t>head</w:t>
      </w:r>
      <w:r>
        <w:rPr>
          <w:rFonts w:hint="eastAsia"/>
        </w:rPr>
        <w:t>がそれぞれ一致する場合は</w:t>
      </w:r>
      <w:r>
        <w:rPr>
          <w:rFonts w:hint="eastAsia"/>
        </w:rPr>
        <w:t>true</w:t>
      </w:r>
      <w:r>
        <w:rPr>
          <w:rFonts w:hint="eastAsia"/>
        </w:rPr>
        <w:t>を返し、そうでない場合は</w:t>
      </w:r>
      <w:r>
        <w:rPr>
          <w:rFonts w:hint="eastAsia"/>
        </w:rPr>
        <w:t>false</w:t>
      </w:r>
      <w:r>
        <w:rPr>
          <w:rFonts w:hint="eastAsia"/>
        </w:rPr>
        <w:t>を返します。</w:t>
      </w:r>
    </w:p>
    <w:p w:rsidR="00732A36" w:rsidRDefault="00732A36" w:rsidP="00732A36">
      <w:r>
        <w:rPr>
          <w:rFonts w:hint="eastAsia"/>
          <w:noProof/>
        </w:rPr>
        <mc:AlternateContent>
          <mc:Choice Requires="wpc">
            <w:drawing>
              <wp:inline distT="0" distB="0" distL="0" distR="0" wp14:anchorId="66D0E89E" wp14:editId="7778D800">
                <wp:extent cx="5400136" cy="448574"/>
                <wp:effectExtent l="0" t="0" r="0" b="0"/>
                <wp:docPr id="192" name="キャンバス 19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1" name="テキスト ボックス 191"/>
                        <wps:cNvSpPr txBox="1"/>
                        <wps:spPr>
                          <a:xfrm>
                            <a:off x="133350" y="76101"/>
                            <a:ext cx="5172075" cy="294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732A36">
                              <w:pPr>
                                <w:spacing w:line="0" w:lineRule="atLeast"/>
                                <w:rPr>
                                  <w:rFonts w:ascii="ＭＳ ゴシック" w:eastAsia="ＭＳ ゴシック"/>
                                </w:rPr>
                              </w:pPr>
                              <w:r w:rsidRPr="00654A0F">
                                <w:rPr>
                                  <w:rFonts w:ascii="ＭＳ ゴシック" w:eastAsia="ＭＳ ゴシック"/>
                                </w:rPr>
                                <w:t>bool operator== (const BlockConnect&amp; bc) const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D0E89E" id="キャンバス 192" o:spid="_x0000_s1317" editas="canvas" style="width:425.2pt;height:35.3pt;mso-position-horizontal-relative:char;mso-position-vertical-relative:line" coordsize="54000,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">
                <v:shape id="_x0000_s1318" type="#_x0000_t75" style="position:absolute;width:54000;height:4483;visibility:visible;mso-wrap-style:square">
                  <v:fill o:detectmouseclick="t"/>
                  <v:path o:connecttype="none"/>
                </v:shape>
                <v:shape id="テキスト ボックス 191" o:spid="_x0000_s1319" type="#_x0000_t202" style="position:absolute;left:1333;top:761;width:51721;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G/TcAA&#10;AADcAAAADwAAAGRycy9kb3ducmV2LnhtbERPS2sCMRC+F/ofwhR6q1k9lHVrFFtsKXjyQc/DZkyC&#10;m8mSxHX775uC4G0+vucsVqPvxEAxucAKppMKBHEbtGOj4Hj4fKlBpIyssQtMCn4pwWr5+LDARocr&#10;72jYZyNKCKcGFdic+0bK1FrymCahJy7cKUSPucBopI54LeG+k7OqepUeHZcGiz19WGrP+4tXsHk3&#10;c9PWGO2m1s4N489pa76Uen4a128gMo35Lr65v3WZP5/C/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EG/TcAAAADcAAAADwAAAAAAAAAAAAAAAACYAgAAZHJzL2Rvd25y&#10;ZXYueG1sUEsFBgAAAAAEAAQA9QAAAIUDAAAAAA==&#10;" fillcolor="white [3201]" strokeweight=".5pt">
                  <v:textbox>
                    <w:txbxContent>
                      <w:p w:rsidR="00B00A8E" w:rsidRPr="00E46B6D" w:rsidRDefault="00B00A8E" w:rsidP="00732A36">
                        <w:pPr>
                          <w:spacing w:line="0" w:lineRule="atLeast"/>
                          <w:rPr>
                            <w:rFonts w:ascii="ＭＳ ゴシック" w:eastAsia="ＭＳ ゴシック"/>
                          </w:rPr>
                        </w:pPr>
                        <w:r w:rsidRPr="00654A0F">
                          <w:rPr>
                            <w:rFonts w:ascii="ＭＳ ゴシック" w:eastAsia="ＭＳ ゴシック"/>
                          </w:rPr>
                          <w:t>bool operator== (const BlockConnect&amp; bc) const</w:t>
                        </w:r>
                      </w:p>
                    </w:txbxContent>
                  </v:textbox>
                </v:shape>
                <w10:anchorlock/>
              </v:group>
            </w:pict>
          </mc:Fallback>
        </mc:AlternateContent>
      </w:r>
    </w:p>
    <w:p w:rsidR="00165836" w:rsidRDefault="00165836" w:rsidP="00165836"/>
    <w:p w:rsidR="000C7EC2" w:rsidRDefault="000C7EC2">
      <w:pPr>
        <w:widowControl/>
        <w:jc w:val="left"/>
        <w:rPr>
          <w:rFonts w:ascii="ＭＳ 明朝" w:hAnsi="Arial"/>
          <w:b/>
        </w:rPr>
      </w:pPr>
      <w:r>
        <w:br w:type="page"/>
      </w:r>
    </w:p>
    <w:p w:rsidR="00165836" w:rsidRDefault="00165836" w:rsidP="00165836">
      <w:pPr>
        <w:pStyle w:val="3"/>
        <w:ind w:right="210"/>
      </w:pPr>
      <w:bookmarkStart w:id="1545" w:name="_Ref398713297"/>
      <w:bookmarkStart w:id="1546" w:name="_Toc412026988"/>
      <w:bookmarkStart w:id="1547" w:name="_Toc444757923"/>
      <w:bookmarkStart w:id="1548" w:name="_Toc444763152"/>
      <w:r>
        <w:rPr>
          <w:rFonts w:hint="eastAsia"/>
        </w:rPr>
        <w:t>codelistクラス</w:t>
      </w:r>
      <w:bookmarkEnd w:id="1545"/>
      <w:bookmarkEnd w:id="1546"/>
      <w:bookmarkEnd w:id="1547"/>
      <w:bookmarkEnd w:id="1548"/>
    </w:p>
    <w:p w:rsidR="00165836" w:rsidRDefault="006A484B" w:rsidP="00165836">
      <w:r>
        <w:rPr>
          <w:rFonts w:hint="eastAsia"/>
        </w:rPr>
        <w:t>ブロックの</w:t>
      </w:r>
      <w:r>
        <w:rPr>
          <w:rFonts w:hint="eastAsia"/>
        </w:rPr>
        <w:t>&lt;block&gt;</w:t>
      </w:r>
      <w:r>
        <w:rPr>
          <w:rFonts w:hint="eastAsia"/>
        </w:rPr>
        <w:t>タグにある</w:t>
      </w:r>
      <w:r>
        <w:rPr>
          <w:rFonts w:hint="eastAsia"/>
        </w:rPr>
        <w:t>&lt;code&gt;</w:t>
      </w:r>
      <w:r>
        <w:rPr>
          <w:rFonts w:hint="eastAsia"/>
        </w:rPr>
        <w:t>タグに格納されているコードを、</w:t>
      </w:r>
      <w:r>
        <w:rPr>
          <w:rFonts w:hint="eastAsia"/>
        </w:rPr>
        <w:t>Subsystem</w:t>
      </w:r>
      <w:r>
        <w:rPr>
          <w:rFonts w:hint="eastAsia"/>
        </w:rPr>
        <w:t>のコードや</w:t>
      </w:r>
      <w:r>
        <w:rPr>
          <w:rFonts w:hint="eastAsia"/>
        </w:rPr>
        <w:t>C</w:t>
      </w:r>
      <w:r>
        <w:rPr>
          <w:rFonts w:hint="eastAsia"/>
        </w:rPr>
        <w:t>のブロック構造などのコードに分離するためのクラスです。コードは</w:t>
      </w:r>
      <w:r w:rsidR="00832D10">
        <w:rPr>
          <w:rFonts w:hint="eastAsia"/>
        </w:rPr>
        <w:t>次</w:t>
      </w:r>
      <w:r>
        <w:rPr>
          <w:rFonts w:hint="eastAsia"/>
        </w:rPr>
        <w:t>のような定形のコメントにより分割されています。</w:t>
      </w:r>
    </w:p>
    <w:p w:rsidR="006A484B" w:rsidRDefault="006A484B" w:rsidP="00165836">
      <w:r>
        <w:rPr>
          <w:rFonts w:hint="eastAsia"/>
          <w:noProof/>
        </w:rPr>
        <mc:AlternateContent>
          <mc:Choice Requires="wpc">
            <w:drawing>
              <wp:inline distT="0" distB="0" distL="0" distR="0" wp14:anchorId="720379B3" wp14:editId="0A60B20E">
                <wp:extent cx="5400040" cy="448310"/>
                <wp:effectExtent l="0" t="0" r="0" b="0"/>
                <wp:docPr id="385" name="キャンバス 3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4" name="テキスト ボックス 384"/>
                        <wps:cNvSpPr txBox="1"/>
                        <wps:spPr>
                          <a:xfrm>
                            <a:off x="133350" y="76101"/>
                            <a:ext cx="5172075" cy="294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6A484B">
                              <w:pPr>
                                <w:spacing w:line="0" w:lineRule="atLeast"/>
                                <w:rPr>
                                  <w:rFonts w:ascii="ＭＳ ゴシック" w:eastAsia="ＭＳ ゴシック"/>
                                </w:rPr>
                              </w:pPr>
                              <w:r>
                                <w:rPr>
                                  <w:rFonts w:ascii="ＭＳ ゴシック" w:eastAsia="ＭＳ ゴシック" w:hint="eastAsia"/>
                                </w:rPr>
                                <w:t>/*(&lt;&lt;&lt;|&gt;&gt;&gt;) [ESX] [0-9]+ (block_name|</w:t>
                              </w:r>
                              <w:r>
                                <w:rPr>
                                  <w:rFonts w:ascii="ＭＳ ゴシック" w:eastAsia="ＭＳ ゴシック"/>
                                </w:rPr>
                                <w:t>”</w:t>
                              </w:r>
                              <w:r>
                                <w:rPr>
                                  <w:rFonts w:ascii="ＭＳ ゴシック" w:eastAsia="ＭＳ ゴシック" w:hint="eastAsia"/>
                                </w:rPr>
                                <w:t>none</w:t>
                              </w:r>
                              <w:r>
                                <w:rPr>
                                  <w:rFonts w:ascii="ＭＳ ゴシック" w:eastAsia="ＭＳ ゴシック"/>
                                </w:rPr>
                                <w:t>”</w:t>
                              </w:r>
                              <w:r>
                                <w:rPr>
                                  <w:rFonts w:ascii="ＭＳ ゴシック" w:eastAsia="ＭＳ ゴシック" w:hint="eastAsia"/>
                                </w:rPr>
                                <w:t>) (&lt;&lt;&lt;|&gt;&gt;&gt;)*/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0379B3" id="キャンバス 385" o:spid="_x0000_s1320" editas="canvas" style="width:425.2pt;height:35.3pt;mso-position-horizontal-relative:char;mso-position-vertical-relative:line" coordsize="54000,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">
                <v:shape id="_x0000_s1321" type="#_x0000_t75" style="position:absolute;width:54000;height:4483;visibility:visible;mso-wrap-style:square">
                  <v:fill o:detectmouseclick="t"/>
                  <v:path o:connecttype="none"/>
                </v:shape>
                <v:shape id="テキスト ボックス 384" o:spid="_x0000_s1322" type="#_x0000_t202" style="position:absolute;left:1333;top:761;width:51721;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k6cMA&#10;AADcAAAADwAAAGRycy9kb3ducmV2LnhtbESPQUsDMRSE74L/ITzBm81qi6zbpkWlFsFTW+n5sXlN&#10;gpuXJUm36783QqHHYWa+YRar0XdioJhcYAWPkwoEcRu0Y6Pge//xUINIGVljF5gU/FKC1fL2ZoGN&#10;Dmfe0rDLRhQIpwYV2Jz7RsrUWvKYJqEnLt4xRI+5yGikjngucN/Jp6p6lh4dlwWLPb1ban92J69g&#10;/WZeTFtjtOtaOzeMh+OX2Sh1fze+zkFkGvM1fGl/agXTegb/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vk6cMAAADcAAAADwAAAAAAAAAAAAAAAACYAgAAZHJzL2Rv&#10;d25yZXYueG1sUEsFBgAAAAAEAAQA9QAAAIgDAAAAAA==&#10;" fillcolor="white [3201]" strokeweight=".5pt">
                  <v:textbox>
                    <w:txbxContent>
                      <w:p w:rsidR="00B00A8E" w:rsidRPr="00E46B6D" w:rsidRDefault="00B00A8E" w:rsidP="006A484B">
                        <w:pPr>
                          <w:spacing w:line="0" w:lineRule="atLeast"/>
                          <w:rPr>
                            <w:rFonts w:ascii="ＭＳ ゴシック" w:eastAsia="ＭＳ ゴシック"/>
                          </w:rPr>
                        </w:pPr>
                        <w:r>
                          <w:rPr>
                            <w:rFonts w:ascii="ＭＳ ゴシック" w:eastAsia="ＭＳ ゴシック" w:hint="eastAsia"/>
                          </w:rPr>
                          <w:t>/*(&lt;&lt;&lt;|&gt;&gt;&gt;) [ESX] [0-9]+ (block_name|</w:t>
                        </w:r>
                        <w:r>
                          <w:rPr>
                            <w:rFonts w:ascii="ＭＳ ゴシック" w:eastAsia="ＭＳ ゴシック"/>
                          </w:rPr>
                          <w:t>”</w:t>
                        </w:r>
                        <w:r>
                          <w:rPr>
                            <w:rFonts w:ascii="ＭＳ ゴシック" w:eastAsia="ＭＳ ゴシック" w:hint="eastAsia"/>
                          </w:rPr>
                          <w:t>none</w:t>
                        </w:r>
                        <w:r>
                          <w:rPr>
                            <w:rFonts w:ascii="ＭＳ ゴシック" w:eastAsia="ＭＳ ゴシック"/>
                          </w:rPr>
                          <w:t>”</w:t>
                        </w:r>
                        <w:r>
                          <w:rPr>
                            <w:rFonts w:ascii="ＭＳ ゴシック" w:eastAsia="ＭＳ ゴシック" w:hint="eastAsia"/>
                          </w:rPr>
                          <w:t>) (&lt;&lt;&lt;|&gt;&gt;&gt;)*/</w:t>
                        </w:r>
                      </w:p>
                    </w:txbxContent>
                  </v:textbox>
                </v:shape>
                <w10:anchorlock/>
              </v:group>
            </w:pict>
          </mc:Fallback>
        </mc:AlternateContent>
      </w:r>
    </w:p>
    <w:p w:rsidR="006A484B" w:rsidRDefault="006A484B" w:rsidP="00165836"/>
    <w:tbl>
      <w:tblPr>
        <w:tblStyle w:val="ad"/>
        <w:tblW w:w="0" w:type="auto"/>
        <w:tblLook w:val="04A0" w:firstRow="1" w:lastRow="0" w:firstColumn="1" w:lastColumn="0" w:noHBand="0" w:noVBand="1"/>
      </w:tblPr>
      <w:tblGrid>
        <w:gridCol w:w="675"/>
        <w:gridCol w:w="2805"/>
        <w:gridCol w:w="4992"/>
      </w:tblGrid>
      <w:tr w:rsidR="00200F74" w:rsidTr="00200F74">
        <w:tc>
          <w:tcPr>
            <w:tcW w:w="675" w:type="dxa"/>
            <w:shd w:val="clear" w:color="auto" w:fill="BFBFBF" w:themeFill="background1" w:themeFillShade="BF"/>
          </w:tcPr>
          <w:p w:rsidR="00200F74" w:rsidRDefault="00200F74" w:rsidP="00165836">
            <w:r>
              <w:rPr>
                <w:rFonts w:hint="eastAsia"/>
              </w:rPr>
              <w:t>field</w:t>
            </w:r>
          </w:p>
        </w:tc>
        <w:tc>
          <w:tcPr>
            <w:tcW w:w="2805" w:type="dxa"/>
            <w:shd w:val="clear" w:color="auto" w:fill="BFBFBF" w:themeFill="background1" w:themeFillShade="BF"/>
          </w:tcPr>
          <w:p w:rsidR="00200F74" w:rsidRDefault="00200F74" w:rsidP="00165836">
            <w:r>
              <w:rPr>
                <w:rFonts w:hint="eastAsia"/>
              </w:rPr>
              <w:t>値</w:t>
            </w:r>
          </w:p>
        </w:tc>
        <w:tc>
          <w:tcPr>
            <w:tcW w:w="4992" w:type="dxa"/>
            <w:shd w:val="clear" w:color="auto" w:fill="BFBFBF" w:themeFill="background1" w:themeFillShade="BF"/>
          </w:tcPr>
          <w:p w:rsidR="00200F74" w:rsidRDefault="00200F74" w:rsidP="00165836">
            <w:r>
              <w:rPr>
                <w:rFonts w:hint="eastAsia"/>
              </w:rPr>
              <w:t>説明</w:t>
            </w:r>
          </w:p>
        </w:tc>
      </w:tr>
      <w:tr w:rsidR="00200F74" w:rsidTr="00200F74">
        <w:tc>
          <w:tcPr>
            <w:tcW w:w="675" w:type="dxa"/>
            <w:vMerge w:val="restart"/>
          </w:tcPr>
          <w:p w:rsidR="00200F74" w:rsidRDefault="00200F74" w:rsidP="00165836">
            <w:r>
              <w:rPr>
                <w:rFonts w:hint="eastAsia"/>
              </w:rPr>
              <w:t>1</w:t>
            </w:r>
          </w:p>
        </w:tc>
        <w:tc>
          <w:tcPr>
            <w:tcW w:w="2805" w:type="dxa"/>
          </w:tcPr>
          <w:p w:rsidR="00200F74" w:rsidRDefault="00200F74" w:rsidP="00165836">
            <w:r>
              <w:rPr>
                <w:rFonts w:hint="eastAsia"/>
              </w:rPr>
              <w:t>&lt;&lt;&lt;</w:t>
            </w:r>
          </w:p>
        </w:tc>
        <w:tc>
          <w:tcPr>
            <w:tcW w:w="4992" w:type="dxa"/>
          </w:tcPr>
          <w:p w:rsidR="00200F74" w:rsidRDefault="00200F74" w:rsidP="00165836">
            <w:r>
              <w:rPr>
                <w:rFonts w:hint="eastAsia"/>
              </w:rPr>
              <w:t>当該コードの開始マーク</w:t>
            </w:r>
          </w:p>
        </w:tc>
      </w:tr>
      <w:tr w:rsidR="00200F74" w:rsidTr="00200F74">
        <w:tc>
          <w:tcPr>
            <w:tcW w:w="675" w:type="dxa"/>
            <w:vMerge/>
          </w:tcPr>
          <w:p w:rsidR="00200F74" w:rsidRDefault="00200F74" w:rsidP="00165836"/>
        </w:tc>
        <w:tc>
          <w:tcPr>
            <w:tcW w:w="2805" w:type="dxa"/>
          </w:tcPr>
          <w:p w:rsidR="00200F74" w:rsidRDefault="00200F74" w:rsidP="00165836">
            <w:r>
              <w:rPr>
                <w:rFonts w:hint="eastAsia"/>
              </w:rPr>
              <w:t>&gt;&gt;&gt;</w:t>
            </w:r>
          </w:p>
        </w:tc>
        <w:tc>
          <w:tcPr>
            <w:tcW w:w="4992" w:type="dxa"/>
          </w:tcPr>
          <w:p w:rsidR="00200F74" w:rsidRDefault="00200F74" w:rsidP="00165836">
            <w:r>
              <w:rPr>
                <w:rFonts w:hint="eastAsia"/>
              </w:rPr>
              <w:t>当該コードの</w:t>
            </w:r>
            <w:r w:rsidR="000C7EC2">
              <w:rPr>
                <w:rFonts w:hint="eastAsia"/>
              </w:rPr>
              <w:t>終了</w:t>
            </w:r>
            <w:r>
              <w:rPr>
                <w:rFonts w:hint="eastAsia"/>
              </w:rPr>
              <w:t>マーク</w:t>
            </w:r>
          </w:p>
        </w:tc>
      </w:tr>
      <w:tr w:rsidR="00200F74" w:rsidTr="00200F74">
        <w:tc>
          <w:tcPr>
            <w:tcW w:w="675" w:type="dxa"/>
            <w:vMerge w:val="restart"/>
          </w:tcPr>
          <w:p w:rsidR="00200F74" w:rsidRDefault="00200F74" w:rsidP="00165836">
            <w:r>
              <w:rPr>
                <w:rFonts w:hint="eastAsia"/>
              </w:rPr>
              <w:t>2</w:t>
            </w:r>
          </w:p>
        </w:tc>
        <w:tc>
          <w:tcPr>
            <w:tcW w:w="2805" w:type="dxa"/>
          </w:tcPr>
          <w:p w:rsidR="00200F74" w:rsidRDefault="00200F74" w:rsidP="00165836">
            <w:r>
              <w:rPr>
                <w:rFonts w:hint="eastAsia"/>
              </w:rPr>
              <w:t>S</w:t>
            </w:r>
          </w:p>
        </w:tc>
        <w:tc>
          <w:tcPr>
            <w:tcW w:w="4992" w:type="dxa"/>
          </w:tcPr>
          <w:p w:rsidR="00200F74" w:rsidRDefault="00200F74" w:rsidP="00200F74">
            <w:r>
              <w:rPr>
                <w:rFonts w:hint="eastAsia"/>
              </w:rPr>
              <w:t>コードは</w:t>
            </w:r>
            <w:r w:rsidR="001E1E5D">
              <w:rPr>
                <w:rFonts w:hint="eastAsia"/>
              </w:rPr>
              <w:t>他の</w:t>
            </w:r>
            <w:r>
              <w:rPr>
                <w:rFonts w:hint="eastAsia"/>
              </w:rPr>
              <w:t>ブロックの</w:t>
            </w:r>
            <w:r w:rsidR="000C7EC2">
              <w:rPr>
                <w:rFonts w:hint="eastAsia"/>
              </w:rPr>
              <w:t>先頭</w:t>
            </w:r>
            <w:r>
              <w:rPr>
                <w:rFonts w:hint="eastAsia"/>
              </w:rPr>
              <w:t>(Start)</w:t>
            </w:r>
            <w:r>
              <w:rPr>
                <w:rFonts w:hint="eastAsia"/>
              </w:rPr>
              <w:t>のコード</w:t>
            </w:r>
          </w:p>
          <w:p w:rsidR="00200F74" w:rsidRDefault="00200F74" w:rsidP="001E1E5D">
            <w:r>
              <w:rPr>
                <w:rFonts w:hint="eastAsia"/>
              </w:rPr>
              <w:t>(</w:t>
            </w:r>
            <w:r w:rsidR="00BE1B0B">
              <w:rPr>
                <w:rFonts w:hint="eastAsia"/>
              </w:rPr>
              <w:t>例えば</w:t>
            </w:r>
            <w:r>
              <w:rPr>
                <w:rFonts w:hint="eastAsia"/>
              </w:rPr>
              <w:t>Triggered Subsystem</w:t>
            </w:r>
            <w:r w:rsidR="001E1E5D">
              <w:rPr>
                <w:rFonts w:hint="eastAsia"/>
              </w:rPr>
              <w:t>の</w:t>
            </w:r>
            <w:r>
              <w:rPr>
                <w:rFonts w:hint="eastAsia"/>
              </w:rPr>
              <w:t>場合</w:t>
            </w:r>
            <w:r w:rsidR="001E1E5D">
              <w:rPr>
                <w:rFonts w:hint="eastAsia"/>
              </w:rPr>
              <w:t>は</w:t>
            </w:r>
            <w:r w:rsidR="001E1E5D">
              <w:rPr>
                <w:rFonts w:hint="eastAsia"/>
              </w:rPr>
              <w:t>if</w:t>
            </w:r>
            <w:r w:rsidR="001E1E5D">
              <w:rPr>
                <w:rFonts w:hint="eastAsia"/>
              </w:rPr>
              <w:t>文</w:t>
            </w:r>
            <w:r>
              <w:rPr>
                <w:rFonts w:hint="eastAsia"/>
              </w:rPr>
              <w:t>)</w:t>
            </w:r>
          </w:p>
        </w:tc>
      </w:tr>
      <w:tr w:rsidR="00200F74" w:rsidTr="00200F74">
        <w:tc>
          <w:tcPr>
            <w:tcW w:w="675" w:type="dxa"/>
            <w:vMerge/>
          </w:tcPr>
          <w:p w:rsidR="00200F74" w:rsidRDefault="00200F74" w:rsidP="00165836"/>
        </w:tc>
        <w:tc>
          <w:tcPr>
            <w:tcW w:w="2805" w:type="dxa"/>
          </w:tcPr>
          <w:p w:rsidR="00200F74" w:rsidRDefault="00200F74" w:rsidP="00165836">
            <w:r>
              <w:rPr>
                <w:rFonts w:hint="eastAsia"/>
              </w:rPr>
              <w:t>E</w:t>
            </w:r>
          </w:p>
        </w:tc>
        <w:tc>
          <w:tcPr>
            <w:tcW w:w="4992" w:type="dxa"/>
          </w:tcPr>
          <w:p w:rsidR="00200F74" w:rsidRDefault="00200F74" w:rsidP="00165836">
            <w:r>
              <w:rPr>
                <w:rFonts w:hint="eastAsia"/>
              </w:rPr>
              <w:t>コードは</w:t>
            </w:r>
            <w:r w:rsidR="001E1E5D">
              <w:rPr>
                <w:rFonts w:hint="eastAsia"/>
              </w:rPr>
              <w:t>他の</w:t>
            </w:r>
            <w:r>
              <w:rPr>
                <w:rFonts w:hint="eastAsia"/>
              </w:rPr>
              <w:t>ブロックの</w:t>
            </w:r>
            <w:r w:rsidR="000C7EC2">
              <w:rPr>
                <w:rFonts w:hint="eastAsia"/>
              </w:rPr>
              <w:t>終端</w:t>
            </w:r>
            <w:r w:rsidR="000C7EC2">
              <w:rPr>
                <w:rFonts w:hint="eastAsia"/>
              </w:rPr>
              <w:t>(End)</w:t>
            </w:r>
            <w:r>
              <w:rPr>
                <w:rFonts w:hint="eastAsia"/>
              </w:rPr>
              <w:t>のコード</w:t>
            </w:r>
          </w:p>
          <w:p w:rsidR="00200F74" w:rsidRDefault="00200F74" w:rsidP="001E1E5D">
            <w:r>
              <w:rPr>
                <w:rFonts w:hint="eastAsia"/>
              </w:rPr>
              <w:t>(</w:t>
            </w:r>
            <w:r w:rsidR="00BE1B0B">
              <w:rPr>
                <w:rFonts w:hint="eastAsia"/>
              </w:rPr>
              <w:t>例えば</w:t>
            </w:r>
            <w:r>
              <w:rPr>
                <w:rFonts w:hint="eastAsia"/>
              </w:rPr>
              <w:t>Triggered Subsystem</w:t>
            </w:r>
            <w:r>
              <w:rPr>
                <w:rFonts w:hint="eastAsia"/>
              </w:rPr>
              <w:t>の場合</w:t>
            </w:r>
            <w:r w:rsidR="001E1E5D">
              <w:rPr>
                <w:rFonts w:hint="eastAsia"/>
              </w:rPr>
              <w:t>は</w:t>
            </w:r>
            <w:r w:rsidR="001E1E5D">
              <w:t>`</w:t>
            </w:r>
            <w:r w:rsidR="001E1E5D">
              <w:rPr>
                <w:rFonts w:hint="eastAsia"/>
              </w:rPr>
              <w:t>}</w:t>
            </w:r>
            <w:r w:rsidR="001E1E5D">
              <w:t>’</w:t>
            </w:r>
            <w:r w:rsidR="001E1E5D">
              <w:rPr>
                <w:rFonts w:hint="eastAsia"/>
              </w:rPr>
              <w:t>)</w:t>
            </w:r>
          </w:p>
        </w:tc>
      </w:tr>
      <w:tr w:rsidR="00200F74" w:rsidTr="00200F74">
        <w:tc>
          <w:tcPr>
            <w:tcW w:w="675" w:type="dxa"/>
            <w:vMerge/>
          </w:tcPr>
          <w:p w:rsidR="00200F74" w:rsidRDefault="00200F74" w:rsidP="00165836"/>
        </w:tc>
        <w:tc>
          <w:tcPr>
            <w:tcW w:w="2805" w:type="dxa"/>
          </w:tcPr>
          <w:p w:rsidR="00200F74" w:rsidRDefault="00200F74" w:rsidP="00165836">
            <w:r>
              <w:rPr>
                <w:rFonts w:hint="eastAsia"/>
              </w:rPr>
              <w:t>X</w:t>
            </w:r>
          </w:p>
        </w:tc>
        <w:tc>
          <w:tcPr>
            <w:tcW w:w="4992" w:type="dxa"/>
          </w:tcPr>
          <w:p w:rsidR="00200F74" w:rsidRDefault="001E1E5D" w:rsidP="00165836">
            <w:r>
              <w:rPr>
                <w:rFonts w:hint="eastAsia"/>
              </w:rPr>
              <w:t>他の</w:t>
            </w:r>
            <w:r w:rsidR="00200F74">
              <w:rPr>
                <w:rFonts w:hint="eastAsia"/>
              </w:rPr>
              <w:t>ブロックの切り替え情報</w:t>
            </w:r>
          </w:p>
        </w:tc>
      </w:tr>
      <w:tr w:rsidR="00200F74" w:rsidTr="00200F74">
        <w:tc>
          <w:tcPr>
            <w:tcW w:w="675" w:type="dxa"/>
          </w:tcPr>
          <w:p w:rsidR="00200F74" w:rsidRDefault="00200F74" w:rsidP="00165836">
            <w:r>
              <w:rPr>
                <w:rFonts w:hint="eastAsia"/>
              </w:rPr>
              <w:t>3</w:t>
            </w:r>
          </w:p>
        </w:tc>
        <w:tc>
          <w:tcPr>
            <w:tcW w:w="2805" w:type="dxa"/>
          </w:tcPr>
          <w:p w:rsidR="00200F74" w:rsidRDefault="000C7EC2" w:rsidP="00165836">
            <w:r>
              <w:rPr>
                <w:rFonts w:hint="eastAsia"/>
              </w:rPr>
              <w:t>正数</w:t>
            </w:r>
          </w:p>
        </w:tc>
        <w:tc>
          <w:tcPr>
            <w:tcW w:w="4992" w:type="dxa"/>
          </w:tcPr>
          <w:p w:rsidR="00200F74" w:rsidRDefault="000C7EC2" w:rsidP="00165836">
            <w:r>
              <w:rPr>
                <w:rFonts w:hint="eastAsia"/>
              </w:rPr>
              <w:t>出現順のシーケンス番号</w:t>
            </w:r>
          </w:p>
        </w:tc>
      </w:tr>
      <w:tr w:rsidR="00200F74" w:rsidTr="00200F74">
        <w:tc>
          <w:tcPr>
            <w:tcW w:w="675" w:type="dxa"/>
          </w:tcPr>
          <w:p w:rsidR="00200F74" w:rsidRDefault="00200F74" w:rsidP="00165836">
            <w:r>
              <w:rPr>
                <w:rFonts w:hint="eastAsia"/>
              </w:rPr>
              <w:t>4</w:t>
            </w:r>
          </w:p>
        </w:tc>
        <w:tc>
          <w:tcPr>
            <w:tcW w:w="2805" w:type="dxa"/>
          </w:tcPr>
          <w:p w:rsidR="00200F74" w:rsidRDefault="00200F74" w:rsidP="00165836">
            <w:r>
              <w:rPr>
                <w:rFonts w:hint="eastAsia"/>
              </w:rPr>
              <w:t>ブロック名または</w:t>
            </w:r>
            <w:r>
              <w:t>”</w:t>
            </w:r>
            <w:r>
              <w:rPr>
                <w:rFonts w:hint="eastAsia"/>
              </w:rPr>
              <w:t>none</w:t>
            </w:r>
            <w:r>
              <w:t>”</w:t>
            </w:r>
          </w:p>
        </w:tc>
        <w:tc>
          <w:tcPr>
            <w:tcW w:w="4992" w:type="dxa"/>
          </w:tcPr>
          <w:p w:rsidR="00200F74" w:rsidRPr="00200F74" w:rsidRDefault="00200F74" w:rsidP="00165836">
            <w:r>
              <w:rPr>
                <w:rFonts w:hint="eastAsia"/>
              </w:rPr>
              <w:t>コードの出自</w:t>
            </w:r>
            <w:r>
              <w:rPr>
                <w:rFonts w:hint="eastAsia"/>
              </w:rPr>
              <w:t>(</w:t>
            </w:r>
            <w:r>
              <w:rPr>
                <w:rFonts w:hint="eastAsia"/>
              </w:rPr>
              <w:t>ブロック名。ブロックの一部でなければ</w:t>
            </w:r>
            <w:r>
              <w:t>”</w:t>
            </w:r>
            <w:r>
              <w:rPr>
                <w:rFonts w:hint="eastAsia"/>
              </w:rPr>
              <w:t>none</w:t>
            </w:r>
            <w:r>
              <w:t>”</w:t>
            </w:r>
            <w:r>
              <w:rPr>
                <w:rFonts w:hint="eastAsia"/>
              </w:rPr>
              <w:t>)</w:t>
            </w:r>
          </w:p>
        </w:tc>
      </w:tr>
      <w:tr w:rsidR="00200F74" w:rsidTr="00200F74">
        <w:tc>
          <w:tcPr>
            <w:tcW w:w="675" w:type="dxa"/>
          </w:tcPr>
          <w:p w:rsidR="00200F74" w:rsidRDefault="00200F74" w:rsidP="00165836">
            <w:r>
              <w:rPr>
                <w:rFonts w:hint="eastAsia"/>
              </w:rPr>
              <w:t>5</w:t>
            </w:r>
          </w:p>
        </w:tc>
        <w:tc>
          <w:tcPr>
            <w:tcW w:w="2805" w:type="dxa"/>
          </w:tcPr>
          <w:p w:rsidR="00200F74" w:rsidRDefault="00200F74" w:rsidP="00165836">
            <w:r>
              <w:rPr>
                <w:rFonts w:hint="eastAsia"/>
              </w:rPr>
              <w:t>1</w:t>
            </w:r>
            <w:r>
              <w:rPr>
                <w:rFonts w:hint="eastAsia"/>
              </w:rPr>
              <w:t>と同じ</w:t>
            </w:r>
          </w:p>
        </w:tc>
        <w:tc>
          <w:tcPr>
            <w:tcW w:w="4992" w:type="dxa"/>
          </w:tcPr>
          <w:p w:rsidR="00200F74" w:rsidRDefault="00200F74" w:rsidP="00165836"/>
        </w:tc>
      </w:tr>
    </w:tbl>
    <w:p w:rsidR="006A484B" w:rsidRDefault="006A484B" w:rsidP="00165836"/>
    <w:p w:rsidR="00200F74" w:rsidRDefault="00BE1B0B" w:rsidP="00165836">
      <w:r>
        <w:rPr>
          <w:rFonts w:hint="eastAsia"/>
        </w:rPr>
        <w:t>例えば</w:t>
      </w:r>
      <w:r w:rsidR="001E1E5D">
        <w:rPr>
          <w:rFonts w:hint="eastAsia"/>
        </w:rPr>
        <w:t>&lt;code&gt;</w:t>
      </w:r>
      <w:r w:rsidR="001E1E5D">
        <w:rPr>
          <w:rFonts w:hint="eastAsia"/>
        </w:rPr>
        <w:t>タグのコードでは</w:t>
      </w:r>
      <w:r w:rsidR="000C7EC2">
        <w:rPr>
          <w:rFonts w:hint="eastAsia"/>
        </w:rPr>
        <w:t>以下のように</w:t>
      </w:r>
      <w:r w:rsidR="001E1E5D">
        <w:rPr>
          <w:rFonts w:hint="eastAsia"/>
        </w:rPr>
        <w:t>コードが混在しているため、当該ブロックのコードのみを取り出す場合、コード内のコメントを元にコードを分離する必要があります。</w:t>
      </w:r>
    </w:p>
    <w:p w:rsidR="00200F74" w:rsidRDefault="00200F74" w:rsidP="001E1E5D">
      <w:pPr>
        <w:jc w:val="center"/>
      </w:pPr>
      <w:r>
        <w:rPr>
          <w:rFonts w:hint="eastAsia"/>
          <w:noProof/>
        </w:rPr>
        <mc:AlternateContent>
          <mc:Choice Requires="wpc">
            <w:drawing>
              <wp:inline distT="0" distB="0" distL="0" distR="0" wp14:anchorId="3A9B7776" wp14:editId="7942C26E">
                <wp:extent cx="2380890" cy="2553419"/>
                <wp:effectExtent l="0" t="0" r="0" b="0"/>
                <wp:docPr id="387" name="キャンバス 3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6" name="テキスト ボックス 386"/>
                        <wps:cNvSpPr txBox="1"/>
                        <wps:spPr>
                          <a:xfrm>
                            <a:off x="133343" y="76095"/>
                            <a:ext cx="2118152" cy="23565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0C7EC2" w:rsidRDefault="00B00A8E" w:rsidP="00200F74">
                              <w:pPr>
                                <w:spacing w:line="0" w:lineRule="atLeast"/>
                                <w:rPr>
                                  <w:rFonts w:ascii="ＭＳ ゴシック" w:eastAsia="ＭＳ ゴシック"/>
                                  <w:color w:val="008000"/>
                                </w:rPr>
                              </w:pPr>
                              <w:r w:rsidRPr="000C7EC2">
                                <w:rPr>
                                  <w:rFonts w:ascii="ＭＳ ゴシック" w:eastAsia="ＭＳ ゴシック"/>
                                  <w:color w:val="008000"/>
                                </w:rPr>
                                <w:t>/*&lt;&lt;&lt; S 1 none &lt;&lt;&lt;*/</w:t>
                              </w:r>
                            </w:p>
                            <w:p w:rsidR="00B00A8E" w:rsidRPr="000C7EC2" w:rsidRDefault="00B00A8E" w:rsidP="00200F74">
                              <w:pPr>
                                <w:spacing w:line="0" w:lineRule="atLeast"/>
                                <w:rPr>
                                  <w:rFonts w:ascii="ＭＳ ゴシック" w:eastAsia="ＭＳ ゴシック"/>
                                  <w:color w:val="008000"/>
                                </w:rPr>
                              </w:pPr>
                              <w:r w:rsidRPr="000C7EC2">
                                <w:rPr>
                                  <w:rFonts w:ascii="ＭＳ ゴシック" w:eastAsia="ＭＳ ゴシック" w:hint="eastAsia"/>
                                  <w:color w:val="008000"/>
                                </w:rPr>
                                <w:t>(共通の先頭コード)</w:t>
                              </w:r>
                            </w:p>
                            <w:p w:rsidR="00B00A8E" w:rsidRPr="000C7EC2" w:rsidRDefault="00B00A8E" w:rsidP="00200F74">
                              <w:pPr>
                                <w:spacing w:line="0" w:lineRule="atLeast"/>
                                <w:rPr>
                                  <w:rFonts w:ascii="ＭＳ ゴシック" w:eastAsia="ＭＳ ゴシック"/>
                                  <w:color w:val="008000"/>
                                </w:rPr>
                              </w:pPr>
                              <w:r w:rsidRPr="000C7EC2">
                                <w:rPr>
                                  <w:rFonts w:ascii="ＭＳ ゴシック" w:eastAsia="ＭＳ ゴシック"/>
                                  <w:color w:val="008000"/>
                                </w:rPr>
                                <w:t>/*&gt;&gt;&gt; S 1 none &gt;&gt;&gt;*/</w:t>
                              </w:r>
                            </w:p>
                            <w:p w:rsidR="00B00A8E" w:rsidRPr="005A5967" w:rsidRDefault="00B00A8E" w:rsidP="00200F74">
                              <w:pPr>
                                <w:spacing w:line="0" w:lineRule="atLeast"/>
                                <w:rPr>
                                  <w:rFonts w:ascii="ＭＳ ゴシック" w:eastAsia="ＭＳ ゴシック"/>
                                </w:rPr>
                              </w:pPr>
                              <w:r w:rsidRPr="005A5967">
                                <w:rPr>
                                  <w:rFonts w:ascii="ＭＳ ゴシック" w:eastAsia="ＭＳ ゴシック" w:hint="eastAsia"/>
                                </w:rPr>
                                <w:t>/*&lt;&lt;&lt; S 2 OTHER &lt;&lt;&lt;*/</w:t>
                              </w:r>
                            </w:p>
                            <w:p w:rsidR="00B00A8E" w:rsidRPr="005A5967" w:rsidRDefault="00B00A8E" w:rsidP="00200F74">
                              <w:pPr>
                                <w:spacing w:line="0" w:lineRule="atLeast"/>
                                <w:rPr>
                                  <w:rFonts w:ascii="ＭＳ ゴシック" w:eastAsia="ＭＳ ゴシック"/>
                                </w:rPr>
                              </w:pPr>
                              <w:r w:rsidRPr="005A5967">
                                <w:rPr>
                                  <w:rFonts w:ascii="ＭＳ ゴシック" w:eastAsia="ＭＳ ゴシック" w:hint="eastAsia"/>
                                </w:rPr>
                                <w:t>(OTHERの先頭コード)</w:t>
                              </w:r>
                            </w:p>
                            <w:p w:rsidR="00B00A8E" w:rsidRDefault="00B00A8E" w:rsidP="00200F74">
                              <w:pPr>
                                <w:spacing w:line="0" w:lineRule="atLeast"/>
                                <w:rPr>
                                  <w:rFonts w:ascii="ＭＳ ゴシック" w:eastAsia="ＭＳ ゴシック"/>
                                </w:rPr>
                              </w:pPr>
                              <w:r w:rsidRPr="005A5967">
                                <w:rPr>
                                  <w:rFonts w:ascii="ＭＳ ゴシック" w:eastAsia="ＭＳ ゴシック" w:hint="eastAsia"/>
                                </w:rPr>
                                <w:t>/*&gt;&gt;&gt; S 2 OTHER &gt;&gt;&gt;*/</w:t>
                              </w:r>
                            </w:p>
                            <w:p w:rsidR="00B00A8E" w:rsidRPr="000C7EC2" w:rsidRDefault="00B00A8E" w:rsidP="00200F74">
                              <w:pPr>
                                <w:spacing w:line="0" w:lineRule="atLeast"/>
                                <w:rPr>
                                  <w:rFonts w:ascii="ＭＳ ゴシック" w:eastAsia="ＭＳ ゴシック"/>
                                  <w:color w:val="FF0000"/>
                                </w:rPr>
                              </w:pPr>
                              <w:r w:rsidRPr="000C7EC2">
                                <w:rPr>
                                  <w:rFonts w:ascii="ＭＳ ゴシック" w:eastAsia="ＭＳ ゴシック" w:hint="eastAsia"/>
                                  <w:color w:val="FF0000"/>
                                </w:rPr>
                                <w:t>(</w:t>
                              </w:r>
                              <w:r>
                                <w:rPr>
                                  <w:rFonts w:ascii="ＭＳ ゴシック" w:eastAsia="ＭＳ ゴシック" w:hint="eastAsia"/>
                                  <w:color w:val="FF0000"/>
                                </w:rPr>
                                <w:t>当該ブロック</w:t>
                              </w:r>
                              <w:r w:rsidRPr="000C7EC2">
                                <w:rPr>
                                  <w:rFonts w:ascii="ＭＳ ゴシック" w:eastAsia="ＭＳ ゴシック" w:hint="eastAsia"/>
                                  <w:color w:val="FF0000"/>
                                </w:rPr>
                                <w:t>のコード)</w:t>
                              </w:r>
                            </w:p>
                            <w:p w:rsidR="00B00A8E" w:rsidRPr="005A5967" w:rsidRDefault="00B00A8E" w:rsidP="00200F74">
                              <w:pPr>
                                <w:spacing w:line="0" w:lineRule="atLeast"/>
                                <w:rPr>
                                  <w:rFonts w:ascii="ＭＳ ゴシック" w:eastAsia="ＭＳ ゴシック"/>
                                </w:rPr>
                              </w:pPr>
                              <w:r w:rsidRPr="005A5967">
                                <w:rPr>
                                  <w:rFonts w:ascii="ＭＳ ゴシック" w:eastAsia="ＭＳ ゴシック" w:hint="eastAsia"/>
                                </w:rPr>
                                <w:t>/*&lt;&lt;&lt; E 2 OTHER &lt;&lt;&lt;*/</w:t>
                              </w:r>
                            </w:p>
                            <w:p w:rsidR="00B00A8E" w:rsidRPr="005A5967" w:rsidRDefault="00B00A8E" w:rsidP="00200F74">
                              <w:pPr>
                                <w:spacing w:line="0" w:lineRule="atLeast"/>
                                <w:rPr>
                                  <w:rFonts w:ascii="ＭＳ ゴシック" w:eastAsia="ＭＳ ゴシック"/>
                                </w:rPr>
                              </w:pPr>
                              <w:r w:rsidRPr="005A5967">
                                <w:rPr>
                                  <w:rFonts w:ascii="ＭＳ ゴシック" w:eastAsia="ＭＳ ゴシック" w:hint="eastAsia"/>
                                </w:rPr>
                                <w:t>(OTHERの終端コード)</w:t>
                              </w:r>
                            </w:p>
                            <w:p w:rsidR="00B00A8E" w:rsidRPr="005A5967" w:rsidRDefault="00B00A8E" w:rsidP="00200F74">
                              <w:pPr>
                                <w:spacing w:line="0" w:lineRule="atLeast"/>
                                <w:rPr>
                                  <w:rFonts w:ascii="ＭＳ ゴシック" w:eastAsia="ＭＳ ゴシック"/>
                                </w:rPr>
                              </w:pPr>
                              <w:r w:rsidRPr="005A5967">
                                <w:rPr>
                                  <w:rFonts w:ascii="ＭＳ ゴシック" w:eastAsia="ＭＳ ゴシック" w:hint="eastAsia"/>
                                </w:rPr>
                                <w:t>/*&gt;&gt;&gt; E 2 OTHER &gt;&gt;&gt;*/</w:t>
                              </w:r>
                            </w:p>
                            <w:p w:rsidR="00B00A8E" w:rsidRPr="000C7EC2" w:rsidRDefault="00B00A8E" w:rsidP="000C7EC2">
                              <w:pPr>
                                <w:spacing w:line="0" w:lineRule="atLeast"/>
                                <w:rPr>
                                  <w:rFonts w:ascii="ＭＳ ゴシック" w:eastAsia="ＭＳ ゴシック"/>
                                  <w:color w:val="008000"/>
                                </w:rPr>
                              </w:pPr>
                              <w:r w:rsidRPr="000C7EC2">
                                <w:rPr>
                                  <w:rFonts w:ascii="ＭＳ ゴシック" w:eastAsia="ＭＳ ゴシック"/>
                                  <w:color w:val="008000"/>
                                </w:rPr>
                                <w:t>/*</w:t>
                              </w:r>
                              <w:r>
                                <w:rPr>
                                  <w:rFonts w:ascii="ＭＳ ゴシック" w:eastAsia="ＭＳ ゴシック" w:hint="eastAsia"/>
                                  <w:color w:val="008000"/>
                                </w:rPr>
                                <w:t>&lt;&lt;&lt; E 1 none &lt;&lt;&lt;</w:t>
                              </w:r>
                              <w:r w:rsidRPr="000C7EC2">
                                <w:rPr>
                                  <w:rFonts w:ascii="ＭＳ ゴシック" w:eastAsia="ＭＳ ゴシック"/>
                                  <w:color w:val="008000"/>
                                </w:rPr>
                                <w:t>*/</w:t>
                              </w:r>
                            </w:p>
                            <w:p w:rsidR="00B00A8E" w:rsidRPr="000C7EC2" w:rsidRDefault="00B00A8E" w:rsidP="000C7EC2">
                              <w:pPr>
                                <w:spacing w:line="0" w:lineRule="atLeast"/>
                                <w:rPr>
                                  <w:rFonts w:ascii="ＭＳ ゴシック" w:eastAsia="ＭＳ ゴシック"/>
                                  <w:color w:val="008000"/>
                                </w:rPr>
                              </w:pPr>
                              <w:r w:rsidRPr="000C7EC2">
                                <w:rPr>
                                  <w:rFonts w:ascii="ＭＳ ゴシック" w:eastAsia="ＭＳ ゴシック" w:hint="eastAsia"/>
                                  <w:color w:val="008000"/>
                                </w:rPr>
                                <w:t>(共通の</w:t>
                              </w:r>
                              <w:r>
                                <w:rPr>
                                  <w:rFonts w:ascii="ＭＳ ゴシック" w:eastAsia="ＭＳ ゴシック" w:hint="eastAsia"/>
                                  <w:color w:val="008000"/>
                                </w:rPr>
                                <w:t>終端</w:t>
                              </w:r>
                              <w:r w:rsidRPr="000C7EC2">
                                <w:rPr>
                                  <w:rFonts w:ascii="ＭＳ ゴシック" w:eastAsia="ＭＳ ゴシック" w:hint="eastAsia"/>
                                  <w:color w:val="008000"/>
                                </w:rPr>
                                <w:t>コード)</w:t>
                              </w:r>
                            </w:p>
                            <w:p w:rsidR="00B00A8E" w:rsidRPr="000C7EC2" w:rsidRDefault="00B00A8E" w:rsidP="00200F74">
                              <w:pPr>
                                <w:spacing w:line="0" w:lineRule="atLeast"/>
                                <w:rPr>
                                  <w:rFonts w:ascii="ＭＳ ゴシック" w:eastAsia="ＭＳ ゴシック"/>
                                  <w:color w:val="008000"/>
                                </w:rPr>
                              </w:pPr>
                              <w:r w:rsidRPr="000C7EC2">
                                <w:rPr>
                                  <w:rFonts w:ascii="ＭＳ ゴシック" w:eastAsia="ＭＳ ゴシック"/>
                                  <w:color w:val="008000"/>
                                </w:rPr>
                                <w:t xml:space="preserve">/*&gt;&gt;&gt; </w:t>
                              </w:r>
                              <w:r>
                                <w:rPr>
                                  <w:rFonts w:ascii="ＭＳ ゴシック" w:eastAsia="ＭＳ ゴシック" w:hint="eastAsia"/>
                                  <w:color w:val="008000"/>
                                </w:rPr>
                                <w:t>E</w:t>
                              </w:r>
                              <w:r w:rsidRPr="000C7EC2">
                                <w:rPr>
                                  <w:rFonts w:ascii="ＭＳ ゴシック" w:eastAsia="ＭＳ ゴシック"/>
                                  <w:color w:val="008000"/>
                                </w:rPr>
                                <w:t xml:space="preserve"> 1 none &gt;&gt;&gt;*/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9B7776" id="キャンバス 387" o:spid="_x0000_s1323" editas="canvas" style="width:187.45pt;height:201.05pt;mso-position-horizontal-relative:char;mso-position-vertical-relative:line" coordsize="23806,25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">
                <v:shape id="_x0000_s1324" type="#_x0000_t75" style="position:absolute;width:23806;height:25533;visibility:visible;mso-wrap-style:square">
                  <v:fill o:detectmouseclick="t"/>
                  <v:path o:connecttype="none"/>
                </v:shape>
                <v:shape id="テキスト ボックス 386" o:spid="_x0000_s1325" type="#_x0000_t202" style="position:absolute;left:1333;top:760;width:21181;height:23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XfBcIA&#10;AADcAAAADwAAAGRycy9kb3ducmV2LnhtbESPQWsCMRSE70L/Q3gFb5qtBdmuRmmLLUJPtaXnx+aZ&#10;BDcvSxLX9d83QqHHYWa+Ydbb0XdioJhcYAUP8woEcRu0Y6Pg++ttVoNIGVljF5gUXCnBdnM3WWOj&#10;w4U/aThkIwqEU4MKbM59I2VqLXlM89ATF+8YosdcZDRSR7wUuO/koqqW0qPjsmCxp1dL7elw9gp2&#10;L+bJtDVGu6u1c8P4c/ww70pN78fnFYhMY/4P/7X3WsFjvYTb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d8FwgAAANwAAAAPAAAAAAAAAAAAAAAAAJgCAABkcnMvZG93&#10;bnJldi54bWxQSwUGAAAAAAQABAD1AAAAhwMAAAAA&#10;" fillcolor="white [3201]" strokeweight=".5pt">
                  <v:textbox>
                    <w:txbxContent>
                      <w:p w:rsidR="00B00A8E" w:rsidRPr="000C7EC2" w:rsidRDefault="00B00A8E" w:rsidP="00200F74">
                        <w:pPr>
                          <w:spacing w:line="0" w:lineRule="atLeast"/>
                          <w:rPr>
                            <w:rFonts w:ascii="ＭＳ ゴシック" w:eastAsia="ＭＳ ゴシック"/>
                            <w:color w:val="008000"/>
                          </w:rPr>
                        </w:pPr>
                        <w:r w:rsidRPr="000C7EC2">
                          <w:rPr>
                            <w:rFonts w:ascii="ＭＳ ゴシック" w:eastAsia="ＭＳ ゴシック"/>
                            <w:color w:val="008000"/>
                          </w:rPr>
                          <w:t>/*&lt;&lt;&lt; S 1 none &lt;&lt;&lt;*/</w:t>
                        </w:r>
                      </w:p>
                      <w:p w:rsidR="00B00A8E" w:rsidRPr="000C7EC2" w:rsidRDefault="00B00A8E" w:rsidP="00200F74">
                        <w:pPr>
                          <w:spacing w:line="0" w:lineRule="atLeast"/>
                          <w:rPr>
                            <w:rFonts w:ascii="ＭＳ ゴシック" w:eastAsia="ＭＳ ゴシック"/>
                            <w:color w:val="008000"/>
                          </w:rPr>
                        </w:pPr>
                        <w:r w:rsidRPr="000C7EC2">
                          <w:rPr>
                            <w:rFonts w:ascii="ＭＳ ゴシック" w:eastAsia="ＭＳ ゴシック" w:hint="eastAsia"/>
                            <w:color w:val="008000"/>
                          </w:rPr>
                          <w:t>(共通の先頭コード)</w:t>
                        </w:r>
                      </w:p>
                      <w:p w:rsidR="00B00A8E" w:rsidRPr="000C7EC2" w:rsidRDefault="00B00A8E" w:rsidP="00200F74">
                        <w:pPr>
                          <w:spacing w:line="0" w:lineRule="atLeast"/>
                          <w:rPr>
                            <w:rFonts w:ascii="ＭＳ ゴシック" w:eastAsia="ＭＳ ゴシック"/>
                            <w:color w:val="008000"/>
                          </w:rPr>
                        </w:pPr>
                        <w:r w:rsidRPr="000C7EC2">
                          <w:rPr>
                            <w:rFonts w:ascii="ＭＳ ゴシック" w:eastAsia="ＭＳ ゴシック"/>
                            <w:color w:val="008000"/>
                          </w:rPr>
                          <w:t>/*&gt;&gt;&gt; S 1 none &gt;&gt;&gt;*/</w:t>
                        </w:r>
                      </w:p>
                      <w:p w:rsidR="00B00A8E" w:rsidRPr="005A5967" w:rsidRDefault="00B00A8E" w:rsidP="00200F74">
                        <w:pPr>
                          <w:spacing w:line="0" w:lineRule="atLeast"/>
                          <w:rPr>
                            <w:rFonts w:ascii="ＭＳ ゴシック" w:eastAsia="ＭＳ ゴシック"/>
                          </w:rPr>
                        </w:pPr>
                        <w:r w:rsidRPr="005A5967">
                          <w:rPr>
                            <w:rFonts w:ascii="ＭＳ ゴシック" w:eastAsia="ＭＳ ゴシック" w:hint="eastAsia"/>
                          </w:rPr>
                          <w:t>/*&lt;&lt;&lt; S 2 OTHER &lt;&lt;&lt;*/</w:t>
                        </w:r>
                      </w:p>
                      <w:p w:rsidR="00B00A8E" w:rsidRPr="005A5967" w:rsidRDefault="00B00A8E" w:rsidP="00200F74">
                        <w:pPr>
                          <w:spacing w:line="0" w:lineRule="atLeast"/>
                          <w:rPr>
                            <w:rFonts w:ascii="ＭＳ ゴシック" w:eastAsia="ＭＳ ゴシック"/>
                          </w:rPr>
                        </w:pPr>
                        <w:r w:rsidRPr="005A5967">
                          <w:rPr>
                            <w:rFonts w:ascii="ＭＳ ゴシック" w:eastAsia="ＭＳ ゴシック" w:hint="eastAsia"/>
                          </w:rPr>
                          <w:t>(OTHERの先頭コード)</w:t>
                        </w:r>
                      </w:p>
                      <w:p w:rsidR="00B00A8E" w:rsidRDefault="00B00A8E" w:rsidP="00200F74">
                        <w:pPr>
                          <w:spacing w:line="0" w:lineRule="atLeast"/>
                          <w:rPr>
                            <w:rFonts w:ascii="ＭＳ ゴシック" w:eastAsia="ＭＳ ゴシック"/>
                          </w:rPr>
                        </w:pPr>
                        <w:r w:rsidRPr="005A5967">
                          <w:rPr>
                            <w:rFonts w:ascii="ＭＳ ゴシック" w:eastAsia="ＭＳ ゴシック" w:hint="eastAsia"/>
                          </w:rPr>
                          <w:t>/*&gt;&gt;&gt; S 2 OTHER &gt;&gt;&gt;*/</w:t>
                        </w:r>
                      </w:p>
                      <w:p w:rsidR="00B00A8E" w:rsidRPr="000C7EC2" w:rsidRDefault="00B00A8E" w:rsidP="00200F74">
                        <w:pPr>
                          <w:spacing w:line="0" w:lineRule="atLeast"/>
                          <w:rPr>
                            <w:rFonts w:ascii="ＭＳ ゴシック" w:eastAsia="ＭＳ ゴシック"/>
                            <w:color w:val="FF0000"/>
                          </w:rPr>
                        </w:pPr>
                        <w:r w:rsidRPr="000C7EC2">
                          <w:rPr>
                            <w:rFonts w:ascii="ＭＳ ゴシック" w:eastAsia="ＭＳ ゴシック" w:hint="eastAsia"/>
                            <w:color w:val="FF0000"/>
                          </w:rPr>
                          <w:t>(</w:t>
                        </w:r>
                        <w:r>
                          <w:rPr>
                            <w:rFonts w:ascii="ＭＳ ゴシック" w:eastAsia="ＭＳ ゴシック" w:hint="eastAsia"/>
                            <w:color w:val="FF0000"/>
                          </w:rPr>
                          <w:t>当該ブロック</w:t>
                        </w:r>
                        <w:r w:rsidRPr="000C7EC2">
                          <w:rPr>
                            <w:rFonts w:ascii="ＭＳ ゴシック" w:eastAsia="ＭＳ ゴシック" w:hint="eastAsia"/>
                            <w:color w:val="FF0000"/>
                          </w:rPr>
                          <w:t>のコード)</w:t>
                        </w:r>
                      </w:p>
                      <w:p w:rsidR="00B00A8E" w:rsidRPr="005A5967" w:rsidRDefault="00B00A8E" w:rsidP="00200F74">
                        <w:pPr>
                          <w:spacing w:line="0" w:lineRule="atLeast"/>
                          <w:rPr>
                            <w:rFonts w:ascii="ＭＳ ゴシック" w:eastAsia="ＭＳ ゴシック"/>
                          </w:rPr>
                        </w:pPr>
                        <w:r w:rsidRPr="005A5967">
                          <w:rPr>
                            <w:rFonts w:ascii="ＭＳ ゴシック" w:eastAsia="ＭＳ ゴシック" w:hint="eastAsia"/>
                          </w:rPr>
                          <w:t>/*&lt;&lt;&lt; E 2 OTHER &lt;&lt;&lt;*/</w:t>
                        </w:r>
                      </w:p>
                      <w:p w:rsidR="00B00A8E" w:rsidRPr="005A5967" w:rsidRDefault="00B00A8E" w:rsidP="00200F74">
                        <w:pPr>
                          <w:spacing w:line="0" w:lineRule="atLeast"/>
                          <w:rPr>
                            <w:rFonts w:ascii="ＭＳ ゴシック" w:eastAsia="ＭＳ ゴシック"/>
                          </w:rPr>
                        </w:pPr>
                        <w:r w:rsidRPr="005A5967">
                          <w:rPr>
                            <w:rFonts w:ascii="ＭＳ ゴシック" w:eastAsia="ＭＳ ゴシック" w:hint="eastAsia"/>
                          </w:rPr>
                          <w:t>(OTHERの終端コード)</w:t>
                        </w:r>
                      </w:p>
                      <w:p w:rsidR="00B00A8E" w:rsidRPr="005A5967" w:rsidRDefault="00B00A8E" w:rsidP="00200F74">
                        <w:pPr>
                          <w:spacing w:line="0" w:lineRule="atLeast"/>
                          <w:rPr>
                            <w:rFonts w:ascii="ＭＳ ゴシック" w:eastAsia="ＭＳ ゴシック"/>
                          </w:rPr>
                        </w:pPr>
                        <w:r w:rsidRPr="005A5967">
                          <w:rPr>
                            <w:rFonts w:ascii="ＭＳ ゴシック" w:eastAsia="ＭＳ ゴシック" w:hint="eastAsia"/>
                          </w:rPr>
                          <w:t>/*&gt;&gt;&gt; E 2 OTHER &gt;&gt;&gt;*/</w:t>
                        </w:r>
                      </w:p>
                      <w:p w:rsidR="00B00A8E" w:rsidRPr="000C7EC2" w:rsidRDefault="00B00A8E" w:rsidP="000C7EC2">
                        <w:pPr>
                          <w:spacing w:line="0" w:lineRule="atLeast"/>
                          <w:rPr>
                            <w:rFonts w:ascii="ＭＳ ゴシック" w:eastAsia="ＭＳ ゴシック"/>
                            <w:color w:val="008000"/>
                          </w:rPr>
                        </w:pPr>
                        <w:r w:rsidRPr="000C7EC2">
                          <w:rPr>
                            <w:rFonts w:ascii="ＭＳ ゴシック" w:eastAsia="ＭＳ ゴシック"/>
                            <w:color w:val="008000"/>
                          </w:rPr>
                          <w:t>/*</w:t>
                        </w:r>
                        <w:r>
                          <w:rPr>
                            <w:rFonts w:ascii="ＭＳ ゴシック" w:eastAsia="ＭＳ ゴシック" w:hint="eastAsia"/>
                            <w:color w:val="008000"/>
                          </w:rPr>
                          <w:t>&lt;&lt;&lt; E 1 none &lt;&lt;&lt;</w:t>
                        </w:r>
                        <w:r w:rsidRPr="000C7EC2">
                          <w:rPr>
                            <w:rFonts w:ascii="ＭＳ ゴシック" w:eastAsia="ＭＳ ゴシック"/>
                            <w:color w:val="008000"/>
                          </w:rPr>
                          <w:t>*/</w:t>
                        </w:r>
                      </w:p>
                      <w:p w:rsidR="00B00A8E" w:rsidRPr="000C7EC2" w:rsidRDefault="00B00A8E" w:rsidP="000C7EC2">
                        <w:pPr>
                          <w:spacing w:line="0" w:lineRule="atLeast"/>
                          <w:rPr>
                            <w:rFonts w:ascii="ＭＳ ゴシック" w:eastAsia="ＭＳ ゴシック"/>
                            <w:color w:val="008000"/>
                          </w:rPr>
                        </w:pPr>
                        <w:r w:rsidRPr="000C7EC2">
                          <w:rPr>
                            <w:rFonts w:ascii="ＭＳ ゴシック" w:eastAsia="ＭＳ ゴシック" w:hint="eastAsia"/>
                            <w:color w:val="008000"/>
                          </w:rPr>
                          <w:t>(共通の</w:t>
                        </w:r>
                        <w:r>
                          <w:rPr>
                            <w:rFonts w:ascii="ＭＳ ゴシック" w:eastAsia="ＭＳ ゴシック" w:hint="eastAsia"/>
                            <w:color w:val="008000"/>
                          </w:rPr>
                          <w:t>終端</w:t>
                        </w:r>
                        <w:r w:rsidRPr="000C7EC2">
                          <w:rPr>
                            <w:rFonts w:ascii="ＭＳ ゴシック" w:eastAsia="ＭＳ ゴシック" w:hint="eastAsia"/>
                            <w:color w:val="008000"/>
                          </w:rPr>
                          <w:t>コード)</w:t>
                        </w:r>
                      </w:p>
                      <w:p w:rsidR="00B00A8E" w:rsidRPr="000C7EC2" w:rsidRDefault="00B00A8E" w:rsidP="00200F74">
                        <w:pPr>
                          <w:spacing w:line="0" w:lineRule="atLeast"/>
                          <w:rPr>
                            <w:rFonts w:ascii="ＭＳ ゴシック" w:eastAsia="ＭＳ ゴシック"/>
                            <w:color w:val="008000"/>
                          </w:rPr>
                        </w:pPr>
                        <w:r w:rsidRPr="000C7EC2">
                          <w:rPr>
                            <w:rFonts w:ascii="ＭＳ ゴシック" w:eastAsia="ＭＳ ゴシック"/>
                            <w:color w:val="008000"/>
                          </w:rPr>
                          <w:t xml:space="preserve">/*&gt;&gt;&gt; </w:t>
                        </w:r>
                        <w:r>
                          <w:rPr>
                            <w:rFonts w:ascii="ＭＳ ゴシック" w:eastAsia="ＭＳ ゴシック" w:hint="eastAsia"/>
                            <w:color w:val="008000"/>
                          </w:rPr>
                          <w:t>E</w:t>
                        </w:r>
                        <w:r w:rsidRPr="000C7EC2">
                          <w:rPr>
                            <w:rFonts w:ascii="ＭＳ ゴシック" w:eastAsia="ＭＳ ゴシック"/>
                            <w:color w:val="008000"/>
                          </w:rPr>
                          <w:t xml:space="preserve"> 1 none &gt;&gt;&gt;*/</w:t>
                        </w:r>
                      </w:p>
                    </w:txbxContent>
                  </v:textbox>
                </v:shape>
                <w10:anchorlock/>
              </v:group>
            </w:pict>
          </mc:Fallback>
        </mc:AlternateContent>
      </w:r>
    </w:p>
    <w:p w:rsidR="00200F74" w:rsidRDefault="005F59F6" w:rsidP="00165836">
      <w:r>
        <w:rPr>
          <w:rFonts w:hint="eastAsia"/>
        </w:rPr>
        <w:t>共通の先頭コードには、自動変数等の定義が含まれ、</w:t>
      </w:r>
      <w:r>
        <w:rPr>
          <w:rFonts w:hint="eastAsia"/>
        </w:rPr>
        <w:t>OTHER</w:t>
      </w:r>
      <w:r>
        <w:rPr>
          <w:rFonts w:hint="eastAsia"/>
        </w:rPr>
        <w:t>のブロックや当該ブロックのコードの実行のために必要な場合があります。また</w:t>
      </w:r>
      <w:r>
        <w:rPr>
          <w:rFonts w:hint="eastAsia"/>
        </w:rPr>
        <w:t>OTHER</w:t>
      </w:r>
      <w:r>
        <w:rPr>
          <w:rFonts w:hint="eastAsia"/>
        </w:rPr>
        <w:t>のブロックは</w:t>
      </w:r>
      <w:r>
        <w:rPr>
          <w:rFonts w:hint="eastAsia"/>
        </w:rPr>
        <w:t>Subsystem</w:t>
      </w:r>
      <w:r>
        <w:rPr>
          <w:rFonts w:hint="eastAsia"/>
        </w:rPr>
        <w:t>のコードが含まれる場合があります。</w:t>
      </w:r>
    </w:p>
    <w:p w:rsidR="005F59F6" w:rsidRDefault="005F59F6" w:rsidP="00165836"/>
    <w:p w:rsidR="00165836" w:rsidRDefault="006A484B" w:rsidP="00165836">
      <w:pPr>
        <w:pStyle w:val="4"/>
        <w:ind w:right="210"/>
      </w:pPr>
      <w:bookmarkStart w:id="1549" w:name="_Toc444757924"/>
      <w:bookmarkStart w:id="1550" w:name="_Toc444763153"/>
      <w:r>
        <w:rPr>
          <w:rFonts w:hint="eastAsia"/>
        </w:rPr>
        <w:t>codelist</w:t>
      </w:r>
      <w:r>
        <w:rPr>
          <w:rFonts w:hint="eastAsia"/>
        </w:rPr>
        <w:t>クラスコンストラクタ</w:t>
      </w:r>
      <w:bookmarkEnd w:id="1549"/>
      <w:bookmarkEnd w:id="1550"/>
    </w:p>
    <w:p w:rsidR="00732A36" w:rsidRDefault="001E1E5D" w:rsidP="00732A36">
      <w:r>
        <w:rPr>
          <w:rFonts w:hint="eastAsia"/>
        </w:rPr>
        <w:t>codelist</w:t>
      </w:r>
      <w:r>
        <w:rPr>
          <w:rFonts w:hint="eastAsia"/>
        </w:rPr>
        <w:t>クラスのコンストラクタです。コードを分離する際に使用します。</w:t>
      </w:r>
      <w:r>
        <w:rPr>
          <w:rFonts w:hint="eastAsia"/>
        </w:rPr>
        <w:t>char</w:t>
      </w:r>
      <w:r>
        <w:rPr>
          <w:rFonts w:hint="eastAsia"/>
        </w:rPr>
        <w:t>型のポインタで、処理範囲の開始</w:t>
      </w:r>
      <w:r>
        <w:rPr>
          <w:rFonts w:hint="eastAsia"/>
        </w:rPr>
        <w:t>(beg)</w:t>
      </w:r>
      <w:r>
        <w:rPr>
          <w:rFonts w:hint="eastAsia"/>
        </w:rPr>
        <w:t>と終端</w:t>
      </w:r>
      <w:r>
        <w:rPr>
          <w:rFonts w:hint="eastAsia"/>
        </w:rPr>
        <w:t>(end)</w:t>
      </w:r>
      <w:r w:rsidR="005F59F6">
        <w:rPr>
          <w:rFonts w:hint="eastAsia"/>
        </w:rPr>
        <w:t>を指定するコンストラクタと</w:t>
      </w:r>
      <w:r>
        <w:rPr>
          <w:rFonts w:hint="eastAsia"/>
        </w:rPr>
        <w:t>string</w:t>
      </w:r>
      <w:r>
        <w:rPr>
          <w:rFonts w:hint="eastAsia"/>
        </w:rPr>
        <w:t>を指定するコンストラクタ</w:t>
      </w:r>
      <w:r w:rsidR="005F59F6">
        <w:rPr>
          <w:rFonts w:hint="eastAsia"/>
        </w:rPr>
        <w:t>、それと</w:t>
      </w:r>
      <w:r w:rsidR="00E655A9">
        <w:rPr>
          <w:rFonts w:hint="eastAsia"/>
        </w:rPr>
        <w:t>デフォルトコンストラクタがあります。デフォルトコンストラクタを使用した場合は、</w:t>
      </w:r>
      <w:r w:rsidR="005F59F6">
        <w:fldChar w:fldCharType="begin"/>
      </w:r>
      <w:r w:rsidR="005F59F6">
        <w:instrText xml:space="preserve"> </w:instrText>
      </w:r>
      <w:r w:rsidR="005F59F6">
        <w:rPr>
          <w:rFonts w:hint="eastAsia"/>
        </w:rPr>
        <w:instrText>REF _Ref398713213 \r \h</w:instrText>
      </w:r>
      <w:r w:rsidR="005F59F6">
        <w:instrText xml:space="preserve"> </w:instrText>
      </w:r>
      <w:r w:rsidR="005F59F6">
        <w:fldChar w:fldCharType="separate"/>
      </w:r>
      <w:r w:rsidR="00272DE0">
        <w:t>7.2.5.2</w:t>
      </w:r>
      <w:r w:rsidR="005F59F6">
        <w:fldChar w:fldCharType="end"/>
      </w:r>
      <w:r w:rsidR="00E655A9">
        <w:rPr>
          <w:rFonts w:hint="eastAsia"/>
        </w:rPr>
        <w:t>の</w:t>
      </w:r>
      <w:r w:rsidR="00E655A9">
        <w:rPr>
          <w:rFonts w:hint="eastAsia"/>
        </w:rPr>
        <w:t>process()</w:t>
      </w:r>
      <w:r w:rsidR="00E655A9">
        <w:rPr>
          <w:rFonts w:hint="eastAsia"/>
        </w:rPr>
        <w:t>を呼び出す必要があります。</w:t>
      </w:r>
    </w:p>
    <w:p w:rsidR="00732A36" w:rsidRDefault="00732A36" w:rsidP="00732A36">
      <w:r>
        <w:rPr>
          <w:rFonts w:hint="eastAsia"/>
          <w:noProof/>
        </w:rPr>
        <mc:AlternateContent>
          <mc:Choice Requires="wpc">
            <w:drawing>
              <wp:inline distT="0" distB="0" distL="0" distR="0" wp14:anchorId="1129EAA1" wp14:editId="101ACEED">
                <wp:extent cx="5400136" cy="767751"/>
                <wp:effectExtent l="0" t="0" r="0" b="0"/>
                <wp:docPr id="389" name="キャンバス 3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8" name="テキスト ボックス 388"/>
                        <wps:cNvSpPr txBox="1"/>
                        <wps:spPr>
                          <a:xfrm>
                            <a:off x="133346" y="76038"/>
                            <a:ext cx="5172075" cy="5881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732A36">
                              <w:pPr>
                                <w:spacing w:line="0" w:lineRule="atLeast"/>
                                <w:rPr>
                                  <w:rFonts w:ascii="ＭＳ ゴシック" w:eastAsia="ＭＳ ゴシック"/>
                                </w:rPr>
                              </w:pPr>
                              <w:r w:rsidRPr="001E1E5D">
                                <w:rPr>
                                  <w:rFonts w:ascii="ＭＳ ゴシック" w:eastAsia="ＭＳ ゴシック"/>
                                </w:rPr>
                                <w:t>codelist (const char* beg, const char* end)</w:t>
                              </w:r>
                              <w:r>
                                <w:rPr>
                                  <w:rFonts w:ascii="ＭＳ ゴシック" w:eastAsia="ＭＳ ゴシック" w:hint="eastAsia"/>
                                </w:rPr>
                                <w:t>; // コードの開始終了を指示</w:t>
                              </w:r>
                            </w:p>
                            <w:p w:rsidR="00B00A8E" w:rsidRDefault="00B00A8E" w:rsidP="00732A36">
                              <w:pPr>
                                <w:spacing w:line="0" w:lineRule="atLeast"/>
                                <w:rPr>
                                  <w:rFonts w:ascii="ＭＳ ゴシック" w:eastAsia="ＭＳ ゴシック"/>
                                </w:rPr>
                              </w:pPr>
                              <w:r w:rsidRPr="001E1E5D">
                                <w:rPr>
                                  <w:rFonts w:ascii="ＭＳ ゴシック" w:eastAsia="ＭＳ ゴシック"/>
                                </w:rPr>
                                <w:t>codelist (const ::std::string&amp; str)</w:t>
                              </w:r>
                              <w:r>
                                <w:rPr>
                                  <w:rFonts w:ascii="ＭＳ ゴシック" w:eastAsia="ＭＳ ゴシック" w:hint="eastAsia"/>
                                </w:rPr>
                                <w:t>;         // stringを指定</w:t>
                              </w:r>
                            </w:p>
                            <w:p w:rsidR="00B00A8E" w:rsidRPr="00E46B6D" w:rsidRDefault="00B00A8E" w:rsidP="00732A36">
                              <w:pPr>
                                <w:spacing w:line="0" w:lineRule="atLeast"/>
                                <w:rPr>
                                  <w:rFonts w:ascii="ＭＳ ゴシック" w:eastAsia="ＭＳ ゴシック"/>
                                </w:rPr>
                              </w:pPr>
                              <w:r w:rsidRPr="001E1E5D">
                                <w:rPr>
                                  <w:rFonts w:ascii="ＭＳ ゴシック" w:eastAsia="ＭＳ ゴシック"/>
                                </w:rPr>
                                <w:t>codelist()</w:t>
                              </w:r>
                              <w:r>
                                <w:rPr>
                                  <w:rFonts w:ascii="ＭＳ ゴシック" w:eastAsia="ＭＳ ゴシック" w:hint="eastAsia"/>
                                </w:rPr>
                                <w:t xml:space="preserve">                                   // デフォルトコンストラクタ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129EAA1" id="キャンバス 389" o:spid="_x0000_s1326" editas="canvas" style="width:425.2pt;height:60.45pt;mso-position-horizontal-relative:char;mso-position-vertical-relative:line" coordsize="54000,7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">
                <v:shape id="_x0000_s1327" type="#_x0000_t75" style="position:absolute;width:54000;height:7677;visibility:visible;mso-wrap-style:square">
                  <v:fill o:detectmouseclick="t"/>
                  <v:path o:connecttype="none"/>
                </v:shape>
                <v:shape id="テキスト ボックス 388" o:spid="_x0000_s1328" type="#_x0000_t202" style="position:absolute;left:1333;top:760;width:51721;height:5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bu7L8A&#10;AADcAAAADwAAAGRycy9kb3ducmV2LnhtbERPTWsCMRC9F/ofwhR6q9kqlO3WKFVUCp60pedhMyah&#10;m8mSxHX7781B8Ph43/Pl6DsxUEwusILXSQWCuA3asVHw8719qUGkjKyxC0wK/inBcvH4MMdGhwsf&#10;aDhmI0oIpwYV2Jz7RsrUWvKYJqEnLtwpRI+5wGikjngp4b6T06p6kx4dlwaLPa0ttX/Hs1ewWZl3&#10;09YY7abWzg3j72lvdko9P42fHyAyjfkuvrm/tIJZXdaWM+UIyMU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Zu7svwAAANwAAAAPAAAAAAAAAAAAAAAAAJgCAABkcnMvZG93bnJl&#10;di54bWxQSwUGAAAAAAQABAD1AAAAhAMAAAAA&#10;" fillcolor="white [3201]" strokeweight=".5pt">
                  <v:textbox>
                    <w:txbxContent>
                      <w:p w:rsidR="00B00A8E" w:rsidRDefault="00B00A8E" w:rsidP="00732A36">
                        <w:pPr>
                          <w:spacing w:line="0" w:lineRule="atLeast"/>
                          <w:rPr>
                            <w:rFonts w:ascii="ＭＳ ゴシック" w:eastAsia="ＭＳ ゴシック"/>
                          </w:rPr>
                        </w:pPr>
                        <w:r w:rsidRPr="001E1E5D">
                          <w:rPr>
                            <w:rFonts w:ascii="ＭＳ ゴシック" w:eastAsia="ＭＳ ゴシック"/>
                          </w:rPr>
                          <w:t>codelist (const char* beg, const char* end)</w:t>
                        </w:r>
                        <w:r>
                          <w:rPr>
                            <w:rFonts w:ascii="ＭＳ ゴシック" w:eastAsia="ＭＳ ゴシック" w:hint="eastAsia"/>
                          </w:rPr>
                          <w:t>; // コードの開始終了を指示</w:t>
                        </w:r>
                      </w:p>
                      <w:p w:rsidR="00B00A8E" w:rsidRDefault="00B00A8E" w:rsidP="00732A36">
                        <w:pPr>
                          <w:spacing w:line="0" w:lineRule="atLeast"/>
                          <w:rPr>
                            <w:rFonts w:ascii="ＭＳ ゴシック" w:eastAsia="ＭＳ ゴシック"/>
                          </w:rPr>
                        </w:pPr>
                        <w:r w:rsidRPr="001E1E5D">
                          <w:rPr>
                            <w:rFonts w:ascii="ＭＳ ゴシック" w:eastAsia="ＭＳ ゴシック"/>
                          </w:rPr>
                          <w:t>codelist (const ::std::string&amp; str)</w:t>
                        </w:r>
                        <w:r>
                          <w:rPr>
                            <w:rFonts w:ascii="ＭＳ ゴシック" w:eastAsia="ＭＳ ゴシック" w:hint="eastAsia"/>
                          </w:rPr>
                          <w:t>;         // stringを指定</w:t>
                        </w:r>
                      </w:p>
                      <w:p w:rsidR="00B00A8E" w:rsidRPr="00E46B6D" w:rsidRDefault="00B00A8E" w:rsidP="00732A36">
                        <w:pPr>
                          <w:spacing w:line="0" w:lineRule="atLeast"/>
                          <w:rPr>
                            <w:rFonts w:ascii="ＭＳ ゴシック" w:eastAsia="ＭＳ ゴシック"/>
                          </w:rPr>
                        </w:pPr>
                        <w:r w:rsidRPr="001E1E5D">
                          <w:rPr>
                            <w:rFonts w:ascii="ＭＳ ゴシック" w:eastAsia="ＭＳ ゴシック"/>
                          </w:rPr>
                          <w:t>codelist()</w:t>
                        </w:r>
                        <w:r>
                          <w:rPr>
                            <w:rFonts w:ascii="ＭＳ ゴシック" w:eastAsia="ＭＳ ゴシック" w:hint="eastAsia"/>
                          </w:rPr>
                          <w:t xml:space="preserve">                                   // デフォルトコンストラクタ</w:t>
                        </w:r>
                      </w:p>
                    </w:txbxContent>
                  </v:textbox>
                </v:shape>
                <w10:anchorlock/>
              </v:group>
            </w:pict>
          </mc:Fallback>
        </mc:AlternateContent>
      </w:r>
    </w:p>
    <w:p w:rsidR="00165836" w:rsidRDefault="00165836" w:rsidP="00165836"/>
    <w:p w:rsidR="00165836" w:rsidRDefault="00165836" w:rsidP="00165836">
      <w:pPr>
        <w:pStyle w:val="4"/>
        <w:ind w:right="210"/>
      </w:pPr>
      <w:bookmarkStart w:id="1551" w:name="_Ref398713213"/>
      <w:bookmarkStart w:id="1552" w:name="_Toc444757925"/>
      <w:bookmarkStart w:id="1553" w:name="_Toc444763154"/>
      <w:r>
        <w:rPr>
          <w:rFonts w:hint="eastAsia"/>
        </w:rPr>
        <w:t>process()</w:t>
      </w:r>
      <w:bookmarkEnd w:id="1551"/>
      <w:bookmarkEnd w:id="1552"/>
      <w:bookmarkEnd w:id="1553"/>
    </w:p>
    <w:p w:rsidR="00732A36" w:rsidRDefault="00E655A9" w:rsidP="00732A36">
      <w:r>
        <w:rPr>
          <w:rFonts w:hint="eastAsia"/>
        </w:rPr>
        <w:t>デフォルトコンストラクタを使用した場合、分離するコードの範囲の開始</w:t>
      </w:r>
      <w:r>
        <w:rPr>
          <w:rFonts w:hint="eastAsia"/>
        </w:rPr>
        <w:t>(beg)</w:t>
      </w:r>
      <w:r>
        <w:rPr>
          <w:rFonts w:hint="eastAsia"/>
        </w:rPr>
        <w:t>と終端</w:t>
      </w:r>
      <w:r>
        <w:rPr>
          <w:rFonts w:hint="eastAsia"/>
        </w:rPr>
        <w:t>(end)</w:t>
      </w:r>
      <w:r>
        <w:rPr>
          <w:rFonts w:hint="eastAsia"/>
        </w:rPr>
        <w:t>を指定して本メンバ関数を呼び出す必要があります。</w:t>
      </w:r>
    </w:p>
    <w:p w:rsidR="00732A36" w:rsidRDefault="00732A36" w:rsidP="00732A36">
      <w:r>
        <w:rPr>
          <w:rFonts w:hint="eastAsia"/>
          <w:noProof/>
        </w:rPr>
        <mc:AlternateContent>
          <mc:Choice Requires="wpc">
            <w:drawing>
              <wp:inline distT="0" distB="0" distL="0" distR="0" wp14:anchorId="6F81028E" wp14:editId="434C0516">
                <wp:extent cx="5400136" cy="448574"/>
                <wp:effectExtent l="0" t="0" r="0" b="0"/>
                <wp:docPr id="391" name="キャンバス 3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0" name="テキスト ボックス 390"/>
                        <wps:cNvSpPr txBox="1"/>
                        <wps:spPr>
                          <a:xfrm>
                            <a:off x="133350" y="76102"/>
                            <a:ext cx="5172075" cy="3034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732A36">
                              <w:pPr>
                                <w:spacing w:line="0" w:lineRule="atLeast"/>
                                <w:rPr>
                                  <w:rFonts w:ascii="ＭＳ ゴシック" w:eastAsia="ＭＳ ゴシック"/>
                                </w:rPr>
                              </w:pPr>
                              <w:r w:rsidRPr="00E655A9">
                                <w:rPr>
                                  <w:rFonts w:ascii="ＭＳ ゴシック" w:eastAsia="ＭＳ ゴシック"/>
                                </w:rPr>
                                <w:t>void process (const char* beg, const char*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F81028E" id="キャンバス 391" o:spid="_x0000_s1329" editas="canvas" style="width:425.2pt;height:35.3pt;mso-position-horizontal-relative:char;mso-position-vertical-relative:line" coordsize="54000,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">
                <v:shape id="_x0000_s1330" type="#_x0000_t75" style="position:absolute;width:54000;height:4483;visibility:visible;mso-wrap-style:square">
                  <v:fill o:detectmouseclick="t"/>
                  <v:path o:connecttype="none"/>
                </v:shape>
                <v:shape id="テキスト ボックス 390" o:spid="_x0000_s1331" type="#_x0000_t202" style="position:absolute;left:1333;top:761;width:51721;height:3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l0N8AA&#10;AADcAAAADwAAAGRycy9kb3ducmV2LnhtbERPy2oCMRTdF/oP4Ra6qxlbKONoFFtsKbjygevL5JoE&#10;JzdDko7Tv28WgsvDeS9Wo+/EQDG5wAqmkwoEcRu0Y6PgePh6qUGkjKyxC0wK/ijBavn4sMBGhyvv&#10;aNhnI0oIpwYV2Jz7RsrUWvKYJqEnLtw5RI+5wGikjngt4b6Tr1X1Lj06Lg0We/q01F72v17B5sPM&#10;TFtjtJtaOzeMp/PWfCv1/DSu5yAyjfkuvrl/tIK3WZlf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l0N8AAAADcAAAADwAAAAAAAAAAAAAAAACYAgAAZHJzL2Rvd25y&#10;ZXYueG1sUEsFBgAAAAAEAAQA9QAAAIUDAAAAAA==&#10;" fillcolor="white [3201]" strokeweight=".5pt">
                  <v:textbox>
                    <w:txbxContent>
                      <w:p w:rsidR="00B00A8E" w:rsidRPr="00E46B6D" w:rsidRDefault="00B00A8E" w:rsidP="00732A36">
                        <w:pPr>
                          <w:spacing w:line="0" w:lineRule="atLeast"/>
                          <w:rPr>
                            <w:rFonts w:ascii="ＭＳ ゴシック" w:eastAsia="ＭＳ ゴシック"/>
                          </w:rPr>
                        </w:pPr>
                        <w:r w:rsidRPr="00E655A9">
                          <w:rPr>
                            <w:rFonts w:ascii="ＭＳ ゴシック" w:eastAsia="ＭＳ ゴシック"/>
                          </w:rPr>
                          <w:t>void process (const char* beg, const char* end);</w:t>
                        </w:r>
                      </w:p>
                    </w:txbxContent>
                  </v:textbox>
                </v:shape>
                <w10:anchorlock/>
              </v:group>
            </w:pict>
          </mc:Fallback>
        </mc:AlternateContent>
      </w:r>
    </w:p>
    <w:p w:rsidR="00165836" w:rsidRDefault="00165836" w:rsidP="00165836"/>
    <w:p w:rsidR="00165836" w:rsidRDefault="00165836" w:rsidP="00165836">
      <w:pPr>
        <w:pStyle w:val="4"/>
        <w:ind w:right="210"/>
      </w:pPr>
      <w:bookmarkStart w:id="1554" w:name="_Toc444757926"/>
      <w:bookmarkStart w:id="1555" w:name="_Toc444763155"/>
      <w:r>
        <w:rPr>
          <w:rFonts w:hint="eastAsia"/>
        </w:rPr>
        <w:t>mark_list()</w:t>
      </w:r>
      <w:bookmarkEnd w:id="1554"/>
      <w:bookmarkEnd w:id="1555"/>
    </w:p>
    <w:p w:rsidR="00732A36" w:rsidRDefault="00E655A9" w:rsidP="00732A36">
      <w:r>
        <w:rPr>
          <w:rFonts w:hint="eastAsia"/>
        </w:rPr>
        <w:t>分離されたコードの情報を保持する</w:t>
      </w:r>
      <w:r>
        <w:rPr>
          <w:rFonts w:hint="eastAsia"/>
        </w:rPr>
        <w:t>c_mark</w:t>
      </w:r>
      <w:r>
        <w:rPr>
          <w:rFonts w:hint="eastAsia"/>
        </w:rPr>
        <w:t>クラスの</w:t>
      </w:r>
      <w:r>
        <w:rPr>
          <w:rFonts w:hint="eastAsia"/>
        </w:rPr>
        <w:t>vector</w:t>
      </w:r>
      <w:r>
        <w:rPr>
          <w:rFonts w:hint="eastAsia"/>
        </w:rPr>
        <w:t>を返します。</w:t>
      </w:r>
    </w:p>
    <w:p w:rsidR="00732A36" w:rsidRDefault="00732A36" w:rsidP="00732A36">
      <w:r>
        <w:rPr>
          <w:rFonts w:hint="eastAsia"/>
          <w:noProof/>
        </w:rPr>
        <mc:AlternateContent>
          <mc:Choice Requires="wpc">
            <w:drawing>
              <wp:inline distT="0" distB="0" distL="0" distR="0" wp14:anchorId="566BEE70" wp14:editId="05A7298A">
                <wp:extent cx="5400040" cy="608965"/>
                <wp:effectExtent l="0" t="0" r="0" b="0"/>
                <wp:docPr id="393" name="キャンバス 3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2" name="テキスト ボックス 392"/>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732A36">
                              <w:pPr>
                                <w:spacing w:line="0" w:lineRule="atLeast"/>
                                <w:rPr>
                                  <w:rFonts w:ascii="ＭＳ ゴシック" w:eastAsia="ＭＳ ゴシック"/>
                                </w:rPr>
                              </w:pPr>
                              <w:r w:rsidRPr="00E655A9">
                                <w:rPr>
                                  <w:rFonts w:ascii="ＭＳ ゴシック" w:eastAsia="ＭＳ ゴシック"/>
                                </w:rPr>
                                <w:t>const marklist_T&amp; mark_list (void) cons</w:t>
                              </w:r>
                              <w:r>
                                <w:rPr>
                                  <w:rFonts w:ascii="ＭＳ ゴシック" w:eastAsia="ＭＳ ゴシック" w:hint="eastAsia"/>
                                </w:rPr>
                                <w:t>t;</w:t>
                              </w:r>
                              <w:r w:rsidRPr="00E655A9">
                                <w:rPr>
                                  <w:rFonts w:ascii="ＭＳ ゴシック" w:eastAsia="ＭＳ ゴシック" w:hint="eastAsia"/>
                                </w:rPr>
                                <w:t xml:space="preserve"> </w:t>
                              </w:r>
                              <w:r>
                                <w:rPr>
                                  <w:rFonts w:ascii="ＭＳ ゴシック" w:eastAsia="ＭＳ ゴシック" w:hint="eastAsia"/>
                                </w:rPr>
                                <w:t xml:space="preserve">   //状態参照</w:t>
                              </w:r>
                            </w:p>
                            <w:p w:rsidR="00B00A8E" w:rsidRPr="00E46B6D" w:rsidRDefault="00B00A8E" w:rsidP="00732A36">
                              <w:pPr>
                                <w:spacing w:line="0" w:lineRule="atLeast"/>
                                <w:rPr>
                                  <w:rFonts w:ascii="ＭＳ ゴシック" w:eastAsia="ＭＳ ゴシック"/>
                                </w:rPr>
                              </w:pPr>
                              <w:r>
                                <w:rPr>
                                  <w:rFonts w:ascii="ＭＳ ゴシック" w:eastAsia="ＭＳ ゴシック" w:hint="eastAsia"/>
                                </w:rPr>
                                <w:t>marklist_T&amp; mark_list (void);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66BEE70" id="キャンバス 393" o:spid="_x0000_s1332"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">
                <v:shape id="_x0000_s1333" type="#_x0000_t75" style="position:absolute;width:54000;height:6089;visibility:visible;mso-wrap-style:square">
                  <v:fill o:detectmouseclick="t"/>
                  <v:path o:connecttype="none"/>
                </v:shape>
                <v:shape id="テキスト ボックス 392" o:spid="_x0000_s1334"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dP28MA&#10;AADcAAAADwAAAGRycy9kb3ducmV2LnhtbESPQWsCMRSE74X+h/AKvdWsFmRdjWKLLQVP1dLzY/NM&#10;gpuXJUnX7b9vBKHHYWa+YVab0XdioJhcYAXTSQWCuA3asVHwdXx7qkGkjKyxC0wKfinBZn1/t8JG&#10;hwt/0nDIRhQIpwYV2Jz7RsrUWvKYJqEnLt4pRI+5yGikjngpcN/JWVXNpUfHZcFiT6+W2vPhxyvY&#10;vZiFaWuMdldr54bx+7Q370o9PozbJYhMY/4P39ofWsH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dP28MAAADcAAAADwAAAAAAAAAAAAAAAACYAgAAZHJzL2Rv&#10;d25yZXYueG1sUEsFBgAAAAAEAAQA9QAAAIgDAAAAAA==&#10;" fillcolor="white [3201]" strokeweight=".5pt">
                  <v:textbox>
                    <w:txbxContent>
                      <w:p w:rsidR="00B00A8E" w:rsidRDefault="00B00A8E" w:rsidP="00732A36">
                        <w:pPr>
                          <w:spacing w:line="0" w:lineRule="atLeast"/>
                          <w:rPr>
                            <w:rFonts w:ascii="ＭＳ ゴシック" w:eastAsia="ＭＳ ゴシック"/>
                          </w:rPr>
                        </w:pPr>
                        <w:r w:rsidRPr="00E655A9">
                          <w:rPr>
                            <w:rFonts w:ascii="ＭＳ ゴシック" w:eastAsia="ＭＳ ゴシック"/>
                          </w:rPr>
                          <w:t>const marklist_T&amp; mark_list (void) cons</w:t>
                        </w:r>
                        <w:r>
                          <w:rPr>
                            <w:rFonts w:ascii="ＭＳ ゴシック" w:eastAsia="ＭＳ ゴシック" w:hint="eastAsia"/>
                          </w:rPr>
                          <w:t>t;</w:t>
                        </w:r>
                        <w:r w:rsidRPr="00E655A9">
                          <w:rPr>
                            <w:rFonts w:ascii="ＭＳ ゴシック" w:eastAsia="ＭＳ ゴシック" w:hint="eastAsia"/>
                          </w:rPr>
                          <w:t xml:space="preserve"> </w:t>
                        </w:r>
                        <w:r>
                          <w:rPr>
                            <w:rFonts w:ascii="ＭＳ ゴシック" w:eastAsia="ＭＳ ゴシック" w:hint="eastAsia"/>
                          </w:rPr>
                          <w:t xml:space="preserve">   //状態参照</w:t>
                        </w:r>
                      </w:p>
                      <w:p w:rsidR="00B00A8E" w:rsidRPr="00E46B6D" w:rsidRDefault="00B00A8E" w:rsidP="00732A36">
                        <w:pPr>
                          <w:spacing w:line="0" w:lineRule="atLeast"/>
                          <w:rPr>
                            <w:rFonts w:ascii="ＭＳ ゴシック" w:eastAsia="ＭＳ ゴシック"/>
                          </w:rPr>
                        </w:pPr>
                        <w:r>
                          <w:rPr>
                            <w:rFonts w:ascii="ＭＳ ゴシック" w:eastAsia="ＭＳ ゴシック" w:hint="eastAsia"/>
                          </w:rPr>
                          <w:t>marklist_T&amp; mark_list (void);                //状態変更</w:t>
                        </w:r>
                      </w:p>
                    </w:txbxContent>
                  </v:textbox>
                </v:shape>
                <w10:anchorlock/>
              </v:group>
            </w:pict>
          </mc:Fallback>
        </mc:AlternateContent>
      </w:r>
    </w:p>
    <w:p w:rsidR="00165836" w:rsidRDefault="005F59F6" w:rsidP="00165836">
      <w:r>
        <w:rPr>
          <w:rFonts w:hint="eastAsia"/>
        </w:rPr>
        <w:t>c_mark</w:t>
      </w:r>
      <w:r>
        <w:rPr>
          <w:rFonts w:hint="eastAsia"/>
        </w:rPr>
        <w:t>クラスについては</w:t>
      </w:r>
      <w:r>
        <w:fldChar w:fldCharType="begin"/>
      </w:r>
      <w:r>
        <w:instrText xml:space="preserve"> </w:instrText>
      </w:r>
      <w:r>
        <w:rPr>
          <w:rFonts w:hint="eastAsia"/>
        </w:rPr>
        <w:instrText>REF _Ref398713257 \r \h</w:instrText>
      </w:r>
      <w:r>
        <w:instrText xml:space="preserve"> </w:instrText>
      </w:r>
      <w:r>
        <w:fldChar w:fldCharType="separate"/>
      </w:r>
      <w:r w:rsidR="00272DE0">
        <w:t>7.2.6</w:t>
      </w:r>
      <w:r>
        <w:fldChar w:fldCharType="end"/>
      </w:r>
      <w:r>
        <w:rPr>
          <w:rFonts w:hint="eastAsia"/>
        </w:rPr>
        <w:t>を参照してください。</w:t>
      </w:r>
    </w:p>
    <w:p w:rsidR="00AC0899" w:rsidRDefault="00AC0899">
      <w:pPr>
        <w:widowControl/>
        <w:jc w:val="left"/>
        <w:rPr>
          <w:rFonts w:ascii="ＭＳ 明朝" w:hAnsi="Arial"/>
          <w:b/>
        </w:rPr>
      </w:pPr>
      <w:r>
        <w:br w:type="page"/>
      </w:r>
    </w:p>
    <w:p w:rsidR="00165836" w:rsidRDefault="00165836" w:rsidP="00165836">
      <w:pPr>
        <w:pStyle w:val="3"/>
        <w:ind w:right="210"/>
      </w:pPr>
      <w:bookmarkStart w:id="1556" w:name="_Ref398713257"/>
      <w:bookmarkStart w:id="1557" w:name="_Toc412026989"/>
      <w:bookmarkStart w:id="1558" w:name="_Toc444757927"/>
      <w:bookmarkStart w:id="1559" w:name="_Toc444763156"/>
      <w:r>
        <w:rPr>
          <w:rFonts w:hint="eastAsia"/>
        </w:rPr>
        <w:t>c_markクラス</w:t>
      </w:r>
      <w:bookmarkEnd w:id="1556"/>
      <w:bookmarkEnd w:id="1557"/>
      <w:bookmarkEnd w:id="1558"/>
      <w:bookmarkEnd w:id="1559"/>
    </w:p>
    <w:p w:rsidR="00732A36" w:rsidRDefault="005F59F6" w:rsidP="00732A36">
      <w:r>
        <w:fldChar w:fldCharType="begin"/>
      </w:r>
      <w:r>
        <w:instrText xml:space="preserve"> </w:instrText>
      </w:r>
      <w:r>
        <w:rPr>
          <w:rFonts w:hint="eastAsia"/>
        </w:rPr>
        <w:instrText>REF _Ref398713297 \r \h</w:instrText>
      </w:r>
      <w:r>
        <w:instrText xml:space="preserve"> </w:instrText>
      </w:r>
      <w:r>
        <w:fldChar w:fldCharType="separate"/>
      </w:r>
      <w:r w:rsidR="00272DE0">
        <w:t>7.2.5</w:t>
      </w:r>
      <w:r>
        <w:fldChar w:fldCharType="end"/>
      </w:r>
      <w:r>
        <w:rPr>
          <w:rFonts w:hint="eastAsia"/>
        </w:rPr>
        <w:t>の</w:t>
      </w:r>
      <w:r w:rsidR="00AB264E">
        <w:rPr>
          <w:rFonts w:hint="eastAsia"/>
        </w:rPr>
        <w:t>codelist</w:t>
      </w:r>
      <w:r>
        <w:rPr>
          <w:rFonts w:hint="eastAsia"/>
        </w:rPr>
        <w:t>クラス</w:t>
      </w:r>
      <w:r w:rsidR="00AB264E">
        <w:rPr>
          <w:rFonts w:hint="eastAsia"/>
        </w:rPr>
        <w:t>により、</w:t>
      </w:r>
      <w:r w:rsidR="00E655A9">
        <w:rPr>
          <w:rFonts w:hint="eastAsia"/>
        </w:rPr>
        <w:t>分離されたコードの情報を保持するクラスで</w:t>
      </w:r>
      <w:r>
        <w:rPr>
          <w:rFonts w:hint="eastAsia"/>
        </w:rPr>
        <w:t>す。</w:t>
      </w:r>
    </w:p>
    <w:p w:rsidR="00165836" w:rsidRDefault="00165836" w:rsidP="00165836"/>
    <w:p w:rsidR="00165836" w:rsidRDefault="00AB264E" w:rsidP="00165836">
      <w:pPr>
        <w:pStyle w:val="4"/>
        <w:ind w:right="210"/>
      </w:pPr>
      <w:bookmarkStart w:id="1560" w:name="_Toc444757928"/>
      <w:bookmarkStart w:id="1561" w:name="_Toc444763157"/>
      <w:r>
        <w:rPr>
          <w:rFonts w:hint="eastAsia"/>
        </w:rPr>
        <w:t>c_mark</w:t>
      </w:r>
      <w:r>
        <w:rPr>
          <w:rFonts w:hint="eastAsia"/>
        </w:rPr>
        <w:t>クラスコンストラクタ</w:t>
      </w:r>
      <w:bookmarkEnd w:id="1560"/>
      <w:bookmarkEnd w:id="1561"/>
    </w:p>
    <w:p w:rsidR="00732A36" w:rsidRDefault="00AB264E" w:rsidP="00732A36">
      <w:r>
        <w:rPr>
          <w:rFonts w:hint="eastAsia"/>
        </w:rPr>
        <w:t>c_mark</w:t>
      </w:r>
      <w:r>
        <w:rPr>
          <w:rFonts w:hint="eastAsia"/>
        </w:rPr>
        <w:t>クラスのコンストラクタです。コードの開始、終了、コメントを含む開始、コメントを含む終了、開始・終了の識別、番号、ブロック名を指定します。</w:t>
      </w:r>
    </w:p>
    <w:p w:rsidR="00066FB2" w:rsidRDefault="00066FB2" w:rsidP="00066FB2">
      <w:r>
        <w:rPr>
          <w:rFonts w:hint="eastAsia"/>
          <w:noProof/>
        </w:rPr>
        <mc:AlternateContent>
          <mc:Choice Requires="wpc">
            <w:drawing>
              <wp:inline distT="0" distB="0" distL="0" distR="0" wp14:anchorId="78F1475B" wp14:editId="5B4B5F0D">
                <wp:extent cx="5400136" cy="612476"/>
                <wp:effectExtent l="0" t="0" r="0" b="0"/>
                <wp:docPr id="395" name="キャンバス 3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4" name="テキスト ボックス 394"/>
                        <wps:cNvSpPr txBox="1"/>
                        <wps:spPr>
                          <a:xfrm>
                            <a:off x="133346" y="76090"/>
                            <a:ext cx="5172075" cy="4501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AB264E" w:rsidRDefault="00B00A8E" w:rsidP="00066FB2">
                              <w:pPr>
                                <w:spacing w:line="0" w:lineRule="atLeast"/>
                                <w:rPr>
                                  <w:rFonts w:ascii="ＭＳ ゴシック" w:eastAsia="ＭＳ ゴシック"/>
                                </w:rPr>
                              </w:pPr>
                              <w:r w:rsidRPr="00AB264E">
                                <w:rPr>
                                  <w:rFonts w:ascii="ＭＳ ゴシック" w:eastAsia="ＭＳ ゴシック"/>
                                </w:rPr>
                                <w:t>c_mark (const char* b, const char* e, const char* tb, const char* te,</w:t>
                              </w:r>
                            </w:p>
                            <w:p w:rsidR="00B00A8E" w:rsidRPr="00E46B6D" w:rsidRDefault="00B00A8E" w:rsidP="00066FB2">
                              <w:pPr>
                                <w:spacing w:line="0" w:lineRule="atLeast"/>
                                <w:rPr>
                                  <w:rFonts w:ascii="ＭＳ ゴシック" w:eastAsia="ＭＳ ゴシック"/>
                                </w:rPr>
                              </w:pPr>
                              <w:r w:rsidRPr="00AB264E">
                                <w:rPr>
                                  <w:rFonts w:ascii="ＭＳ ゴシック" w:eastAsia="ＭＳ ゴシック"/>
                                </w:rPr>
                                <w:tab/>
                                <w:t xml:space="preserve">      char t, unsigned int i, const ::std::string&amp;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F1475B" id="キャンバス 395" o:spid="_x0000_s1335" editas="canvas" style="width:425.2pt;height:48.25pt;mso-position-horizontal-relative:char;mso-position-vertical-relative:line" coordsize="5400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">
                <v:shape id="_x0000_s1336" type="#_x0000_t75" style="position:absolute;width:54000;height:6121;visibility:visible;mso-wrap-style:square">
                  <v:fill o:detectmouseclick="t"/>
                  <v:path o:connecttype="none"/>
                </v:shape>
                <v:shape id="テキスト ボックス 394" o:spid="_x0000_s1337" type="#_x0000_t202" style="position:absolute;left:1333;top:760;width:51721;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yNMMA&#10;AADcAAAADwAAAGRycy9kb3ducmV2LnhtbESPQUsDMRSE74L/ITzBm81aS9muTYuWWgo9tYrnx+Y1&#10;CW5eliRu139vCoLHYWa+YZbr0XdioJhcYAWPkwoEcRu0Y6Pg4/3toQaRMrLGLjAp+KEE69XtzRIb&#10;HS58pOGUjSgQTg0qsDn3jZSpteQxTUJPXLxziB5zkdFIHfFS4L6T06qaS4+Oy4LFnjaW2q/Tt1ew&#10;fTUL09YY7bbWzg3j5/lgdkrd340vzyAyjfk//NfeawVPix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JyNMMAAADcAAAADwAAAAAAAAAAAAAAAACYAgAAZHJzL2Rv&#10;d25yZXYueG1sUEsFBgAAAAAEAAQA9QAAAIgDAAAAAA==&#10;" fillcolor="white [3201]" strokeweight=".5pt">
                  <v:textbox>
                    <w:txbxContent>
                      <w:p w:rsidR="00B00A8E" w:rsidRPr="00AB264E" w:rsidRDefault="00B00A8E" w:rsidP="00066FB2">
                        <w:pPr>
                          <w:spacing w:line="0" w:lineRule="atLeast"/>
                          <w:rPr>
                            <w:rFonts w:ascii="ＭＳ ゴシック" w:eastAsia="ＭＳ ゴシック"/>
                          </w:rPr>
                        </w:pPr>
                        <w:r w:rsidRPr="00AB264E">
                          <w:rPr>
                            <w:rFonts w:ascii="ＭＳ ゴシック" w:eastAsia="ＭＳ ゴシック"/>
                          </w:rPr>
                          <w:t>c_mark (const char* b, const char* e, const char* tb, const char* te,</w:t>
                        </w:r>
                      </w:p>
                      <w:p w:rsidR="00B00A8E" w:rsidRPr="00E46B6D" w:rsidRDefault="00B00A8E" w:rsidP="00066FB2">
                        <w:pPr>
                          <w:spacing w:line="0" w:lineRule="atLeast"/>
                          <w:rPr>
                            <w:rFonts w:ascii="ＭＳ ゴシック" w:eastAsia="ＭＳ ゴシック"/>
                          </w:rPr>
                        </w:pPr>
                        <w:r w:rsidRPr="00AB264E">
                          <w:rPr>
                            <w:rFonts w:ascii="ＭＳ ゴシック" w:eastAsia="ＭＳ ゴシック"/>
                          </w:rPr>
                          <w:tab/>
                          <w:t xml:space="preserve">      char t, unsigned int i, const ::std::string&amp; n)</w:t>
                        </w:r>
                      </w:p>
                    </w:txbxContent>
                  </v:textbox>
                </v:shape>
                <w10:anchorlock/>
              </v:group>
            </w:pict>
          </mc:Fallback>
        </mc:AlternateContent>
      </w:r>
    </w:p>
    <w:p w:rsidR="00165836" w:rsidRDefault="00AB264E" w:rsidP="00165836">
      <w:r>
        <w:rPr>
          <w:rFonts w:hint="eastAsia"/>
        </w:rPr>
        <w:t>このコンストラクタは、</w:t>
      </w:r>
      <w:r>
        <w:rPr>
          <w:rFonts w:hint="eastAsia"/>
        </w:rPr>
        <w:t>codelist</w:t>
      </w:r>
      <w:r>
        <w:rPr>
          <w:rFonts w:hint="eastAsia"/>
        </w:rPr>
        <w:t>クラスでコードを分離する際に使用されるもので、通常ユーザが使用する</w:t>
      </w:r>
      <w:r w:rsidR="00154630">
        <w:rPr>
          <w:rFonts w:hint="eastAsia"/>
        </w:rPr>
        <w:t>こと</w:t>
      </w:r>
      <w:r>
        <w:rPr>
          <w:rFonts w:hint="eastAsia"/>
        </w:rPr>
        <w:t>はありません。</w:t>
      </w:r>
    </w:p>
    <w:p w:rsidR="00AB7EB0" w:rsidRDefault="00AB7EB0" w:rsidP="00165836"/>
    <w:p w:rsidR="00165836" w:rsidRDefault="00066FB2" w:rsidP="00165836">
      <w:pPr>
        <w:pStyle w:val="4"/>
        <w:ind w:right="210"/>
      </w:pPr>
      <w:bookmarkStart w:id="1562" w:name="_Toc444757929"/>
      <w:bookmarkStart w:id="1563" w:name="_Toc444763158"/>
      <w:r>
        <w:t>set()</w:t>
      </w:r>
      <w:bookmarkEnd w:id="1562"/>
      <w:bookmarkEnd w:id="1563"/>
    </w:p>
    <w:p w:rsidR="00732A36" w:rsidRDefault="00AB264E" w:rsidP="00732A36">
      <w:r>
        <w:rPr>
          <w:rFonts w:hint="eastAsia"/>
        </w:rPr>
        <w:t>コードの開始、終了、コメントを含む開始、コメ</w:t>
      </w:r>
      <w:r w:rsidR="00066FB2">
        <w:rPr>
          <w:rFonts w:hint="eastAsia"/>
        </w:rPr>
        <w:t>ントを含む終了、開始・終了の識別、番号、ブロック名を設定します。</w:t>
      </w:r>
    </w:p>
    <w:p w:rsidR="00732A36" w:rsidRDefault="00732A36" w:rsidP="00732A36">
      <w:r>
        <w:rPr>
          <w:rFonts w:hint="eastAsia"/>
          <w:noProof/>
        </w:rPr>
        <mc:AlternateContent>
          <mc:Choice Requires="wpc">
            <w:drawing>
              <wp:inline distT="0" distB="0" distL="0" distR="0" wp14:anchorId="758A4C43" wp14:editId="559C9EAC">
                <wp:extent cx="5400136" cy="612476"/>
                <wp:effectExtent l="0" t="0" r="0" b="0"/>
                <wp:docPr id="397" name="キャンバス 3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6" name="テキスト ボックス 396"/>
                        <wps:cNvSpPr txBox="1"/>
                        <wps:spPr>
                          <a:xfrm>
                            <a:off x="133346" y="76090"/>
                            <a:ext cx="5172075" cy="4501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066FB2" w:rsidRDefault="00B00A8E" w:rsidP="00066FB2">
                              <w:pPr>
                                <w:spacing w:line="0" w:lineRule="atLeast"/>
                                <w:rPr>
                                  <w:rFonts w:ascii="ＭＳ ゴシック" w:eastAsia="ＭＳ ゴシック"/>
                                </w:rPr>
                              </w:pPr>
                              <w:r w:rsidRPr="00066FB2">
                                <w:rPr>
                                  <w:rFonts w:ascii="ＭＳ ゴシック" w:eastAsia="ＭＳ ゴシック"/>
                                </w:rPr>
                                <w:t>void</w:t>
                              </w:r>
                              <w:r>
                                <w:rPr>
                                  <w:rFonts w:ascii="ＭＳ ゴシック" w:eastAsia="ＭＳ ゴシック"/>
                                </w:rPr>
                                <w:t xml:space="preserve"> </w:t>
                              </w:r>
                              <w:r w:rsidRPr="00066FB2">
                                <w:rPr>
                                  <w:rFonts w:ascii="ＭＳ ゴシック" w:eastAsia="ＭＳ ゴシック"/>
                                </w:rPr>
                                <w:t>set (const char* b, const char* e,</w:t>
                              </w:r>
                              <w:r>
                                <w:rPr>
                                  <w:rFonts w:ascii="ＭＳ ゴシック" w:eastAsia="ＭＳ ゴシック"/>
                                </w:rPr>
                                <w:t xml:space="preserve"> </w:t>
                              </w:r>
                              <w:r w:rsidRPr="00066FB2">
                                <w:rPr>
                                  <w:rFonts w:ascii="ＭＳ ゴシック" w:eastAsia="ＭＳ ゴシック"/>
                                </w:rPr>
                                <w:t>const char* tb, const char* te,</w:t>
                              </w:r>
                            </w:p>
                            <w:p w:rsidR="00B00A8E" w:rsidRPr="00E46B6D" w:rsidRDefault="00B00A8E" w:rsidP="00066FB2">
                              <w:pPr>
                                <w:spacing w:line="0" w:lineRule="atLeast"/>
                                <w:ind w:left="840" w:firstLine="840"/>
                                <w:rPr>
                                  <w:rFonts w:ascii="ＭＳ ゴシック" w:eastAsia="ＭＳ ゴシック"/>
                                </w:rPr>
                              </w:pPr>
                              <w:r w:rsidRPr="00066FB2">
                                <w:rPr>
                                  <w:rFonts w:ascii="ＭＳ ゴシック" w:eastAsia="ＭＳ ゴシック"/>
                                </w:rPr>
                                <w:t>char t, unsigned int i, const ::std::string&amp; n)</w:t>
                              </w:r>
                              <w:r>
                                <w:rPr>
                                  <w:rFonts w:ascii="ＭＳ ゴシック" w:eastAsia="ＭＳ 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58A4C43" id="キャンバス 397" o:spid="_x0000_s1338" editas="canvas" style="width:425.2pt;height:48.25pt;mso-position-horizontal-relative:char;mso-position-vertical-relative:line" coordsize="5400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">
                <v:shape id="_x0000_s1339" type="#_x0000_t75" style="position:absolute;width:54000;height:6121;visibility:visible;mso-wrap-style:square">
                  <v:fill o:detectmouseclick="t"/>
                  <v:path o:connecttype="none"/>
                </v:shape>
                <v:shape id="テキスト ボックス 396" o:spid="_x0000_s1340" type="#_x0000_t202" style="position:absolute;left:1333;top:760;width:51721;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J2MMA&#10;AADcAAAADwAAAGRycy9kb3ducmV2LnhtbESPQWsCMRSE70L/Q3gFb5ptC7JujdIWWwRP1dLzY/NM&#10;QjcvS5Ku679vBKHHYWa+YVab0XdioJhcYAUP8woEcRu0Y6Pg6/g+q0GkjKyxC0wKLpRgs76brLDR&#10;4cyfNByyEQXCqUEFNue+kTK1ljymeeiJi3cK0WMuMhqpI54L3HfysaoW0qPjsmCxpzdL7c/h1yvY&#10;vpqlaWuMdltr54bx+7Q3H0pN78eXZxCZxvwfvrV3WsHTcg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xJ2MMAAADcAAAADwAAAAAAAAAAAAAAAACYAgAAZHJzL2Rv&#10;d25yZXYueG1sUEsFBgAAAAAEAAQA9QAAAIgDAAAAAA==&#10;" fillcolor="white [3201]" strokeweight=".5pt">
                  <v:textbox>
                    <w:txbxContent>
                      <w:p w:rsidR="00B00A8E" w:rsidRPr="00066FB2" w:rsidRDefault="00B00A8E" w:rsidP="00066FB2">
                        <w:pPr>
                          <w:spacing w:line="0" w:lineRule="atLeast"/>
                          <w:rPr>
                            <w:rFonts w:ascii="ＭＳ ゴシック" w:eastAsia="ＭＳ ゴシック"/>
                          </w:rPr>
                        </w:pPr>
                        <w:r w:rsidRPr="00066FB2">
                          <w:rPr>
                            <w:rFonts w:ascii="ＭＳ ゴシック" w:eastAsia="ＭＳ ゴシック"/>
                          </w:rPr>
                          <w:t>void</w:t>
                        </w:r>
                        <w:r>
                          <w:rPr>
                            <w:rFonts w:ascii="ＭＳ ゴシック" w:eastAsia="ＭＳ ゴシック"/>
                          </w:rPr>
                          <w:t xml:space="preserve"> </w:t>
                        </w:r>
                        <w:r w:rsidRPr="00066FB2">
                          <w:rPr>
                            <w:rFonts w:ascii="ＭＳ ゴシック" w:eastAsia="ＭＳ ゴシック"/>
                          </w:rPr>
                          <w:t>set (const char* b, const char* e,</w:t>
                        </w:r>
                        <w:r>
                          <w:rPr>
                            <w:rFonts w:ascii="ＭＳ ゴシック" w:eastAsia="ＭＳ ゴシック"/>
                          </w:rPr>
                          <w:t xml:space="preserve"> </w:t>
                        </w:r>
                        <w:r w:rsidRPr="00066FB2">
                          <w:rPr>
                            <w:rFonts w:ascii="ＭＳ ゴシック" w:eastAsia="ＭＳ ゴシック"/>
                          </w:rPr>
                          <w:t>const char* tb, const char* te,</w:t>
                        </w:r>
                      </w:p>
                      <w:p w:rsidR="00B00A8E" w:rsidRPr="00E46B6D" w:rsidRDefault="00B00A8E" w:rsidP="00066FB2">
                        <w:pPr>
                          <w:spacing w:line="0" w:lineRule="atLeast"/>
                          <w:ind w:left="840" w:firstLine="840"/>
                          <w:rPr>
                            <w:rFonts w:ascii="ＭＳ ゴシック" w:eastAsia="ＭＳ ゴシック"/>
                          </w:rPr>
                        </w:pPr>
                        <w:r w:rsidRPr="00066FB2">
                          <w:rPr>
                            <w:rFonts w:ascii="ＭＳ ゴシック" w:eastAsia="ＭＳ ゴシック"/>
                          </w:rPr>
                          <w:t>char t, unsigned int i, const ::std::string&amp; n)</w:t>
                        </w:r>
                        <w:r>
                          <w:rPr>
                            <w:rFonts w:ascii="ＭＳ ゴシック" w:eastAsia="ＭＳ ゴシック"/>
                          </w:rPr>
                          <w:t>;</w:t>
                        </w:r>
                      </w:p>
                    </w:txbxContent>
                  </v:textbox>
                </v:shape>
                <w10:anchorlock/>
              </v:group>
            </w:pict>
          </mc:Fallback>
        </mc:AlternateContent>
      </w:r>
    </w:p>
    <w:p w:rsidR="00165836" w:rsidRDefault="00066FB2" w:rsidP="00165836">
      <w:r>
        <w:rPr>
          <w:rFonts w:hint="eastAsia"/>
        </w:rPr>
        <w:t>この関数は</w:t>
      </w:r>
      <w:r w:rsidR="00AB264E">
        <w:rPr>
          <w:rFonts w:hint="eastAsia"/>
        </w:rPr>
        <w:t>通常ユーザが使用する</w:t>
      </w:r>
      <w:r w:rsidR="00154630">
        <w:rPr>
          <w:rFonts w:hint="eastAsia"/>
        </w:rPr>
        <w:t>こと</w:t>
      </w:r>
      <w:r w:rsidR="00AB264E">
        <w:rPr>
          <w:rFonts w:hint="eastAsia"/>
        </w:rPr>
        <w:t>はありません。</w:t>
      </w:r>
    </w:p>
    <w:p w:rsidR="00AB7EB0" w:rsidRDefault="00AB7EB0" w:rsidP="00165836"/>
    <w:p w:rsidR="00165836" w:rsidRDefault="00165836" w:rsidP="00165836">
      <w:pPr>
        <w:pStyle w:val="4"/>
        <w:ind w:right="210"/>
      </w:pPr>
      <w:bookmarkStart w:id="1564" w:name="_Toc444757930"/>
      <w:bookmarkStart w:id="1565" w:name="_Toc444763159"/>
      <w:r>
        <w:rPr>
          <w:rFonts w:hint="eastAsia"/>
        </w:rPr>
        <w:t>text_beg()</w:t>
      </w:r>
      <w:bookmarkEnd w:id="1564"/>
      <w:bookmarkEnd w:id="1565"/>
    </w:p>
    <w:p w:rsidR="00732A36" w:rsidRDefault="00AB264E" w:rsidP="00732A36">
      <w:r>
        <w:rPr>
          <w:rFonts w:hint="eastAsia"/>
        </w:rPr>
        <w:t>分離されたコードの開始アドレスを返します。</w:t>
      </w:r>
    </w:p>
    <w:p w:rsidR="00732A36" w:rsidRDefault="00732A36" w:rsidP="00732A36">
      <w:r>
        <w:rPr>
          <w:rFonts w:hint="eastAsia"/>
          <w:noProof/>
        </w:rPr>
        <mc:AlternateContent>
          <mc:Choice Requires="wpc">
            <w:drawing>
              <wp:inline distT="0" distB="0" distL="0" distR="0" wp14:anchorId="748021E5" wp14:editId="72A1403B">
                <wp:extent cx="5400040" cy="608965"/>
                <wp:effectExtent l="0" t="0" r="0" b="0"/>
                <wp:docPr id="399" name="キャンバス 3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8" name="テキスト ボックス 398"/>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732A36">
                              <w:pPr>
                                <w:spacing w:line="0" w:lineRule="atLeast"/>
                                <w:rPr>
                                  <w:rFonts w:ascii="ＭＳ ゴシック" w:eastAsia="ＭＳ ゴシック"/>
                                </w:rPr>
                              </w:pPr>
                              <w:r w:rsidRPr="00AB264E">
                                <w:rPr>
                                  <w:rFonts w:ascii="ＭＳ ゴシック" w:eastAsia="ＭＳ ゴシック"/>
                                </w:rPr>
                                <w:t>const char* text_beg (void) const</w:t>
                              </w:r>
                              <w:r>
                                <w:rPr>
                                  <w:rFonts w:ascii="ＭＳ ゴシック" w:eastAsia="ＭＳ ゴシック" w:hint="eastAsia"/>
                                </w:rPr>
                                <w:t>;</w:t>
                              </w:r>
                              <w:r w:rsidRPr="00E655A9">
                                <w:rPr>
                                  <w:rFonts w:ascii="ＭＳ ゴシック" w:eastAsia="ＭＳ ゴシック" w:hint="eastAsia"/>
                                </w:rPr>
                                <w:t xml:space="preserve"> </w:t>
                              </w:r>
                              <w:r>
                                <w:rPr>
                                  <w:rFonts w:ascii="ＭＳ ゴシック" w:eastAsia="ＭＳ ゴシック" w:hint="eastAsia"/>
                                </w:rPr>
                                <w:t xml:space="preserve">   //状態参照</w:t>
                              </w:r>
                            </w:p>
                            <w:p w:rsidR="00B00A8E" w:rsidRPr="00E46B6D" w:rsidRDefault="00B00A8E" w:rsidP="00732A36">
                              <w:pPr>
                                <w:spacing w:line="0" w:lineRule="atLeast"/>
                                <w:rPr>
                                  <w:rFonts w:ascii="ＭＳ ゴシック" w:eastAsia="ＭＳ ゴシック"/>
                                </w:rPr>
                              </w:pPr>
                              <w:r w:rsidRPr="00AB264E">
                                <w:rPr>
                                  <w:rFonts w:ascii="ＭＳ ゴシック" w:eastAsia="ＭＳ ゴシック"/>
                                </w:rPr>
                                <w:t>const char*&amp; text_beg (void)</w:t>
                              </w:r>
                              <w:r>
                                <w:rPr>
                                  <w:rFonts w:ascii="ＭＳ ゴシック" w:eastAsia="ＭＳ ゴシック" w:hint="eastAsia"/>
                                </w:rPr>
                                <w:t>;</w:t>
                              </w:r>
                              <w:r w:rsidRPr="00AB264E">
                                <w:rPr>
                                  <w:rFonts w:ascii="ＭＳ ゴシック" w:eastAsia="ＭＳ ゴシック" w:hint="eastAsia"/>
                                </w:rPr>
                                <w:t xml:space="preserve"> </w:t>
                              </w:r>
                              <w:r>
                                <w:rPr>
                                  <w:rFonts w:ascii="ＭＳ ゴシック" w:eastAsia="ＭＳ ゴシック" w:hint="eastAsia"/>
                                </w:rPr>
                                <w:t xml:space="preserve">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8021E5" id="キャンバス 399" o:spid="_x0000_s1341"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">
                <v:shape id="_x0000_s1342" type="#_x0000_t75" style="position:absolute;width:54000;height:6089;visibility:visible;mso-wrap-style:square">
                  <v:fill o:detectmouseclick="t"/>
                  <v:path o:connecttype="none"/>
                </v:shape>
                <v:shape id="テキスト ボックス 398" o:spid="_x0000_s1343"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94McAA&#10;AADcAAAADwAAAGRycy9kb3ducmV2LnhtbERPy2oCMRTdF/oP4Ra6qxlbKONoFFtsKbjygevL5JoE&#10;JzdDko7Tv28WgsvDeS9Wo+/EQDG5wAqmkwoEcRu0Y6PgePh6qUGkjKyxC0wK/ijBavn4sMBGhyvv&#10;aNhnI0oIpwYV2Jz7RsrUWvKYJqEnLtw5RI+5wGikjngt4b6Tr1X1Lj06Lg0We/q01F72v17B5sPM&#10;TFtjtJtaOzeMp/PWfCv1/DSu5yAyjfkuvrl/tIK3WVlb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94McAAAADcAAAADwAAAAAAAAAAAAAAAACYAgAAZHJzL2Rvd25y&#10;ZXYueG1sUEsFBgAAAAAEAAQA9QAAAIUDAAAAAA==&#10;" fillcolor="white [3201]" strokeweight=".5pt">
                  <v:textbox>
                    <w:txbxContent>
                      <w:p w:rsidR="00B00A8E" w:rsidRDefault="00B00A8E" w:rsidP="00732A36">
                        <w:pPr>
                          <w:spacing w:line="0" w:lineRule="atLeast"/>
                          <w:rPr>
                            <w:rFonts w:ascii="ＭＳ ゴシック" w:eastAsia="ＭＳ ゴシック"/>
                          </w:rPr>
                        </w:pPr>
                        <w:r w:rsidRPr="00AB264E">
                          <w:rPr>
                            <w:rFonts w:ascii="ＭＳ ゴシック" w:eastAsia="ＭＳ ゴシック"/>
                          </w:rPr>
                          <w:t>const char* text_beg (void) const</w:t>
                        </w:r>
                        <w:r>
                          <w:rPr>
                            <w:rFonts w:ascii="ＭＳ ゴシック" w:eastAsia="ＭＳ ゴシック" w:hint="eastAsia"/>
                          </w:rPr>
                          <w:t>;</w:t>
                        </w:r>
                        <w:r w:rsidRPr="00E655A9">
                          <w:rPr>
                            <w:rFonts w:ascii="ＭＳ ゴシック" w:eastAsia="ＭＳ ゴシック" w:hint="eastAsia"/>
                          </w:rPr>
                          <w:t xml:space="preserve"> </w:t>
                        </w:r>
                        <w:r>
                          <w:rPr>
                            <w:rFonts w:ascii="ＭＳ ゴシック" w:eastAsia="ＭＳ ゴシック" w:hint="eastAsia"/>
                          </w:rPr>
                          <w:t xml:space="preserve">   //状態参照</w:t>
                        </w:r>
                      </w:p>
                      <w:p w:rsidR="00B00A8E" w:rsidRPr="00E46B6D" w:rsidRDefault="00B00A8E" w:rsidP="00732A36">
                        <w:pPr>
                          <w:spacing w:line="0" w:lineRule="atLeast"/>
                          <w:rPr>
                            <w:rFonts w:ascii="ＭＳ ゴシック" w:eastAsia="ＭＳ ゴシック"/>
                          </w:rPr>
                        </w:pPr>
                        <w:r w:rsidRPr="00AB264E">
                          <w:rPr>
                            <w:rFonts w:ascii="ＭＳ ゴシック" w:eastAsia="ＭＳ ゴシック"/>
                          </w:rPr>
                          <w:t>const char*&amp; text_beg (void)</w:t>
                        </w:r>
                        <w:r>
                          <w:rPr>
                            <w:rFonts w:ascii="ＭＳ ゴシック" w:eastAsia="ＭＳ ゴシック" w:hint="eastAsia"/>
                          </w:rPr>
                          <w:t>;</w:t>
                        </w:r>
                        <w:r w:rsidRPr="00AB264E">
                          <w:rPr>
                            <w:rFonts w:ascii="ＭＳ ゴシック" w:eastAsia="ＭＳ ゴシック" w:hint="eastAsia"/>
                          </w:rPr>
                          <w:t xml:space="preserve"> </w:t>
                        </w:r>
                        <w:r>
                          <w:rPr>
                            <w:rFonts w:ascii="ＭＳ ゴシック" w:eastAsia="ＭＳ ゴシック" w:hint="eastAsia"/>
                          </w:rPr>
                          <w:t xml:space="preserve">        //状態変更</w:t>
                        </w:r>
                      </w:p>
                    </w:txbxContent>
                  </v:textbox>
                </v:shape>
                <w10:anchorlock/>
              </v:group>
            </w:pict>
          </mc:Fallback>
        </mc:AlternateContent>
      </w:r>
    </w:p>
    <w:p w:rsidR="00165836" w:rsidRDefault="00165836" w:rsidP="00165836"/>
    <w:p w:rsidR="00165836" w:rsidRPr="00165836" w:rsidRDefault="00165836" w:rsidP="00165836">
      <w:pPr>
        <w:pStyle w:val="4"/>
        <w:ind w:right="210"/>
      </w:pPr>
      <w:bookmarkStart w:id="1566" w:name="_Toc444757931"/>
      <w:bookmarkStart w:id="1567" w:name="_Toc444763160"/>
      <w:r>
        <w:rPr>
          <w:rFonts w:hint="eastAsia"/>
        </w:rPr>
        <w:t>text_end()</w:t>
      </w:r>
      <w:bookmarkEnd w:id="1566"/>
      <w:bookmarkEnd w:id="1567"/>
    </w:p>
    <w:p w:rsidR="00732A36" w:rsidRDefault="00AB264E" w:rsidP="00732A36">
      <w:r>
        <w:rPr>
          <w:rFonts w:hint="eastAsia"/>
        </w:rPr>
        <w:t>分離されたコードの終了アドレスを返します。</w:t>
      </w:r>
    </w:p>
    <w:p w:rsidR="00732A36" w:rsidRDefault="00732A36" w:rsidP="00732A36">
      <w:r>
        <w:rPr>
          <w:rFonts w:hint="eastAsia"/>
          <w:noProof/>
        </w:rPr>
        <mc:AlternateContent>
          <mc:Choice Requires="wpc">
            <w:drawing>
              <wp:inline distT="0" distB="0" distL="0" distR="0" wp14:anchorId="2F2A02F5" wp14:editId="79C03DA7">
                <wp:extent cx="5400040" cy="608965"/>
                <wp:effectExtent l="0" t="0" r="0" b="0"/>
                <wp:docPr id="401" name="キャンバス 4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0" name="テキスト ボックス 400"/>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732A36">
                              <w:pPr>
                                <w:spacing w:line="0" w:lineRule="atLeast"/>
                                <w:rPr>
                                  <w:rFonts w:ascii="ＭＳ ゴシック" w:eastAsia="ＭＳ ゴシック"/>
                                </w:rPr>
                              </w:pPr>
                              <w:r w:rsidRPr="00AB264E">
                                <w:rPr>
                                  <w:rFonts w:ascii="ＭＳ ゴシック" w:eastAsia="ＭＳ ゴシック"/>
                                </w:rPr>
                                <w:t>const char* text_end (void) const</w:t>
                              </w:r>
                              <w:r>
                                <w:rPr>
                                  <w:rFonts w:ascii="ＭＳ ゴシック" w:eastAsia="ＭＳ ゴシック" w:hint="eastAsia"/>
                                </w:rPr>
                                <w:t>;</w:t>
                              </w:r>
                              <w:r w:rsidRPr="00E655A9">
                                <w:rPr>
                                  <w:rFonts w:ascii="ＭＳ ゴシック" w:eastAsia="ＭＳ ゴシック" w:hint="eastAsia"/>
                                </w:rPr>
                                <w:t xml:space="preserve"> </w:t>
                              </w:r>
                              <w:r>
                                <w:rPr>
                                  <w:rFonts w:ascii="ＭＳ ゴシック" w:eastAsia="ＭＳ ゴシック" w:hint="eastAsia"/>
                                </w:rPr>
                                <w:t xml:space="preserve">   //状態参照</w:t>
                              </w:r>
                            </w:p>
                            <w:p w:rsidR="00B00A8E" w:rsidRPr="00E46B6D" w:rsidRDefault="00B00A8E" w:rsidP="00732A36">
                              <w:pPr>
                                <w:spacing w:line="0" w:lineRule="atLeast"/>
                                <w:rPr>
                                  <w:rFonts w:ascii="ＭＳ ゴシック" w:eastAsia="ＭＳ ゴシック"/>
                                </w:rPr>
                              </w:pPr>
                              <w:r w:rsidRPr="00AB264E">
                                <w:rPr>
                                  <w:rFonts w:ascii="ＭＳ ゴシック" w:eastAsia="ＭＳ ゴシック"/>
                                </w:rPr>
                                <w:t>const char*&amp; text_end (void)</w:t>
                              </w:r>
                              <w:r>
                                <w:rPr>
                                  <w:rFonts w:ascii="ＭＳ ゴシック" w:eastAsia="ＭＳ ゴシック" w:hint="eastAsia"/>
                                </w:rPr>
                                <w:t xml:space="preserve">;        </w:t>
                              </w:r>
                              <w:r w:rsidRPr="00AB264E">
                                <w:rPr>
                                  <w:rFonts w:ascii="ＭＳ ゴシック" w:eastAsia="ＭＳ ゴシック" w:hint="eastAsia"/>
                                </w:rPr>
                                <w:t xml:space="preserve"> </w:t>
                              </w:r>
                              <w:r>
                                <w:rPr>
                                  <w:rFonts w:ascii="ＭＳ ゴシック" w:eastAsia="ＭＳ ゴシック" w:hint="eastAsia"/>
                                </w:rPr>
                                <w:t>//状態変更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2A02F5" id="キャンバス 401" o:spid="_x0000_s1344"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">
                <v:shape id="_x0000_s1345" type="#_x0000_t75" style="position:absolute;width:54000;height:6089;visibility:visible;mso-wrap-style:square">
                  <v:fill o:detectmouseclick="t"/>
                  <v:path o:connecttype="none"/>
                </v:shape>
                <v:shape id="テキスト ボックス 400" o:spid="_x0000_s1346"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ks1b8A&#10;AADcAAAADwAAAGRycy9kb3ducmV2LnhtbERPTWsCMRC9F/ofwhR6q1mLlO1qFBUtBU/a0vOwGZPg&#10;ZrIk6br9981B8Ph434vV6DsxUEwusILppAJB3Abt2Cj4/tq/1CBSRtbYBSYFf5RgtXx8WGCjw5WP&#10;NJyyESWEU4MKbM59I2VqLXlMk9ATF+4cosdcYDRSR7yWcN/J16p6kx4dlwaLPW0ttZfTr1ew25h3&#10;09YY7a7Wzg3jz/lgPpR6fhrXcxCZxnwX39yfWsGsKvPLmXI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aSzVvwAAANwAAAAPAAAAAAAAAAAAAAAAAJgCAABkcnMvZG93bnJl&#10;di54bWxQSwUGAAAAAAQABAD1AAAAhAMAAAAA&#10;" fillcolor="white [3201]" strokeweight=".5pt">
                  <v:textbox>
                    <w:txbxContent>
                      <w:p w:rsidR="00B00A8E" w:rsidRDefault="00B00A8E" w:rsidP="00732A36">
                        <w:pPr>
                          <w:spacing w:line="0" w:lineRule="atLeast"/>
                          <w:rPr>
                            <w:rFonts w:ascii="ＭＳ ゴシック" w:eastAsia="ＭＳ ゴシック"/>
                          </w:rPr>
                        </w:pPr>
                        <w:r w:rsidRPr="00AB264E">
                          <w:rPr>
                            <w:rFonts w:ascii="ＭＳ ゴシック" w:eastAsia="ＭＳ ゴシック"/>
                          </w:rPr>
                          <w:t>const char* text_end (void) const</w:t>
                        </w:r>
                        <w:r>
                          <w:rPr>
                            <w:rFonts w:ascii="ＭＳ ゴシック" w:eastAsia="ＭＳ ゴシック" w:hint="eastAsia"/>
                          </w:rPr>
                          <w:t>;</w:t>
                        </w:r>
                        <w:r w:rsidRPr="00E655A9">
                          <w:rPr>
                            <w:rFonts w:ascii="ＭＳ ゴシック" w:eastAsia="ＭＳ ゴシック" w:hint="eastAsia"/>
                          </w:rPr>
                          <w:t xml:space="preserve"> </w:t>
                        </w:r>
                        <w:r>
                          <w:rPr>
                            <w:rFonts w:ascii="ＭＳ ゴシック" w:eastAsia="ＭＳ ゴシック" w:hint="eastAsia"/>
                          </w:rPr>
                          <w:t xml:space="preserve">   //状態参照</w:t>
                        </w:r>
                      </w:p>
                      <w:p w:rsidR="00B00A8E" w:rsidRPr="00E46B6D" w:rsidRDefault="00B00A8E" w:rsidP="00732A36">
                        <w:pPr>
                          <w:spacing w:line="0" w:lineRule="atLeast"/>
                          <w:rPr>
                            <w:rFonts w:ascii="ＭＳ ゴシック" w:eastAsia="ＭＳ ゴシック"/>
                          </w:rPr>
                        </w:pPr>
                        <w:r w:rsidRPr="00AB264E">
                          <w:rPr>
                            <w:rFonts w:ascii="ＭＳ ゴシック" w:eastAsia="ＭＳ ゴシック"/>
                          </w:rPr>
                          <w:t>const char*&amp; text_end (void)</w:t>
                        </w:r>
                        <w:r>
                          <w:rPr>
                            <w:rFonts w:ascii="ＭＳ ゴシック" w:eastAsia="ＭＳ ゴシック" w:hint="eastAsia"/>
                          </w:rPr>
                          <w:t xml:space="preserve">;        </w:t>
                        </w:r>
                        <w:r w:rsidRPr="00AB264E">
                          <w:rPr>
                            <w:rFonts w:ascii="ＭＳ ゴシック" w:eastAsia="ＭＳ ゴシック" w:hint="eastAsia"/>
                          </w:rPr>
                          <w:t xml:space="preserve"> </w:t>
                        </w:r>
                        <w:r>
                          <w:rPr>
                            <w:rFonts w:ascii="ＭＳ ゴシック" w:eastAsia="ＭＳ ゴシック" w:hint="eastAsia"/>
                          </w:rPr>
                          <w:t>//状態変更</w:t>
                        </w:r>
                      </w:p>
                    </w:txbxContent>
                  </v:textbox>
                </v:shape>
                <w10:anchorlock/>
              </v:group>
            </w:pict>
          </mc:Fallback>
        </mc:AlternateContent>
      </w:r>
    </w:p>
    <w:p w:rsidR="00AB7EB0" w:rsidRDefault="00AB7EB0" w:rsidP="00AB7EB0"/>
    <w:p w:rsidR="00AB7EB0" w:rsidRDefault="00AB7EB0" w:rsidP="00AB7EB0">
      <w:pPr>
        <w:pStyle w:val="4"/>
        <w:ind w:right="210"/>
      </w:pPr>
      <w:bookmarkStart w:id="1568" w:name="_Toc444757932"/>
      <w:bookmarkStart w:id="1569" w:name="_Toc444763161"/>
      <w:r>
        <w:rPr>
          <w:rFonts w:hint="eastAsia"/>
        </w:rPr>
        <w:t>beg()</w:t>
      </w:r>
      <w:bookmarkEnd w:id="1568"/>
      <w:bookmarkEnd w:id="1569"/>
    </w:p>
    <w:p w:rsidR="00AB7EB0" w:rsidRDefault="00AB7EB0" w:rsidP="00AB7EB0">
      <w:r>
        <w:rPr>
          <w:rFonts w:hint="eastAsia"/>
        </w:rPr>
        <w:t>定形のコメントを含む分離されたコー</w:t>
      </w:r>
      <w:r w:rsidR="005F59F6">
        <w:rPr>
          <w:rFonts w:hint="eastAsia"/>
        </w:rPr>
        <w:t>ドの開始アドレスを返します</w:t>
      </w:r>
      <w:r>
        <w:rPr>
          <w:rFonts w:hint="eastAsia"/>
        </w:rPr>
        <w:t>。前の</w:t>
      </w:r>
      <w:r>
        <w:rPr>
          <w:rFonts w:hint="eastAsia"/>
        </w:rPr>
        <w:t>c_mark</w:t>
      </w:r>
      <w:r>
        <w:rPr>
          <w:rFonts w:hint="eastAsia"/>
        </w:rPr>
        <w:t>の</w:t>
      </w:r>
      <w:r>
        <w:rPr>
          <w:rFonts w:hint="eastAsia"/>
        </w:rPr>
        <w:t>end()</w:t>
      </w:r>
      <w:r>
        <w:rPr>
          <w:rFonts w:hint="eastAsia"/>
        </w:rPr>
        <w:t>と比較する</w:t>
      </w:r>
      <w:r w:rsidR="00154630">
        <w:rPr>
          <w:rFonts w:hint="eastAsia"/>
        </w:rPr>
        <w:t>こと</w:t>
      </w:r>
      <w:r>
        <w:rPr>
          <w:rFonts w:hint="eastAsia"/>
        </w:rPr>
        <w:t>で、完全に連続しているかそうでないかを判定する場合などに使用します。</w:t>
      </w:r>
    </w:p>
    <w:p w:rsidR="00AB7EB0" w:rsidRDefault="00AB7EB0" w:rsidP="00AB7EB0">
      <w:r>
        <w:rPr>
          <w:rFonts w:hint="eastAsia"/>
          <w:noProof/>
        </w:rPr>
        <mc:AlternateContent>
          <mc:Choice Requires="wpc">
            <w:drawing>
              <wp:inline distT="0" distB="0" distL="0" distR="0" wp14:anchorId="5F0A28E6" wp14:editId="23CFFBDD">
                <wp:extent cx="5400040" cy="608965"/>
                <wp:effectExtent l="0" t="0" r="0" b="0"/>
                <wp:docPr id="403" name="キャンバス 4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2" name="テキスト ボックス 402"/>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AB7EB0">
                              <w:pPr>
                                <w:spacing w:line="0" w:lineRule="atLeast"/>
                                <w:rPr>
                                  <w:rFonts w:ascii="ＭＳ ゴシック" w:eastAsia="ＭＳ ゴシック"/>
                                </w:rPr>
                              </w:pPr>
                              <w:r w:rsidRPr="00AB264E">
                                <w:rPr>
                                  <w:rFonts w:ascii="ＭＳ ゴシック" w:eastAsia="ＭＳ ゴシック"/>
                                </w:rPr>
                                <w:t>const char* beg (void) const</w:t>
                              </w:r>
                              <w:r>
                                <w:rPr>
                                  <w:rFonts w:ascii="ＭＳ ゴシック" w:eastAsia="ＭＳ ゴシック" w:hint="eastAsia"/>
                                </w:rPr>
                                <w:t>;</w:t>
                              </w:r>
                              <w:r w:rsidRPr="00E655A9">
                                <w:rPr>
                                  <w:rFonts w:ascii="ＭＳ ゴシック" w:eastAsia="ＭＳ ゴシック" w:hint="eastAsia"/>
                                </w:rPr>
                                <w:t xml:space="preserve"> </w:t>
                              </w:r>
                              <w:r>
                                <w:rPr>
                                  <w:rFonts w:ascii="ＭＳ ゴシック" w:eastAsia="ＭＳ ゴシック" w:hint="eastAsia"/>
                                </w:rPr>
                                <w:t xml:space="preserve">   //状態参照</w:t>
                              </w:r>
                            </w:p>
                            <w:p w:rsidR="00B00A8E" w:rsidRPr="00E46B6D" w:rsidRDefault="00B00A8E" w:rsidP="00AB7EB0">
                              <w:pPr>
                                <w:spacing w:line="0" w:lineRule="atLeast"/>
                                <w:rPr>
                                  <w:rFonts w:ascii="ＭＳ ゴシック" w:eastAsia="ＭＳ ゴシック"/>
                                </w:rPr>
                              </w:pPr>
                              <w:r w:rsidRPr="00AB264E">
                                <w:rPr>
                                  <w:rFonts w:ascii="ＭＳ ゴシック" w:eastAsia="ＭＳ ゴシック"/>
                                </w:rPr>
                                <w:t>const char*&amp; beg (void)</w:t>
                              </w:r>
                              <w:r>
                                <w:rPr>
                                  <w:rFonts w:ascii="ＭＳ ゴシック" w:eastAsia="ＭＳ ゴシック" w:hint="eastAsia"/>
                                </w:rPr>
                                <w:t>;</w:t>
                              </w:r>
                              <w:r w:rsidRPr="00AB264E">
                                <w:rPr>
                                  <w:rFonts w:ascii="ＭＳ ゴシック" w:eastAsia="ＭＳ ゴシック" w:hint="eastAsia"/>
                                </w:rPr>
                                <w:t xml:space="preserve"> </w:t>
                              </w:r>
                              <w:r>
                                <w:rPr>
                                  <w:rFonts w:ascii="ＭＳ ゴシック" w:eastAsia="ＭＳ ゴシック" w:hint="eastAsia"/>
                                </w:rPr>
                                <w:t xml:space="preserve">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0A28E6" id="キャンバス 403" o:spid="_x0000_s1347"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">
                <v:shape id="_x0000_s1348" type="#_x0000_t75" style="position:absolute;width:54000;height:6089;visibility:visible;mso-wrap-style:square">
                  <v:fill o:detectmouseclick="t"/>
                  <v:path o:connecttype="none"/>
                </v:shape>
                <v:shape id="テキスト ボックス 402" o:spid="_x0000_s1349"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cXOcIA&#10;AADcAAAADwAAAGRycy9kb3ducmV2LnhtbESPQWsCMRSE74X+h/AK3mq2IrKuRmmLLQVP1dLzY/NM&#10;gpuXJUnX7b9vBKHHYWa+Ydbb0XdioJhcYAVP0woEcRu0Y6Pg6/j2WINIGVljF5gU/FKC7eb+bo2N&#10;Dhf+pOGQjSgQTg0qsDn3jZSpteQxTUNPXLxTiB5zkdFIHfFS4L6Ts6paSI+Oy4LFnl4ttefDj1ew&#10;ezFL09YY7a7Wzg3j92lv3pWaPIzPKxCZxvwfvrU/tIJ5NYPrmXI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xc5wgAAANwAAAAPAAAAAAAAAAAAAAAAAJgCAABkcnMvZG93&#10;bnJldi54bWxQSwUGAAAAAAQABAD1AAAAhwMAAAAA&#10;" fillcolor="white [3201]" strokeweight=".5pt">
                  <v:textbox>
                    <w:txbxContent>
                      <w:p w:rsidR="00B00A8E" w:rsidRDefault="00B00A8E" w:rsidP="00AB7EB0">
                        <w:pPr>
                          <w:spacing w:line="0" w:lineRule="atLeast"/>
                          <w:rPr>
                            <w:rFonts w:ascii="ＭＳ ゴシック" w:eastAsia="ＭＳ ゴシック"/>
                          </w:rPr>
                        </w:pPr>
                        <w:r w:rsidRPr="00AB264E">
                          <w:rPr>
                            <w:rFonts w:ascii="ＭＳ ゴシック" w:eastAsia="ＭＳ ゴシック"/>
                          </w:rPr>
                          <w:t>const char* beg (void) const</w:t>
                        </w:r>
                        <w:r>
                          <w:rPr>
                            <w:rFonts w:ascii="ＭＳ ゴシック" w:eastAsia="ＭＳ ゴシック" w:hint="eastAsia"/>
                          </w:rPr>
                          <w:t>;</w:t>
                        </w:r>
                        <w:r w:rsidRPr="00E655A9">
                          <w:rPr>
                            <w:rFonts w:ascii="ＭＳ ゴシック" w:eastAsia="ＭＳ ゴシック" w:hint="eastAsia"/>
                          </w:rPr>
                          <w:t xml:space="preserve"> </w:t>
                        </w:r>
                        <w:r>
                          <w:rPr>
                            <w:rFonts w:ascii="ＭＳ ゴシック" w:eastAsia="ＭＳ ゴシック" w:hint="eastAsia"/>
                          </w:rPr>
                          <w:t xml:space="preserve">   //状態参照</w:t>
                        </w:r>
                      </w:p>
                      <w:p w:rsidR="00B00A8E" w:rsidRPr="00E46B6D" w:rsidRDefault="00B00A8E" w:rsidP="00AB7EB0">
                        <w:pPr>
                          <w:spacing w:line="0" w:lineRule="atLeast"/>
                          <w:rPr>
                            <w:rFonts w:ascii="ＭＳ ゴシック" w:eastAsia="ＭＳ ゴシック"/>
                          </w:rPr>
                        </w:pPr>
                        <w:r w:rsidRPr="00AB264E">
                          <w:rPr>
                            <w:rFonts w:ascii="ＭＳ ゴシック" w:eastAsia="ＭＳ ゴシック"/>
                          </w:rPr>
                          <w:t>const char*&amp; beg (void)</w:t>
                        </w:r>
                        <w:r>
                          <w:rPr>
                            <w:rFonts w:ascii="ＭＳ ゴシック" w:eastAsia="ＭＳ ゴシック" w:hint="eastAsia"/>
                          </w:rPr>
                          <w:t>;</w:t>
                        </w:r>
                        <w:r w:rsidRPr="00AB264E">
                          <w:rPr>
                            <w:rFonts w:ascii="ＭＳ ゴシック" w:eastAsia="ＭＳ ゴシック" w:hint="eastAsia"/>
                          </w:rPr>
                          <w:t xml:space="preserve"> </w:t>
                        </w:r>
                        <w:r>
                          <w:rPr>
                            <w:rFonts w:ascii="ＭＳ ゴシック" w:eastAsia="ＭＳ ゴシック" w:hint="eastAsia"/>
                          </w:rPr>
                          <w:t xml:space="preserve">        //状態変更</w:t>
                        </w:r>
                      </w:p>
                    </w:txbxContent>
                  </v:textbox>
                </v:shape>
                <w10:anchorlock/>
              </v:group>
            </w:pict>
          </mc:Fallback>
        </mc:AlternateContent>
      </w:r>
    </w:p>
    <w:p w:rsidR="00AB7EB0" w:rsidRDefault="00AB7EB0" w:rsidP="00AB7EB0"/>
    <w:p w:rsidR="00AB7EB0" w:rsidRDefault="00AB7EB0" w:rsidP="00AB7EB0">
      <w:pPr>
        <w:pStyle w:val="4"/>
        <w:ind w:right="210"/>
      </w:pPr>
      <w:bookmarkStart w:id="1570" w:name="_Toc444757933"/>
      <w:bookmarkStart w:id="1571" w:name="_Toc444763162"/>
      <w:r>
        <w:rPr>
          <w:rFonts w:hint="eastAsia"/>
        </w:rPr>
        <w:t>end()</w:t>
      </w:r>
      <w:bookmarkEnd w:id="1570"/>
      <w:bookmarkEnd w:id="1571"/>
    </w:p>
    <w:p w:rsidR="00AB7EB0" w:rsidRDefault="00AB7EB0" w:rsidP="00AB7EB0">
      <w:r>
        <w:rPr>
          <w:rFonts w:hint="eastAsia"/>
        </w:rPr>
        <w:t>定形のコメントを含む分離されたコードの終了アドレスを返します。後の</w:t>
      </w:r>
      <w:r>
        <w:rPr>
          <w:rFonts w:hint="eastAsia"/>
        </w:rPr>
        <w:t>c_mark</w:t>
      </w:r>
      <w:r>
        <w:rPr>
          <w:rFonts w:hint="eastAsia"/>
        </w:rPr>
        <w:t>の</w:t>
      </w:r>
      <w:r>
        <w:rPr>
          <w:rFonts w:hint="eastAsia"/>
        </w:rPr>
        <w:t>beg()</w:t>
      </w:r>
      <w:r>
        <w:rPr>
          <w:rFonts w:hint="eastAsia"/>
        </w:rPr>
        <w:t>と比較する</w:t>
      </w:r>
      <w:r w:rsidR="00154630">
        <w:rPr>
          <w:rFonts w:hint="eastAsia"/>
        </w:rPr>
        <w:t>こと</w:t>
      </w:r>
      <w:r>
        <w:rPr>
          <w:rFonts w:hint="eastAsia"/>
        </w:rPr>
        <w:t>で、完全に連続しているかそうでないかを判定する場合などに使用します。</w:t>
      </w:r>
    </w:p>
    <w:p w:rsidR="00AB7EB0" w:rsidRDefault="00AB7EB0" w:rsidP="00AB7EB0">
      <w:r>
        <w:rPr>
          <w:rFonts w:hint="eastAsia"/>
          <w:noProof/>
        </w:rPr>
        <mc:AlternateContent>
          <mc:Choice Requires="wpc">
            <w:drawing>
              <wp:inline distT="0" distB="0" distL="0" distR="0" wp14:anchorId="7CFE0DDF" wp14:editId="396713E1">
                <wp:extent cx="5400040" cy="608965"/>
                <wp:effectExtent l="0" t="0" r="0" b="0"/>
                <wp:docPr id="405" name="キャンバス 4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テキスト ボックス 404"/>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AB7EB0">
                              <w:pPr>
                                <w:spacing w:line="0" w:lineRule="atLeast"/>
                                <w:rPr>
                                  <w:rFonts w:ascii="ＭＳ ゴシック" w:eastAsia="ＭＳ ゴシック"/>
                                </w:rPr>
                              </w:pPr>
                              <w:r w:rsidRPr="00AB264E">
                                <w:rPr>
                                  <w:rFonts w:ascii="ＭＳ ゴシック" w:eastAsia="ＭＳ ゴシック"/>
                                </w:rPr>
                                <w:t>const char* end (void) cons</w:t>
                              </w:r>
                              <w:r>
                                <w:rPr>
                                  <w:rFonts w:ascii="ＭＳ ゴシック" w:eastAsia="ＭＳ ゴシック" w:hint="eastAsia"/>
                                </w:rPr>
                                <w:t>t;</w:t>
                              </w:r>
                              <w:r w:rsidRPr="00E655A9">
                                <w:rPr>
                                  <w:rFonts w:ascii="ＭＳ ゴシック" w:eastAsia="ＭＳ ゴシック" w:hint="eastAsia"/>
                                </w:rPr>
                                <w:t xml:space="preserve"> </w:t>
                              </w:r>
                              <w:r>
                                <w:rPr>
                                  <w:rFonts w:ascii="ＭＳ ゴシック" w:eastAsia="ＭＳ ゴシック" w:hint="eastAsia"/>
                                </w:rPr>
                                <w:t xml:space="preserve">   //状態参照</w:t>
                              </w:r>
                            </w:p>
                            <w:p w:rsidR="00B00A8E" w:rsidRPr="00E46B6D" w:rsidRDefault="00B00A8E" w:rsidP="00AB7EB0">
                              <w:pPr>
                                <w:spacing w:line="0" w:lineRule="atLeast"/>
                                <w:rPr>
                                  <w:rFonts w:ascii="ＭＳ ゴシック" w:eastAsia="ＭＳ ゴシック"/>
                                </w:rPr>
                              </w:pPr>
                              <w:r w:rsidRPr="00AB264E">
                                <w:rPr>
                                  <w:rFonts w:ascii="ＭＳ ゴシック" w:eastAsia="ＭＳ ゴシック"/>
                                </w:rPr>
                                <w:t>const char*&amp; end (void)</w:t>
                              </w:r>
                              <w:r>
                                <w:rPr>
                                  <w:rFonts w:ascii="ＭＳ ゴシック" w:eastAsia="ＭＳ ゴシック" w:hint="eastAsia"/>
                                </w:rPr>
                                <w:t>;</w:t>
                              </w:r>
                              <w:r w:rsidRPr="00AB264E">
                                <w:rPr>
                                  <w:rFonts w:ascii="ＭＳ ゴシック" w:eastAsia="ＭＳ ゴシック" w:hint="eastAsia"/>
                                </w:rPr>
                                <w:t xml:space="preserve"> </w:t>
                              </w:r>
                              <w:r>
                                <w:rPr>
                                  <w:rFonts w:ascii="ＭＳ ゴシック" w:eastAsia="ＭＳ ゴシック" w:hint="eastAsia"/>
                                </w:rPr>
                                <w:t xml:space="preserve">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CFE0DDF" id="キャンバス 405" o:spid="_x0000_s1350"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">
                <v:shape id="_x0000_s1351" type="#_x0000_t75" style="position:absolute;width:54000;height:6089;visibility:visible;mso-wrap-style:square">
                  <v:fill o:detectmouseclick="t"/>
                  <v:path o:connecttype="none"/>
                </v:shape>
                <v:shape id="テキスト ボックス 404" o:spid="_x0000_s1352"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Iq1sIA&#10;AADcAAAADwAAAGRycy9kb3ducmV2LnhtbESPQUsDMRSE74L/ITzBm81aimy3TYtKlYInt+L5sXlN&#10;QjcvS5Ju13/fCILHYWa+YdbbyfdipJhcYAWPswoEcRe0Y6Pg6/D2UINIGVljH5gU/FCC7eb2Zo2N&#10;Dhf+pLHNRhQIpwYV2JyHRsrUWfKYZmEgLt4xRI+5yGikjngpcN/LeVU9SY+Oy4LFgV4tdaf27BXs&#10;XszSdDVGu6u1c+P0ffww70rd303PKxCZpvwf/mvvtYJFtYDfM+UI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UirWwgAAANwAAAAPAAAAAAAAAAAAAAAAAJgCAABkcnMvZG93&#10;bnJldi54bWxQSwUGAAAAAAQABAD1AAAAhwMAAAAA&#10;" fillcolor="white [3201]" strokeweight=".5pt">
                  <v:textbox>
                    <w:txbxContent>
                      <w:p w:rsidR="00B00A8E" w:rsidRDefault="00B00A8E" w:rsidP="00AB7EB0">
                        <w:pPr>
                          <w:spacing w:line="0" w:lineRule="atLeast"/>
                          <w:rPr>
                            <w:rFonts w:ascii="ＭＳ ゴシック" w:eastAsia="ＭＳ ゴシック"/>
                          </w:rPr>
                        </w:pPr>
                        <w:r w:rsidRPr="00AB264E">
                          <w:rPr>
                            <w:rFonts w:ascii="ＭＳ ゴシック" w:eastAsia="ＭＳ ゴシック"/>
                          </w:rPr>
                          <w:t>const char* end (void) cons</w:t>
                        </w:r>
                        <w:r>
                          <w:rPr>
                            <w:rFonts w:ascii="ＭＳ ゴシック" w:eastAsia="ＭＳ ゴシック" w:hint="eastAsia"/>
                          </w:rPr>
                          <w:t>t;</w:t>
                        </w:r>
                        <w:r w:rsidRPr="00E655A9">
                          <w:rPr>
                            <w:rFonts w:ascii="ＭＳ ゴシック" w:eastAsia="ＭＳ ゴシック" w:hint="eastAsia"/>
                          </w:rPr>
                          <w:t xml:space="preserve"> </w:t>
                        </w:r>
                        <w:r>
                          <w:rPr>
                            <w:rFonts w:ascii="ＭＳ ゴシック" w:eastAsia="ＭＳ ゴシック" w:hint="eastAsia"/>
                          </w:rPr>
                          <w:t xml:space="preserve">   //状態参照</w:t>
                        </w:r>
                      </w:p>
                      <w:p w:rsidR="00B00A8E" w:rsidRPr="00E46B6D" w:rsidRDefault="00B00A8E" w:rsidP="00AB7EB0">
                        <w:pPr>
                          <w:spacing w:line="0" w:lineRule="atLeast"/>
                          <w:rPr>
                            <w:rFonts w:ascii="ＭＳ ゴシック" w:eastAsia="ＭＳ ゴシック"/>
                          </w:rPr>
                        </w:pPr>
                        <w:r w:rsidRPr="00AB264E">
                          <w:rPr>
                            <w:rFonts w:ascii="ＭＳ ゴシック" w:eastAsia="ＭＳ ゴシック"/>
                          </w:rPr>
                          <w:t>const char*&amp; end (void)</w:t>
                        </w:r>
                        <w:r>
                          <w:rPr>
                            <w:rFonts w:ascii="ＭＳ ゴシック" w:eastAsia="ＭＳ ゴシック" w:hint="eastAsia"/>
                          </w:rPr>
                          <w:t>;</w:t>
                        </w:r>
                        <w:r w:rsidRPr="00AB264E">
                          <w:rPr>
                            <w:rFonts w:ascii="ＭＳ ゴシック" w:eastAsia="ＭＳ ゴシック" w:hint="eastAsia"/>
                          </w:rPr>
                          <w:t xml:space="preserve"> </w:t>
                        </w:r>
                        <w:r>
                          <w:rPr>
                            <w:rFonts w:ascii="ＭＳ ゴシック" w:eastAsia="ＭＳ ゴシック" w:hint="eastAsia"/>
                          </w:rPr>
                          <w:t xml:space="preserve">        //状態変更</w:t>
                        </w:r>
                      </w:p>
                    </w:txbxContent>
                  </v:textbox>
                </v:shape>
                <w10:anchorlock/>
              </v:group>
            </w:pict>
          </mc:Fallback>
        </mc:AlternateContent>
      </w:r>
    </w:p>
    <w:p w:rsidR="00AB7EB0" w:rsidRDefault="00AB7EB0" w:rsidP="00AB7EB0"/>
    <w:p w:rsidR="00165836" w:rsidRDefault="00165836" w:rsidP="00165836"/>
    <w:p w:rsidR="00165836" w:rsidRDefault="00165836" w:rsidP="00165836">
      <w:pPr>
        <w:pStyle w:val="4"/>
        <w:ind w:right="210"/>
      </w:pPr>
      <w:bookmarkStart w:id="1572" w:name="_Toc444757934"/>
      <w:bookmarkStart w:id="1573" w:name="_Toc444763163"/>
      <w:r>
        <w:rPr>
          <w:rFonts w:hint="eastAsia"/>
        </w:rPr>
        <w:t>type()</w:t>
      </w:r>
      <w:bookmarkEnd w:id="1572"/>
      <w:bookmarkEnd w:id="1573"/>
    </w:p>
    <w:p w:rsidR="00732A36" w:rsidRDefault="00AB264E" w:rsidP="00732A36">
      <w:r>
        <w:rPr>
          <w:rFonts w:hint="eastAsia"/>
        </w:rPr>
        <w:t>分離されたコードが先頭か終端かの</w:t>
      </w:r>
      <w:r w:rsidR="00AC0899">
        <w:rPr>
          <w:rFonts w:hint="eastAsia"/>
        </w:rPr>
        <w:t>種別を返します。先頭のコードであれば</w:t>
      </w:r>
      <w:r w:rsidR="00AC0899">
        <w:rPr>
          <w:rFonts w:hint="eastAsia"/>
        </w:rPr>
        <w:t>`S</w:t>
      </w:r>
      <w:r w:rsidR="00AC0899">
        <w:t>’</w:t>
      </w:r>
      <w:r w:rsidR="00AC0899">
        <w:rPr>
          <w:rFonts w:hint="eastAsia"/>
        </w:rPr>
        <w:t>を、終端であれば</w:t>
      </w:r>
      <w:r w:rsidR="00AC0899">
        <w:rPr>
          <w:rFonts w:hint="eastAsia"/>
        </w:rPr>
        <w:t>`E</w:t>
      </w:r>
      <w:r w:rsidR="00AC0899">
        <w:t>’</w:t>
      </w:r>
      <w:r w:rsidR="00AC0899">
        <w:rPr>
          <w:rFonts w:hint="eastAsia"/>
        </w:rPr>
        <w:t>を返します。</w:t>
      </w:r>
    </w:p>
    <w:p w:rsidR="00732A36" w:rsidRDefault="00732A36" w:rsidP="00732A36">
      <w:r>
        <w:rPr>
          <w:rFonts w:hint="eastAsia"/>
          <w:noProof/>
        </w:rPr>
        <mc:AlternateContent>
          <mc:Choice Requires="wpc">
            <w:drawing>
              <wp:inline distT="0" distB="0" distL="0" distR="0" wp14:anchorId="42727FEC" wp14:editId="3DA24AC4">
                <wp:extent cx="5400040" cy="608965"/>
                <wp:effectExtent l="0" t="0" r="0" b="0"/>
                <wp:docPr id="407" name="キャンバス 4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6" name="テキスト ボックス 406"/>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732A36">
                              <w:pPr>
                                <w:spacing w:line="0" w:lineRule="atLeast"/>
                                <w:rPr>
                                  <w:rFonts w:ascii="ＭＳ ゴシック" w:eastAsia="ＭＳ ゴシック"/>
                                </w:rPr>
                              </w:pPr>
                              <w:r w:rsidRPr="00AB264E">
                                <w:rPr>
                                  <w:rFonts w:ascii="ＭＳ ゴシック" w:eastAsia="ＭＳ ゴシック"/>
                                </w:rPr>
                                <w:t>char type (void) const</w:t>
                              </w:r>
                              <w:r>
                                <w:rPr>
                                  <w:rFonts w:ascii="ＭＳ ゴシック" w:eastAsia="ＭＳ ゴシック" w:hint="eastAsia"/>
                                </w:rPr>
                                <w:t>;</w:t>
                              </w:r>
                              <w:r w:rsidRPr="00E655A9">
                                <w:rPr>
                                  <w:rFonts w:ascii="ＭＳ ゴシック" w:eastAsia="ＭＳ ゴシック" w:hint="eastAsia"/>
                                </w:rPr>
                                <w:t xml:space="preserve"> </w:t>
                              </w:r>
                              <w:r>
                                <w:rPr>
                                  <w:rFonts w:ascii="ＭＳ ゴシック" w:eastAsia="ＭＳ ゴシック" w:hint="eastAsia"/>
                                </w:rPr>
                                <w:t xml:space="preserve">   //状態参照</w:t>
                              </w:r>
                            </w:p>
                            <w:p w:rsidR="00B00A8E" w:rsidRPr="00E46B6D" w:rsidRDefault="00B00A8E" w:rsidP="00732A36">
                              <w:pPr>
                                <w:spacing w:line="0" w:lineRule="atLeast"/>
                                <w:rPr>
                                  <w:rFonts w:ascii="ＭＳ ゴシック" w:eastAsia="ＭＳ ゴシック"/>
                                </w:rPr>
                              </w:pPr>
                              <w:r w:rsidRPr="00AB264E">
                                <w:rPr>
                                  <w:rFonts w:ascii="ＭＳ ゴシック" w:eastAsia="ＭＳ ゴシック"/>
                                </w:rPr>
                                <w:t>char&amp; type (void)</w:t>
                              </w:r>
                              <w:r>
                                <w:rPr>
                                  <w:rFonts w:ascii="ＭＳ ゴシック" w:eastAsia="ＭＳ ゴシック" w:hint="eastAsia"/>
                                </w:rPr>
                                <w:t>;</w:t>
                              </w:r>
                              <w:r w:rsidRPr="00AB264E">
                                <w:rPr>
                                  <w:rFonts w:ascii="ＭＳ ゴシック" w:eastAsia="ＭＳ ゴシック" w:hint="eastAsia"/>
                                </w:rPr>
                                <w:t xml:space="preserve"> </w:t>
                              </w:r>
                              <w:r>
                                <w:rPr>
                                  <w:rFonts w:ascii="ＭＳ ゴシック" w:eastAsia="ＭＳ ゴシック" w:hint="eastAsia"/>
                                </w:rPr>
                                <w:t xml:space="preserve">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2727FEC" id="キャンバス 407" o:spid="_x0000_s1353"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">
                <v:shape id="_x0000_s1354" type="#_x0000_t75" style="position:absolute;width:54000;height:6089;visibility:visible;mso-wrap-style:square">
                  <v:fill o:detectmouseclick="t"/>
                  <v:path o:connecttype="none"/>
                </v:shape>
                <v:shape id="テキスト ボックス 406" o:spid="_x0000_s1355"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wROsIA&#10;AADcAAAADwAAAGRycy9kb3ducmV2LnhtbESPQWsCMRSE70L/Q3gFb5qtFNmuRmmLLUJPtaXnx+aZ&#10;BDcvSxLX9d83QqHHYWa+Ydbb0XdioJhcYAUP8woEcRu0Y6Pg++ttVoNIGVljF5gUXCnBdnM3WWOj&#10;w4U/aThkIwqEU4MKbM59I2VqLXlM89ATF+8YosdcZDRSR7wUuO/koqqW0qPjsmCxp1dL7elw9gp2&#10;L+bJtDVGu6u1c8P4c/ww70pN78fnFYhMY/4P/7X3WsFjtYTb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BE6wgAAANwAAAAPAAAAAAAAAAAAAAAAAJgCAABkcnMvZG93&#10;bnJldi54bWxQSwUGAAAAAAQABAD1AAAAhwMAAAAA&#10;" fillcolor="white [3201]" strokeweight=".5pt">
                  <v:textbox>
                    <w:txbxContent>
                      <w:p w:rsidR="00B00A8E" w:rsidRDefault="00B00A8E" w:rsidP="00732A36">
                        <w:pPr>
                          <w:spacing w:line="0" w:lineRule="atLeast"/>
                          <w:rPr>
                            <w:rFonts w:ascii="ＭＳ ゴシック" w:eastAsia="ＭＳ ゴシック"/>
                          </w:rPr>
                        </w:pPr>
                        <w:r w:rsidRPr="00AB264E">
                          <w:rPr>
                            <w:rFonts w:ascii="ＭＳ ゴシック" w:eastAsia="ＭＳ ゴシック"/>
                          </w:rPr>
                          <w:t>char type (void) const</w:t>
                        </w:r>
                        <w:r>
                          <w:rPr>
                            <w:rFonts w:ascii="ＭＳ ゴシック" w:eastAsia="ＭＳ ゴシック" w:hint="eastAsia"/>
                          </w:rPr>
                          <w:t>;</w:t>
                        </w:r>
                        <w:r w:rsidRPr="00E655A9">
                          <w:rPr>
                            <w:rFonts w:ascii="ＭＳ ゴシック" w:eastAsia="ＭＳ ゴシック" w:hint="eastAsia"/>
                          </w:rPr>
                          <w:t xml:space="preserve"> </w:t>
                        </w:r>
                        <w:r>
                          <w:rPr>
                            <w:rFonts w:ascii="ＭＳ ゴシック" w:eastAsia="ＭＳ ゴシック" w:hint="eastAsia"/>
                          </w:rPr>
                          <w:t xml:space="preserve">   //状態参照</w:t>
                        </w:r>
                      </w:p>
                      <w:p w:rsidR="00B00A8E" w:rsidRPr="00E46B6D" w:rsidRDefault="00B00A8E" w:rsidP="00732A36">
                        <w:pPr>
                          <w:spacing w:line="0" w:lineRule="atLeast"/>
                          <w:rPr>
                            <w:rFonts w:ascii="ＭＳ ゴシック" w:eastAsia="ＭＳ ゴシック"/>
                          </w:rPr>
                        </w:pPr>
                        <w:r w:rsidRPr="00AB264E">
                          <w:rPr>
                            <w:rFonts w:ascii="ＭＳ ゴシック" w:eastAsia="ＭＳ ゴシック"/>
                          </w:rPr>
                          <w:t>char&amp; type (void)</w:t>
                        </w:r>
                        <w:r>
                          <w:rPr>
                            <w:rFonts w:ascii="ＭＳ ゴシック" w:eastAsia="ＭＳ ゴシック" w:hint="eastAsia"/>
                          </w:rPr>
                          <w:t>;</w:t>
                        </w:r>
                        <w:r w:rsidRPr="00AB264E">
                          <w:rPr>
                            <w:rFonts w:ascii="ＭＳ ゴシック" w:eastAsia="ＭＳ ゴシック" w:hint="eastAsia"/>
                          </w:rPr>
                          <w:t xml:space="preserve"> </w:t>
                        </w:r>
                        <w:r>
                          <w:rPr>
                            <w:rFonts w:ascii="ＭＳ ゴシック" w:eastAsia="ＭＳ ゴシック" w:hint="eastAsia"/>
                          </w:rPr>
                          <w:t xml:space="preserve">        //状態変更</w:t>
                        </w:r>
                      </w:p>
                    </w:txbxContent>
                  </v:textbox>
                </v:shape>
                <w10:anchorlock/>
              </v:group>
            </w:pict>
          </mc:Fallback>
        </mc:AlternateContent>
      </w:r>
    </w:p>
    <w:p w:rsidR="00165836" w:rsidRDefault="00165836" w:rsidP="00165836"/>
    <w:p w:rsidR="00165836" w:rsidRDefault="00165836" w:rsidP="00165836">
      <w:pPr>
        <w:pStyle w:val="4"/>
        <w:ind w:right="210"/>
      </w:pPr>
      <w:bookmarkStart w:id="1574" w:name="_Toc444757935"/>
      <w:bookmarkStart w:id="1575" w:name="_Toc444763164"/>
      <w:r>
        <w:rPr>
          <w:rFonts w:hint="eastAsia"/>
        </w:rPr>
        <w:t>num()</w:t>
      </w:r>
      <w:bookmarkEnd w:id="1574"/>
      <w:bookmarkEnd w:id="1575"/>
    </w:p>
    <w:p w:rsidR="00732A36" w:rsidRDefault="00AC0899" w:rsidP="00732A36">
      <w:r>
        <w:rPr>
          <w:rFonts w:hint="eastAsia"/>
        </w:rPr>
        <w:t>分離されたコード中のブロックの出現順番を返します。通常使う必要はありません。</w:t>
      </w:r>
    </w:p>
    <w:p w:rsidR="00732A36" w:rsidRDefault="00732A36" w:rsidP="00732A36">
      <w:r>
        <w:rPr>
          <w:rFonts w:hint="eastAsia"/>
          <w:noProof/>
        </w:rPr>
        <mc:AlternateContent>
          <mc:Choice Requires="wpc">
            <w:drawing>
              <wp:inline distT="0" distB="0" distL="0" distR="0" wp14:anchorId="161B065D" wp14:editId="25CFEA5D">
                <wp:extent cx="5400040" cy="608965"/>
                <wp:effectExtent l="0" t="0" r="0" b="0"/>
                <wp:docPr id="409" name="キャンバス 4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8" name="テキスト ボックス 408"/>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732A36">
                              <w:pPr>
                                <w:spacing w:line="0" w:lineRule="atLeast"/>
                                <w:rPr>
                                  <w:rFonts w:ascii="ＭＳ ゴシック" w:eastAsia="ＭＳ ゴシック"/>
                                </w:rPr>
                              </w:pPr>
                              <w:r w:rsidRPr="00AB264E">
                                <w:rPr>
                                  <w:rFonts w:ascii="ＭＳ ゴシック" w:eastAsia="ＭＳ ゴシック"/>
                                </w:rPr>
                                <w:t>unsigned int num (void) const</w:t>
                              </w:r>
                              <w:r>
                                <w:rPr>
                                  <w:rFonts w:ascii="ＭＳ ゴシック" w:eastAsia="ＭＳ ゴシック" w:hint="eastAsia"/>
                                </w:rPr>
                                <w:t>;</w:t>
                              </w:r>
                              <w:r w:rsidRPr="00E655A9">
                                <w:rPr>
                                  <w:rFonts w:ascii="ＭＳ ゴシック" w:eastAsia="ＭＳ ゴシック" w:hint="eastAsia"/>
                                </w:rPr>
                                <w:t xml:space="preserve"> </w:t>
                              </w:r>
                              <w:r>
                                <w:rPr>
                                  <w:rFonts w:ascii="ＭＳ ゴシック" w:eastAsia="ＭＳ ゴシック" w:hint="eastAsia"/>
                                </w:rPr>
                                <w:t xml:space="preserve">   //状態参照</w:t>
                              </w:r>
                            </w:p>
                            <w:p w:rsidR="00B00A8E" w:rsidRPr="00E46B6D" w:rsidRDefault="00B00A8E" w:rsidP="00732A36">
                              <w:pPr>
                                <w:spacing w:line="0" w:lineRule="atLeast"/>
                                <w:rPr>
                                  <w:rFonts w:ascii="ＭＳ ゴシック" w:eastAsia="ＭＳ ゴシック"/>
                                </w:rPr>
                              </w:pPr>
                              <w:r w:rsidRPr="00AB264E">
                                <w:rPr>
                                  <w:rFonts w:ascii="ＭＳ ゴシック" w:eastAsia="ＭＳ ゴシック"/>
                                </w:rPr>
                                <w:t>unsigned int&amp; num (void</w:t>
                              </w:r>
                              <w:r>
                                <w:rPr>
                                  <w:rFonts w:ascii="ＭＳ ゴシック" w:eastAsia="ＭＳ ゴシック" w:hint="eastAsia"/>
                                </w:rPr>
                                <w:t xml:space="preserve">);        </w:t>
                              </w:r>
                              <w:r w:rsidRPr="00AB264E">
                                <w:rPr>
                                  <w:rFonts w:ascii="ＭＳ ゴシック" w:eastAsia="ＭＳ ゴシック" w:hint="eastAsia"/>
                                </w:rPr>
                                <w:t xml:space="preserve"> </w:t>
                              </w:r>
                              <w:r>
                                <w:rPr>
                                  <w:rFonts w:ascii="ＭＳ ゴシック" w:eastAsia="ＭＳ ゴシック" w:hint="eastAsia"/>
                                </w:rPr>
                                <w:t>//状態変更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61B065D" id="キャンバス 409" o:spid="_x0000_s1356"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">
                <v:shape id="_x0000_s1357" type="#_x0000_t75" style="position:absolute;width:54000;height:6089;visibility:visible;mso-wrap-style:square">
                  <v:fill o:detectmouseclick="t"/>
                  <v:path o:connecttype="none"/>
                </v:shape>
                <v:shape id="テキスト ボックス 408" o:spid="_x0000_s1358"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8g078A&#10;AADcAAAADwAAAGRycy9kb3ducmV2LnhtbERPTWsCMRC9F/ofwhR6q1mLlO1qFBUtBU/a0vOwGZPg&#10;ZrIk6br9981B8Ph434vV6DsxUEwusILppAJB3Abt2Cj4/tq/1CBSRtbYBSYFf5RgtXx8WGCjw5WP&#10;NJyyESWEU4MKbM59I2VqLXlMk9ATF+4cosdcYDRSR7yWcN/J16p6kx4dlwaLPW0ttZfTr1ew25h3&#10;09YY7a7Wzg3jz/lgPpR6fhrXcxCZxnwX39yfWsGsKmvLmXI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HyDTvwAAANwAAAAPAAAAAAAAAAAAAAAAAJgCAABkcnMvZG93bnJl&#10;di54bWxQSwUGAAAAAAQABAD1AAAAhAMAAAAA&#10;" fillcolor="white [3201]" strokeweight=".5pt">
                  <v:textbox>
                    <w:txbxContent>
                      <w:p w:rsidR="00B00A8E" w:rsidRDefault="00B00A8E" w:rsidP="00732A36">
                        <w:pPr>
                          <w:spacing w:line="0" w:lineRule="atLeast"/>
                          <w:rPr>
                            <w:rFonts w:ascii="ＭＳ ゴシック" w:eastAsia="ＭＳ ゴシック"/>
                          </w:rPr>
                        </w:pPr>
                        <w:r w:rsidRPr="00AB264E">
                          <w:rPr>
                            <w:rFonts w:ascii="ＭＳ ゴシック" w:eastAsia="ＭＳ ゴシック"/>
                          </w:rPr>
                          <w:t>unsigned int num (void) const</w:t>
                        </w:r>
                        <w:r>
                          <w:rPr>
                            <w:rFonts w:ascii="ＭＳ ゴシック" w:eastAsia="ＭＳ ゴシック" w:hint="eastAsia"/>
                          </w:rPr>
                          <w:t>;</w:t>
                        </w:r>
                        <w:r w:rsidRPr="00E655A9">
                          <w:rPr>
                            <w:rFonts w:ascii="ＭＳ ゴシック" w:eastAsia="ＭＳ ゴシック" w:hint="eastAsia"/>
                          </w:rPr>
                          <w:t xml:space="preserve"> </w:t>
                        </w:r>
                        <w:r>
                          <w:rPr>
                            <w:rFonts w:ascii="ＭＳ ゴシック" w:eastAsia="ＭＳ ゴシック" w:hint="eastAsia"/>
                          </w:rPr>
                          <w:t xml:space="preserve">   //状態参照</w:t>
                        </w:r>
                      </w:p>
                      <w:p w:rsidR="00B00A8E" w:rsidRPr="00E46B6D" w:rsidRDefault="00B00A8E" w:rsidP="00732A36">
                        <w:pPr>
                          <w:spacing w:line="0" w:lineRule="atLeast"/>
                          <w:rPr>
                            <w:rFonts w:ascii="ＭＳ ゴシック" w:eastAsia="ＭＳ ゴシック"/>
                          </w:rPr>
                        </w:pPr>
                        <w:r w:rsidRPr="00AB264E">
                          <w:rPr>
                            <w:rFonts w:ascii="ＭＳ ゴシック" w:eastAsia="ＭＳ ゴシック"/>
                          </w:rPr>
                          <w:t>unsigned int&amp; num (void</w:t>
                        </w:r>
                        <w:r>
                          <w:rPr>
                            <w:rFonts w:ascii="ＭＳ ゴシック" w:eastAsia="ＭＳ ゴシック" w:hint="eastAsia"/>
                          </w:rPr>
                          <w:t xml:space="preserve">);        </w:t>
                        </w:r>
                        <w:r w:rsidRPr="00AB264E">
                          <w:rPr>
                            <w:rFonts w:ascii="ＭＳ ゴシック" w:eastAsia="ＭＳ ゴシック" w:hint="eastAsia"/>
                          </w:rPr>
                          <w:t xml:space="preserve"> </w:t>
                        </w:r>
                        <w:r>
                          <w:rPr>
                            <w:rFonts w:ascii="ＭＳ ゴシック" w:eastAsia="ＭＳ ゴシック" w:hint="eastAsia"/>
                          </w:rPr>
                          <w:t>//状態変更</w:t>
                        </w:r>
                      </w:p>
                    </w:txbxContent>
                  </v:textbox>
                </v:shape>
                <w10:anchorlock/>
              </v:group>
            </w:pict>
          </mc:Fallback>
        </mc:AlternateContent>
      </w:r>
    </w:p>
    <w:p w:rsidR="00165836" w:rsidRDefault="00165836" w:rsidP="00165836"/>
    <w:p w:rsidR="00165836" w:rsidRPr="00165836" w:rsidRDefault="00165836" w:rsidP="00165836">
      <w:pPr>
        <w:pStyle w:val="4"/>
        <w:ind w:right="210"/>
      </w:pPr>
      <w:bookmarkStart w:id="1576" w:name="_Toc444757936"/>
      <w:bookmarkStart w:id="1577" w:name="_Toc444763165"/>
      <w:r>
        <w:rPr>
          <w:rFonts w:hint="eastAsia"/>
        </w:rPr>
        <w:t>name()</w:t>
      </w:r>
      <w:bookmarkEnd w:id="1576"/>
      <w:bookmarkEnd w:id="1577"/>
    </w:p>
    <w:p w:rsidR="00732A36" w:rsidRDefault="00AC0899" w:rsidP="00732A36">
      <w:r>
        <w:rPr>
          <w:rFonts w:hint="eastAsia"/>
        </w:rPr>
        <w:t>このコードに対応するブロック名を返します。当該ブロックと一致しない場合は、当該ブロックのコードではなく上位の</w:t>
      </w:r>
      <w:r>
        <w:rPr>
          <w:rFonts w:hint="eastAsia"/>
        </w:rPr>
        <w:t>Subsystem</w:t>
      </w:r>
      <w:r>
        <w:rPr>
          <w:rFonts w:hint="eastAsia"/>
        </w:rPr>
        <w:t>や</w:t>
      </w:r>
      <w:r>
        <w:rPr>
          <w:rFonts w:hint="eastAsia"/>
        </w:rPr>
        <w:t>RTW-EC</w:t>
      </w:r>
      <w:r>
        <w:rPr>
          <w:rFonts w:hint="eastAsia"/>
        </w:rPr>
        <w:t>が生成する自動変数を持つ</w:t>
      </w:r>
      <w:r>
        <w:rPr>
          <w:rFonts w:hint="eastAsia"/>
        </w:rPr>
        <w:t>C</w:t>
      </w:r>
      <w:r>
        <w:rPr>
          <w:rFonts w:hint="eastAsia"/>
        </w:rPr>
        <w:t>のブロックを意味します。</w:t>
      </w:r>
    </w:p>
    <w:p w:rsidR="00732A36" w:rsidRDefault="00732A36" w:rsidP="00732A36">
      <w:r>
        <w:rPr>
          <w:rFonts w:hint="eastAsia"/>
          <w:noProof/>
        </w:rPr>
        <mc:AlternateContent>
          <mc:Choice Requires="wpc">
            <w:drawing>
              <wp:inline distT="0" distB="0" distL="0" distR="0" wp14:anchorId="345EBDB0" wp14:editId="319FE2DA">
                <wp:extent cx="5400040" cy="608965"/>
                <wp:effectExtent l="0" t="0" r="0" b="0"/>
                <wp:docPr id="411" name="キャンバス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0" name="テキスト ボックス 410"/>
                        <wps:cNvSpPr txBox="1"/>
                        <wps:spPr>
                          <a:xfrm>
                            <a:off x="133350" y="76101"/>
                            <a:ext cx="5172075" cy="43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732A36">
                              <w:pPr>
                                <w:spacing w:line="0" w:lineRule="atLeast"/>
                                <w:rPr>
                                  <w:rFonts w:ascii="ＭＳ ゴシック" w:eastAsia="ＭＳ ゴシック"/>
                                </w:rPr>
                              </w:pPr>
                              <w:r w:rsidRPr="00AB264E">
                                <w:rPr>
                                  <w:rFonts w:ascii="ＭＳ ゴシック" w:eastAsia="ＭＳ ゴシック"/>
                                </w:rPr>
                                <w:t>const ::std::string&amp; name (void) const</w:t>
                              </w:r>
                              <w:r>
                                <w:rPr>
                                  <w:rFonts w:ascii="ＭＳ ゴシック" w:eastAsia="ＭＳ ゴシック" w:hint="eastAsia"/>
                                </w:rPr>
                                <w:t>;</w:t>
                              </w:r>
                              <w:r w:rsidRPr="00E655A9">
                                <w:rPr>
                                  <w:rFonts w:ascii="ＭＳ ゴシック" w:eastAsia="ＭＳ ゴシック" w:hint="eastAsia"/>
                                </w:rPr>
                                <w:t xml:space="preserve"> </w:t>
                              </w:r>
                              <w:r>
                                <w:rPr>
                                  <w:rFonts w:ascii="ＭＳ ゴシック" w:eastAsia="ＭＳ ゴシック" w:hint="eastAsia"/>
                                </w:rPr>
                                <w:t xml:space="preserve">   //状態参照</w:t>
                              </w:r>
                            </w:p>
                            <w:p w:rsidR="00B00A8E" w:rsidRPr="00E46B6D" w:rsidRDefault="00B00A8E" w:rsidP="00732A36">
                              <w:pPr>
                                <w:spacing w:line="0" w:lineRule="atLeast"/>
                                <w:rPr>
                                  <w:rFonts w:ascii="ＭＳ ゴシック" w:eastAsia="ＭＳ ゴシック"/>
                                </w:rPr>
                              </w:pPr>
                              <w:r w:rsidRPr="00AB264E">
                                <w:rPr>
                                  <w:rFonts w:ascii="ＭＳ ゴシック" w:eastAsia="ＭＳ ゴシック"/>
                                </w:rPr>
                                <w:t>::std::string&amp; name (void)</w:t>
                              </w:r>
                              <w:r>
                                <w:rPr>
                                  <w:rFonts w:ascii="ＭＳ ゴシック" w:eastAsia="ＭＳ ゴシック" w:hint="eastAsia"/>
                                </w:rPr>
                                <w:t>;</w:t>
                              </w:r>
                              <w:r w:rsidRPr="00AB264E">
                                <w:rPr>
                                  <w:rFonts w:ascii="ＭＳ ゴシック" w:eastAsia="ＭＳ ゴシック" w:hint="eastAsia"/>
                                </w:rPr>
                                <w:t xml:space="preserve"> </w:t>
                              </w:r>
                              <w:r>
                                <w:rPr>
                                  <w:rFonts w:ascii="ＭＳ ゴシック" w:eastAsia="ＭＳ ゴシック" w:hint="eastAsia"/>
                                </w:rPr>
                                <w:t xml:space="preserve">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45EBDB0" id="キャンバス 411" o:spid="_x0000_s1359" editas="canvas" style="width:425.2pt;height:47.95pt;mso-position-horizontal-relative:char;mso-position-vertical-relative:line" coordsize="54000,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">
                <v:shape id="_x0000_s1360" type="#_x0000_t75" style="position:absolute;width:54000;height:6089;visibility:visible;mso-wrap-style:square">
                  <v:fill o:detectmouseclick="t"/>
                  <v:path o:connecttype="none"/>
                </v:shape>
                <v:shape id="テキスト ボックス 410" o:spid="_x0000_s1361" type="#_x0000_t202" style="position:absolute;left:1333;top:761;width:51721;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C6CMAA&#10;AADcAAAADwAAAGRycy9kb3ducmV2LnhtbERPTWsCMRC9C/0PYQreNKsU2W6NYostQk/V0vOwGZPg&#10;ZrIkcV3/fXMo9Ph43+vt6DsxUEwusILFvAJB3Abt2Cj4Pr3PahApI2vsApOCOyXYbh4ma2x0uPEX&#10;DcdsRAnh1KACm3PfSJlaSx7TPPTEhTuH6DEXGI3UEW8l3HdyWVUr6dFxabDY05ul9nK8egX7V/Ns&#10;2hqj3dfauWH8OX+aD6Wmj+PuBUSmMf+L/9wHreBpUeaXM+U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7C6CMAAAADcAAAADwAAAAAAAAAAAAAAAACYAgAAZHJzL2Rvd25y&#10;ZXYueG1sUEsFBgAAAAAEAAQA9QAAAIUDAAAAAA==&#10;" fillcolor="white [3201]" strokeweight=".5pt">
                  <v:textbox>
                    <w:txbxContent>
                      <w:p w:rsidR="00B00A8E" w:rsidRDefault="00B00A8E" w:rsidP="00732A36">
                        <w:pPr>
                          <w:spacing w:line="0" w:lineRule="atLeast"/>
                          <w:rPr>
                            <w:rFonts w:ascii="ＭＳ ゴシック" w:eastAsia="ＭＳ ゴシック"/>
                          </w:rPr>
                        </w:pPr>
                        <w:r w:rsidRPr="00AB264E">
                          <w:rPr>
                            <w:rFonts w:ascii="ＭＳ ゴシック" w:eastAsia="ＭＳ ゴシック"/>
                          </w:rPr>
                          <w:t>const ::std::string&amp; name (void) const</w:t>
                        </w:r>
                        <w:r>
                          <w:rPr>
                            <w:rFonts w:ascii="ＭＳ ゴシック" w:eastAsia="ＭＳ ゴシック" w:hint="eastAsia"/>
                          </w:rPr>
                          <w:t>;</w:t>
                        </w:r>
                        <w:r w:rsidRPr="00E655A9">
                          <w:rPr>
                            <w:rFonts w:ascii="ＭＳ ゴシック" w:eastAsia="ＭＳ ゴシック" w:hint="eastAsia"/>
                          </w:rPr>
                          <w:t xml:space="preserve"> </w:t>
                        </w:r>
                        <w:r>
                          <w:rPr>
                            <w:rFonts w:ascii="ＭＳ ゴシック" w:eastAsia="ＭＳ ゴシック" w:hint="eastAsia"/>
                          </w:rPr>
                          <w:t xml:space="preserve">   //状態参照</w:t>
                        </w:r>
                      </w:p>
                      <w:p w:rsidR="00B00A8E" w:rsidRPr="00E46B6D" w:rsidRDefault="00B00A8E" w:rsidP="00732A36">
                        <w:pPr>
                          <w:spacing w:line="0" w:lineRule="atLeast"/>
                          <w:rPr>
                            <w:rFonts w:ascii="ＭＳ ゴシック" w:eastAsia="ＭＳ ゴシック"/>
                          </w:rPr>
                        </w:pPr>
                        <w:r w:rsidRPr="00AB264E">
                          <w:rPr>
                            <w:rFonts w:ascii="ＭＳ ゴシック" w:eastAsia="ＭＳ ゴシック"/>
                          </w:rPr>
                          <w:t>::std::string&amp; name (void)</w:t>
                        </w:r>
                        <w:r>
                          <w:rPr>
                            <w:rFonts w:ascii="ＭＳ ゴシック" w:eastAsia="ＭＳ ゴシック" w:hint="eastAsia"/>
                          </w:rPr>
                          <w:t>;</w:t>
                        </w:r>
                        <w:r w:rsidRPr="00AB264E">
                          <w:rPr>
                            <w:rFonts w:ascii="ＭＳ ゴシック" w:eastAsia="ＭＳ ゴシック" w:hint="eastAsia"/>
                          </w:rPr>
                          <w:t xml:space="preserve"> </w:t>
                        </w:r>
                        <w:r>
                          <w:rPr>
                            <w:rFonts w:ascii="ＭＳ ゴシック" w:eastAsia="ＭＳ ゴシック" w:hint="eastAsia"/>
                          </w:rPr>
                          <w:t xml:space="preserve">               //状態変更</w:t>
                        </w:r>
                      </w:p>
                    </w:txbxContent>
                  </v:textbox>
                </v:shape>
                <w10:anchorlock/>
              </v:group>
            </w:pict>
          </mc:Fallback>
        </mc:AlternateContent>
      </w:r>
    </w:p>
    <w:p w:rsidR="00165836" w:rsidRDefault="00165836" w:rsidP="00165836"/>
    <w:p w:rsidR="009E71D1" w:rsidRDefault="009E71D1" w:rsidP="009E71D1">
      <w:pPr>
        <w:pStyle w:val="4"/>
        <w:ind w:right="210"/>
      </w:pPr>
      <w:bookmarkStart w:id="1578" w:name="_Toc444757937"/>
      <w:bookmarkStart w:id="1579" w:name="_Toc444763166"/>
      <w:r>
        <w:rPr>
          <w:rFonts w:hint="eastAsia"/>
        </w:rPr>
        <w:t>キャスト</w:t>
      </w:r>
      <w:r>
        <w:rPr>
          <w:rFonts w:hint="eastAsia"/>
        </w:rPr>
        <w:t>(string)</w:t>
      </w:r>
      <w:bookmarkEnd w:id="1578"/>
      <w:bookmarkEnd w:id="1579"/>
    </w:p>
    <w:p w:rsidR="00AB7EB0" w:rsidRPr="00AB7EB0" w:rsidRDefault="00AB7EB0" w:rsidP="00AB7EB0">
      <w:r>
        <w:rPr>
          <w:rFonts w:hint="eastAsia"/>
        </w:rPr>
        <w:t>分離されたコードの</w:t>
      </w:r>
      <w:r>
        <w:rPr>
          <w:rFonts w:hint="eastAsia"/>
        </w:rPr>
        <w:t>beg(), end()</w:t>
      </w:r>
      <w:r>
        <w:rPr>
          <w:rFonts w:hint="eastAsia"/>
        </w:rPr>
        <w:t>の範囲を</w:t>
      </w:r>
      <w:r>
        <w:rPr>
          <w:rFonts w:hint="eastAsia"/>
        </w:rPr>
        <w:t>string</w:t>
      </w:r>
      <w:r>
        <w:rPr>
          <w:rFonts w:hint="eastAsia"/>
        </w:rPr>
        <w:t>に変換するキャストです。一般に分離されたコードを簡単に利用する際には、このキャストを使用し、</w:t>
      </w:r>
      <w:r>
        <w:rPr>
          <w:rFonts w:hint="eastAsia"/>
        </w:rPr>
        <w:t>string</w:t>
      </w:r>
      <w:r>
        <w:rPr>
          <w:rFonts w:hint="eastAsia"/>
        </w:rPr>
        <w:t>へ変換します。</w:t>
      </w:r>
    </w:p>
    <w:p w:rsidR="009E71D1" w:rsidRDefault="00AB7EB0" w:rsidP="009E71D1">
      <w:r>
        <w:rPr>
          <w:rFonts w:hint="eastAsia"/>
          <w:noProof/>
        </w:rPr>
        <mc:AlternateContent>
          <mc:Choice Requires="wpc">
            <w:drawing>
              <wp:inline distT="0" distB="0" distL="0" distR="0" wp14:anchorId="5DCE9DD6" wp14:editId="5A89F002">
                <wp:extent cx="5400136" cy="448574"/>
                <wp:effectExtent l="0" t="0" r="0" b="0"/>
                <wp:docPr id="413" name="キャンバス 4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2" name="テキスト ボックス 412"/>
                        <wps:cNvSpPr txBox="1"/>
                        <wps:spPr>
                          <a:xfrm>
                            <a:off x="133350" y="76101"/>
                            <a:ext cx="5172075" cy="2603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AB7EB0">
                              <w:pPr>
                                <w:spacing w:line="0" w:lineRule="atLeast"/>
                                <w:rPr>
                                  <w:rFonts w:ascii="ＭＳ ゴシック" w:eastAsia="ＭＳ ゴシック"/>
                                </w:rPr>
                              </w:pPr>
                              <w:r w:rsidRPr="00AB7EB0">
                                <w:rPr>
                                  <w:rFonts w:ascii="ＭＳ ゴシック" w:eastAsia="ＭＳ ゴシック"/>
                                </w:rPr>
                                <w:t>operator ::std::string () const</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DCE9DD6" id="キャンバス 413" o:spid="_x0000_s1362" editas="canvas" style="width:425.2pt;height:35.3pt;mso-position-horizontal-relative:char;mso-position-vertical-relative:line" coordsize="54000,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">
                <v:shape id="_x0000_s1363" type="#_x0000_t75" style="position:absolute;width:54000;height:4483;visibility:visible;mso-wrap-style:square">
                  <v:fill o:detectmouseclick="t"/>
                  <v:path o:connecttype="none"/>
                </v:shape>
                <v:shape id="テキスト ボックス 412" o:spid="_x0000_s1364" type="#_x0000_t202" style="position:absolute;left:1333;top:761;width:51721;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B5MMA&#10;AADcAAAADwAAAGRycy9kb3ducmV2LnhtbESPQWsCMRSE74X+h/AKvdWsUmS7GsUWWwqeqsXzY/NM&#10;gpuXJUnX7b9vBKHHYWa+YZbr0XdioJhcYAXTSQWCuA3asVHwfXh/qkGkjKyxC0wKfinBenV/t8RG&#10;hwt/0bDPRhQIpwYV2Jz7RsrUWvKYJqEnLt4pRI+5yGikjngpcN/JWVXNpUfHZcFiT2+W2vP+xyvY&#10;vpoX09YY7bbWzg3j8bQzH0o9PoybBYhMY/4P39qfWsHzdAb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6B5MMAAADcAAAADwAAAAAAAAAAAAAAAACYAgAAZHJzL2Rv&#10;d25yZXYueG1sUEsFBgAAAAAEAAQA9QAAAIgDAAAAAA==&#10;" fillcolor="white [3201]" strokeweight=".5pt">
                  <v:textbox>
                    <w:txbxContent>
                      <w:p w:rsidR="00B00A8E" w:rsidRPr="00E46B6D" w:rsidRDefault="00B00A8E" w:rsidP="00AB7EB0">
                        <w:pPr>
                          <w:spacing w:line="0" w:lineRule="atLeast"/>
                          <w:rPr>
                            <w:rFonts w:ascii="ＭＳ ゴシック" w:eastAsia="ＭＳ ゴシック"/>
                          </w:rPr>
                        </w:pPr>
                        <w:r w:rsidRPr="00AB7EB0">
                          <w:rPr>
                            <w:rFonts w:ascii="ＭＳ ゴシック" w:eastAsia="ＭＳ ゴシック"/>
                          </w:rPr>
                          <w:t>operator ::std::string () const</w:t>
                        </w:r>
                        <w:r>
                          <w:rPr>
                            <w:rFonts w:ascii="ＭＳ ゴシック" w:eastAsia="ＭＳ ゴシック" w:hint="eastAsia"/>
                          </w:rPr>
                          <w:t>;</w:t>
                        </w:r>
                      </w:p>
                    </w:txbxContent>
                  </v:textbox>
                </v:shape>
                <w10:anchorlock/>
              </v:group>
            </w:pict>
          </mc:Fallback>
        </mc:AlternateContent>
      </w:r>
    </w:p>
    <w:p w:rsidR="004C4F4D" w:rsidRDefault="004C4F4D" w:rsidP="009E71D1"/>
    <w:p w:rsidR="00AC343C" w:rsidRDefault="00AC343C">
      <w:pPr>
        <w:widowControl/>
        <w:jc w:val="left"/>
        <w:rPr>
          <w:rFonts w:ascii="ＭＳ 明朝" w:hAnsi="Arial"/>
          <w:b/>
        </w:rPr>
      </w:pPr>
      <w:r>
        <w:br w:type="page"/>
      </w:r>
    </w:p>
    <w:p w:rsidR="00AB7EB0" w:rsidRDefault="004C4F4D" w:rsidP="006A5A17">
      <w:pPr>
        <w:pStyle w:val="3"/>
        <w:ind w:right="210"/>
      </w:pPr>
      <w:bookmarkStart w:id="1580" w:name="_Toc444757938"/>
      <w:bookmarkStart w:id="1581" w:name="_Toc444763167"/>
      <w:r>
        <w:rPr>
          <w:rFonts w:hint="eastAsia"/>
        </w:rPr>
        <w:t>const_block_list_Tクラス</w:t>
      </w:r>
      <w:bookmarkEnd w:id="1580"/>
      <w:bookmarkEnd w:id="1581"/>
    </w:p>
    <w:p w:rsidR="00AC343C" w:rsidRDefault="004C4F4D" w:rsidP="004C4F4D">
      <w:r>
        <w:rPr>
          <w:rFonts w:hint="eastAsia"/>
        </w:rPr>
        <w:t>書き換え不可能な</w:t>
      </w:r>
      <w:r>
        <w:rPr>
          <w:rFonts w:hint="eastAsia"/>
        </w:rPr>
        <w:t>BlockInfo</w:t>
      </w:r>
      <w:r>
        <w:rPr>
          <w:rFonts w:hint="eastAsia"/>
        </w:rPr>
        <w:t>のポインタのリスト</w:t>
      </w:r>
      <w:r>
        <w:rPr>
          <w:rFonts w:hint="eastAsia"/>
        </w:rPr>
        <w:t>(vector)</w:t>
      </w:r>
      <w:r>
        <w:rPr>
          <w:rFonts w:hint="eastAsia"/>
        </w:rPr>
        <w:t>を扱うクラスです。</w:t>
      </w:r>
    </w:p>
    <w:p w:rsidR="004C4F4D" w:rsidRDefault="00AC343C" w:rsidP="004C4F4D">
      <w:r>
        <w:rPr>
          <w:rFonts w:hint="eastAsia"/>
        </w:rPr>
        <w:t>::std::vector &lt; const BlockInfo *&gt;</w:t>
      </w:r>
      <w:r>
        <w:rPr>
          <w:rFonts w:hint="eastAsia"/>
        </w:rPr>
        <w:t>を継承します。</w:t>
      </w:r>
    </w:p>
    <w:p w:rsidR="004C4F4D" w:rsidRDefault="004C4F4D" w:rsidP="004C4F4D"/>
    <w:p w:rsidR="004C4F4D" w:rsidRDefault="004C4F4D" w:rsidP="004C4F4D">
      <w:pPr>
        <w:pStyle w:val="4"/>
        <w:ind w:right="210"/>
      </w:pPr>
      <w:bookmarkStart w:id="1582" w:name="_Toc444757939"/>
      <w:bookmarkStart w:id="1583" w:name="_Toc444763168"/>
      <w:r>
        <w:rPr>
          <w:rFonts w:hint="eastAsia"/>
        </w:rPr>
        <w:t>const_block_list_T</w:t>
      </w:r>
      <w:r>
        <w:rPr>
          <w:rFonts w:hint="eastAsia"/>
        </w:rPr>
        <w:t>クラスコンストラクタ</w:t>
      </w:r>
      <w:bookmarkEnd w:id="1582"/>
      <w:bookmarkEnd w:id="1583"/>
    </w:p>
    <w:p w:rsidR="003034E0" w:rsidRPr="003034E0" w:rsidRDefault="003034E0" w:rsidP="003034E0">
      <w:r>
        <w:rPr>
          <w:rFonts w:hint="eastAsia"/>
        </w:rPr>
        <w:t>const_block_list_T</w:t>
      </w:r>
      <w:r>
        <w:rPr>
          <w:rFonts w:hint="eastAsia"/>
        </w:rPr>
        <w:t>クラスのコンストラクタです。このクラスは、複数の</w:t>
      </w:r>
      <w:r>
        <w:rPr>
          <w:rFonts w:hint="eastAsia"/>
        </w:rPr>
        <w:t>BlockInfo</w:t>
      </w:r>
      <w:r>
        <w:rPr>
          <w:rFonts w:hint="eastAsia"/>
        </w:rPr>
        <w:t>の情報を保持したい場合に使用し</w:t>
      </w:r>
      <w:r w:rsidR="00AC343C">
        <w:rPr>
          <w:rFonts w:hint="eastAsia"/>
        </w:rPr>
        <w:t>ます。</w:t>
      </w:r>
    </w:p>
    <w:p w:rsidR="004C4F4D" w:rsidRDefault="003034E0" w:rsidP="004C4F4D">
      <w:r>
        <w:rPr>
          <w:rFonts w:hint="eastAsia"/>
          <w:noProof/>
        </w:rPr>
        <mc:AlternateContent>
          <mc:Choice Requires="wpc">
            <w:drawing>
              <wp:inline distT="0" distB="0" distL="0" distR="0" wp14:anchorId="78C971B0" wp14:editId="631B5B88">
                <wp:extent cx="5400040" cy="612140"/>
                <wp:effectExtent l="0" t="0" r="0" b="0"/>
                <wp:docPr id="415" name="キャンバス 4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4" name="テキスト ボックス 414"/>
                        <wps:cNvSpPr txBox="1"/>
                        <wps:spPr>
                          <a:xfrm>
                            <a:off x="133346" y="76090"/>
                            <a:ext cx="5172075" cy="4501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3034E0">
                              <w:pPr>
                                <w:spacing w:line="0" w:lineRule="atLeast"/>
                                <w:rPr>
                                  <w:rFonts w:ascii="ＭＳ ゴシック" w:eastAsia="ＭＳ ゴシック"/>
                                </w:rPr>
                              </w:pPr>
                              <w:r w:rsidRPr="00AC343C">
                                <w:rPr>
                                  <w:rFonts w:ascii="ＭＳ ゴシック" w:eastAsia="ＭＳ ゴシック"/>
                                </w:rPr>
                                <w:t>const_block_list_T (size_t size, const BlockInfo* b)</w:t>
                              </w:r>
                              <w:r>
                                <w:rPr>
                                  <w:rFonts w:ascii="ＭＳ ゴシック" w:eastAsia="ＭＳ ゴシック" w:hint="eastAsia"/>
                                </w:rPr>
                                <w:t xml:space="preserve"> // サイズ・初期値指示</w:t>
                              </w:r>
                            </w:p>
                            <w:p w:rsidR="00B00A8E" w:rsidRPr="00E46B6D" w:rsidRDefault="00B00A8E" w:rsidP="003034E0">
                              <w:pPr>
                                <w:spacing w:line="0" w:lineRule="atLeast"/>
                                <w:rPr>
                                  <w:rFonts w:ascii="ＭＳ ゴシック" w:eastAsia="ＭＳ ゴシック"/>
                                </w:rPr>
                              </w:pPr>
                              <w:r w:rsidRPr="00AC343C">
                                <w:rPr>
                                  <w:rFonts w:ascii="ＭＳ ゴシック" w:eastAsia="ＭＳ ゴシック"/>
                                </w:rPr>
                                <w:t>const_block_list_T ()</w:t>
                              </w:r>
                              <w:r>
                                <w:rPr>
                                  <w:rFonts w:ascii="ＭＳ ゴシック" w:eastAsia="ＭＳ ゴシック" w:hint="eastAsia"/>
                                </w:rPr>
                                <w:t xml:space="preserve">                           // デフォルトコンストラクタ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C971B0" id="キャンバス 415" o:spid="_x0000_s1365" editas="canvas" style="width:425.2pt;height:48.2pt;mso-position-horizontal-relative:char;mso-position-vertical-relative:line" coordsize="5400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">
                <v:shape id="_x0000_s1366" type="#_x0000_t75" style="position:absolute;width:54000;height:6121;visibility:visible;mso-wrap-style:square">
                  <v:fill o:detectmouseclick="t"/>
                  <v:path o:connecttype="none"/>
                </v:shape>
                <v:shape id="テキスト ボックス 414" o:spid="_x0000_s1367" type="#_x0000_t202" style="position:absolute;left:1333;top:760;width:51721;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8C8MA&#10;AADcAAAADwAAAGRycy9kb3ducmV2LnhtbESPQWsCMRSE74X+h/AKvdWsRWS7GsUWWwqeqsXzY/NM&#10;gpuXJUnX7b9vBKHHYWa+YZbr0XdioJhcYAXTSQWCuA3asVHwfXh/qkGkjKyxC0wKfinBenV/t8RG&#10;hwt/0bDPRhQIpwYV2Jz7RsrUWvKYJqEnLt4pRI+5yGikjngpcN/J56qaS4+Oy4LFnt4stef9j1ew&#10;fTUvpq0x2m2tnRvG42lnPpR6fBg3CxCZxvwfvrU/tYLZdAb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u8C8MAAADcAAAADwAAAAAAAAAAAAAAAACYAgAAZHJzL2Rv&#10;d25yZXYueG1sUEsFBgAAAAAEAAQA9QAAAIgDAAAAAA==&#10;" fillcolor="white [3201]" strokeweight=".5pt">
                  <v:textbox>
                    <w:txbxContent>
                      <w:p w:rsidR="00B00A8E" w:rsidRDefault="00B00A8E" w:rsidP="003034E0">
                        <w:pPr>
                          <w:spacing w:line="0" w:lineRule="atLeast"/>
                          <w:rPr>
                            <w:rFonts w:ascii="ＭＳ ゴシック" w:eastAsia="ＭＳ ゴシック"/>
                          </w:rPr>
                        </w:pPr>
                        <w:r w:rsidRPr="00AC343C">
                          <w:rPr>
                            <w:rFonts w:ascii="ＭＳ ゴシック" w:eastAsia="ＭＳ ゴシック"/>
                          </w:rPr>
                          <w:t>const_block_list_T (size_t size, const BlockInfo* b)</w:t>
                        </w:r>
                        <w:r>
                          <w:rPr>
                            <w:rFonts w:ascii="ＭＳ ゴシック" w:eastAsia="ＭＳ ゴシック" w:hint="eastAsia"/>
                          </w:rPr>
                          <w:t xml:space="preserve"> // サイズ・初期値指示</w:t>
                        </w:r>
                      </w:p>
                      <w:p w:rsidR="00B00A8E" w:rsidRPr="00E46B6D" w:rsidRDefault="00B00A8E" w:rsidP="003034E0">
                        <w:pPr>
                          <w:spacing w:line="0" w:lineRule="atLeast"/>
                          <w:rPr>
                            <w:rFonts w:ascii="ＭＳ ゴシック" w:eastAsia="ＭＳ ゴシック"/>
                          </w:rPr>
                        </w:pPr>
                        <w:r w:rsidRPr="00AC343C">
                          <w:rPr>
                            <w:rFonts w:ascii="ＭＳ ゴシック" w:eastAsia="ＭＳ ゴシック"/>
                          </w:rPr>
                          <w:t>const_block_list_T ()</w:t>
                        </w:r>
                        <w:r>
                          <w:rPr>
                            <w:rFonts w:ascii="ＭＳ ゴシック" w:eastAsia="ＭＳ ゴシック" w:hint="eastAsia"/>
                          </w:rPr>
                          <w:t xml:space="preserve">                           // デフォルトコンストラクタ</w:t>
                        </w:r>
                      </w:p>
                    </w:txbxContent>
                  </v:textbox>
                </v:shape>
                <w10:anchorlock/>
              </v:group>
            </w:pict>
          </mc:Fallback>
        </mc:AlternateContent>
      </w:r>
    </w:p>
    <w:p w:rsidR="00AC343C" w:rsidRDefault="00AC343C" w:rsidP="004C4F4D">
      <w:r>
        <w:rPr>
          <w:rFonts w:hint="eastAsia"/>
        </w:rPr>
        <w:t>あらかじめ扱う</w:t>
      </w:r>
      <w:r>
        <w:rPr>
          <w:rFonts w:hint="eastAsia"/>
        </w:rPr>
        <w:t>BlockInfo</w:t>
      </w:r>
      <w:r>
        <w:rPr>
          <w:rFonts w:hint="eastAsia"/>
        </w:rPr>
        <w:t>の数が決まっている場合や、配列としてアクセスする場合は、サイズと初期値</w:t>
      </w:r>
      <w:r>
        <w:rPr>
          <w:rFonts w:hint="eastAsia"/>
        </w:rPr>
        <w:t>(</w:t>
      </w:r>
      <w:r>
        <w:rPr>
          <w:rFonts w:hint="eastAsia"/>
        </w:rPr>
        <w:t>通常は</w:t>
      </w:r>
      <w:r>
        <w:rPr>
          <w:rFonts w:hint="eastAsia"/>
        </w:rPr>
        <w:t>NULL)</w:t>
      </w:r>
      <w:r>
        <w:rPr>
          <w:rFonts w:hint="eastAsia"/>
        </w:rPr>
        <w:t>を指定します。</w:t>
      </w:r>
    </w:p>
    <w:p w:rsidR="00AC343C" w:rsidRDefault="00AC343C" w:rsidP="004C4F4D"/>
    <w:p w:rsidR="004C4F4D" w:rsidRDefault="004C4F4D" w:rsidP="004C4F4D">
      <w:pPr>
        <w:pStyle w:val="4"/>
        <w:ind w:right="210"/>
      </w:pPr>
      <w:bookmarkStart w:id="1584" w:name="_Toc444757940"/>
      <w:bookmarkStart w:id="1585" w:name="_Toc444763169"/>
      <w:r>
        <w:rPr>
          <w:rFonts w:hint="eastAsia"/>
        </w:rPr>
        <w:t>checkinfo()</w:t>
      </w:r>
      <w:bookmarkEnd w:id="1584"/>
      <w:bookmarkEnd w:id="1585"/>
    </w:p>
    <w:p w:rsidR="004C4F4D" w:rsidRDefault="00AC343C" w:rsidP="004C4F4D">
      <w:r>
        <w:rPr>
          <w:rFonts w:hint="eastAsia"/>
        </w:rPr>
        <w:t>指定した</w:t>
      </w:r>
      <w:r>
        <w:rPr>
          <w:rFonts w:hint="eastAsia"/>
        </w:rPr>
        <w:t>BlockInfo</w:t>
      </w:r>
      <w:r>
        <w:rPr>
          <w:rFonts w:hint="eastAsia"/>
        </w:rPr>
        <w:t>のポインタが既に登録されているかどうかをチェックします</w:t>
      </w:r>
    </w:p>
    <w:p w:rsidR="00AC343C" w:rsidRDefault="00AC343C" w:rsidP="004C4F4D">
      <w:r>
        <w:rPr>
          <w:rFonts w:hint="eastAsia"/>
          <w:noProof/>
        </w:rPr>
        <mc:AlternateContent>
          <mc:Choice Requires="wpc">
            <w:drawing>
              <wp:inline distT="0" distB="0" distL="0" distR="0" wp14:anchorId="2B934E25" wp14:editId="4D299DD5">
                <wp:extent cx="5400136" cy="396815"/>
                <wp:effectExtent l="0" t="0" r="0" b="3810"/>
                <wp:docPr id="418" name="キャンバス 4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6" name="テキスト ボックス 416"/>
                        <wps:cNvSpPr txBox="1"/>
                        <wps:spPr>
                          <a:xfrm>
                            <a:off x="133346" y="76091"/>
                            <a:ext cx="5172075" cy="260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AC343C">
                              <w:pPr>
                                <w:spacing w:line="0" w:lineRule="atLeast"/>
                                <w:rPr>
                                  <w:rFonts w:ascii="ＭＳ ゴシック" w:eastAsia="ＭＳ ゴシック"/>
                                </w:rPr>
                              </w:pPr>
                              <w:r w:rsidRPr="00AC343C">
                                <w:rPr>
                                  <w:rFonts w:ascii="ＭＳ ゴシック" w:eastAsia="ＭＳ ゴシック"/>
                                </w:rPr>
                                <w:t>bool</w:t>
                              </w:r>
                              <w:r>
                                <w:rPr>
                                  <w:rFonts w:ascii="ＭＳ ゴシック" w:eastAsia="ＭＳ ゴシック" w:hint="eastAsia"/>
                                </w:rPr>
                                <w:t xml:space="preserve"> </w:t>
                              </w:r>
                              <w:r w:rsidRPr="00AC343C">
                                <w:rPr>
                                  <w:rFonts w:ascii="ＭＳ ゴシック" w:eastAsia="ＭＳ ゴシック"/>
                                </w:rPr>
                                <w:t>checkinfo (const BlockInfo* b) const</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B934E25" id="キャンバス 418" o:spid="_x0000_s1368" editas="canvas" style="width:425.2pt;height:31.25pt;mso-position-horizontal-relative:char;mso-position-vertical-relative:line" coordsize="54000,3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">
                <v:shape id="_x0000_s1369" type="#_x0000_t75" style="position:absolute;width:54000;height:3962;visibility:visible;mso-wrap-style:square">
                  <v:fill o:detectmouseclick="t"/>
                  <v:path o:connecttype="none"/>
                </v:shape>
                <v:shape id="テキスト ボックス 416" o:spid="_x0000_s1370" type="#_x0000_t202" style="position:absolute;left:1333;top:760;width:51721;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H58MA&#10;AADcAAAADwAAAGRycy9kb3ducmV2LnhtbESPQWsCMRSE70L/Q3gFb5q1FNlujdIWWwRP1dLzY/NM&#10;QjcvS5Ku679vBKHHYWa+YVab0XdioJhcYAWLeQWCuA3asVHwdXyf1SBSRtbYBSYFF0qwWd9NVtjo&#10;cOZPGg7ZiALh1KACm3PfSJlaSx7TPPTExTuF6DEXGY3UEc8F7jv5UFVL6dFxWbDY05ul9ufw6xVs&#10;X82TaWuMdltr54bx+7Q3H0pN78eXZxCZxvwfvrV3WsHjYgn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WH58MAAADcAAAADwAAAAAAAAAAAAAAAACYAgAAZHJzL2Rv&#10;d25yZXYueG1sUEsFBgAAAAAEAAQA9QAAAIgDAAAAAA==&#10;" fillcolor="white [3201]" strokeweight=".5pt">
                  <v:textbox>
                    <w:txbxContent>
                      <w:p w:rsidR="00B00A8E" w:rsidRPr="00E46B6D" w:rsidRDefault="00B00A8E" w:rsidP="00AC343C">
                        <w:pPr>
                          <w:spacing w:line="0" w:lineRule="atLeast"/>
                          <w:rPr>
                            <w:rFonts w:ascii="ＭＳ ゴシック" w:eastAsia="ＭＳ ゴシック"/>
                          </w:rPr>
                        </w:pPr>
                        <w:r w:rsidRPr="00AC343C">
                          <w:rPr>
                            <w:rFonts w:ascii="ＭＳ ゴシック" w:eastAsia="ＭＳ ゴシック"/>
                          </w:rPr>
                          <w:t>bool</w:t>
                        </w:r>
                        <w:r>
                          <w:rPr>
                            <w:rFonts w:ascii="ＭＳ ゴシック" w:eastAsia="ＭＳ ゴシック" w:hint="eastAsia"/>
                          </w:rPr>
                          <w:t xml:space="preserve"> </w:t>
                        </w:r>
                        <w:r w:rsidRPr="00AC343C">
                          <w:rPr>
                            <w:rFonts w:ascii="ＭＳ ゴシック" w:eastAsia="ＭＳ ゴシック"/>
                          </w:rPr>
                          <w:t>checkinfo (const BlockInfo* b) const</w:t>
                        </w:r>
                        <w:r>
                          <w:rPr>
                            <w:rFonts w:ascii="ＭＳ ゴシック" w:eastAsia="ＭＳ ゴシック" w:hint="eastAsia"/>
                          </w:rPr>
                          <w:t>;</w:t>
                        </w:r>
                      </w:p>
                    </w:txbxContent>
                  </v:textbox>
                </v:shape>
                <w10:anchorlock/>
              </v:group>
            </w:pict>
          </mc:Fallback>
        </mc:AlternateContent>
      </w:r>
    </w:p>
    <w:p w:rsidR="00AC343C" w:rsidRDefault="00AC343C" w:rsidP="004C4F4D"/>
    <w:p w:rsidR="00253B25" w:rsidRPr="005A5967" w:rsidRDefault="00253B25" w:rsidP="00253B25">
      <w:pPr>
        <w:pStyle w:val="4"/>
        <w:ind w:right="210"/>
      </w:pPr>
      <w:bookmarkStart w:id="1586" w:name="_Toc444757941"/>
      <w:bookmarkStart w:id="1587" w:name="_Toc444763170"/>
      <w:r w:rsidRPr="005A5967">
        <w:rPr>
          <w:rFonts w:hint="eastAsia"/>
        </w:rPr>
        <w:t>any()</w:t>
      </w:r>
      <w:bookmarkEnd w:id="1586"/>
      <w:bookmarkEnd w:id="1587"/>
    </w:p>
    <w:p w:rsidR="00253B25" w:rsidRPr="005A5967" w:rsidRDefault="00253B25" w:rsidP="00253B25">
      <w:r w:rsidRPr="005A5967">
        <w:rPr>
          <w:rFonts w:hint="eastAsia"/>
        </w:rPr>
        <w:t>任意に利用可能なフラグを参照します。</w:t>
      </w:r>
    </w:p>
    <w:p w:rsidR="00AC343C" w:rsidRPr="005A5967" w:rsidRDefault="00AC343C" w:rsidP="004C4F4D">
      <w:r w:rsidRPr="005A5967">
        <w:rPr>
          <w:rFonts w:hint="eastAsia"/>
          <w:noProof/>
        </w:rPr>
        <mc:AlternateContent>
          <mc:Choice Requires="wpc">
            <w:drawing>
              <wp:inline distT="0" distB="0" distL="0" distR="0" wp14:anchorId="5098DDA7" wp14:editId="137C3161">
                <wp:extent cx="5400040" cy="571500"/>
                <wp:effectExtent l="0" t="0" r="0" b="0"/>
                <wp:docPr id="419" name="キャンバス 4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7" name="テキスト ボックス 417"/>
                        <wps:cNvSpPr txBox="1"/>
                        <wps:spPr>
                          <a:xfrm>
                            <a:off x="133346" y="75939"/>
                            <a:ext cx="5172075" cy="4384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5A5967" w:rsidRDefault="00B00A8E" w:rsidP="00066FB2">
                              <w:pPr>
                                <w:spacing w:line="0" w:lineRule="atLeast"/>
                                <w:rPr>
                                  <w:rFonts w:ascii="ＭＳ ゴシック" w:eastAsia="ＭＳ ゴシック"/>
                                </w:rPr>
                              </w:pPr>
                              <w:r w:rsidRPr="005A5967">
                                <w:rPr>
                                  <w:rFonts w:ascii="ＭＳ ゴシック" w:eastAsia="ＭＳ ゴシック"/>
                                </w:rPr>
                                <w:t>unsigned long any (void) cons;</w:t>
                              </w:r>
                              <w:r w:rsidRPr="005A5967">
                                <w:rPr>
                                  <w:rFonts w:ascii="ＭＳ ゴシック" w:eastAsia="ＭＳ ゴシック"/>
                                </w:rPr>
                                <w:tab/>
                              </w:r>
                              <w:r w:rsidRPr="005A5967">
                                <w:rPr>
                                  <w:rFonts w:ascii="ＭＳ ゴシック" w:eastAsia="ＭＳ ゴシック"/>
                                </w:rPr>
                                <w:tab/>
                              </w:r>
                              <w:r w:rsidRPr="005A5967">
                                <w:rPr>
                                  <w:rFonts w:ascii="ＭＳ ゴシック" w:eastAsia="ＭＳ ゴシック" w:hint="eastAsia"/>
                                </w:rPr>
                                <w:t>//状態参照</w:t>
                              </w:r>
                            </w:p>
                            <w:p w:rsidR="00B00A8E" w:rsidRPr="005A5967" w:rsidRDefault="00B00A8E" w:rsidP="00066FB2">
                              <w:pPr>
                                <w:spacing w:line="0" w:lineRule="atLeast"/>
                                <w:rPr>
                                  <w:rFonts w:ascii="ＭＳ ゴシック" w:eastAsia="ＭＳ ゴシック"/>
                                </w:rPr>
                              </w:pPr>
                              <w:r w:rsidRPr="005A5967">
                                <w:rPr>
                                  <w:rFonts w:ascii="ＭＳ ゴシック" w:eastAsia="ＭＳ ゴシック"/>
                                </w:rPr>
                                <w:t>unsigned long&amp; any (void);</w:t>
                              </w:r>
                              <w:r w:rsidRPr="005A5967">
                                <w:rPr>
                                  <w:rFonts w:ascii="ＭＳ ゴシック" w:eastAsia="ＭＳ ゴシック"/>
                                </w:rPr>
                                <w:tab/>
                              </w:r>
                              <w:r w:rsidRPr="005A5967">
                                <w:rPr>
                                  <w:rFonts w:ascii="ＭＳ ゴシック" w:eastAsia="ＭＳ ゴシック"/>
                                </w:rPr>
                                <w:tab/>
                              </w:r>
                              <w:r w:rsidRPr="005A5967">
                                <w:rPr>
                                  <w:rFonts w:ascii="ＭＳ ゴシック" w:eastAsia="ＭＳ ゴシック" w:hint="eastAsia"/>
                                </w:rPr>
                                <w:t>//状態変更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98DDA7" id="キャンバス 419" o:spid="_x0000_s1371" editas="canvas" style="width:425.2pt;height:45pt;mso-position-horizontal-relative:char;mso-position-vertical-relative:line" coordsize="5400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">
                <v:shape id="_x0000_s1372" type="#_x0000_t75" style="position:absolute;width:54000;height:5715;visibility:visible;mso-wrap-style:square">
                  <v:fill o:detectmouseclick="t"/>
                  <v:path o:connecttype="none"/>
                </v:shape>
                <v:shape id="テキスト ボックス 417" o:spid="_x0000_s1373" type="#_x0000_t202" style="position:absolute;left:1333;top:759;width:51721;height:4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kifMMA&#10;AADcAAAADwAAAGRycy9kb3ducmV2LnhtbESPQUsDMRSE74L/ITzBm822SLuuTYuWWgo9tYrnx+Y1&#10;CW5eliRu139vCoLHYWa+YZbr0XdioJhcYAXTSQWCuA3asVHw8f72UINIGVljF5gU/FCC9er2ZomN&#10;Dhc+0nDKRhQIpwYV2Jz7RsrUWvKYJqEnLt45RI+5yGikjngpcN/JWVXNpUfHZcFiTxtL7dfp2yvY&#10;vpon09YY7bbWzg3j5/lgdkrd340vzyAyjfk//NfeawWP0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kifMMAAADcAAAADwAAAAAAAAAAAAAAAACYAgAAZHJzL2Rv&#10;d25yZXYueG1sUEsFBgAAAAAEAAQA9QAAAIgDAAAAAA==&#10;" fillcolor="white [3201]" strokeweight=".5pt">
                  <v:textbox>
                    <w:txbxContent>
                      <w:p w:rsidR="00B00A8E" w:rsidRPr="005A5967" w:rsidRDefault="00B00A8E" w:rsidP="00066FB2">
                        <w:pPr>
                          <w:spacing w:line="0" w:lineRule="atLeast"/>
                          <w:rPr>
                            <w:rFonts w:ascii="ＭＳ ゴシック" w:eastAsia="ＭＳ ゴシック"/>
                          </w:rPr>
                        </w:pPr>
                        <w:r w:rsidRPr="005A5967">
                          <w:rPr>
                            <w:rFonts w:ascii="ＭＳ ゴシック" w:eastAsia="ＭＳ ゴシック"/>
                          </w:rPr>
                          <w:t>unsigned long any (void) cons;</w:t>
                        </w:r>
                        <w:r w:rsidRPr="005A5967">
                          <w:rPr>
                            <w:rFonts w:ascii="ＭＳ ゴシック" w:eastAsia="ＭＳ ゴシック"/>
                          </w:rPr>
                          <w:tab/>
                        </w:r>
                        <w:r w:rsidRPr="005A5967">
                          <w:rPr>
                            <w:rFonts w:ascii="ＭＳ ゴシック" w:eastAsia="ＭＳ ゴシック"/>
                          </w:rPr>
                          <w:tab/>
                        </w:r>
                        <w:r w:rsidRPr="005A5967">
                          <w:rPr>
                            <w:rFonts w:ascii="ＭＳ ゴシック" w:eastAsia="ＭＳ ゴシック" w:hint="eastAsia"/>
                          </w:rPr>
                          <w:t>//状態参照</w:t>
                        </w:r>
                      </w:p>
                      <w:p w:rsidR="00B00A8E" w:rsidRPr="005A5967" w:rsidRDefault="00B00A8E" w:rsidP="00066FB2">
                        <w:pPr>
                          <w:spacing w:line="0" w:lineRule="atLeast"/>
                          <w:rPr>
                            <w:rFonts w:ascii="ＭＳ ゴシック" w:eastAsia="ＭＳ ゴシック"/>
                          </w:rPr>
                        </w:pPr>
                        <w:r w:rsidRPr="005A5967">
                          <w:rPr>
                            <w:rFonts w:ascii="ＭＳ ゴシック" w:eastAsia="ＭＳ ゴシック"/>
                          </w:rPr>
                          <w:t>unsigned long&amp; any (void);</w:t>
                        </w:r>
                        <w:r w:rsidRPr="005A5967">
                          <w:rPr>
                            <w:rFonts w:ascii="ＭＳ ゴシック" w:eastAsia="ＭＳ ゴシック"/>
                          </w:rPr>
                          <w:tab/>
                        </w:r>
                        <w:r w:rsidRPr="005A5967">
                          <w:rPr>
                            <w:rFonts w:ascii="ＭＳ ゴシック" w:eastAsia="ＭＳ ゴシック"/>
                          </w:rPr>
                          <w:tab/>
                        </w:r>
                        <w:r w:rsidRPr="005A5967">
                          <w:rPr>
                            <w:rFonts w:ascii="ＭＳ ゴシック" w:eastAsia="ＭＳ ゴシック" w:hint="eastAsia"/>
                          </w:rPr>
                          <w:t>//状態変更</w:t>
                        </w:r>
                      </w:p>
                    </w:txbxContent>
                  </v:textbox>
                </v:shape>
                <w10:anchorlock/>
              </v:group>
            </w:pict>
          </mc:Fallback>
        </mc:AlternateContent>
      </w:r>
    </w:p>
    <w:p w:rsidR="00AC343C" w:rsidRDefault="00AC343C" w:rsidP="004C4F4D"/>
    <w:p w:rsidR="004C4F4D" w:rsidRDefault="004C4F4D" w:rsidP="004C4F4D">
      <w:pPr>
        <w:pStyle w:val="4"/>
        <w:ind w:right="210"/>
      </w:pPr>
      <w:bookmarkStart w:id="1588" w:name="_Toc444757942"/>
      <w:bookmarkStart w:id="1589" w:name="_Toc444763171"/>
      <w:r>
        <w:rPr>
          <w:rFonts w:hint="eastAsia"/>
        </w:rPr>
        <w:t>addinfo()</w:t>
      </w:r>
      <w:bookmarkEnd w:id="1588"/>
      <w:bookmarkEnd w:id="1589"/>
    </w:p>
    <w:p w:rsidR="004C4F4D" w:rsidRDefault="00AC343C" w:rsidP="004C4F4D">
      <w:r>
        <w:rPr>
          <w:rFonts w:hint="eastAsia"/>
        </w:rPr>
        <w:t>指定した</w:t>
      </w:r>
      <w:r>
        <w:rPr>
          <w:rFonts w:hint="eastAsia"/>
        </w:rPr>
        <w:t>BlockInfo</w:t>
      </w:r>
      <w:r>
        <w:rPr>
          <w:rFonts w:hint="eastAsia"/>
        </w:rPr>
        <w:t>のポインタを追加します</w:t>
      </w:r>
    </w:p>
    <w:p w:rsidR="00066FB2" w:rsidRDefault="00066FB2" w:rsidP="00066FB2">
      <w:r>
        <w:rPr>
          <w:rFonts w:hint="eastAsia"/>
          <w:noProof/>
        </w:rPr>
        <mc:AlternateContent>
          <mc:Choice Requires="wpc">
            <w:drawing>
              <wp:inline distT="0" distB="0" distL="0" distR="0" wp14:anchorId="35BE776B" wp14:editId="66F8267A">
                <wp:extent cx="5400040" cy="396240"/>
                <wp:effectExtent l="0" t="0" r="0" b="3810"/>
                <wp:docPr id="421" name="キャンバス 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0" name="テキスト ボックス 420"/>
                        <wps:cNvSpPr txBox="1"/>
                        <wps:spPr>
                          <a:xfrm>
                            <a:off x="133346" y="76091"/>
                            <a:ext cx="5172075" cy="260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066FB2">
                              <w:pPr>
                                <w:spacing w:line="0" w:lineRule="atLeast"/>
                                <w:rPr>
                                  <w:rFonts w:ascii="ＭＳ ゴシック" w:eastAsia="ＭＳ ゴシック"/>
                                </w:rPr>
                              </w:pPr>
                              <w:r w:rsidRPr="00AC343C">
                                <w:rPr>
                                  <w:rFonts w:ascii="ＭＳ ゴシック" w:eastAsia="ＭＳ ゴシック"/>
                                </w:rPr>
                                <w:t>void</w:t>
                              </w:r>
                              <w:r>
                                <w:rPr>
                                  <w:rFonts w:ascii="ＭＳ ゴシック" w:eastAsia="ＭＳ ゴシック" w:hint="eastAsia"/>
                                </w:rPr>
                                <w:t xml:space="preserve"> </w:t>
                              </w:r>
                              <w:r w:rsidRPr="00AC343C">
                                <w:rPr>
                                  <w:rFonts w:ascii="ＭＳ ゴシック" w:eastAsia="ＭＳ ゴシック"/>
                                </w:rPr>
                                <w:t>addinfo (const BlockInfo* b)</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BE776B" id="キャンバス 421" o:spid="_x0000_s1374" editas="canvas" style="width:425.2pt;height:31.2pt;mso-position-horizontal-relative:char;mso-position-vertical-relative:line" coordsize="54000,3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">
                <v:shape id="_x0000_s1375" type="#_x0000_t75" style="position:absolute;width:54000;height:3962;visibility:visible;mso-wrap-style:square">
                  <v:fill o:detectmouseclick="t"/>
                  <v:path o:connecttype="none"/>
                </v:shape>
                <v:shape id="テキスト ボックス 420" o:spid="_x0000_s1376" type="#_x0000_t202" style="position:absolute;left:1333;top:760;width:51721;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xwtcAA&#10;AADcAAAADwAAAGRycy9kb3ducmV2LnhtbERPTWsCMRC9F/ofwhR6q9mKlO3WKLaoFDyppedhMybB&#10;zWRJ0nX7781B8Ph43/Pl6DsxUEwusILXSQWCuA3asVHwc9y81CBSRtbYBSYF/5RguXh8mGOjw4X3&#10;NByyESWEU4MKbM59I2VqLXlMk9ATF+4UosdcYDRSR7yUcN/JaVW9SY+OS4PFnr4stefDn1ew/jTv&#10;pq0x2nWtnRvG39PObJV6fhpXHyAyjfkuvrm/tYLZtMwvZ8oRkIs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xwtcAAAADcAAAADwAAAAAAAAAAAAAAAACYAgAAZHJzL2Rvd25y&#10;ZXYueG1sUEsFBgAAAAAEAAQA9QAAAIUDAAAAAA==&#10;" fillcolor="white [3201]" strokeweight=".5pt">
                  <v:textbox>
                    <w:txbxContent>
                      <w:p w:rsidR="00B00A8E" w:rsidRPr="00E46B6D" w:rsidRDefault="00B00A8E" w:rsidP="00066FB2">
                        <w:pPr>
                          <w:spacing w:line="0" w:lineRule="atLeast"/>
                          <w:rPr>
                            <w:rFonts w:ascii="ＭＳ ゴシック" w:eastAsia="ＭＳ ゴシック"/>
                          </w:rPr>
                        </w:pPr>
                        <w:r w:rsidRPr="00AC343C">
                          <w:rPr>
                            <w:rFonts w:ascii="ＭＳ ゴシック" w:eastAsia="ＭＳ ゴシック"/>
                          </w:rPr>
                          <w:t>void</w:t>
                        </w:r>
                        <w:r>
                          <w:rPr>
                            <w:rFonts w:ascii="ＭＳ ゴシック" w:eastAsia="ＭＳ ゴシック" w:hint="eastAsia"/>
                          </w:rPr>
                          <w:t xml:space="preserve"> </w:t>
                        </w:r>
                        <w:r w:rsidRPr="00AC343C">
                          <w:rPr>
                            <w:rFonts w:ascii="ＭＳ ゴシック" w:eastAsia="ＭＳ ゴシック"/>
                          </w:rPr>
                          <w:t>addinfo (const BlockInfo* b)</w:t>
                        </w:r>
                        <w:r>
                          <w:rPr>
                            <w:rFonts w:ascii="ＭＳ ゴシック" w:eastAsia="ＭＳ ゴシック" w:hint="eastAsia"/>
                          </w:rPr>
                          <w:t>;</w:t>
                        </w:r>
                      </w:p>
                    </w:txbxContent>
                  </v:textbox>
                </v:shape>
                <w10:anchorlock/>
              </v:group>
            </w:pict>
          </mc:Fallback>
        </mc:AlternateContent>
      </w:r>
    </w:p>
    <w:p w:rsidR="00AC343C" w:rsidRDefault="00AC343C" w:rsidP="004C4F4D"/>
    <w:p w:rsidR="004C4F4D" w:rsidRPr="004C4F4D" w:rsidRDefault="004C4F4D" w:rsidP="004C4F4D">
      <w:pPr>
        <w:pStyle w:val="4"/>
        <w:ind w:right="210"/>
      </w:pPr>
      <w:bookmarkStart w:id="1590" w:name="_Toc444757943"/>
      <w:bookmarkStart w:id="1591" w:name="_Toc444763172"/>
      <w:r>
        <w:rPr>
          <w:rFonts w:hint="eastAsia"/>
        </w:rPr>
        <w:t>オペレータ</w:t>
      </w:r>
      <w:r>
        <w:rPr>
          <w:rFonts w:hint="eastAsia"/>
        </w:rPr>
        <w:t>(+=)</w:t>
      </w:r>
      <w:bookmarkEnd w:id="1590"/>
      <w:bookmarkEnd w:id="1591"/>
    </w:p>
    <w:p w:rsidR="004C4F4D" w:rsidRDefault="00AC343C" w:rsidP="004C4F4D">
      <w:r>
        <w:rPr>
          <w:rFonts w:hint="eastAsia"/>
        </w:rPr>
        <w:t>指定した</w:t>
      </w:r>
      <w:r>
        <w:rPr>
          <w:rFonts w:hint="eastAsia"/>
        </w:rPr>
        <w:t>binfo</w:t>
      </w:r>
      <w:r>
        <w:rPr>
          <w:rFonts w:hint="eastAsia"/>
        </w:rPr>
        <w:t>を追加します。</w:t>
      </w:r>
    </w:p>
    <w:p w:rsidR="00AC343C" w:rsidRDefault="00272DE0" w:rsidP="004C4F4D">
      <w:r>
        <w:rPr>
          <w:rFonts w:hint="eastAsia"/>
          <w:noProof/>
        </w:rPr>
        <mc:AlternateContent>
          <mc:Choice Requires="wpc">
            <w:drawing>
              <wp:inline distT="0" distB="0" distL="0" distR="0" wp14:anchorId="58E8F1A8" wp14:editId="7B8BA3FA">
                <wp:extent cx="5400040" cy="396240"/>
                <wp:effectExtent l="0" t="0" r="0" b="3810"/>
                <wp:docPr id="423" name="キャンバス 4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2" name="テキスト ボックス 422"/>
                        <wps:cNvSpPr txBox="1"/>
                        <wps:spPr>
                          <a:xfrm>
                            <a:off x="133346" y="76091"/>
                            <a:ext cx="5172075" cy="260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272DE0">
                              <w:pPr>
                                <w:spacing w:line="0" w:lineRule="atLeast"/>
                                <w:rPr>
                                  <w:rFonts w:ascii="ＭＳ ゴシック" w:eastAsia="ＭＳ ゴシック"/>
                                </w:rPr>
                              </w:pPr>
                              <w:r w:rsidRPr="00272DE0">
                                <w:rPr>
                                  <w:rFonts w:ascii="ＭＳ ゴシック" w:eastAsia="ＭＳ ゴシック"/>
                                </w:rPr>
                                <w:t>const BlockInfo*</w:t>
                              </w:r>
                              <w:r>
                                <w:rPr>
                                  <w:rFonts w:ascii="ＭＳ ゴシック" w:eastAsia="ＭＳ ゴシック" w:hint="eastAsia"/>
                                </w:rPr>
                                <w:t xml:space="preserve"> </w:t>
                              </w:r>
                              <w:r w:rsidRPr="00272DE0">
                                <w:rPr>
                                  <w:rFonts w:ascii="ＭＳ ゴシック" w:eastAsia="ＭＳ ゴシック"/>
                                </w:rPr>
                                <w:t>operator+= (const BlockInfo*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E8F1A8" id="キャンバス 423" o:spid="_x0000_s1377" editas="canvas" style="width:425.2pt;height:31.2pt;mso-position-horizontal-relative:char;mso-position-vertical-relative:line" coordsize="54000,3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">
                <v:shape id="_x0000_s1378" type="#_x0000_t75" style="position:absolute;width:54000;height:3962;visibility:visible;mso-wrap-style:square">
                  <v:fill o:detectmouseclick="t"/>
                  <v:path o:connecttype="none"/>
                </v:shape>
                <v:shape id="テキスト ボックス 422" o:spid="_x0000_s1379" type="#_x0000_t202" style="position:absolute;left:1333;top:760;width:51721;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LWcIA&#10;AADcAAAADwAAAGRycy9kb3ducmV2LnhtbESPQUsDMRSE74L/ITzBm812kbLdNi1VqgiebMXzY/Oa&#10;hG5eliRu139vCoLHYWa+YdbbyfdipJhcYAXzWQWCuAvasVHweXx5aECkjKyxD0wKfijBdnN7s8ZW&#10;hwt/0HjIRhQIpxYV2JyHVsrUWfKYZmEgLt4pRI+5yGikjngpcN/LuqoW0qPjsmBxoGdL3fnw7RXs&#10;n8zSdA1Gu2+0c+P0dXo3r0rd3027FYhMU/4P/7XftILH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QktZwgAAANwAAAAPAAAAAAAAAAAAAAAAAJgCAABkcnMvZG93&#10;bnJldi54bWxQSwUGAAAAAAQABAD1AAAAhwMAAAAA&#10;" fillcolor="white [3201]" strokeweight=".5pt">
                  <v:textbox>
                    <w:txbxContent>
                      <w:p w:rsidR="00B00A8E" w:rsidRPr="00E46B6D" w:rsidRDefault="00B00A8E" w:rsidP="00272DE0">
                        <w:pPr>
                          <w:spacing w:line="0" w:lineRule="atLeast"/>
                          <w:rPr>
                            <w:rFonts w:ascii="ＭＳ ゴシック" w:eastAsia="ＭＳ ゴシック"/>
                          </w:rPr>
                        </w:pPr>
                        <w:r w:rsidRPr="00272DE0">
                          <w:rPr>
                            <w:rFonts w:ascii="ＭＳ ゴシック" w:eastAsia="ＭＳ ゴシック"/>
                          </w:rPr>
                          <w:t>const BlockInfo*</w:t>
                        </w:r>
                        <w:r>
                          <w:rPr>
                            <w:rFonts w:ascii="ＭＳ ゴシック" w:eastAsia="ＭＳ ゴシック" w:hint="eastAsia"/>
                          </w:rPr>
                          <w:t xml:space="preserve"> </w:t>
                        </w:r>
                        <w:r w:rsidRPr="00272DE0">
                          <w:rPr>
                            <w:rFonts w:ascii="ＭＳ ゴシック" w:eastAsia="ＭＳ ゴシック"/>
                          </w:rPr>
                          <w:t>operator+= (const BlockInfo* b)</w:t>
                        </w:r>
                      </w:p>
                    </w:txbxContent>
                  </v:textbox>
                </v:shape>
                <w10:anchorlock/>
              </v:group>
            </w:pict>
          </mc:Fallback>
        </mc:AlternateContent>
      </w:r>
    </w:p>
    <w:p w:rsidR="00AC343C" w:rsidRPr="004C4F4D" w:rsidRDefault="00AC343C" w:rsidP="004C4F4D"/>
    <w:p w:rsidR="00BD21BE" w:rsidRDefault="00BD21BE">
      <w:pPr>
        <w:widowControl/>
        <w:jc w:val="left"/>
        <w:rPr>
          <w:rFonts w:ascii="ＭＳ 明朝" w:hAnsi="Arial"/>
          <w:b/>
        </w:rPr>
      </w:pPr>
      <w:bookmarkStart w:id="1592" w:name="_Toc412026990"/>
      <w:r>
        <w:br w:type="page"/>
      </w:r>
    </w:p>
    <w:p w:rsidR="00796304" w:rsidRDefault="00796304" w:rsidP="00796304">
      <w:pPr>
        <w:pStyle w:val="3"/>
        <w:ind w:right="210"/>
      </w:pPr>
      <w:bookmarkStart w:id="1593" w:name="_Toc444757944"/>
      <w:bookmarkStart w:id="1594" w:name="_Toc444763173"/>
      <w:r>
        <w:rPr>
          <w:rFonts w:hint="eastAsia"/>
        </w:rPr>
        <w:t>関数</w:t>
      </w:r>
      <w:bookmarkEnd w:id="1592"/>
      <w:bookmarkEnd w:id="1593"/>
      <w:bookmarkEnd w:id="1594"/>
    </w:p>
    <w:p w:rsidR="00796304" w:rsidRDefault="00796304" w:rsidP="00796304">
      <w:pPr>
        <w:pStyle w:val="4"/>
        <w:ind w:right="210"/>
      </w:pPr>
      <w:bookmarkStart w:id="1595" w:name="_Toc444757945"/>
      <w:bookmarkStart w:id="1596" w:name="_Toc444763174"/>
      <w:r>
        <w:rPr>
          <w:rFonts w:hint="eastAsia"/>
        </w:rPr>
        <w:t>find_multirate_subsystem()</w:t>
      </w:r>
      <w:bookmarkEnd w:id="1595"/>
      <w:bookmarkEnd w:id="1596"/>
    </w:p>
    <w:p w:rsidR="00796304" w:rsidRDefault="00796304" w:rsidP="00796304">
      <w:r>
        <w:rPr>
          <w:rFonts w:hint="eastAsia"/>
          <w:noProof/>
        </w:rPr>
        <mc:AlternateContent>
          <mc:Choice Requires="wpc">
            <w:drawing>
              <wp:inline distT="0" distB="0" distL="0" distR="0" wp14:anchorId="371EA7E1" wp14:editId="2E1B3888">
                <wp:extent cx="5400040" cy="448310"/>
                <wp:effectExtent l="0" t="0" r="0" b="0"/>
                <wp:docPr id="425" name="キャンバス 4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4" name="テキスト ボックス 424"/>
                        <wps:cNvSpPr txBox="1"/>
                        <wps:spPr>
                          <a:xfrm>
                            <a:off x="133350" y="76101"/>
                            <a:ext cx="5172075" cy="2603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796304">
                              <w:pPr>
                                <w:spacing w:line="0" w:lineRule="atLeast"/>
                                <w:rPr>
                                  <w:rFonts w:ascii="ＭＳ ゴシック" w:eastAsia="ＭＳ ゴシック"/>
                                </w:rPr>
                              </w:pPr>
                              <w:r>
                                <w:rPr>
                                  <w:rFonts w:ascii="ＭＳ ゴシック" w:eastAsia="ＭＳ ゴシック" w:hint="eastAsia"/>
                                </w:rPr>
                                <w:t>BlockInfo* find_multirate_subsystem (const BlockInfo* binfo);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1EA7E1" id="キャンバス 425" o:spid="_x0000_s1380" editas="canvas" style="width:425.2pt;height:35.3pt;mso-position-horizontal-relative:char;mso-position-vertical-relative:line" coordsize="54000,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">
                <v:shape id="_x0000_s1381" type="#_x0000_t75" style="position:absolute;width:54000;height:4483;visibility:visible;mso-wrap-style:square">
                  <v:fill o:detectmouseclick="t"/>
                  <v:path o:connecttype="none"/>
                </v:shape>
                <v:shape id="テキスト ボックス 424" o:spid="_x0000_s1382" type="#_x0000_t202" style="position:absolute;left:1333;top:761;width:51721;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d2tsMA&#10;AADcAAAADwAAAGRycy9kb3ducmV2LnhtbESPQWsCMRSE74X+h/AKvdVsRWS7GsUWWwqeqsXzY/NM&#10;gpuXJUnX7b9vBKHHYWa+YZbr0XdioJhcYAXPkwoEcRu0Y6Pg+/D+VINIGVljF5gU/FKC9er+bomN&#10;Dhf+omGfjSgQTg0qsDn3jZSpteQxTUJPXLxTiB5zkdFIHfFS4L6T06qaS4+Oy4LFnt4stef9j1ew&#10;fTUvpq0x2m2tnRvG42lnPpR6fBg3CxCZxvwfvrU/tYLZdAb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d2tsMAAADcAAAADwAAAAAAAAAAAAAAAACYAgAAZHJzL2Rv&#10;d25yZXYueG1sUEsFBgAAAAAEAAQA9QAAAIgDAAAAAA==&#10;" fillcolor="white [3201]" strokeweight=".5pt">
                  <v:textbox>
                    <w:txbxContent>
                      <w:p w:rsidR="00B00A8E" w:rsidRPr="00E46B6D" w:rsidRDefault="00B00A8E" w:rsidP="00796304">
                        <w:pPr>
                          <w:spacing w:line="0" w:lineRule="atLeast"/>
                          <w:rPr>
                            <w:rFonts w:ascii="ＭＳ ゴシック" w:eastAsia="ＭＳ ゴシック"/>
                          </w:rPr>
                        </w:pPr>
                        <w:r>
                          <w:rPr>
                            <w:rFonts w:ascii="ＭＳ ゴシック" w:eastAsia="ＭＳ ゴシック" w:hint="eastAsia"/>
                          </w:rPr>
                          <w:t>BlockInfo* find_multirate_subsystem (const BlockInfo* binfo);</w:t>
                        </w:r>
                      </w:p>
                    </w:txbxContent>
                  </v:textbox>
                </v:shape>
                <w10:anchorlock/>
              </v:group>
            </w:pict>
          </mc:Fallback>
        </mc:AlternateContent>
      </w:r>
    </w:p>
    <w:p w:rsidR="00796304" w:rsidRDefault="00796304" w:rsidP="00796304">
      <w:r>
        <w:rPr>
          <w:rFonts w:hint="eastAsia"/>
        </w:rPr>
        <w:t>指定した</w:t>
      </w:r>
      <w:r>
        <w:rPr>
          <w:rFonts w:hint="eastAsia"/>
        </w:rPr>
        <w:t>BlockInfo</w:t>
      </w:r>
      <w:r>
        <w:rPr>
          <w:rFonts w:hint="eastAsia"/>
        </w:rPr>
        <w:t>の上位に</w:t>
      </w:r>
      <w:r>
        <w:rPr>
          <w:rFonts w:hint="eastAsia"/>
        </w:rPr>
        <w:t>Triggered</w:t>
      </w:r>
      <w:r>
        <w:rPr>
          <w:rFonts w:hint="eastAsia"/>
        </w:rPr>
        <w:t>または</w:t>
      </w:r>
      <w:r>
        <w:rPr>
          <w:rFonts w:hint="eastAsia"/>
        </w:rPr>
        <w:t>Enabled Subsystem</w:t>
      </w:r>
      <w:r>
        <w:rPr>
          <w:rFonts w:hint="eastAsia"/>
        </w:rPr>
        <w:t>がある場合は、その</w:t>
      </w:r>
      <w:r>
        <w:rPr>
          <w:rFonts w:hint="eastAsia"/>
        </w:rPr>
        <w:t>Subsystem</w:t>
      </w:r>
      <w:r>
        <w:rPr>
          <w:rFonts w:hint="eastAsia"/>
        </w:rPr>
        <w:t>の</w:t>
      </w:r>
      <w:r>
        <w:rPr>
          <w:rFonts w:hint="eastAsia"/>
        </w:rPr>
        <w:t>BlockInfo</w:t>
      </w:r>
      <w:r>
        <w:rPr>
          <w:rFonts w:hint="eastAsia"/>
        </w:rPr>
        <w:t>のポインタを返します。そうでない場合は</w:t>
      </w:r>
      <w:r>
        <w:rPr>
          <w:rFonts w:hint="eastAsia"/>
        </w:rPr>
        <w:t>NULL</w:t>
      </w:r>
      <w:r>
        <w:rPr>
          <w:rFonts w:hint="eastAsia"/>
        </w:rPr>
        <w:t>を返します。</w:t>
      </w:r>
    </w:p>
    <w:p w:rsidR="00796304" w:rsidRPr="00796304" w:rsidRDefault="00FE3AEB" w:rsidP="00796304">
      <w:r>
        <w:rPr>
          <w:rFonts w:hint="eastAsia"/>
        </w:rPr>
        <w:t>二つのサブブロックに対する本関数の</w:t>
      </w:r>
      <w:r w:rsidR="0028422C">
        <w:rPr>
          <w:rFonts w:hint="eastAsia"/>
        </w:rPr>
        <w:t>戻り値が異なる場合、それらのブロックは一般に、異なるレートで動作すると考えられます。</w:t>
      </w:r>
    </w:p>
    <w:p w:rsidR="00AC0899" w:rsidRDefault="00AC0899">
      <w:pPr>
        <w:widowControl/>
        <w:jc w:val="left"/>
        <w:rPr>
          <w:rFonts w:ascii="ＭＳ 明朝" w:hAnsi="Arial"/>
          <w:b/>
          <w:sz w:val="24"/>
        </w:rPr>
      </w:pPr>
      <w:r>
        <w:br w:type="page"/>
      </w:r>
    </w:p>
    <w:p w:rsidR="00315AAD" w:rsidRDefault="00315AAD" w:rsidP="00315AAD">
      <w:pPr>
        <w:pStyle w:val="2"/>
      </w:pPr>
      <w:bookmarkStart w:id="1597" w:name="_Toc412026991"/>
      <w:bookmarkStart w:id="1598" w:name="_Toc444757946"/>
      <w:bookmarkStart w:id="1599" w:name="_Toc444763175"/>
      <w:r>
        <w:rPr>
          <w:rFonts w:hint="eastAsia"/>
        </w:rPr>
        <w:t>SimulinkRTW(SimulinkモデルとRTW-ECのコード処理)</w:t>
      </w:r>
      <w:bookmarkEnd w:id="1597"/>
      <w:bookmarkEnd w:id="1598"/>
      <w:bookmarkEnd w:id="1599"/>
    </w:p>
    <w:p w:rsidR="00315AAD" w:rsidRDefault="00315AAD" w:rsidP="00315AAD">
      <w:r>
        <w:rPr>
          <w:rFonts w:hint="eastAsia"/>
        </w:rPr>
        <w:t>このモジュールは以下の名前空間のクラスと関数を提供します。</w:t>
      </w:r>
    </w:p>
    <w:p w:rsidR="00315AAD" w:rsidRDefault="00315AAD" w:rsidP="00315AAD">
      <w:r>
        <w:rPr>
          <w:rFonts w:hAnsi="ＭＳ ゴシック"/>
          <w:noProof/>
        </w:rPr>
        <mc:AlternateContent>
          <mc:Choice Requires="wpc">
            <w:drawing>
              <wp:inline distT="0" distB="0" distL="0" distR="0" wp14:anchorId="6554926B" wp14:editId="78820AFA">
                <wp:extent cx="5400136" cy="1276709"/>
                <wp:effectExtent l="0" t="0" r="10160" b="0"/>
                <wp:docPr id="427" name="キャンバス 4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6" name="正方形/長方形 426"/>
                        <wps:cNvSpPr/>
                        <wps:spPr>
                          <a:xfrm>
                            <a:off x="76199" y="35980"/>
                            <a:ext cx="5323937" cy="117171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namespace Simulink</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r>
                                <w:rPr>
                                  <w:rFonts w:asciiTheme="majorEastAsia" w:eastAsiaTheme="majorEastAsia" w:hAnsiTheme="majorEastAsia"/>
                                  <w:color w:val="000000" w:themeColor="text1"/>
                                </w:rPr>
                                <w:t>namespace</w:t>
                              </w:r>
                              <w:r>
                                <w:rPr>
                                  <w:rFonts w:asciiTheme="majorEastAsia" w:eastAsiaTheme="majorEastAsia" w:hAnsiTheme="majorEastAsia" w:hint="eastAsia"/>
                                  <w:color w:val="000000" w:themeColor="text1"/>
                                </w:rPr>
                                <w:t xml:space="preserve"> RTW {</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各クラス、関数はこの名前空間に置かれる</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p>
                            <w:p w:rsidR="00B00A8E" w:rsidRPr="003C4BE3"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554926B" id="キャンバス 427" o:spid="_x0000_s1383" editas="canvas" style="width:425.2pt;height:100.55pt;mso-position-horizontal-relative:char;mso-position-vertical-relative:line" coordsize="54000,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">
                <v:shape id="_x0000_s1384" type="#_x0000_t75" style="position:absolute;width:54000;height:12763;visibility:visible;mso-wrap-style:square">
                  <v:fill o:detectmouseclick="t"/>
                  <v:path o:connecttype="none"/>
                </v:shape>
                <v:rect id="正方形/長方形 426" o:spid="_x0000_s1385" style="position:absolute;left:761;top:359;width:53240;height:11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e5Y8YA&#10;AADcAAAADwAAAGRycy9kb3ducmV2LnhtbESPQWvCQBSE70L/w/IKXkQ3SpESXaW0VHIoBW09eHtm&#10;n9lo9m3Ivmr677uFQo/DzHzDLNe9b9SVulgHNjCdZKCIy2Brrgx8fryOH0FFQbbYBCYD3xRhvbob&#10;LDG34cZbuu6kUgnCMUcDTqTNtY6lI49xElri5J1C51GS7CptO7wluG/0LMvm2mPNacFhS8+Oysvu&#10;yxs4FL1U5+lG3i442o8KdyzfX47GDO/7pwUooV7+w3/twhp4mM3h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e5Y8YAAADcAAAADwAAAAAAAAAAAAAAAACYAgAAZHJz&#10;L2Rvd25yZXYueG1sUEsFBgAAAAAEAAQA9QAAAIsDAAAAAA==&#10;" filled="f" strokecolor="black [3213]" strokeweight="1pt">
                  <v:textbox>
                    <w:txbxContent>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namespace Simulink</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r>
                          <w:rPr>
                            <w:rFonts w:asciiTheme="majorEastAsia" w:eastAsiaTheme="majorEastAsia" w:hAnsiTheme="majorEastAsia"/>
                            <w:color w:val="000000" w:themeColor="text1"/>
                          </w:rPr>
                          <w:t>namespace</w:t>
                        </w:r>
                        <w:r>
                          <w:rPr>
                            <w:rFonts w:asciiTheme="majorEastAsia" w:eastAsiaTheme="majorEastAsia" w:hAnsiTheme="majorEastAsia" w:hint="eastAsia"/>
                            <w:color w:val="000000" w:themeColor="text1"/>
                          </w:rPr>
                          <w:t xml:space="preserve"> RTW {</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各クラス、関数はこの名前空間に置かれる</w:t>
                        </w:r>
                      </w:p>
                      <w:p w:rsidR="00B00A8E"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p>
                      <w:p w:rsidR="00B00A8E" w:rsidRPr="003C4BE3" w:rsidRDefault="00B00A8E" w:rsidP="00055FCF">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txbxContent>
                  </v:textbox>
                </v:rect>
                <w10:anchorlock/>
              </v:group>
            </w:pict>
          </mc:Fallback>
        </mc:AlternateContent>
      </w:r>
    </w:p>
    <w:p w:rsidR="00B768E4" w:rsidRDefault="00B768E4" w:rsidP="00315AAD">
      <w:r>
        <w:rPr>
          <w:rFonts w:hint="eastAsia"/>
        </w:rPr>
        <w:t>このモジュールを使用し、</w:t>
      </w:r>
      <w:r>
        <w:rPr>
          <w:rFonts w:hint="eastAsia"/>
        </w:rPr>
        <w:t>Simulink</w:t>
      </w:r>
      <w:r>
        <w:rPr>
          <w:rFonts w:hint="eastAsia"/>
        </w:rPr>
        <w:t>モデルのブロック構造の入力と、</w:t>
      </w:r>
      <w:r>
        <w:rPr>
          <w:rFonts w:hint="eastAsia"/>
        </w:rPr>
        <w:t>RTW-EC</w:t>
      </w:r>
      <w:r>
        <w:rPr>
          <w:rFonts w:hint="eastAsia"/>
        </w:rPr>
        <w:t>が生成する</w:t>
      </w:r>
      <w:r>
        <w:rPr>
          <w:rFonts w:hint="eastAsia"/>
        </w:rPr>
        <w:t>C</w:t>
      </w:r>
      <w:r>
        <w:rPr>
          <w:rFonts w:hint="eastAsia"/>
        </w:rPr>
        <w:t>コード、ヘッダファイル、パラメタ・定数パラメタの初期値ファイルを入力して以下の内容を抽出・生成</w:t>
      </w:r>
      <w:r w:rsidR="00E46B6D">
        <w:rPr>
          <w:rFonts w:hint="eastAsia"/>
        </w:rPr>
        <w:t>し、それらを</w:t>
      </w:r>
      <w:r w:rsidR="00E46B6D">
        <w:rPr>
          <w:rFonts w:hint="eastAsia"/>
        </w:rPr>
        <w:t>XML</w:t>
      </w:r>
      <w:r w:rsidR="00E46B6D">
        <w:rPr>
          <w:rFonts w:hint="eastAsia"/>
        </w:rPr>
        <w:t>の情報として出力する</w:t>
      </w:r>
      <w:r w:rsidR="00154630">
        <w:rPr>
          <w:rFonts w:hint="eastAsia"/>
        </w:rPr>
        <w:t>こと</w:t>
      </w:r>
      <w:r>
        <w:rPr>
          <w:rFonts w:hint="eastAsia"/>
        </w:rPr>
        <w:t>ができます。</w:t>
      </w:r>
    </w:p>
    <w:p w:rsidR="00B768E4" w:rsidRDefault="00E46B6D" w:rsidP="00B768E4">
      <w:pPr>
        <w:pStyle w:val="af5"/>
        <w:numPr>
          <w:ilvl w:val="0"/>
          <w:numId w:val="14"/>
        </w:numPr>
        <w:ind w:leftChars="0"/>
      </w:pPr>
      <w:r>
        <w:rPr>
          <w:rFonts w:hint="eastAsia"/>
        </w:rPr>
        <w:t>Simulink</w:t>
      </w:r>
      <w:r>
        <w:rPr>
          <w:rFonts w:hint="eastAsia"/>
        </w:rPr>
        <w:t>モデルのブロックに対応する</w:t>
      </w:r>
      <w:r w:rsidR="00B768E4">
        <w:rPr>
          <w:rFonts w:hint="eastAsia"/>
        </w:rPr>
        <w:t>実行コード</w:t>
      </w:r>
      <w:r w:rsidR="00055FCF">
        <w:rPr>
          <w:rFonts w:hint="eastAsia"/>
        </w:rPr>
        <w:t>と変数や状態変数の初期化コード</w:t>
      </w:r>
    </w:p>
    <w:p w:rsidR="00B768E4" w:rsidRDefault="00E46B6D" w:rsidP="00B768E4">
      <w:pPr>
        <w:pStyle w:val="af5"/>
        <w:numPr>
          <w:ilvl w:val="0"/>
          <w:numId w:val="14"/>
        </w:numPr>
        <w:ind w:leftChars="0"/>
      </w:pPr>
      <w:r>
        <w:rPr>
          <w:rFonts w:hint="eastAsia"/>
        </w:rPr>
        <w:t>Simulink</w:t>
      </w:r>
      <w:r>
        <w:rPr>
          <w:rFonts w:hint="eastAsia"/>
        </w:rPr>
        <w:t>モデルの</w:t>
      </w:r>
      <w:r w:rsidR="00B768E4">
        <w:rPr>
          <w:rFonts w:hint="eastAsia"/>
        </w:rPr>
        <w:t>ブロックで入出力する変数</w:t>
      </w:r>
    </w:p>
    <w:p w:rsidR="00B768E4" w:rsidRDefault="00E46B6D" w:rsidP="00B768E4">
      <w:pPr>
        <w:pStyle w:val="af5"/>
        <w:numPr>
          <w:ilvl w:val="0"/>
          <w:numId w:val="14"/>
        </w:numPr>
        <w:ind w:leftChars="0"/>
      </w:pPr>
      <w:r>
        <w:rPr>
          <w:rFonts w:hint="eastAsia"/>
        </w:rPr>
        <w:t>Simulink</w:t>
      </w:r>
      <w:r>
        <w:rPr>
          <w:rFonts w:hint="eastAsia"/>
        </w:rPr>
        <w:t>モデルの</w:t>
      </w:r>
      <w:r w:rsidR="00B768E4">
        <w:rPr>
          <w:rFonts w:hint="eastAsia"/>
        </w:rPr>
        <w:t>ブロックで使用する状態変数、パラメタ、定数パラメタ</w:t>
      </w:r>
    </w:p>
    <w:p w:rsidR="00B768E4" w:rsidRDefault="00E46B6D" w:rsidP="00B768E4">
      <w:pPr>
        <w:pStyle w:val="af5"/>
        <w:numPr>
          <w:ilvl w:val="0"/>
          <w:numId w:val="14"/>
        </w:numPr>
        <w:ind w:leftChars="0"/>
      </w:pPr>
      <w:r>
        <w:rPr>
          <w:rFonts w:hint="eastAsia"/>
        </w:rPr>
        <w:t>Simulink</w:t>
      </w:r>
      <w:r>
        <w:rPr>
          <w:rFonts w:hint="eastAsia"/>
        </w:rPr>
        <w:t>モデルのブロックで使用する</w:t>
      </w:r>
      <w:r w:rsidR="00B768E4">
        <w:rPr>
          <w:rFonts w:hint="eastAsia"/>
        </w:rPr>
        <w:t>パラメタと定数パラメタの初期値</w:t>
      </w:r>
    </w:p>
    <w:p w:rsidR="00B768E4" w:rsidRDefault="00B768E4" w:rsidP="00B768E4">
      <w:pPr>
        <w:pStyle w:val="af5"/>
        <w:numPr>
          <w:ilvl w:val="0"/>
          <w:numId w:val="14"/>
        </w:numPr>
        <w:ind w:leftChars="0"/>
      </w:pPr>
      <w:r>
        <w:rPr>
          <w:rFonts w:hint="eastAsia"/>
        </w:rPr>
        <w:t>実行コードを持つ</w:t>
      </w:r>
      <w:r w:rsidR="00E46B6D">
        <w:rPr>
          <w:rFonts w:hint="eastAsia"/>
        </w:rPr>
        <w:t>Simulink</w:t>
      </w:r>
      <w:r w:rsidR="00E46B6D">
        <w:rPr>
          <w:rFonts w:hint="eastAsia"/>
        </w:rPr>
        <w:t>モデルの</w:t>
      </w:r>
      <w:r>
        <w:rPr>
          <w:rFonts w:hint="eastAsia"/>
        </w:rPr>
        <w:t>ブロックおよび最外の</w:t>
      </w:r>
      <w:r>
        <w:rPr>
          <w:rFonts w:hint="eastAsia"/>
        </w:rPr>
        <w:t>Inport/Outport</w:t>
      </w:r>
      <w:r>
        <w:rPr>
          <w:rFonts w:hint="eastAsia"/>
        </w:rPr>
        <w:t>のブロック間の相互接続関係</w:t>
      </w:r>
      <w:r w:rsidR="00E46B6D">
        <w:rPr>
          <w:rFonts w:hint="eastAsia"/>
        </w:rPr>
        <w:t>と、その接続で</w:t>
      </w:r>
      <w:r>
        <w:rPr>
          <w:rFonts w:hint="eastAsia"/>
        </w:rPr>
        <w:t>入出力される変数</w:t>
      </w:r>
    </w:p>
    <w:p w:rsidR="00055FCF" w:rsidRDefault="00055FCF" w:rsidP="00E46B6D"/>
    <w:p w:rsidR="00E46B6D" w:rsidRDefault="00483D05" w:rsidP="00E46B6D">
      <w:r>
        <w:rPr>
          <w:rFonts w:hint="eastAsia"/>
        </w:rPr>
        <w:t>このモジュールについては、</w:t>
      </w:r>
      <w:r w:rsidR="00055FCF">
        <w:rPr>
          <w:rFonts w:hint="eastAsia"/>
        </w:rPr>
        <w:t>入出力処理</w:t>
      </w:r>
      <w:r>
        <w:rPr>
          <w:rFonts w:hint="eastAsia"/>
        </w:rPr>
        <w:t>に利用する関数の使い方について説明します。</w:t>
      </w:r>
    </w:p>
    <w:p w:rsidR="00F84B58" w:rsidRDefault="00F84B58" w:rsidP="00E46B6D"/>
    <w:p w:rsidR="00F84B58" w:rsidRDefault="00374438" w:rsidP="00F84B58">
      <w:pPr>
        <w:pStyle w:val="4"/>
        <w:ind w:right="210"/>
      </w:pPr>
      <w:bookmarkStart w:id="1600" w:name="_Toc444757947"/>
      <w:bookmarkStart w:id="1601" w:name="_Toc444763176"/>
      <w:r>
        <w:rPr>
          <w:rFonts w:hint="eastAsia"/>
        </w:rPr>
        <w:t>入力処理関数</w:t>
      </w:r>
      <w:bookmarkEnd w:id="1600"/>
      <w:bookmarkEnd w:id="1601"/>
    </w:p>
    <w:p w:rsidR="00FB5B5D" w:rsidRPr="00FB5B5D" w:rsidRDefault="00FB5B5D" w:rsidP="00FB5B5D">
      <w:r>
        <w:rPr>
          <w:rFonts w:hint="eastAsia"/>
        </w:rPr>
        <w:t>Simulink</w:t>
      </w:r>
      <w:r>
        <w:rPr>
          <w:rFonts w:hint="eastAsia"/>
        </w:rPr>
        <w:t>モデルのブロック構造、</w:t>
      </w:r>
      <w:r>
        <w:rPr>
          <w:rFonts w:hint="eastAsia"/>
        </w:rPr>
        <w:t>RTW-EC</w:t>
      </w:r>
      <w:r>
        <w:rPr>
          <w:rFonts w:hint="eastAsia"/>
        </w:rPr>
        <w:t>が生成するコードを読み込む処理です。</w:t>
      </w:r>
    </w:p>
    <w:p w:rsidR="00374438" w:rsidRPr="00374438" w:rsidRDefault="00374438" w:rsidP="00374438">
      <w:r>
        <w:rPr>
          <w:rFonts w:hint="eastAsia"/>
          <w:noProof/>
        </w:rPr>
        <mc:AlternateContent>
          <mc:Choice Requires="wpc">
            <w:drawing>
              <wp:inline distT="0" distB="0" distL="0" distR="0" wp14:anchorId="2FEC1F8B" wp14:editId="1082E1C1">
                <wp:extent cx="5400136" cy="724619"/>
                <wp:effectExtent l="0" t="0" r="0" b="0"/>
                <wp:docPr id="429" name="キャンバス 4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8" name="テキスト ボックス 428"/>
                        <wps:cNvSpPr txBox="1"/>
                        <wps:spPr>
                          <a:xfrm>
                            <a:off x="76196" y="68907"/>
                            <a:ext cx="5272178" cy="612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374438">
                              <w:pPr>
                                <w:spacing w:line="0" w:lineRule="atLeast"/>
                                <w:rPr>
                                  <w:rFonts w:asciiTheme="majorEastAsia" w:eastAsiaTheme="majorEastAsia" w:hAnsiTheme="majorEastAsia"/>
                                </w:rPr>
                              </w:pPr>
                              <w:r w:rsidRPr="00374438">
                                <w:rPr>
                                  <w:rFonts w:asciiTheme="majorEastAsia" w:eastAsiaTheme="majorEastAsia" w:hAnsiTheme="majorEastAsia"/>
                                </w:rPr>
                                <w:t>::std::auto_ptr &lt;Blocks &gt;</w:t>
                              </w:r>
                            </w:p>
                            <w:p w:rsidR="00B00A8E" w:rsidRPr="00374438" w:rsidRDefault="00B00A8E" w:rsidP="001174F5">
                              <w:pPr>
                                <w:spacing w:line="0" w:lineRule="atLeast"/>
                                <w:ind w:firstLineChars="400" w:firstLine="840"/>
                                <w:rPr>
                                  <w:rFonts w:asciiTheme="majorEastAsia" w:eastAsiaTheme="majorEastAsia" w:hAnsiTheme="majorEastAsia"/>
                                </w:rPr>
                              </w:pPr>
                              <w:r w:rsidRPr="00374438">
                                <w:rPr>
                                  <w:rFonts w:asciiTheme="majorEastAsia" w:eastAsiaTheme="majorEastAsia" w:hAnsiTheme="majorEastAsia"/>
                                </w:rPr>
                                <w:t>parse_all_code (const char* xml,</w:t>
                              </w:r>
                              <w:r>
                                <w:rPr>
                                  <w:rFonts w:asciiTheme="majorEastAsia" w:eastAsiaTheme="majorEastAsia" w:hAnsiTheme="majorEastAsia" w:hint="eastAsia"/>
                                </w:rPr>
                                <w:t xml:space="preserve"> </w:t>
                              </w:r>
                              <w:r w:rsidRPr="00374438">
                                <w:rPr>
                                  <w:rFonts w:asciiTheme="majorEastAsia" w:eastAsiaTheme="majorEastAsia" w:hAnsiTheme="majorEastAsia"/>
                                </w:rPr>
                                <w:t>const char* header,</w:t>
                              </w:r>
                            </w:p>
                            <w:p w:rsidR="00B00A8E" w:rsidRPr="00374438" w:rsidRDefault="00B00A8E" w:rsidP="001174F5">
                              <w:pPr>
                                <w:spacing w:line="0" w:lineRule="atLeast"/>
                                <w:rPr>
                                  <w:rFonts w:asciiTheme="majorEastAsia" w:eastAsiaTheme="majorEastAsia" w:hAnsiTheme="majorEastAsia"/>
                                </w:rPr>
                              </w:pPr>
                              <w:r w:rsidRPr="00374438">
                                <w:rPr>
                                  <w:rFonts w:asciiTheme="majorEastAsia" w:eastAsiaTheme="majorEastAsia" w:hAnsiTheme="majorEastAsia"/>
                                </w:rPr>
                                <w:tab/>
                              </w:r>
                              <w:r w:rsidRPr="00374438">
                                <w:rPr>
                                  <w:rFonts w:asciiTheme="majorEastAsia" w:eastAsiaTheme="majorEastAsia" w:hAnsiTheme="majorEastAsia"/>
                                </w:rPr>
                                <w:tab/>
                              </w:r>
                              <w:r>
                                <w:rPr>
                                  <w:rFonts w:asciiTheme="majorEastAsia" w:eastAsiaTheme="majorEastAsia" w:hAnsiTheme="majorEastAsia" w:hint="eastAsia"/>
                                </w:rPr>
                                <w:t xml:space="preserve">        </w:t>
                              </w:r>
                              <w:r w:rsidRPr="00374438">
                                <w:rPr>
                                  <w:rFonts w:asciiTheme="majorEastAsia" w:eastAsiaTheme="majorEastAsia" w:hAnsiTheme="majorEastAsia"/>
                                </w:rPr>
                                <w:t>const char</w:t>
                              </w:r>
                              <w:r>
                                <w:rPr>
                                  <w:rFonts w:asciiTheme="majorEastAsia" w:eastAsiaTheme="majorEastAsia" w:hAnsiTheme="majorEastAsia"/>
                                </w:rPr>
                                <w:t>* source,const char* data</w:t>
                              </w:r>
                              <w:r>
                                <w:rPr>
                                  <w:rFonts w:asciiTheme="majorEastAsia" w:eastAsiaTheme="majorEastAsia" w:hAnsiTheme="majorEastAsia" w:hint="eastAsia"/>
                                </w:rPr>
                                <w:t>,</w:t>
                              </w:r>
                              <w:r w:rsidRPr="005A5967">
                                <w:rPr>
                                  <w:rFonts w:asciiTheme="majorEastAsia" w:eastAsiaTheme="majorEastAsia" w:hAnsiTheme="majorEastAsia"/>
                                  <w:color w:val="000000" w:themeColor="text1"/>
                                </w:rPr>
                                <w:t xml:space="preserve"> bool validation</w:t>
                              </w:r>
                              <w:r w:rsidRPr="00374438">
                                <w:rPr>
                                  <w:rFonts w:asciiTheme="majorEastAsia" w:eastAsiaTheme="majorEastAsia" w:hAnsiTheme="major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EC1F8B" id="キャンバス 429" o:spid="_x0000_s1386" editas="canvas" style="width:425.2pt;height:57.05pt;mso-position-horizontal-relative:char;mso-position-vertical-relative:line" coordsize="54000,7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">
                <v:shape id="_x0000_s1387" type="#_x0000_t75" style="position:absolute;width:54000;height:7245;visibility:visible;mso-wrap-style:square">
                  <v:fill o:detectmouseclick="t"/>
                  <v:path o:connecttype="none"/>
                </v:shape>
                <v:shape id="テキスト ボックス 428" o:spid="_x0000_s1388" type="#_x0000_t202" style="position:absolute;left:761;top:689;width:52722;height:6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p8s8AA&#10;AADcAAAADwAAAGRycy9kb3ducmV2LnhtbERPTWsCMRC9F/ofwhR6q9mKlO3WKLaoFDyppedhMybB&#10;zWRJ0nX7781B8Ph43/Pl6DsxUEwusILXSQWCuA3asVHwc9y81CBSRtbYBSYF/5RguXh8mGOjw4X3&#10;NByyESWEU4MKbM59I2VqLXlMk9ATF+4UosdcYDRSR7yUcN/JaVW9SY+OS4PFnr4stefDn1ew/jTv&#10;pq0x2nWtnRvG39PObJV6fhpXHyAyjfkuvrm/tYLZtKwtZ8oRkIs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6p8s8AAAADcAAAADwAAAAAAAAAAAAAAAACYAgAAZHJzL2Rvd25y&#10;ZXYueG1sUEsFBgAAAAAEAAQA9QAAAIUDAAAAAA==&#10;" fillcolor="white [3201]" strokeweight=".5pt">
                  <v:textbox>
                    <w:txbxContent>
                      <w:p w:rsidR="00B00A8E" w:rsidRDefault="00B00A8E" w:rsidP="00374438">
                        <w:pPr>
                          <w:spacing w:line="0" w:lineRule="atLeast"/>
                          <w:rPr>
                            <w:rFonts w:asciiTheme="majorEastAsia" w:eastAsiaTheme="majorEastAsia" w:hAnsiTheme="majorEastAsia"/>
                          </w:rPr>
                        </w:pPr>
                        <w:r w:rsidRPr="00374438">
                          <w:rPr>
                            <w:rFonts w:asciiTheme="majorEastAsia" w:eastAsiaTheme="majorEastAsia" w:hAnsiTheme="majorEastAsia"/>
                          </w:rPr>
                          <w:t>::std::auto_ptr &lt;Blocks &gt;</w:t>
                        </w:r>
                      </w:p>
                      <w:p w:rsidR="00B00A8E" w:rsidRPr="00374438" w:rsidRDefault="00B00A8E" w:rsidP="001174F5">
                        <w:pPr>
                          <w:spacing w:line="0" w:lineRule="atLeast"/>
                          <w:ind w:firstLineChars="400" w:firstLine="840"/>
                          <w:rPr>
                            <w:rFonts w:asciiTheme="majorEastAsia" w:eastAsiaTheme="majorEastAsia" w:hAnsiTheme="majorEastAsia"/>
                          </w:rPr>
                        </w:pPr>
                        <w:r w:rsidRPr="00374438">
                          <w:rPr>
                            <w:rFonts w:asciiTheme="majorEastAsia" w:eastAsiaTheme="majorEastAsia" w:hAnsiTheme="majorEastAsia"/>
                          </w:rPr>
                          <w:t>parse_all_code (const char* xml,</w:t>
                        </w:r>
                        <w:r>
                          <w:rPr>
                            <w:rFonts w:asciiTheme="majorEastAsia" w:eastAsiaTheme="majorEastAsia" w:hAnsiTheme="majorEastAsia" w:hint="eastAsia"/>
                          </w:rPr>
                          <w:t xml:space="preserve"> </w:t>
                        </w:r>
                        <w:r w:rsidRPr="00374438">
                          <w:rPr>
                            <w:rFonts w:asciiTheme="majorEastAsia" w:eastAsiaTheme="majorEastAsia" w:hAnsiTheme="majorEastAsia"/>
                          </w:rPr>
                          <w:t>const char* header,</w:t>
                        </w:r>
                      </w:p>
                      <w:p w:rsidR="00B00A8E" w:rsidRPr="00374438" w:rsidRDefault="00B00A8E" w:rsidP="001174F5">
                        <w:pPr>
                          <w:spacing w:line="0" w:lineRule="atLeast"/>
                          <w:rPr>
                            <w:rFonts w:asciiTheme="majorEastAsia" w:eastAsiaTheme="majorEastAsia" w:hAnsiTheme="majorEastAsia"/>
                          </w:rPr>
                        </w:pPr>
                        <w:r w:rsidRPr="00374438">
                          <w:rPr>
                            <w:rFonts w:asciiTheme="majorEastAsia" w:eastAsiaTheme="majorEastAsia" w:hAnsiTheme="majorEastAsia"/>
                          </w:rPr>
                          <w:tab/>
                        </w:r>
                        <w:r w:rsidRPr="00374438">
                          <w:rPr>
                            <w:rFonts w:asciiTheme="majorEastAsia" w:eastAsiaTheme="majorEastAsia" w:hAnsiTheme="majorEastAsia"/>
                          </w:rPr>
                          <w:tab/>
                        </w:r>
                        <w:r>
                          <w:rPr>
                            <w:rFonts w:asciiTheme="majorEastAsia" w:eastAsiaTheme="majorEastAsia" w:hAnsiTheme="majorEastAsia" w:hint="eastAsia"/>
                          </w:rPr>
                          <w:t xml:space="preserve">        </w:t>
                        </w:r>
                        <w:r w:rsidRPr="00374438">
                          <w:rPr>
                            <w:rFonts w:asciiTheme="majorEastAsia" w:eastAsiaTheme="majorEastAsia" w:hAnsiTheme="majorEastAsia"/>
                          </w:rPr>
                          <w:t>const char</w:t>
                        </w:r>
                        <w:r>
                          <w:rPr>
                            <w:rFonts w:asciiTheme="majorEastAsia" w:eastAsiaTheme="majorEastAsia" w:hAnsiTheme="majorEastAsia"/>
                          </w:rPr>
                          <w:t>* source,const char* data</w:t>
                        </w:r>
                        <w:r>
                          <w:rPr>
                            <w:rFonts w:asciiTheme="majorEastAsia" w:eastAsiaTheme="majorEastAsia" w:hAnsiTheme="majorEastAsia" w:hint="eastAsia"/>
                          </w:rPr>
                          <w:t>,</w:t>
                        </w:r>
                        <w:r w:rsidRPr="005A5967">
                          <w:rPr>
                            <w:rFonts w:asciiTheme="majorEastAsia" w:eastAsiaTheme="majorEastAsia" w:hAnsiTheme="majorEastAsia"/>
                            <w:color w:val="000000" w:themeColor="text1"/>
                          </w:rPr>
                          <w:t xml:space="preserve"> bool validation</w:t>
                        </w:r>
                        <w:r w:rsidRPr="00374438">
                          <w:rPr>
                            <w:rFonts w:asciiTheme="majorEastAsia" w:eastAsiaTheme="majorEastAsia" w:hAnsiTheme="majorEastAsia"/>
                          </w:rPr>
                          <w:t>);</w:t>
                        </w:r>
                      </w:p>
                    </w:txbxContent>
                  </v:textbox>
                </v:shape>
                <w10:anchorlock/>
              </v:group>
            </w:pict>
          </mc:Fallback>
        </mc:AlternateContent>
      </w:r>
    </w:p>
    <w:p w:rsidR="00F84B58" w:rsidRDefault="00374438" w:rsidP="00F84B58">
      <w:r>
        <w:rPr>
          <w:rFonts w:hint="eastAsia"/>
        </w:rPr>
        <w:t>入力処理関数</w:t>
      </w:r>
      <w:r w:rsidR="00FB5B5D">
        <w:rPr>
          <w:rFonts w:hint="eastAsia"/>
        </w:rPr>
        <w:t>引数には、</w:t>
      </w:r>
      <w:r>
        <w:rPr>
          <w:rFonts w:hint="eastAsia"/>
        </w:rPr>
        <w:t>以下のファイルを指定します。</w:t>
      </w:r>
    </w:p>
    <w:p w:rsidR="00B22DA7" w:rsidRDefault="00B22DA7" w:rsidP="00F84B58"/>
    <w:p w:rsidR="001174F5" w:rsidRDefault="001174F5" w:rsidP="001174F5">
      <w:pPr>
        <w:pStyle w:val="ae"/>
      </w:pPr>
      <w:bookmarkStart w:id="1602" w:name="_Toc444758114"/>
      <w:bookmarkStart w:id="1603" w:name="_Toc444763249"/>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7</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6</w:t>
      </w:r>
      <w:r w:rsidR="00493A98">
        <w:fldChar w:fldCharType="end"/>
      </w:r>
      <w:r>
        <w:rPr>
          <w:rFonts w:hint="eastAsia"/>
        </w:rPr>
        <w:t xml:space="preserve"> SimulinkRTW</w:t>
      </w:r>
      <w:r>
        <w:rPr>
          <w:rFonts w:hint="eastAsia"/>
        </w:rPr>
        <w:t>入力処理関数引数一覧</w:t>
      </w:r>
      <w:bookmarkEnd w:id="1602"/>
      <w:bookmarkEnd w:id="1603"/>
    </w:p>
    <w:tbl>
      <w:tblPr>
        <w:tblStyle w:val="ad"/>
        <w:tblW w:w="0" w:type="auto"/>
        <w:tblLook w:val="04A0" w:firstRow="1" w:lastRow="0" w:firstColumn="1" w:lastColumn="0" w:noHBand="0" w:noVBand="1"/>
      </w:tblPr>
      <w:tblGrid>
        <w:gridCol w:w="1197"/>
        <w:gridCol w:w="6446"/>
        <w:gridCol w:w="1077"/>
      </w:tblGrid>
      <w:tr w:rsidR="00374438" w:rsidTr="00FB5B5D">
        <w:tc>
          <w:tcPr>
            <w:tcW w:w="992" w:type="dxa"/>
            <w:shd w:val="clear" w:color="auto" w:fill="D9D9D9" w:themeFill="background1" w:themeFillShade="D9"/>
          </w:tcPr>
          <w:p w:rsidR="00374438" w:rsidRDefault="00FB5B5D" w:rsidP="00FB5B5D">
            <w:pPr>
              <w:jc w:val="center"/>
            </w:pPr>
            <w:r>
              <w:rPr>
                <w:rFonts w:hint="eastAsia"/>
              </w:rPr>
              <w:t>引数</w:t>
            </w:r>
          </w:p>
        </w:tc>
        <w:tc>
          <w:tcPr>
            <w:tcW w:w="6629" w:type="dxa"/>
            <w:shd w:val="clear" w:color="auto" w:fill="D9D9D9" w:themeFill="background1" w:themeFillShade="D9"/>
          </w:tcPr>
          <w:p w:rsidR="00374438" w:rsidRDefault="00FB5B5D" w:rsidP="00FB5B5D">
            <w:pPr>
              <w:jc w:val="center"/>
            </w:pPr>
            <w:r>
              <w:rPr>
                <w:rFonts w:hint="eastAsia"/>
              </w:rPr>
              <w:t>内容</w:t>
            </w:r>
          </w:p>
        </w:tc>
        <w:tc>
          <w:tcPr>
            <w:tcW w:w="1099" w:type="dxa"/>
            <w:shd w:val="clear" w:color="auto" w:fill="D9D9D9" w:themeFill="background1" w:themeFillShade="D9"/>
          </w:tcPr>
          <w:p w:rsidR="00FB5B5D" w:rsidRDefault="00FB5B5D" w:rsidP="00FB5B5D">
            <w:pPr>
              <w:jc w:val="center"/>
            </w:pPr>
            <w:r>
              <w:rPr>
                <w:rFonts w:hint="eastAsia"/>
              </w:rPr>
              <w:t>省略有無</w:t>
            </w:r>
          </w:p>
        </w:tc>
      </w:tr>
      <w:tr w:rsidR="00FB5B5D" w:rsidTr="00FB5B5D">
        <w:tc>
          <w:tcPr>
            <w:tcW w:w="992" w:type="dxa"/>
          </w:tcPr>
          <w:p w:rsidR="00FB5B5D" w:rsidRDefault="00FB5B5D" w:rsidP="00E669CD">
            <w:r>
              <w:rPr>
                <w:rFonts w:hint="eastAsia"/>
              </w:rPr>
              <w:t>xml</w:t>
            </w:r>
          </w:p>
        </w:tc>
        <w:tc>
          <w:tcPr>
            <w:tcW w:w="6629" w:type="dxa"/>
          </w:tcPr>
          <w:p w:rsidR="00FB5B5D" w:rsidRDefault="00FB5B5D" w:rsidP="00E669CD">
            <w:r>
              <w:rPr>
                <w:rFonts w:hint="eastAsia"/>
              </w:rPr>
              <w:t>Simulink</w:t>
            </w:r>
            <w:r>
              <w:rPr>
                <w:rFonts w:hint="eastAsia"/>
              </w:rPr>
              <w:t>モデルのブロック構造を抽出した</w:t>
            </w:r>
            <w:r>
              <w:rPr>
                <w:rFonts w:hint="eastAsia"/>
              </w:rPr>
              <w:t>XML</w:t>
            </w:r>
            <w:r>
              <w:rPr>
                <w:rFonts w:hint="eastAsia"/>
              </w:rPr>
              <w:t>ファイル</w:t>
            </w:r>
          </w:p>
        </w:tc>
        <w:tc>
          <w:tcPr>
            <w:tcW w:w="1099" w:type="dxa"/>
          </w:tcPr>
          <w:p w:rsidR="00FB5B5D" w:rsidRDefault="00FB5B5D" w:rsidP="00E669CD">
            <w:r>
              <w:rPr>
                <w:rFonts w:hint="eastAsia"/>
              </w:rPr>
              <w:t>必須</w:t>
            </w:r>
          </w:p>
        </w:tc>
      </w:tr>
      <w:tr w:rsidR="00374438" w:rsidTr="00FB5B5D">
        <w:tc>
          <w:tcPr>
            <w:tcW w:w="992" w:type="dxa"/>
          </w:tcPr>
          <w:p w:rsidR="00374438" w:rsidRDefault="00374438" w:rsidP="00F84B58">
            <w:r>
              <w:rPr>
                <w:rFonts w:hint="eastAsia"/>
              </w:rPr>
              <w:t>header</w:t>
            </w:r>
          </w:p>
        </w:tc>
        <w:tc>
          <w:tcPr>
            <w:tcW w:w="6629" w:type="dxa"/>
          </w:tcPr>
          <w:p w:rsidR="00374438" w:rsidRDefault="00FB5B5D" w:rsidP="00F84B58">
            <w:r>
              <w:rPr>
                <w:rFonts w:hint="eastAsia"/>
              </w:rPr>
              <w:t>RTW-EC</w:t>
            </w:r>
            <w:r>
              <w:rPr>
                <w:rFonts w:hint="eastAsia"/>
              </w:rPr>
              <w:t>が生成したモデルのヘッダファイル</w:t>
            </w:r>
          </w:p>
        </w:tc>
        <w:tc>
          <w:tcPr>
            <w:tcW w:w="1099" w:type="dxa"/>
          </w:tcPr>
          <w:p w:rsidR="00374438" w:rsidRDefault="00FB5B5D" w:rsidP="00F84B58">
            <w:r>
              <w:rPr>
                <w:rFonts w:hint="eastAsia"/>
              </w:rPr>
              <w:t>必須</w:t>
            </w:r>
          </w:p>
        </w:tc>
      </w:tr>
      <w:tr w:rsidR="00374438" w:rsidTr="00FB5B5D">
        <w:tc>
          <w:tcPr>
            <w:tcW w:w="992" w:type="dxa"/>
          </w:tcPr>
          <w:p w:rsidR="00374438" w:rsidRDefault="00374438" w:rsidP="00F84B58">
            <w:r>
              <w:rPr>
                <w:rFonts w:hint="eastAsia"/>
              </w:rPr>
              <w:t>source</w:t>
            </w:r>
          </w:p>
        </w:tc>
        <w:tc>
          <w:tcPr>
            <w:tcW w:w="6629" w:type="dxa"/>
          </w:tcPr>
          <w:p w:rsidR="00374438" w:rsidRDefault="00FB5B5D" w:rsidP="00F84B58">
            <w:r>
              <w:rPr>
                <w:rFonts w:hint="eastAsia"/>
              </w:rPr>
              <w:t>RTW-EC</w:t>
            </w:r>
            <w:r>
              <w:rPr>
                <w:rFonts w:hint="eastAsia"/>
              </w:rPr>
              <w:t>が生成したモデルの実行コード</w:t>
            </w:r>
          </w:p>
        </w:tc>
        <w:tc>
          <w:tcPr>
            <w:tcW w:w="1099" w:type="dxa"/>
          </w:tcPr>
          <w:p w:rsidR="00374438" w:rsidRDefault="00FB5B5D" w:rsidP="00F84B58">
            <w:r>
              <w:rPr>
                <w:rFonts w:hint="eastAsia"/>
              </w:rPr>
              <w:t>必須</w:t>
            </w:r>
          </w:p>
        </w:tc>
      </w:tr>
      <w:tr w:rsidR="00374438" w:rsidTr="00FB5B5D">
        <w:tc>
          <w:tcPr>
            <w:tcW w:w="992" w:type="dxa"/>
          </w:tcPr>
          <w:p w:rsidR="00374438" w:rsidRDefault="00374438" w:rsidP="00F84B58">
            <w:r>
              <w:rPr>
                <w:rFonts w:hint="eastAsia"/>
              </w:rPr>
              <w:t>data</w:t>
            </w:r>
          </w:p>
        </w:tc>
        <w:tc>
          <w:tcPr>
            <w:tcW w:w="6629" w:type="dxa"/>
          </w:tcPr>
          <w:p w:rsidR="00374438" w:rsidRDefault="00FB5B5D" w:rsidP="00FB5B5D">
            <w:r>
              <w:rPr>
                <w:rFonts w:hint="eastAsia"/>
              </w:rPr>
              <w:t>RTW-EC</w:t>
            </w:r>
            <w:r>
              <w:rPr>
                <w:rFonts w:hint="eastAsia"/>
              </w:rPr>
              <w:t>が生成したモデルのパラメタ・定数パラメタの初期値</w:t>
            </w:r>
          </w:p>
        </w:tc>
        <w:tc>
          <w:tcPr>
            <w:tcW w:w="1099" w:type="dxa"/>
          </w:tcPr>
          <w:p w:rsidR="00374438" w:rsidRPr="005A5967" w:rsidRDefault="0042676E" w:rsidP="00F84B58">
            <w:r w:rsidRPr="005A5967">
              <w:rPr>
                <w:rFonts w:hint="eastAsia"/>
                <w:color w:val="000000" w:themeColor="text1"/>
              </w:rPr>
              <w:t>必須</w:t>
            </w:r>
          </w:p>
        </w:tc>
      </w:tr>
      <w:tr w:rsidR="0042676E" w:rsidTr="00FB5B5D">
        <w:tc>
          <w:tcPr>
            <w:tcW w:w="992" w:type="dxa"/>
          </w:tcPr>
          <w:p w:rsidR="0042676E" w:rsidRPr="005A5967" w:rsidRDefault="0042676E" w:rsidP="00F84B58">
            <w:r w:rsidRPr="005A5967">
              <w:rPr>
                <w:color w:val="000000" w:themeColor="text1"/>
              </w:rPr>
              <w:t>validation</w:t>
            </w:r>
          </w:p>
        </w:tc>
        <w:tc>
          <w:tcPr>
            <w:tcW w:w="6629" w:type="dxa"/>
          </w:tcPr>
          <w:p w:rsidR="0042676E" w:rsidRPr="005A5967" w:rsidRDefault="0042676E" w:rsidP="00FB5B5D">
            <w:r w:rsidRPr="005A5967">
              <w:rPr>
                <w:color w:val="000000" w:themeColor="text1"/>
              </w:rPr>
              <w:t>BLXML</w:t>
            </w:r>
            <w:r w:rsidRPr="005A5967">
              <w:rPr>
                <w:rFonts w:hint="eastAsia"/>
                <w:color w:val="000000" w:themeColor="text1"/>
              </w:rPr>
              <w:t>スキーマのチェックを実行するかどうか</w:t>
            </w:r>
          </w:p>
        </w:tc>
        <w:tc>
          <w:tcPr>
            <w:tcW w:w="1099" w:type="dxa"/>
          </w:tcPr>
          <w:p w:rsidR="0042676E" w:rsidRPr="005A5967" w:rsidRDefault="0042676E" w:rsidP="00F84B58">
            <w:r w:rsidRPr="005A5967">
              <w:rPr>
                <w:rFonts w:hint="eastAsia"/>
                <w:color w:val="000000" w:themeColor="text1"/>
              </w:rPr>
              <w:t>必須</w:t>
            </w:r>
          </w:p>
        </w:tc>
      </w:tr>
    </w:tbl>
    <w:p w:rsidR="00B22DA7" w:rsidRDefault="00B22DA7" w:rsidP="00F84B58"/>
    <w:p w:rsidR="00FB5B5D" w:rsidRDefault="00FB5B5D" w:rsidP="00F84B58">
      <w:r>
        <w:rPr>
          <w:rFonts w:hint="eastAsia"/>
        </w:rPr>
        <w:t>モデルがパラメタ・定数パラメタを使用しないものであれば、</w:t>
      </w:r>
      <w:r>
        <w:rPr>
          <w:rFonts w:hint="eastAsia"/>
        </w:rPr>
        <w:t>data</w:t>
      </w:r>
      <w:r>
        <w:rPr>
          <w:rFonts w:hint="eastAsia"/>
        </w:rPr>
        <w:t>は省略可能です。</w:t>
      </w:r>
    </w:p>
    <w:p w:rsidR="00A21EC7" w:rsidRDefault="00A21EC7" w:rsidP="00F84B58">
      <w:r>
        <w:rPr>
          <w:rFonts w:hint="eastAsia"/>
        </w:rPr>
        <w:t>エラー</w:t>
      </w:r>
      <w:r w:rsidR="00055FCF">
        <w:rPr>
          <w:rFonts w:hint="eastAsia"/>
        </w:rPr>
        <w:t>時は、</w:t>
      </w:r>
      <w:r w:rsidR="00055FCF">
        <w:rPr>
          <w:rFonts w:hint="eastAsia"/>
        </w:rPr>
        <w:t>auto_ptr</w:t>
      </w:r>
      <w:r w:rsidR="00055FCF">
        <w:rPr>
          <w:rFonts w:hint="eastAsia"/>
        </w:rPr>
        <w:t>に</w:t>
      </w:r>
      <w:r w:rsidR="00055FCF">
        <w:rPr>
          <w:rFonts w:hint="eastAsia"/>
        </w:rPr>
        <w:t>NULL</w:t>
      </w:r>
      <w:r w:rsidR="00B22DA7">
        <w:rPr>
          <w:rFonts w:hint="eastAsia"/>
        </w:rPr>
        <w:t>ポインタが入ります。また、</w:t>
      </w:r>
      <w:r w:rsidR="00B22DA7">
        <w:rPr>
          <w:rFonts w:hint="eastAsia"/>
        </w:rPr>
        <w:t>Blocks</w:t>
      </w:r>
      <w:r w:rsidR="00B22DA7">
        <w:rPr>
          <w:rFonts w:hint="eastAsia"/>
        </w:rPr>
        <w:t>が利用可能かは</w:t>
      </w:r>
      <w:r w:rsidR="00B22DA7">
        <w:rPr>
          <w:rFonts w:hint="eastAsia"/>
        </w:rPr>
        <w:t>bool</w:t>
      </w:r>
      <w:r w:rsidR="00B22DA7">
        <w:rPr>
          <w:rFonts w:hint="eastAsia"/>
        </w:rPr>
        <w:t>のキャストがあるので、</w:t>
      </w:r>
      <w:r w:rsidR="00B22DA7">
        <w:rPr>
          <w:rFonts w:hint="eastAsia"/>
        </w:rPr>
        <w:t>if</w:t>
      </w:r>
      <w:r w:rsidR="00B22DA7">
        <w:rPr>
          <w:rFonts w:hint="eastAsia"/>
        </w:rPr>
        <w:t>文の条件判定でオブジェクトを評価すればテストできます。</w:t>
      </w:r>
    </w:p>
    <w:p w:rsidR="00B22DA7" w:rsidRDefault="00B22DA7" w:rsidP="00F84B58">
      <w:r>
        <w:rPr>
          <w:rFonts w:hint="eastAsia"/>
          <w:noProof/>
        </w:rPr>
        <mc:AlternateContent>
          <mc:Choice Requires="wpc">
            <w:drawing>
              <wp:inline distT="0" distB="0" distL="0" distR="0" wp14:anchorId="081B5CD1" wp14:editId="1CC47E24">
                <wp:extent cx="5400136" cy="1639019"/>
                <wp:effectExtent l="0" t="0" r="0" b="0"/>
                <wp:docPr id="431" name="キャンバス 4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0" name="テキスト ボックス 430"/>
                        <wps:cNvSpPr txBox="1"/>
                        <wps:spPr>
                          <a:xfrm>
                            <a:off x="76194" y="68897"/>
                            <a:ext cx="5272178" cy="14666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B22DA7">
                              <w:pPr>
                                <w:spacing w:line="0" w:lineRule="atLeast"/>
                                <w:rPr>
                                  <w:rFonts w:asciiTheme="majorEastAsia" w:eastAsiaTheme="majorEastAsia" w:hAnsiTheme="majorEastAsia"/>
                                </w:rPr>
                              </w:pPr>
                              <w:r w:rsidRPr="00374438">
                                <w:rPr>
                                  <w:rFonts w:asciiTheme="majorEastAsia" w:eastAsiaTheme="majorEastAsia" w:hAnsiTheme="majorEastAsia"/>
                                </w:rPr>
                                <w:t>::std::auto_ptr &lt;Blocks &gt;</w:t>
                              </w:r>
                              <w:r>
                                <w:rPr>
                                  <w:rFonts w:asciiTheme="majorEastAsia" w:eastAsiaTheme="majorEastAsia" w:hAnsiTheme="majorEastAsia" w:hint="eastAsia"/>
                                </w:rPr>
                                <w:t xml:space="preserve"> blocks (parse_all_code ("model.xml", </w:t>
                              </w:r>
                            </w:p>
                            <w:p w:rsidR="00B00A8E" w:rsidRDefault="00B00A8E" w:rsidP="00B22DA7">
                              <w:pPr>
                                <w:spacing w:line="0" w:lineRule="atLeast"/>
                                <w:ind w:firstLineChars="2500" w:firstLine="5250"/>
                                <w:rPr>
                                  <w:rFonts w:asciiTheme="majorEastAsia" w:eastAsiaTheme="majorEastAsia" w:hAnsiTheme="majorEastAsia"/>
                                </w:rPr>
                              </w:pPr>
                              <w:r>
                                <w:rPr>
                                  <w:rFonts w:asciiTheme="majorEastAsia" w:eastAsiaTheme="majorEastAsia" w:hAnsiTheme="majorEastAsia" w:hint="eastAsia"/>
                                </w:rPr>
                                <w:t>"model.h",</w:t>
                              </w:r>
                            </w:p>
                            <w:p w:rsidR="00B00A8E" w:rsidRDefault="00B00A8E" w:rsidP="00B22DA7">
                              <w:pPr>
                                <w:spacing w:line="0" w:lineRule="atLeast"/>
                                <w:ind w:firstLineChars="2500" w:firstLine="5250"/>
                                <w:rPr>
                                  <w:rFonts w:asciiTheme="majorEastAsia" w:eastAsiaTheme="majorEastAsia" w:hAnsiTheme="majorEastAsia"/>
                                </w:rPr>
                              </w:pPr>
                              <w:r>
                                <w:rPr>
                                  <w:rFonts w:asciiTheme="majorEastAsia" w:eastAsiaTheme="majorEastAsia" w:hAnsiTheme="majorEastAsia" w:hint="eastAsia"/>
                                </w:rPr>
                                <w:t>"model.c",</w:t>
                              </w:r>
                            </w:p>
                            <w:p w:rsidR="00B00A8E" w:rsidRDefault="00B00A8E" w:rsidP="00B22DA7">
                              <w:pPr>
                                <w:spacing w:line="0" w:lineRule="atLeast"/>
                                <w:ind w:firstLineChars="2500" w:firstLine="5250"/>
                                <w:rPr>
                                  <w:rFonts w:asciiTheme="majorEastAsia" w:eastAsiaTheme="majorEastAsia" w:hAnsiTheme="majorEastAsia"/>
                                </w:rPr>
                              </w:pPr>
                              <w:r>
                                <w:rPr>
                                  <w:rFonts w:asciiTheme="majorEastAsia" w:eastAsiaTheme="majorEastAsia" w:hAnsiTheme="majorEastAsia" w:hint="eastAsia"/>
                                </w:rPr>
                                <w:t>"model_data.c",</w:t>
                              </w:r>
                            </w:p>
                            <w:p w:rsidR="00B00A8E" w:rsidRDefault="00B00A8E" w:rsidP="00B22DA7">
                              <w:pPr>
                                <w:spacing w:line="0" w:lineRule="atLeast"/>
                                <w:ind w:firstLineChars="2500" w:firstLine="5250"/>
                                <w:rPr>
                                  <w:rFonts w:asciiTheme="majorEastAsia" w:eastAsiaTheme="majorEastAsia" w:hAnsiTheme="majorEastAsia"/>
                                </w:rPr>
                              </w:pPr>
                              <w:r w:rsidRPr="005A5967">
                                <w:rPr>
                                  <w:rFonts w:asciiTheme="majorEastAsia" w:eastAsiaTheme="majorEastAsia" w:hAnsiTheme="majorEastAsia"/>
                                  <w:color w:val="000000" w:themeColor="text1"/>
                                </w:rPr>
                                <w:t>false</w:t>
                              </w:r>
                              <w:r>
                                <w:rPr>
                                  <w:rFonts w:asciiTheme="majorEastAsia" w:eastAsiaTheme="majorEastAsia" w:hAnsiTheme="majorEastAsia" w:hint="eastAsia"/>
                                </w:rPr>
                                <w:t>);</w:t>
                              </w:r>
                            </w:p>
                            <w:p w:rsidR="00B00A8E" w:rsidRDefault="00B00A8E" w:rsidP="00B22DA7">
                              <w:pPr>
                                <w:spacing w:line="0" w:lineRule="atLeast"/>
                                <w:rPr>
                                  <w:rFonts w:asciiTheme="majorEastAsia" w:eastAsiaTheme="majorEastAsia" w:hAnsiTheme="majorEastAsia"/>
                                </w:rPr>
                              </w:pPr>
                            </w:p>
                            <w:p w:rsidR="00B00A8E" w:rsidRDefault="00B00A8E" w:rsidP="00B22DA7">
                              <w:pPr>
                                <w:spacing w:line="0" w:lineRule="atLeast"/>
                                <w:rPr>
                                  <w:rFonts w:asciiTheme="majorEastAsia" w:eastAsiaTheme="majorEastAsia" w:hAnsiTheme="majorEastAsia"/>
                                </w:rPr>
                              </w:pPr>
                              <w:r>
                                <w:rPr>
                                  <w:rFonts w:asciiTheme="majorEastAsia" w:eastAsiaTheme="majorEastAsia" w:hAnsiTheme="majorEastAsia" w:hint="eastAsia"/>
                                </w:rPr>
                                <w:t>if (!*blocks) {</w:t>
                              </w:r>
                              <w:r>
                                <w:rPr>
                                  <w:rFonts w:asciiTheme="majorEastAsia" w:eastAsiaTheme="majorEastAsia" w:hAnsiTheme="majorEastAsia" w:hint="eastAsia"/>
                                </w:rPr>
                                <w:tab/>
                              </w:r>
                              <w:r>
                                <w:rPr>
                                  <w:rFonts w:asciiTheme="majorEastAsia" w:eastAsiaTheme="majorEastAsia" w:hAnsiTheme="majorEastAsia" w:hint="eastAsia"/>
                                </w:rPr>
                                <w:tab/>
                                <w:t>// blocksは利用不可。(blocks.get()==NULL)でも同様</w:t>
                              </w:r>
                            </w:p>
                            <w:p w:rsidR="00B00A8E" w:rsidRDefault="00B00A8E" w:rsidP="00B22DA7">
                              <w:pPr>
                                <w:spacing w:line="0" w:lineRule="atLeast"/>
                                <w:rPr>
                                  <w:rFonts w:asciiTheme="majorEastAsia" w:eastAsiaTheme="majorEastAsia" w:hAnsiTheme="majorEastAsia"/>
                                </w:rPr>
                              </w:pPr>
                              <w:r>
                                <w:rPr>
                                  <w:rFonts w:asciiTheme="majorEastAsia" w:eastAsiaTheme="majorEastAsia" w:hAnsiTheme="majorEastAsia" w:hint="eastAsia"/>
                                </w:rPr>
                                <w:t xml:space="preserve">  ::std::cerr &lt;&lt; "Error";</w:t>
                              </w:r>
                            </w:p>
                            <w:p w:rsidR="00B00A8E" w:rsidRDefault="00B00A8E" w:rsidP="00B22DA7">
                              <w:pPr>
                                <w:spacing w:line="0" w:lineRule="atLeast"/>
                                <w:rPr>
                                  <w:rFonts w:asciiTheme="majorEastAsia" w:eastAsiaTheme="majorEastAsia" w:hAnsiTheme="majorEastAsia"/>
                                </w:rPr>
                              </w:pPr>
                              <w:r>
                                <w:rPr>
                                  <w:rFonts w:asciiTheme="majorEastAsia" w:eastAsiaTheme="majorEastAsia" w:hAnsiTheme="majorEastAsia"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1B5CD1" id="キャンバス 431" o:spid="_x0000_s1389" editas="canvas" style="width:425.2pt;height:129.05pt;mso-position-horizontal-relative:char;mso-position-vertical-relative:line" coordsize="54000,1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">
                <v:shape id="_x0000_s1390" type="#_x0000_t75" style="position:absolute;width:54000;height:16389;visibility:visible;mso-wrap-style:square">
                  <v:fill o:detectmouseclick="t"/>
                  <v:path o:connecttype="none"/>
                </v:shape>
                <v:shape id="テキスト ボックス 430" o:spid="_x0000_s1391" type="#_x0000_t202" style="position:absolute;left:761;top:688;width:52722;height:1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XmaMAA&#10;AADcAAAADwAAAGRycy9kb3ducmV2LnhtbERPTWsCMRC9F/ofwhS81WxrKdvVKK1YEXrSlp6HzZgE&#10;N5Mliev235tDwePjfS9Wo+/EQDG5wAqephUI4jZox0bBz/fnYw0iZWSNXWBS8EcJVsv7uwU2Olx4&#10;T8MhG1FCODWowObcN1Km1pLHNA09ceGOIXrMBUYjdcRLCfedfK6qV+nRcWmw2NPaUns6nL2CzYd5&#10;M22N0W5q7dww/h6/zFapycP4PgeRacw38b97pxW8zMr8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XmaMAAAADcAAAADwAAAAAAAAAAAAAAAACYAgAAZHJzL2Rvd25y&#10;ZXYueG1sUEsFBgAAAAAEAAQA9QAAAIUDAAAAAA==&#10;" fillcolor="white [3201]" strokeweight=".5pt">
                  <v:textbox>
                    <w:txbxContent>
                      <w:p w:rsidR="00B00A8E" w:rsidRDefault="00B00A8E" w:rsidP="00B22DA7">
                        <w:pPr>
                          <w:spacing w:line="0" w:lineRule="atLeast"/>
                          <w:rPr>
                            <w:rFonts w:asciiTheme="majorEastAsia" w:eastAsiaTheme="majorEastAsia" w:hAnsiTheme="majorEastAsia"/>
                          </w:rPr>
                        </w:pPr>
                        <w:r w:rsidRPr="00374438">
                          <w:rPr>
                            <w:rFonts w:asciiTheme="majorEastAsia" w:eastAsiaTheme="majorEastAsia" w:hAnsiTheme="majorEastAsia"/>
                          </w:rPr>
                          <w:t>::std::auto_ptr &lt;Blocks &gt;</w:t>
                        </w:r>
                        <w:r>
                          <w:rPr>
                            <w:rFonts w:asciiTheme="majorEastAsia" w:eastAsiaTheme="majorEastAsia" w:hAnsiTheme="majorEastAsia" w:hint="eastAsia"/>
                          </w:rPr>
                          <w:t xml:space="preserve"> blocks (parse_all_code ("model.xml", </w:t>
                        </w:r>
                      </w:p>
                      <w:p w:rsidR="00B00A8E" w:rsidRDefault="00B00A8E" w:rsidP="00B22DA7">
                        <w:pPr>
                          <w:spacing w:line="0" w:lineRule="atLeast"/>
                          <w:ind w:firstLineChars="2500" w:firstLine="5250"/>
                          <w:rPr>
                            <w:rFonts w:asciiTheme="majorEastAsia" w:eastAsiaTheme="majorEastAsia" w:hAnsiTheme="majorEastAsia"/>
                          </w:rPr>
                        </w:pPr>
                        <w:r>
                          <w:rPr>
                            <w:rFonts w:asciiTheme="majorEastAsia" w:eastAsiaTheme="majorEastAsia" w:hAnsiTheme="majorEastAsia" w:hint="eastAsia"/>
                          </w:rPr>
                          <w:t>"model.h",</w:t>
                        </w:r>
                      </w:p>
                      <w:p w:rsidR="00B00A8E" w:rsidRDefault="00B00A8E" w:rsidP="00B22DA7">
                        <w:pPr>
                          <w:spacing w:line="0" w:lineRule="atLeast"/>
                          <w:ind w:firstLineChars="2500" w:firstLine="5250"/>
                          <w:rPr>
                            <w:rFonts w:asciiTheme="majorEastAsia" w:eastAsiaTheme="majorEastAsia" w:hAnsiTheme="majorEastAsia"/>
                          </w:rPr>
                        </w:pPr>
                        <w:r>
                          <w:rPr>
                            <w:rFonts w:asciiTheme="majorEastAsia" w:eastAsiaTheme="majorEastAsia" w:hAnsiTheme="majorEastAsia" w:hint="eastAsia"/>
                          </w:rPr>
                          <w:t>"model.c",</w:t>
                        </w:r>
                      </w:p>
                      <w:p w:rsidR="00B00A8E" w:rsidRDefault="00B00A8E" w:rsidP="00B22DA7">
                        <w:pPr>
                          <w:spacing w:line="0" w:lineRule="atLeast"/>
                          <w:ind w:firstLineChars="2500" w:firstLine="5250"/>
                          <w:rPr>
                            <w:rFonts w:asciiTheme="majorEastAsia" w:eastAsiaTheme="majorEastAsia" w:hAnsiTheme="majorEastAsia"/>
                          </w:rPr>
                        </w:pPr>
                        <w:r>
                          <w:rPr>
                            <w:rFonts w:asciiTheme="majorEastAsia" w:eastAsiaTheme="majorEastAsia" w:hAnsiTheme="majorEastAsia" w:hint="eastAsia"/>
                          </w:rPr>
                          <w:t>"model_data.c",</w:t>
                        </w:r>
                      </w:p>
                      <w:p w:rsidR="00B00A8E" w:rsidRDefault="00B00A8E" w:rsidP="00B22DA7">
                        <w:pPr>
                          <w:spacing w:line="0" w:lineRule="atLeast"/>
                          <w:ind w:firstLineChars="2500" w:firstLine="5250"/>
                          <w:rPr>
                            <w:rFonts w:asciiTheme="majorEastAsia" w:eastAsiaTheme="majorEastAsia" w:hAnsiTheme="majorEastAsia"/>
                          </w:rPr>
                        </w:pPr>
                        <w:r w:rsidRPr="005A5967">
                          <w:rPr>
                            <w:rFonts w:asciiTheme="majorEastAsia" w:eastAsiaTheme="majorEastAsia" w:hAnsiTheme="majorEastAsia"/>
                            <w:color w:val="000000" w:themeColor="text1"/>
                          </w:rPr>
                          <w:t>false</w:t>
                        </w:r>
                        <w:r>
                          <w:rPr>
                            <w:rFonts w:asciiTheme="majorEastAsia" w:eastAsiaTheme="majorEastAsia" w:hAnsiTheme="majorEastAsia" w:hint="eastAsia"/>
                          </w:rPr>
                          <w:t>);</w:t>
                        </w:r>
                      </w:p>
                      <w:p w:rsidR="00B00A8E" w:rsidRDefault="00B00A8E" w:rsidP="00B22DA7">
                        <w:pPr>
                          <w:spacing w:line="0" w:lineRule="atLeast"/>
                          <w:rPr>
                            <w:rFonts w:asciiTheme="majorEastAsia" w:eastAsiaTheme="majorEastAsia" w:hAnsiTheme="majorEastAsia"/>
                          </w:rPr>
                        </w:pPr>
                      </w:p>
                      <w:p w:rsidR="00B00A8E" w:rsidRDefault="00B00A8E" w:rsidP="00B22DA7">
                        <w:pPr>
                          <w:spacing w:line="0" w:lineRule="atLeast"/>
                          <w:rPr>
                            <w:rFonts w:asciiTheme="majorEastAsia" w:eastAsiaTheme="majorEastAsia" w:hAnsiTheme="majorEastAsia"/>
                          </w:rPr>
                        </w:pPr>
                        <w:r>
                          <w:rPr>
                            <w:rFonts w:asciiTheme="majorEastAsia" w:eastAsiaTheme="majorEastAsia" w:hAnsiTheme="majorEastAsia" w:hint="eastAsia"/>
                          </w:rPr>
                          <w:t>if (!*blocks) {</w:t>
                        </w:r>
                        <w:r>
                          <w:rPr>
                            <w:rFonts w:asciiTheme="majorEastAsia" w:eastAsiaTheme="majorEastAsia" w:hAnsiTheme="majorEastAsia" w:hint="eastAsia"/>
                          </w:rPr>
                          <w:tab/>
                        </w:r>
                        <w:r>
                          <w:rPr>
                            <w:rFonts w:asciiTheme="majorEastAsia" w:eastAsiaTheme="majorEastAsia" w:hAnsiTheme="majorEastAsia" w:hint="eastAsia"/>
                          </w:rPr>
                          <w:tab/>
                          <w:t>// blocksは利用不可。(blocks.get()==NULL)でも同様</w:t>
                        </w:r>
                      </w:p>
                      <w:p w:rsidR="00B00A8E" w:rsidRDefault="00B00A8E" w:rsidP="00B22DA7">
                        <w:pPr>
                          <w:spacing w:line="0" w:lineRule="atLeast"/>
                          <w:rPr>
                            <w:rFonts w:asciiTheme="majorEastAsia" w:eastAsiaTheme="majorEastAsia" w:hAnsiTheme="majorEastAsia"/>
                          </w:rPr>
                        </w:pPr>
                        <w:r>
                          <w:rPr>
                            <w:rFonts w:asciiTheme="majorEastAsia" w:eastAsiaTheme="majorEastAsia" w:hAnsiTheme="majorEastAsia" w:hint="eastAsia"/>
                          </w:rPr>
                          <w:t xml:space="preserve">  ::std::cerr &lt;&lt; "Error";</w:t>
                        </w:r>
                      </w:p>
                      <w:p w:rsidR="00B00A8E" w:rsidRDefault="00B00A8E" w:rsidP="00B22DA7">
                        <w:pPr>
                          <w:spacing w:line="0" w:lineRule="atLeast"/>
                          <w:rPr>
                            <w:rFonts w:asciiTheme="majorEastAsia" w:eastAsiaTheme="majorEastAsia" w:hAnsiTheme="majorEastAsia"/>
                          </w:rPr>
                        </w:pPr>
                        <w:r>
                          <w:rPr>
                            <w:rFonts w:asciiTheme="majorEastAsia" w:eastAsiaTheme="majorEastAsia" w:hAnsiTheme="majorEastAsia" w:hint="eastAsia"/>
                          </w:rPr>
                          <w:t>}</w:t>
                        </w:r>
                      </w:p>
                    </w:txbxContent>
                  </v:textbox>
                </v:shape>
                <w10:anchorlock/>
              </v:group>
            </w:pict>
          </mc:Fallback>
        </mc:AlternateContent>
      </w:r>
    </w:p>
    <w:p w:rsidR="00374438" w:rsidRDefault="00374438" w:rsidP="00F84B58"/>
    <w:p w:rsidR="00F84B58" w:rsidRDefault="00F84B58" w:rsidP="00F84B58">
      <w:pPr>
        <w:pStyle w:val="4"/>
        <w:ind w:right="210"/>
      </w:pPr>
      <w:bookmarkStart w:id="1604" w:name="_Toc444757948"/>
      <w:bookmarkStart w:id="1605" w:name="_Toc444763177"/>
      <w:r>
        <w:rPr>
          <w:rFonts w:hint="eastAsia"/>
        </w:rPr>
        <w:t>XML</w:t>
      </w:r>
      <w:r>
        <w:rPr>
          <w:rFonts w:hint="eastAsia"/>
        </w:rPr>
        <w:t>出力</w:t>
      </w:r>
      <w:bookmarkEnd w:id="1604"/>
      <w:bookmarkEnd w:id="1605"/>
    </w:p>
    <w:p w:rsidR="00F84B58" w:rsidRDefault="00FB5B5D" w:rsidP="00F84B58">
      <w:r>
        <w:rPr>
          <w:rFonts w:hint="eastAsia"/>
        </w:rPr>
        <w:t>入力処理を行った後、</w:t>
      </w:r>
      <w:r>
        <w:rPr>
          <w:rFonts w:hint="eastAsia"/>
        </w:rPr>
        <w:t>XML</w:t>
      </w:r>
      <w:r>
        <w:rPr>
          <w:rFonts w:hint="eastAsia"/>
        </w:rPr>
        <w:t>に出力する</w:t>
      </w:r>
      <w:r w:rsidR="00364BF6">
        <w:rPr>
          <w:rFonts w:hint="eastAsia"/>
        </w:rPr>
        <w:t>処理です。</w:t>
      </w:r>
      <w:r>
        <w:rPr>
          <w:rFonts w:hint="eastAsia"/>
        </w:rPr>
        <w:t>出力先に応じて三つの関数があります。</w:t>
      </w:r>
    </w:p>
    <w:p w:rsidR="00FB5B5D" w:rsidRDefault="00FB5B5D" w:rsidP="00F84B58">
      <w:r>
        <w:rPr>
          <w:rFonts w:hint="eastAsia"/>
          <w:noProof/>
        </w:rPr>
        <mc:AlternateContent>
          <mc:Choice Requires="wpc">
            <w:drawing>
              <wp:inline distT="0" distB="0" distL="0" distR="0" wp14:anchorId="3927F81B" wp14:editId="4D65F328">
                <wp:extent cx="5400040" cy="819150"/>
                <wp:effectExtent l="0" t="0" r="0" b="0"/>
                <wp:docPr id="433" name="キャンバス 4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2" name="テキスト ボックス 432"/>
                        <wps:cNvSpPr txBox="1"/>
                        <wps:spPr>
                          <a:xfrm>
                            <a:off x="76198" y="68991"/>
                            <a:ext cx="5272178" cy="6642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FB5B5D" w:rsidRDefault="00B00A8E" w:rsidP="00FB5B5D">
                              <w:pPr>
                                <w:spacing w:line="0" w:lineRule="atLeast"/>
                                <w:rPr>
                                  <w:rFonts w:asciiTheme="majorEastAsia" w:eastAsiaTheme="majorEastAsia" w:hAnsiTheme="majorEastAsia"/>
                                </w:rPr>
                              </w:pPr>
                              <w:r w:rsidRPr="00FB5B5D">
                                <w:rPr>
                                  <w:rFonts w:asciiTheme="majorEastAsia" w:eastAsiaTheme="majorEastAsia" w:hAnsiTheme="majorEastAsia"/>
                                </w:rPr>
                                <w:t xml:space="preserve">void </w:t>
                              </w:r>
                              <w:r>
                                <w:rPr>
                                  <w:rFonts w:asciiTheme="majorEastAsia" w:eastAsiaTheme="majorEastAsia" w:hAnsiTheme="majorEastAsia" w:hint="eastAsia"/>
                                </w:rPr>
                                <w:t>Blocks::</w:t>
                              </w:r>
                              <w:r w:rsidRPr="00FB5B5D">
                                <w:rPr>
                                  <w:rFonts w:asciiTheme="majorEastAsia" w:eastAsiaTheme="majorEastAsia" w:hAnsiTheme="majorEastAsia"/>
                                </w:rPr>
                                <w:t>out_xml (::std::ostream &amp;os);</w:t>
                              </w:r>
                            </w:p>
                            <w:p w:rsidR="00B00A8E" w:rsidRPr="00FB5B5D" w:rsidRDefault="00B00A8E" w:rsidP="00FB5B5D">
                              <w:pPr>
                                <w:spacing w:line="0" w:lineRule="atLeast"/>
                                <w:rPr>
                                  <w:rFonts w:asciiTheme="majorEastAsia" w:eastAsiaTheme="majorEastAsia" w:hAnsiTheme="majorEastAsia"/>
                                </w:rPr>
                              </w:pPr>
                              <w:r w:rsidRPr="00FB5B5D">
                                <w:rPr>
                                  <w:rFonts w:asciiTheme="majorEastAsia" w:eastAsiaTheme="majorEastAsia" w:hAnsiTheme="majorEastAsia"/>
                                </w:rPr>
                                <w:t xml:space="preserve">void </w:t>
                              </w:r>
                              <w:r>
                                <w:rPr>
                                  <w:rFonts w:asciiTheme="majorEastAsia" w:eastAsiaTheme="majorEastAsia" w:hAnsiTheme="majorEastAsia" w:hint="eastAsia"/>
                                </w:rPr>
                                <w:t>Blocks::</w:t>
                              </w:r>
                              <w:r w:rsidRPr="00FB5B5D">
                                <w:rPr>
                                  <w:rFonts w:asciiTheme="majorEastAsia" w:eastAsiaTheme="majorEastAsia" w:hAnsiTheme="majorEastAsia"/>
                                </w:rPr>
                                <w:t>out_xml (const char* file);</w:t>
                              </w:r>
                            </w:p>
                            <w:p w:rsidR="00B00A8E" w:rsidRPr="00374438" w:rsidRDefault="00B00A8E" w:rsidP="00FB5B5D">
                              <w:pPr>
                                <w:spacing w:line="0" w:lineRule="atLeast"/>
                                <w:rPr>
                                  <w:rFonts w:asciiTheme="majorEastAsia" w:eastAsiaTheme="majorEastAsia" w:hAnsiTheme="majorEastAsia"/>
                                </w:rPr>
                              </w:pPr>
                              <w:r w:rsidRPr="00FB5B5D">
                                <w:rPr>
                                  <w:rFonts w:asciiTheme="majorEastAsia" w:eastAsiaTheme="majorEastAsia" w:hAnsiTheme="majorEastAsia"/>
                                </w:rPr>
                                <w:t xml:space="preserve">void </w:t>
                              </w:r>
                              <w:r>
                                <w:rPr>
                                  <w:rFonts w:asciiTheme="majorEastAsia" w:eastAsiaTheme="majorEastAsia" w:hAnsiTheme="majorEastAsia" w:hint="eastAsia"/>
                                </w:rPr>
                                <w:t>Blocks::</w:t>
                              </w:r>
                              <w:r w:rsidRPr="00FB5B5D">
                                <w:rPr>
                                  <w:rFonts w:asciiTheme="majorEastAsia" w:eastAsiaTheme="majorEastAsia" w:hAnsiTheme="majorEastAsia"/>
                                </w:rPr>
                                <w:t>out_xml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27F81B" id="キャンバス 433" o:spid="_x0000_s1392" editas="canvas" style="width:425.2pt;height:64.5pt;mso-position-horizontal-relative:char;mso-position-vertical-relative:line" coordsize="54000,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">
                <v:shape id="_x0000_s1393" type="#_x0000_t75" style="position:absolute;width:54000;height:8191;visibility:visible;mso-wrap-style:square">
                  <v:fill o:detectmouseclick="t"/>
                  <v:path o:connecttype="none"/>
                </v:shape>
                <v:shape id="テキスト ボックス 432" o:spid="_x0000_s1394" type="#_x0000_t202" style="position:absolute;left:761;top:689;width:52722;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dhMMA&#10;AADcAAAADwAAAGRycy9kb3ducmV2LnhtbESPQUsDMRSE74L/ITzBm83aSlnXpkWlSqGnVvH82Lwm&#10;wc3LkqTb7b9vCoLHYWa+YRar0XdioJhcYAWPkwoEcRu0Y6Pg++vjoQaRMrLGLjApOFOC1fL2ZoGN&#10;Dife0bDPRhQIpwYV2Jz7RsrUWvKYJqEnLt4hRI+5yGikjngqcN/JaVXNpUfHZcFiT++W2t/90StY&#10;v5ln09YY7brWzg3jz2FrPpW6vxtfX0BkGvN/+K+90QqeZl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vdhMMAAADcAAAADwAAAAAAAAAAAAAAAACYAgAAZHJzL2Rv&#10;d25yZXYueG1sUEsFBgAAAAAEAAQA9QAAAIgDAAAAAA==&#10;" fillcolor="white [3201]" strokeweight=".5pt">
                  <v:textbox>
                    <w:txbxContent>
                      <w:p w:rsidR="00B00A8E" w:rsidRPr="00FB5B5D" w:rsidRDefault="00B00A8E" w:rsidP="00FB5B5D">
                        <w:pPr>
                          <w:spacing w:line="0" w:lineRule="atLeast"/>
                          <w:rPr>
                            <w:rFonts w:asciiTheme="majorEastAsia" w:eastAsiaTheme="majorEastAsia" w:hAnsiTheme="majorEastAsia"/>
                          </w:rPr>
                        </w:pPr>
                        <w:r w:rsidRPr="00FB5B5D">
                          <w:rPr>
                            <w:rFonts w:asciiTheme="majorEastAsia" w:eastAsiaTheme="majorEastAsia" w:hAnsiTheme="majorEastAsia"/>
                          </w:rPr>
                          <w:t xml:space="preserve">void </w:t>
                        </w:r>
                        <w:r>
                          <w:rPr>
                            <w:rFonts w:asciiTheme="majorEastAsia" w:eastAsiaTheme="majorEastAsia" w:hAnsiTheme="majorEastAsia" w:hint="eastAsia"/>
                          </w:rPr>
                          <w:t>Blocks::</w:t>
                        </w:r>
                        <w:r w:rsidRPr="00FB5B5D">
                          <w:rPr>
                            <w:rFonts w:asciiTheme="majorEastAsia" w:eastAsiaTheme="majorEastAsia" w:hAnsiTheme="majorEastAsia"/>
                          </w:rPr>
                          <w:t>out_xml (::std::ostream &amp;os);</w:t>
                        </w:r>
                      </w:p>
                      <w:p w:rsidR="00B00A8E" w:rsidRPr="00FB5B5D" w:rsidRDefault="00B00A8E" w:rsidP="00FB5B5D">
                        <w:pPr>
                          <w:spacing w:line="0" w:lineRule="atLeast"/>
                          <w:rPr>
                            <w:rFonts w:asciiTheme="majorEastAsia" w:eastAsiaTheme="majorEastAsia" w:hAnsiTheme="majorEastAsia"/>
                          </w:rPr>
                        </w:pPr>
                        <w:r w:rsidRPr="00FB5B5D">
                          <w:rPr>
                            <w:rFonts w:asciiTheme="majorEastAsia" w:eastAsiaTheme="majorEastAsia" w:hAnsiTheme="majorEastAsia"/>
                          </w:rPr>
                          <w:t xml:space="preserve">void </w:t>
                        </w:r>
                        <w:r>
                          <w:rPr>
                            <w:rFonts w:asciiTheme="majorEastAsia" w:eastAsiaTheme="majorEastAsia" w:hAnsiTheme="majorEastAsia" w:hint="eastAsia"/>
                          </w:rPr>
                          <w:t>Blocks::</w:t>
                        </w:r>
                        <w:r w:rsidRPr="00FB5B5D">
                          <w:rPr>
                            <w:rFonts w:asciiTheme="majorEastAsia" w:eastAsiaTheme="majorEastAsia" w:hAnsiTheme="majorEastAsia"/>
                          </w:rPr>
                          <w:t>out_xml (const char* file);</w:t>
                        </w:r>
                      </w:p>
                      <w:p w:rsidR="00B00A8E" w:rsidRPr="00374438" w:rsidRDefault="00B00A8E" w:rsidP="00FB5B5D">
                        <w:pPr>
                          <w:spacing w:line="0" w:lineRule="atLeast"/>
                          <w:rPr>
                            <w:rFonts w:asciiTheme="majorEastAsia" w:eastAsiaTheme="majorEastAsia" w:hAnsiTheme="majorEastAsia"/>
                          </w:rPr>
                        </w:pPr>
                        <w:r w:rsidRPr="00FB5B5D">
                          <w:rPr>
                            <w:rFonts w:asciiTheme="majorEastAsia" w:eastAsiaTheme="majorEastAsia" w:hAnsiTheme="majorEastAsia"/>
                          </w:rPr>
                          <w:t xml:space="preserve">void </w:t>
                        </w:r>
                        <w:r>
                          <w:rPr>
                            <w:rFonts w:asciiTheme="majorEastAsia" w:eastAsiaTheme="majorEastAsia" w:hAnsiTheme="majorEastAsia" w:hint="eastAsia"/>
                          </w:rPr>
                          <w:t>Blocks::</w:t>
                        </w:r>
                        <w:r w:rsidRPr="00FB5B5D">
                          <w:rPr>
                            <w:rFonts w:asciiTheme="majorEastAsia" w:eastAsiaTheme="majorEastAsia" w:hAnsiTheme="majorEastAsia"/>
                          </w:rPr>
                          <w:t>out_xml (void);</w:t>
                        </w:r>
                      </w:p>
                    </w:txbxContent>
                  </v:textbox>
                </v:shape>
                <w10:anchorlock/>
              </v:group>
            </w:pict>
          </mc:Fallback>
        </mc:AlternateContent>
      </w:r>
    </w:p>
    <w:p w:rsidR="00B22DA7" w:rsidRDefault="00B22DA7" w:rsidP="00F84B58"/>
    <w:p w:rsidR="001174F5" w:rsidRDefault="001174F5" w:rsidP="001174F5">
      <w:pPr>
        <w:pStyle w:val="ae"/>
      </w:pPr>
      <w:bookmarkStart w:id="1606" w:name="_Toc444758115"/>
      <w:bookmarkStart w:id="1607" w:name="_Toc444763250"/>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7</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7</w:t>
      </w:r>
      <w:r w:rsidR="00493A98">
        <w:fldChar w:fldCharType="end"/>
      </w:r>
      <w:r>
        <w:rPr>
          <w:rFonts w:hint="eastAsia"/>
        </w:rPr>
        <w:t xml:space="preserve"> SimulinkRTW XML</w:t>
      </w:r>
      <w:r>
        <w:rPr>
          <w:rFonts w:hint="eastAsia"/>
        </w:rPr>
        <w:t>出力関数引数一覧</w:t>
      </w:r>
      <w:bookmarkEnd w:id="1606"/>
      <w:bookmarkEnd w:id="1607"/>
    </w:p>
    <w:tbl>
      <w:tblPr>
        <w:tblStyle w:val="ad"/>
        <w:tblW w:w="0" w:type="auto"/>
        <w:tblLook w:val="04A0" w:firstRow="1" w:lastRow="0" w:firstColumn="1" w:lastColumn="0" w:noHBand="0" w:noVBand="1"/>
      </w:tblPr>
      <w:tblGrid>
        <w:gridCol w:w="2093"/>
        <w:gridCol w:w="6609"/>
      </w:tblGrid>
      <w:tr w:rsidR="00364BF6" w:rsidTr="00364BF6">
        <w:tc>
          <w:tcPr>
            <w:tcW w:w="2093" w:type="dxa"/>
            <w:shd w:val="clear" w:color="auto" w:fill="D9D9D9" w:themeFill="background1" w:themeFillShade="D9"/>
          </w:tcPr>
          <w:p w:rsidR="00364BF6" w:rsidRDefault="00364BF6" w:rsidP="00364BF6">
            <w:pPr>
              <w:jc w:val="center"/>
            </w:pPr>
            <w:r>
              <w:rPr>
                <w:rFonts w:hint="eastAsia"/>
              </w:rPr>
              <w:t>引数</w:t>
            </w:r>
          </w:p>
        </w:tc>
        <w:tc>
          <w:tcPr>
            <w:tcW w:w="6609" w:type="dxa"/>
            <w:shd w:val="clear" w:color="auto" w:fill="D9D9D9" w:themeFill="background1" w:themeFillShade="D9"/>
          </w:tcPr>
          <w:p w:rsidR="00364BF6" w:rsidRDefault="00364BF6" w:rsidP="00364BF6">
            <w:pPr>
              <w:jc w:val="center"/>
            </w:pPr>
          </w:p>
        </w:tc>
      </w:tr>
      <w:tr w:rsidR="00364BF6" w:rsidTr="00364BF6">
        <w:tc>
          <w:tcPr>
            <w:tcW w:w="2093" w:type="dxa"/>
          </w:tcPr>
          <w:p w:rsidR="00364BF6" w:rsidRDefault="00364BF6" w:rsidP="00F84B58">
            <w:r>
              <w:rPr>
                <w:rFonts w:hint="eastAsia"/>
              </w:rPr>
              <w:t>os(</w:t>
            </w:r>
            <w:r>
              <w:rPr>
                <w:rFonts w:hint="eastAsia"/>
              </w:rPr>
              <w:t>出力ストリーム</w:t>
            </w:r>
            <w:r>
              <w:rPr>
                <w:rFonts w:hint="eastAsia"/>
              </w:rPr>
              <w:t>)</w:t>
            </w:r>
          </w:p>
        </w:tc>
        <w:tc>
          <w:tcPr>
            <w:tcW w:w="6609" w:type="dxa"/>
          </w:tcPr>
          <w:p w:rsidR="00364BF6" w:rsidRDefault="00364BF6" w:rsidP="00364BF6">
            <w:r>
              <w:rPr>
                <w:rFonts w:hint="eastAsia"/>
              </w:rPr>
              <w:t>指定した出力ストリームに</w:t>
            </w:r>
            <w:r>
              <w:rPr>
                <w:rFonts w:hint="eastAsia"/>
              </w:rPr>
              <w:t>XML</w:t>
            </w:r>
            <w:r>
              <w:rPr>
                <w:rFonts w:hint="eastAsia"/>
              </w:rPr>
              <w:t>を出力</w:t>
            </w:r>
          </w:p>
        </w:tc>
      </w:tr>
      <w:tr w:rsidR="00364BF6" w:rsidTr="00364BF6">
        <w:tc>
          <w:tcPr>
            <w:tcW w:w="2093" w:type="dxa"/>
          </w:tcPr>
          <w:p w:rsidR="00364BF6" w:rsidRDefault="00364BF6" w:rsidP="00F84B58">
            <w:r>
              <w:rPr>
                <w:rFonts w:hint="eastAsia"/>
              </w:rPr>
              <w:t>file(</w:t>
            </w:r>
            <w:r>
              <w:rPr>
                <w:rFonts w:hint="eastAsia"/>
              </w:rPr>
              <w:t>ファイル名</w:t>
            </w:r>
            <w:r>
              <w:rPr>
                <w:rFonts w:hint="eastAsia"/>
              </w:rPr>
              <w:t>)</w:t>
            </w:r>
          </w:p>
        </w:tc>
        <w:tc>
          <w:tcPr>
            <w:tcW w:w="6609" w:type="dxa"/>
          </w:tcPr>
          <w:p w:rsidR="00364BF6" w:rsidRDefault="00364BF6" w:rsidP="00F84B58">
            <w:r>
              <w:rPr>
                <w:rFonts w:hint="eastAsia"/>
              </w:rPr>
              <w:t>指定したファイルに</w:t>
            </w:r>
            <w:r>
              <w:rPr>
                <w:rFonts w:hint="eastAsia"/>
              </w:rPr>
              <w:t>XML</w:t>
            </w:r>
            <w:r>
              <w:rPr>
                <w:rFonts w:hint="eastAsia"/>
              </w:rPr>
              <w:t>を出力</w:t>
            </w:r>
          </w:p>
        </w:tc>
      </w:tr>
      <w:tr w:rsidR="00364BF6" w:rsidTr="00364BF6">
        <w:tc>
          <w:tcPr>
            <w:tcW w:w="2093" w:type="dxa"/>
          </w:tcPr>
          <w:p w:rsidR="00364BF6" w:rsidRDefault="00364BF6" w:rsidP="00F84B58">
            <w:r>
              <w:rPr>
                <w:rFonts w:hint="eastAsia"/>
              </w:rPr>
              <w:t>なし</w:t>
            </w:r>
          </w:p>
        </w:tc>
        <w:tc>
          <w:tcPr>
            <w:tcW w:w="6609" w:type="dxa"/>
          </w:tcPr>
          <w:p w:rsidR="00364BF6" w:rsidRDefault="00364BF6" w:rsidP="00F84B58">
            <w:r>
              <w:rPr>
                <w:rFonts w:hint="eastAsia"/>
              </w:rPr>
              <w:t>標準出力に</w:t>
            </w:r>
            <w:r>
              <w:rPr>
                <w:rFonts w:hint="eastAsia"/>
              </w:rPr>
              <w:t>XML</w:t>
            </w:r>
            <w:r>
              <w:rPr>
                <w:rFonts w:hint="eastAsia"/>
              </w:rPr>
              <w:t>を出力</w:t>
            </w:r>
          </w:p>
        </w:tc>
      </w:tr>
    </w:tbl>
    <w:p w:rsidR="00FB5B5D" w:rsidRPr="00364BF6" w:rsidRDefault="00FB5B5D" w:rsidP="00F84B58"/>
    <w:p w:rsidR="001174F5" w:rsidRDefault="001174F5">
      <w:pPr>
        <w:widowControl/>
        <w:jc w:val="left"/>
        <w:rPr>
          <w:b/>
          <w:bCs/>
        </w:rPr>
      </w:pPr>
      <w:r>
        <w:br w:type="page"/>
      </w:r>
    </w:p>
    <w:p w:rsidR="00FB5B5D" w:rsidRDefault="00FB5B5D" w:rsidP="00FB5B5D">
      <w:pPr>
        <w:pStyle w:val="4"/>
        <w:ind w:right="210"/>
      </w:pPr>
      <w:bookmarkStart w:id="1608" w:name="_Toc444757949"/>
      <w:bookmarkStart w:id="1609" w:name="_Toc444763178"/>
      <w:r>
        <w:rPr>
          <w:rFonts w:hint="eastAsia"/>
        </w:rPr>
        <w:t>使用例</w:t>
      </w:r>
      <w:bookmarkEnd w:id="1608"/>
      <w:bookmarkEnd w:id="1609"/>
    </w:p>
    <w:p w:rsidR="00FB5B5D" w:rsidRPr="00FB5B5D" w:rsidRDefault="00A21EC7" w:rsidP="00FB5B5D">
      <w:r>
        <w:rPr>
          <w:rFonts w:hint="eastAsia"/>
        </w:rPr>
        <w:t>以下は簡単な使用例です</w:t>
      </w:r>
      <w:r>
        <w:rPr>
          <w:rFonts w:hint="eastAsia"/>
        </w:rPr>
        <w:t>(</w:t>
      </w:r>
      <w:r w:rsidR="00055FCF">
        <w:rPr>
          <w:rFonts w:hint="eastAsia"/>
        </w:rPr>
        <w:t>パラメタの</w:t>
      </w:r>
      <w:r>
        <w:rPr>
          <w:rFonts w:hint="eastAsia"/>
        </w:rPr>
        <w:t>エラーチェックは省略しています</w:t>
      </w:r>
      <w:r>
        <w:rPr>
          <w:rFonts w:hint="eastAsia"/>
        </w:rPr>
        <w:t>)</w:t>
      </w:r>
      <w:r>
        <w:rPr>
          <w:rFonts w:hint="eastAsia"/>
        </w:rPr>
        <w:t>。</w:t>
      </w:r>
    </w:p>
    <w:p w:rsidR="00FB5B5D" w:rsidRDefault="00FB5B5D" w:rsidP="00F84B58">
      <w:r>
        <w:rPr>
          <w:rFonts w:hint="eastAsia"/>
          <w:noProof/>
        </w:rPr>
        <mc:AlternateContent>
          <mc:Choice Requires="wpc">
            <w:drawing>
              <wp:inline distT="0" distB="0" distL="0" distR="0" wp14:anchorId="5B2E2D15" wp14:editId="15845985">
                <wp:extent cx="5400136" cy="5745193"/>
                <wp:effectExtent l="0" t="0" r="0" b="0"/>
                <wp:docPr id="435" name="キャンバス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4" name="テキスト ボックス 434"/>
                        <wps:cNvSpPr txBox="1"/>
                        <wps:spPr>
                          <a:xfrm>
                            <a:off x="34499" y="43112"/>
                            <a:ext cx="5313871" cy="56330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int main (int argc, char* const* argv)</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int c;</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const char* xml_input = NULL;</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const char* xml_output = NULL;</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const char* c_header = NULL;</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const char* c_source = NULL;</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const char* c_data = NULL;</w:t>
                              </w:r>
                            </w:p>
                            <w:p w:rsidR="00B00A8E" w:rsidRDefault="00B00A8E" w:rsidP="00FB5B5D">
                              <w:pPr>
                                <w:spacing w:line="0" w:lineRule="atLeast"/>
                                <w:rPr>
                                  <w:rFonts w:asciiTheme="majorEastAsia" w:eastAsiaTheme="majorEastAsia" w:hAnsiTheme="majorEastAsia"/>
                                </w:rPr>
                              </w:pP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while ((c = getopt (argc, argv, </w:t>
                              </w:r>
                              <w:r>
                                <w:rPr>
                                  <w:rFonts w:asciiTheme="majorEastAsia" w:eastAsiaTheme="majorEastAsia" w:hAnsiTheme="majorEastAsia"/>
                                </w:rPr>
                                <w:t>“</w:t>
                              </w:r>
                              <w:r>
                                <w:rPr>
                                  <w:rFonts w:asciiTheme="majorEastAsia" w:eastAsiaTheme="majorEastAsia" w:hAnsiTheme="majorEastAsia" w:hint="eastAsia"/>
                                </w:rPr>
                                <w:t>h:c:d:</w:t>
                              </w:r>
                              <w:r>
                                <w:rPr>
                                  <w:rFonts w:asciiTheme="majorEastAsia" w:eastAsiaTheme="majorEastAsia" w:hAnsiTheme="majorEastAsia"/>
                                </w:rPr>
                                <w:t>”</w:t>
                              </w:r>
                              <w:r>
                                <w:rPr>
                                  <w:rFonts w:asciiTheme="majorEastAsia" w:eastAsiaTheme="majorEastAsia" w:hAnsiTheme="majorEastAsia" w:hint="eastAsia"/>
                                </w:rPr>
                                <w:t>)) != -1) {</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switch (c) {</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case 'h': c_header = optarg; break; // Cヘッダー</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case 'c': c_source = optarg; break; // Cソース</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case 'd': c_data = optarg; break;   // パラメタ初期値ファイル</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xml_input = argv[optind];    // 入力XML</w:t>
                              </w:r>
                            </w:p>
                            <w:p w:rsidR="00B00A8E" w:rsidRDefault="00B00A8E" w:rsidP="00055FCF">
                              <w:pPr>
                                <w:spacing w:line="0" w:lineRule="atLeast"/>
                                <w:ind w:firstLineChars="100" w:firstLine="210"/>
                                <w:rPr>
                                  <w:rFonts w:asciiTheme="majorEastAsia" w:eastAsiaTheme="majorEastAsia" w:hAnsiTheme="majorEastAsia"/>
                                </w:rPr>
                              </w:pPr>
                              <w:r>
                                <w:rPr>
                                  <w:rFonts w:asciiTheme="majorEastAsia" w:eastAsiaTheme="majorEastAsia" w:hAnsiTheme="majorEastAsia" w:hint="eastAsia"/>
                                </w:rPr>
                                <w:t>xml_output = argv[optind+1]; // 出力XML</w:t>
                              </w:r>
                            </w:p>
                            <w:p w:rsidR="00B00A8E" w:rsidRPr="00055FCF" w:rsidRDefault="00B00A8E" w:rsidP="00055FCF">
                              <w:pPr>
                                <w:spacing w:line="0" w:lineRule="atLeast"/>
                                <w:rPr>
                                  <w:rFonts w:asciiTheme="majorEastAsia" w:eastAsiaTheme="majorEastAsia" w:hAnsiTheme="majorEastAsia"/>
                                </w:rPr>
                              </w:pPr>
                            </w:p>
                            <w:p w:rsidR="00B00A8E" w:rsidRDefault="00B00A8E" w:rsidP="00055FCF">
                              <w:pPr>
                                <w:spacing w:line="0" w:lineRule="atLeast"/>
                                <w:rPr>
                                  <w:rFonts w:asciiTheme="majorEastAsia" w:eastAsiaTheme="majorEastAsia" w:hAnsiTheme="majorEastAsia"/>
                                </w:rPr>
                              </w:pPr>
                              <w:r>
                                <w:rPr>
                                  <w:rFonts w:asciiTheme="majorEastAsia" w:eastAsiaTheme="majorEastAsia" w:hAnsiTheme="majorEastAsia" w:hint="eastAsia"/>
                                </w:rPr>
                                <w:t xml:space="preserve">  // 入力実行</w:t>
                              </w:r>
                            </w:p>
                            <w:p w:rsidR="00B00A8E" w:rsidRDefault="00B00A8E" w:rsidP="00A21EC7">
                              <w:pPr>
                                <w:spacing w:line="0" w:lineRule="atLeast"/>
                                <w:ind w:firstLineChars="100" w:firstLine="210"/>
                                <w:rPr>
                                  <w:rFonts w:asciiTheme="majorEastAsia" w:eastAsiaTheme="majorEastAsia" w:hAnsiTheme="majorEastAsia"/>
                                </w:rPr>
                              </w:pPr>
                              <w:r w:rsidRPr="00FB5B5D">
                                <w:rPr>
                                  <w:rFonts w:asciiTheme="majorEastAsia" w:eastAsiaTheme="majorEastAsia" w:hAnsiTheme="majorEastAsia"/>
                                </w:rPr>
                                <w:t>::std::auto_ptr&lt; Blocks &gt;</w:t>
                              </w:r>
                            </w:p>
                            <w:p w:rsidR="00B00A8E" w:rsidRDefault="00B00A8E" w:rsidP="00364BF6">
                              <w:pPr>
                                <w:spacing w:line="0" w:lineRule="atLeast"/>
                                <w:ind w:firstLineChars="100" w:firstLine="210"/>
                                <w:rPr>
                                  <w:rFonts w:asciiTheme="majorEastAsia" w:eastAsiaTheme="majorEastAsia" w:hAnsiTheme="majorEastAsia"/>
                                </w:rPr>
                              </w:pPr>
                              <w:r w:rsidRPr="00FB5B5D">
                                <w:rPr>
                                  <w:rFonts w:asciiTheme="majorEastAsia" w:eastAsiaTheme="majorEastAsia" w:hAnsiTheme="majorEastAsia"/>
                                </w:rPr>
                                <w:t xml:space="preserve"> </w:t>
                              </w:r>
                              <w:r>
                                <w:rPr>
                                  <w:rFonts w:asciiTheme="majorEastAsia" w:eastAsiaTheme="majorEastAsia" w:hAnsiTheme="majorEastAsia" w:hint="eastAsia"/>
                                </w:rPr>
                                <w:t xml:space="preserve">    </w:t>
                              </w:r>
                              <w:r w:rsidRPr="00FB5B5D">
                                <w:rPr>
                                  <w:rFonts w:asciiTheme="majorEastAsia" w:eastAsiaTheme="majorEastAsia" w:hAnsiTheme="majorEastAsia"/>
                                </w:rPr>
                                <w:t>bn (parse_all_code (xml_input,</w:t>
                              </w:r>
                              <w:r>
                                <w:rPr>
                                  <w:rFonts w:asciiTheme="majorEastAsia" w:eastAsiaTheme="majorEastAsia" w:hAnsiTheme="majorEastAsia" w:hint="eastAsia"/>
                                </w:rPr>
                                <w:t xml:space="preserve"> </w:t>
                              </w:r>
                              <w:r w:rsidRPr="00FB5B5D">
                                <w:rPr>
                                  <w:rFonts w:asciiTheme="majorEastAsia" w:eastAsiaTheme="majorEastAsia" w:hAnsiTheme="majorEastAsia"/>
                                </w:rPr>
                                <w:t>c_header,</w:t>
                              </w:r>
                              <w:r>
                                <w:rPr>
                                  <w:rFonts w:asciiTheme="majorEastAsia" w:eastAsiaTheme="majorEastAsia" w:hAnsiTheme="majorEastAsia" w:hint="eastAsia"/>
                                </w:rPr>
                                <w:t xml:space="preserve"> </w:t>
                              </w:r>
                              <w:r w:rsidRPr="00FB5B5D">
                                <w:rPr>
                                  <w:rFonts w:asciiTheme="majorEastAsia" w:eastAsiaTheme="majorEastAsia" w:hAnsiTheme="majorEastAsia"/>
                                </w:rPr>
                                <w:t>c_source,</w:t>
                              </w:r>
                              <w:r>
                                <w:rPr>
                                  <w:rFonts w:asciiTheme="majorEastAsia" w:eastAsiaTheme="majorEastAsia" w:hAnsiTheme="majorEastAsia" w:hint="eastAsia"/>
                                </w:rPr>
                                <w:t xml:space="preserve"> </w:t>
                              </w:r>
                              <w:r w:rsidRPr="00FB5B5D">
                                <w:rPr>
                                  <w:rFonts w:asciiTheme="majorEastAsia" w:eastAsiaTheme="majorEastAsia" w:hAnsiTheme="majorEastAsia"/>
                                </w:rPr>
                                <w:t>c_data));</w:t>
                              </w:r>
                            </w:p>
                            <w:p w:rsidR="00B00A8E" w:rsidRDefault="00B00A8E" w:rsidP="00055FCF">
                              <w:pPr>
                                <w:spacing w:line="0" w:lineRule="atLeast"/>
                                <w:rPr>
                                  <w:rFonts w:asciiTheme="majorEastAsia" w:eastAsiaTheme="majorEastAsia" w:hAnsiTheme="majorEastAsia"/>
                                </w:rPr>
                              </w:pPr>
                            </w:p>
                            <w:p w:rsidR="00B00A8E" w:rsidRDefault="00B00A8E" w:rsidP="00364BF6">
                              <w:pPr>
                                <w:spacing w:line="0" w:lineRule="atLeast"/>
                                <w:ind w:firstLineChars="100" w:firstLine="210"/>
                                <w:rPr>
                                  <w:rFonts w:asciiTheme="majorEastAsia" w:eastAsiaTheme="majorEastAsia" w:hAnsiTheme="majorEastAsia"/>
                                </w:rPr>
                              </w:pPr>
                              <w:r>
                                <w:rPr>
                                  <w:rFonts w:asciiTheme="majorEastAsia" w:eastAsiaTheme="majorEastAsia" w:hAnsiTheme="majorEastAsia" w:hint="eastAsia"/>
                                </w:rPr>
                                <w:t>if (!*bn) return 1; // エラー</w:t>
                              </w:r>
                            </w:p>
                            <w:p w:rsidR="00B00A8E" w:rsidRDefault="00B00A8E" w:rsidP="00055FCF">
                              <w:pPr>
                                <w:spacing w:line="0" w:lineRule="atLeast"/>
                                <w:rPr>
                                  <w:rFonts w:asciiTheme="majorEastAsia" w:eastAsiaTheme="majorEastAsia" w:hAnsiTheme="majorEastAsia"/>
                                </w:rPr>
                              </w:pPr>
                            </w:p>
                            <w:p w:rsidR="00B00A8E" w:rsidRDefault="00B00A8E" w:rsidP="00055FCF">
                              <w:pPr>
                                <w:spacing w:line="0" w:lineRule="atLeast"/>
                                <w:rPr>
                                  <w:rFonts w:asciiTheme="majorEastAsia" w:eastAsiaTheme="majorEastAsia" w:hAnsiTheme="majorEastAsia"/>
                                </w:rPr>
                              </w:pPr>
                              <w:r>
                                <w:rPr>
                                  <w:rFonts w:asciiTheme="majorEastAsia" w:eastAsiaTheme="majorEastAsia" w:hAnsiTheme="majorEastAsia" w:hint="eastAsia"/>
                                </w:rPr>
                                <w:t xml:space="preserve">  // XML出力</w:t>
                              </w:r>
                            </w:p>
                            <w:p w:rsidR="00B00A8E" w:rsidRDefault="00B00A8E" w:rsidP="00364BF6">
                              <w:pPr>
                                <w:spacing w:line="0" w:lineRule="atLeast"/>
                                <w:ind w:firstLineChars="100" w:firstLine="210"/>
                                <w:rPr>
                                  <w:rFonts w:asciiTheme="majorEastAsia" w:eastAsiaTheme="majorEastAsia" w:hAnsiTheme="majorEastAsia"/>
                                </w:rPr>
                              </w:pPr>
                              <w:r>
                                <w:rPr>
                                  <w:rFonts w:asciiTheme="majorEastAsia" w:eastAsiaTheme="majorEastAsia" w:hAnsiTheme="majorEastAsia" w:hint="eastAsia"/>
                                </w:rPr>
                                <w:t>if (xml_output)</w:t>
                              </w:r>
                            </w:p>
                            <w:p w:rsidR="00B00A8E" w:rsidRDefault="00B00A8E" w:rsidP="00364BF6">
                              <w:pPr>
                                <w:spacing w:line="0" w:lineRule="atLeast"/>
                                <w:ind w:firstLineChars="100" w:firstLine="210"/>
                                <w:rPr>
                                  <w:rFonts w:asciiTheme="majorEastAsia" w:eastAsiaTheme="majorEastAsia" w:hAnsiTheme="majorEastAsia"/>
                                </w:rPr>
                              </w:pPr>
                              <w:r>
                                <w:rPr>
                                  <w:rFonts w:asciiTheme="majorEastAsia" w:eastAsiaTheme="majorEastAsia" w:hAnsiTheme="majorEastAsia" w:hint="eastAsia"/>
                                </w:rPr>
                                <w:t xml:space="preserve">  bn-&gt;out_xml (xml_output);</w:t>
                              </w:r>
                            </w:p>
                            <w:p w:rsidR="00B00A8E" w:rsidRDefault="00B00A8E" w:rsidP="00364BF6">
                              <w:pPr>
                                <w:spacing w:line="0" w:lineRule="atLeast"/>
                                <w:ind w:firstLineChars="100" w:firstLine="210"/>
                                <w:rPr>
                                  <w:rFonts w:asciiTheme="majorEastAsia" w:eastAsiaTheme="majorEastAsia" w:hAnsiTheme="majorEastAsia"/>
                                </w:rPr>
                              </w:pPr>
                              <w:r>
                                <w:rPr>
                                  <w:rFonts w:asciiTheme="majorEastAsia" w:eastAsiaTheme="majorEastAsia" w:hAnsiTheme="majorEastAsia" w:hint="eastAsia"/>
                                </w:rPr>
                                <w:t>else</w:t>
                              </w:r>
                            </w:p>
                            <w:p w:rsidR="00B00A8E" w:rsidRDefault="00B00A8E" w:rsidP="00364BF6">
                              <w:pPr>
                                <w:spacing w:line="0" w:lineRule="atLeast"/>
                                <w:ind w:firstLineChars="100" w:firstLine="210"/>
                                <w:rPr>
                                  <w:rFonts w:asciiTheme="majorEastAsia" w:eastAsiaTheme="majorEastAsia" w:hAnsiTheme="majorEastAsia"/>
                                </w:rPr>
                              </w:pPr>
                              <w:r>
                                <w:rPr>
                                  <w:rFonts w:asciiTheme="majorEastAsia" w:eastAsiaTheme="majorEastAsia" w:hAnsiTheme="majorEastAsia" w:hint="eastAsia"/>
                                </w:rPr>
                                <w:t xml:space="preserve">  bn-&gt;out_xml ();</w:t>
                              </w:r>
                            </w:p>
                            <w:p w:rsidR="00B00A8E" w:rsidRDefault="00B00A8E" w:rsidP="00A21EC7">
                              <w:pPr>
                                <w:spacing w:line="0" w:lineRule="atLeast"/>
                                <w:ind w:firstLineChars="100" w:firstLine="210"/>
                                <w:rPr>
                                  <w:rFonts w:asciiTheme="majorEastAsia" w:eastAsiaTheme="majorEastAsia" w:hAnsiTheme="majorEastAsia"/>
                                </w:rPr>
                              </w:pPr>
                              <w:r>
                                <w:rPr>
                                  <w:rFonts w:asciiTheme="majorEastAsia" w:eastAsiaTheme="majorEastAsia" w:hAnsiTheme="majorEastAsia" w:hint="eastAsia"/>
                                </w:rPr>
                                <w:t>return 0;</w:t>
                              </w:r>
                            </w:p>
                            <w:p w:rsidR="00B00A8E" w:rsidRPr="00FB5B5D" w:rsidRDefault="00B00A8E" w:rsidP="00A21EC7">
                              <w:pPr>
                                <w:spacing w:line="0" w:lineRule="atLeast"/>
                                <w:rPr>
                                  <w:rFonts w:asciiTheme="majorEastAsia" w:eastAsiaTheme="majorEastAsia" w:hAnsiTheme="majorEastAsia"/>
                                </w:rPr>
                              </w:pPr>
                              <w:r>
                                <w:rPr>
                                  <w:rFonts w:asciiTheme="majorEastAsia" w:eastAsiaTheme="majorEastAsia" w:hAnsiTheme="majorEastAsia"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B2E2D15" id="キャンバス 435" o:spid="_x0000_s1395" editas="canvas" style="width:425.2pt;height:452.4pt;mso-position-horizontal-relative:char;mso-position-vertical-relative:line" coordsize="54000,57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">
                <v:shape id="_x0000_s1396" type="#_x0000_t75" style="position:absolute;width:54000;height:57448;visibility:visible;mso-wrap-style:square">
                  <v:fill o:detectmouseclick="t"/>
                  <v:path o:connecttype="none"/>
                </v:shape>
                <v:shape id="テキスト ボックス 434" o:spid="_x0000_s1397" type="#_x0000_t202" style="position:absolute;left:344;top:431;width:53139;height:56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7ga8MA&#10;AADcAAAADwAAAGRycy9kb3ducmV2LnhtbESPQUsDMRSE74L/ITzBm81ai6xr02KlLYKnVvH82Lwm&#10;wc3LksTt9t83QqHHYWa+YebL0XdioJhcYAWPkwoEcRu0Y6Pg+2vzUINIGVljF5gUnCjBcnF7M8dG&#10;hyPvaNhnIwqEU4MKbM59I2VqLXlMk9ATF+8QosdcZDRSRzwWuO/ktKqepUfHZcFiT++W2t/9n1ew&#10;XpkX09YY7brWzg3jz+HTbJW6vxvfXkFkGvM1fGl/aAWzpxn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7ga8MAAADcAAAADwAAAAAAAAAAAAAAAACYAgAAZHJzL2Rv&#10;d25yZXYueG1sUEsFBgAAAAAEAAQA9QAAAIgDAAAAAA==&#10;" fillcolor="white [3201]" strokeweight=".5pt">
                  <v:textbox>
                    <w:txbxContent>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int main (int argc, char* const* argv)</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int c;</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const char* xml_input = NULL;</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const char* xml_output = NULL;</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const char* c_header = NULL;</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const char* c_source = NULL;</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const char* c_data = NULL;</w:t>
                        </w:r>
                      </w:p>
                      <w:p w:rsidR="00B00A8E" w:rsidRDefault="00B00A8E" w:rsidP="00FB5B5D">
                        <w:pPr>
                          <w:spacing w:line="0" w:lineRule="atLeast"/>
                          <w:rPr>
                            <w:rFonts w:asciiTheme="majorEastAsia" w:eastAsiaTheme="majorEastAsia" w:hAnsiTheme="majorEastAsia"/>
                          </w:rPr>
                        </w:pP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while ((c = getopt (argc, argv, </w:t>
                        </w:r>
                        <w:r>
                          <w:rPr>
                            <w:rFonts w:asciiTheme="majorEastAsia" w:eastAsiaTheme="majorEastAsia" w:hAnsiTheme="majorEastAsia"/>
                          </w:rPr>
                          <w:t>“</w:t>
                        </w:r>
                        <w:r>
                          <w:rPr>
                            <w:rFonts w:asciiTheme="majorEastAsia" w:eastAsiaTheme="majorEastAsia" w:hAnsiTheme="majorEastAsia" w:hint="eastAsia"/>
                          </w:rPr>
                          <w:t>h:c:d:</w:t>
                        </w:r>
                        <w:r>
                          <w:rPr>
                            <w:rFonts w:asciiTheme="majorEastAsia" w:eastAsiaTheme="majorEastAsia" w:hAnsiTheme="majorEastAsia"/>
                          </w:rPr>
                          <w:t>”</w:t>
                        </w:r>
                        <w:r>
                          <w:rPr>
                            <w:rFonts w:asciiTheme="majorEastAsia" w:eastAsiaTheme="majorEastAsia" w:hAnsiTheme="majorEastAsia" w:hint="eastAsia"/>
                          </w:rPr>
                          <w:t>)) != -1) {</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switch (c) {</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case 'h': c_header = optarg; break; // Cヘッダー</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case 'c': c_source = optarg; break; // Cソース</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case 'd': c_data = optarg; break;   // パラメタ初期値ファイル</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w:t>
                        </w:r>
                      </w:p>
                      <w:p w:rsidR="00B00A8E" w:rsidRDefault="00B00A8E" w:rsidP="00FB5B5D">
                        <w:pPr>
                          <w:spacing w:line="0" w:lineRule="atLeast"/>
                          <w:rPr>
                            <w:rFonts w:asciiTheme="majorEastAsia" w:eastAsiaTheme="majorEastAsia" w:hAnsiTheme="majorEastAsia"/>
                          </w:rPr>
                        </w:pPr>
                        <w:r>
                          <w:rPr>
                            <w:rFonts w:asciiTheme="majorEastAsia" w:eastAsiaTheme="majorEastAsia" w:hAnsiTheme="majorEastAsia" w:hint="eastAsia"/>
                          </w:rPr>
                          <w:t xml:space="preserve">  xml_input = argv[optind];    // 入力XML</w:t>
                        </w:r>
                      </w:p>
                      <w:p w:rsidR="00B00A8E" w:rsidRDefault="00B00A8E" w:rsidP="00055FCF">
                        <w:pPr>
                          <w:spacing w:line="0" w:lineRule="atLeast"/>
                          <w:ind w:firstLineChars="100" w:firstLine="210"/>
                          <w:rPr>
                            <w:rFonts w:asciiTheme="majorEastAsia" w:eastAsiaTheme="majorEastAsia" w:hAnsiTheme="majorEastAsia"/>
                          </w:rPr>
                        </w:pPr>
                        <w:r>
                          <w:rPr>
                            <w:rFonts w:asciiTheme="majorEastAsia" w:eastAsiaTheme="majorEastAsia" w:hAnsiTheme="majorEastAsia" w:hint="eastAsia"/>
                          </w:rPr>
                          <w:t>xml_output = argv[optind+1]; // 出力XML</w:t>
                        </w:r>
                      </w:p>
                      <w:p w:rsidR="00B00A8E" w:rsidRPr="00055FCF" w:rsidRDefault="00B00A8E" w:rsidP="00055FCF">
                        <w:pPr>
                          <w:spacing w:line="0" w:lineRule="atLeast"/>
                          <w:rPr>
                            <w:rFonts w:asciiTheme="majorEastAsia" w:eastAsiaTheme="majorEastAsia" w:hAnsiTheme="majorEastAsia"/>
                          </w:rPr>
                        </w:pPr>
                      </w:p>
                      <w:p w:rsidR="00B00A8E" w:rsidRDefault="00B00A8E" w:rsidP="00055FCF">
                        <w:pPr>
                          <w:spacing w:line="0" w:lineRule="atLeast"/>
                          <w:rPr>
                            <w:rFonts w:asciiTheme="majorEastAsia" w:eastAsiaTheme="majorEastAsia" w:hAnsiTheme="majorEastAsia"/>
                          </w:rPr>
                        </w:pPr>
                        <w:r>
                          <w:rPr>
                            <w:rFonts w:asciiTheme="majorEastAsia" w:eastAsiaTheme="majorEastAsia" w:hAnsiTheme="majorEastAsia" w:hint="eastAsia"/>
                          </w:rPr>
                          <w:t xml:space="preserve">  // 入力実行</w:t>
                        </w:r>
                      </w:p>
                      <w:p w:rsidR="00B00A8E" w:rsidRDefault="00B00A8E" w:rsidP="00A21EC7">
                        <w:pPr>
                          <w:spacing w:line="0" w:lineRule="atLeast"/>
                          <w:ind w:firstLineChars="100" w:firstLine="210"/>
                          <w:rPr>
                            <w:rFonts w:asciiTheme="majorEastAsia" w:eastAsiaTheme="majorEastAsia" w:hAnsiTheme="majorEastAsia"/>
                          </w:rPr>
                        </w:pPr>
                        <w:r w:rsidRPr="00FB5B5D">
                          <w:rPr>
                            <w:rFonts w:asciiTheme="majorEastAsia" w:eastAsiaTheme="majorEastAsia" w:hAnsiTheme="majorEastAsia"/>
                          </w:rPr>
                          <w:t>::std::auto_ptr&lt; Blocks &gt;</w:t>
                        </w:r>
                      </w:p>
                      <w:p w:rsidR="00B00A8E" w:rsidRDefault="00B00A8E" w:rsidP="00364BF6">
                        <w:pPr>
                          <w:spacing w:line="0" w:lineRule="atLeast"/>
                          <w:ind w:firstLineChars="100" w:firstLine="210"/>
                          <w:rPr>
                            <w:rFonts w:asciiTheme="majorEastAsia" w:eastAsiaTheme="majorEastAsia" w:hAnsiTheme="majorEastAsia"/>
                          </w:rPr>
                        </w:pPr>
                        <w:r w:rsidRPr="00FB5B5D">
                          <w:rPr>
                            <w:rFonts w:asciiTheme="majorEastAsia" w:eastAsiaTheme="majorEastAsia" w:hAnsiTheme="majorEastAsia"/>
                          </w:rPr>
                          <w:t xml:space="preserve"> </w:t>
                        </w:r>
                        <w:r>
                          <w:rPr>
                            <w:rFonts w:asciiTheme="majorEastAsia" w:eastAsiaTheme="majorEastAsia" w:hAnsiTheme="majorEastAsia" w:hint="eastAsia"/>
                          </w:rPr>
                          <w:t xml:space="preserve">    </w:t>
                        </w:r>
                        <w:r w:rsidRPr="00FB5B5D">
                          <w:rPr>
                            <w:rFonts w:asciiTheme="majorEastAsia" w:eastAsiaTheme="majorEastAsia" w:hAnsiTheme="majorEastAsia"/>
                          </w:rPr>
                          <w:t>bn (parse_all_code (xml_input,</w:t>
                        </w:r>
                        <w:r>
                          <w:rPr>
                            <w:rFonts w:asciiTheme="majorEastAsia" w:eastAsiaTheme="majorEastAsia" w:hAnsiTheme="majorEastAsia" w:hint="eastAsia"/>
                          </w:rPr>
                          <w:t xml:space="preserve"> </w:t>
                        </w:r>
                        <w:r w:rsidRPr="00FB5B5D">
                          <w:rPr>
                            <w:rFonts w:asciiTheme="majorEastAsia" w:eastAsiaTheme="majorEastAsia" w:hAnsiTheme="majorEastAsia"/>
                          </w:rPr>
                          <w:t>c_header,</w:t>
                        </w:r>
                        <w:r>
                          <w:rPr>
                            <w:rFonts w:asciiTheme="majorEastAsia" w:eastAsiaTheme="majorEastAsia" w:hAnsiTheme="majorEastAsia" w:hint="eastAsia"/>
                          </w:rPr>
                          <w:t xml:space="preserve"> </w:t>
                        </w:r>
                        <w:r w:rsidRPr="00FB5B5D">
                          <w:rPr>
                            <w:rFonts w:asciiTheme="majorEastAsia" w:eastAsiaTheme="majorEastAsia" w:hAnsiTheme="majorEastAsia"/>
                          </w:rPr>
                          <w:t>c_source,</w:t>
                        </w:r>
                        <w:r>
                          <w:rPr>
                            <w:rFonts w:asciiTheme="majorEastAsia" w:eastAsiaTheme="majorEastAsia" w:hAnsiTheme="majorEastAsia" w:hint="eastAsia"/>
                          </w:rPr>
                          <w:t xml:space="preserve"> </w:t>
                        </w:r>
                        <w:r w:rsidRPr="00FB5B5D">
                          <w:rPr>
                            <w:rFonts w:asciiTheme="majorEastAsia" w:eastAsiaTheme="majorEastAsia" w:hAnsiTheme="majorEastAsia"/>
                          </w:rPr>
                          <w:t>c_data));</w:t>
                        </w:r>
                      </w:p>
                      <w:p w:rsidR="00B00A8E" w:rsidRDefault="00B00A8E" w:rsidP="00055FCF">
                        <w:pPr>
                          <w:spacing w:line="0" w:lineRule="atLeast"/>
                          <w:rPr>
                            <w:rFonts w:asciiTheme="majorEastAsia" w:eastAsiaTheme="majorEastAsia" w:hAnsiTheme="majorEastAsia"/>
                          </w:rPr>
                        </w:pPr>
                      </w:p>
                      <w:p w:rsidR="00B00A8E" w:rsidRDefault="00B00A8E" w:rsidP="00364BF6">
                        <w:pPr>
                          <w:spacing w:line="0" w:lineRule="atLeast"/>
                          <w:ind w:firstLineChars="100" w:firstLine="210"/>
                          <w:rPr>
                            <w:rFonts w:asciiTheme="majorEastAsia" w:eastAsiaTheme="majorEastAsia" w:hAnsiTheme="majorEastAsia"/>
                          </w:rPr>
                        </w:pPr>
                        <w:r>
                          <w:rPr>
                            <w:rFonts w:asciiTheme="majorEastAsia" w:eastAsiaTheme="majorEastAsia" w:hAnsiTheme="majorEastAsia" w:hint="eastAsia"/>
                          </w:rPr>
                          <w:t>if (!*bn) return 1; // エラー</w:t>
                        </w:r>
                      </w:p>
                      <w:p w:rsidR="00B00A8E" w:rsidRDefault="00B00A8E" w:rsidP="00055FCF">
                        <w:pPr>
                          <w:spacing w:line="0" w:lineRule="atLeast"/>
                          <w:rPr>
                            <w:rFonts w:asciiTheme="majorEastAsia" w:eastAsiaTheme="majorEastAsia" w:hAnsiTheme="majorEastAsia"/>
                          </w:rPr>
                        </w:pPr>
                      </w:p>
                      <w:p w:rsidR="00B00A8E" w:rsidRDefault="00B00A8E" w:rsidP="00055FCF">
                        <w:pPr>
                          <w:spacing w:line="0" w:lineRule="atLeast"/>
                          <w:rPr>
                            <w:rFonts w:asciiTheme="majorEastAsia" w:eastAsiaTheme="majorEastAsia" w:hAnsiTheme="majorEastAsia"/>
                          </w:rPr>
                        </w:pPr>
                        <w:r>
                          <w:rPr>
                            <w:rFonts w:asciiTheme="majorEastAsia" w:eastAsiaTheme="majorEastAsia" w:hAnsiTheme="majorEastAsia" w:hint="eastAsia"/>
                          </w:rPr>
                          <w:t xml:space="preserve">  // XML出力</w:t>
                        </w:r>
                      </w:p>
                      <w:p w:rsidR="00B00A8E" w:rsidRDefault="00B00A8E" w:rsidP="00364BF6">
                        <w:pPr>
                          <w:spacing w:line="0" w:lineRule="atLeast"/>
                          <w:ind w:firstLineChars="100" w:firstLine="210"/>
                          <w:rPr>
                            <w:rFonts w:asciiTheme="majorEastAsia" w:eastAsiaTheme="majorEastAsia" w:hAnsiTheme="majorEastAsia"/>
                          </w:rPr>
                        </w:pPr>
                        <w:r>
                          <w:rPr>
                            <w:rFonts w:asciiTheme="majorEastAsia" w:eastAsiaTheme="majorEastAsia" w:hAnsiTheme="majorEastAsia" w:hint="eastAsia"/>
                          </w:rPr>
                          <w:t>if (xml_output)</w:t>
                        </w:r>
                      </w:p>
                      <w:p w:rsidR="00B00A8E" w:rsidRDefault="00B00A8E" w:rsidP="00364BF6">
                        <w:pPr>
                          <w:spacing w:line="0" w:lineRule="atLeast"/>
                          <w:ind w:firstLineChars="100" w:firstLine="210"/>
                          <w:rPr>
                            <w:rFonts w:asciiTheme="majorEastAsia" w:eastAsiaTheme="majorEastAsia" w:hAnsiTheme="majorEastAsia"/>
                          </w:rPr>
                        </w:pPr>
                        <w:r>
                          <w:rPr>
                            <w:rFonts w:asciiTheme="majorEastAsia" w:eastAsiaTheme="majorEastAsia" w:hAnsiTheme="majorEastAsia" w:hint="eastAsia"/>
                          </w:rPr>
                          <w:t xml:space="preserve">  bn-&gt;out_xml (xml_output);</w:t>
                        </w:r>
                      </w:p>
                      <w:p w:rsidR="00B00A8E" w:rsidRDefault="00B00A8E" w:rsidP="00364BF6">
                        <w:pPr>
                          <w:spacing w:line="0" w:lineRule="atLeast"/>
                          <w:ind w:firstLineChars="100" w:firstLine="210"/>
                          <w:rPr>
                            <w:rFonts w:asciiTheme="majorEastAsia" w:eastAsiaTheme="majorEastAsia" w:hAnsiTheme="majorEastAsia"/>
                          </w:rPr>
                        </w:pPr>
                        <w:r>
                          <w:rPr>
                            <w:rFonts w:asciiTheme="majorEastAsia" w:eastAsiaTheme="majorEastAsia" w:hAnsiTheme="majorEastAsia" w:hint="eastAsia"/>
                          </w:rPr>
                          <w:t>else</w:t>
                        </w:r>
                      </w:p>
                      <w:p w:rsidR="00B00A8E" w:rsidRDefault="00B00A8E" w:rsidP="00364BF6">
                        <w:pPr>
                          <w:spacing w:line="0" w:lineRule="atLeast"/>
                          <w:ind w:firstLineChars="100" w:firstLine="210"/>
                          <w:rPr>
                            <w:rFonts w:asciiTheme="majorEastAsia" w:eastAsiaTheme="majorEastAsia" w:hAnsiTheme="majorEastAsia"/>
                          </w:rPr>
                        </w:pPr>
                        <w:r>
                          <w:rPr>
                            <w:rFonts w:asciiTheme="majorEastAsia" w:eastAsiaTheme="majorEastAsia" w:hAnsiTheme="majorEastAsia" w:hint="eastAsia"/>
                          </w:rPr>
                          <w:t xml:space="preserve">  bn-&gt;out_xml ();</w:t>
                        </w:r>
                      </w:p>
                      <w:p w:rsidR="00B00A8E" w:rsidRDefault="00B00A8E" w:rsidP="00A21EC7">
                        <w:pPr>
                          <w:spacing w:line="0" w:lineRule="atLeast"/>
                          <w:ind w:firstLineChars="100" w:firstLine="210"/>
                          <w:rPr>
                            <w:rFonts w:asciiTheme="majorEastAsia" w:eastAsiaTheme="majorEastAsia" w:hAnsiTheme="majorEastAsia"/>
                          </w:rPr>
                        </w:pPr>
                        <w:r>
                          <w:rPr>
                            <w:rFonts w:asciiTheme="majorEastAsia" w:eastAsiaTheme="majorEastAsia" w:hAnsiTheme="majorEastAsia" w:hint="eastAsia"/>
                          </w:rPr>
                          <w:t>return 0;</w:t>
                        </w:r>
                      </w:p>
                      <w:p w:rsidR="00B00A8E" w:rsidRPr="00FB5B5D" w:rsidRDefault="00B00A8E" w:rsidP="00A21EC7">
                        <w:pPr>
                          <w:spacing w:line="0" w:lineRule="atLeast"/>
                          <w:rPr>
                            <w:rFonts w:asciiTheme="majorEastAsia" w:eastAsiaTheme="majorEastAsia" w:hAnsiTheme="majorEastAsia"/>
                          </w:rPr>
                        </w:pPr>
                        <w:r>
                          <w:rPr>
                            <w:rFonts w:asciiTheme="majorEastAsia" w:eastAsiaTheme="majorEastAsia" w:hAnsiTheme="majorEastAsia" w:hint="eastAsia"/>
                          </w:rPr>
                          <w:t>}</w:t>
                        </w:r>
                      </w:p>
                    </w:txbxContent>
                  </v:textbox>
                </v:shape>
                <w10:anchorlock/>
              </v:group>
            </w:pict>
          </mc:Fallback>
        </mc:AlternateContent>
      </w:r>
    </w:p>
    <w:p w:rsidR="00FB5B5D" w:rsidRDefault="00FB5B5D" w:rsidP="00F84B58"/>
    <w:p w:rsidR="00670942" w:rsidRDefault="00670942">
      <w:pPr>
        <w:widowControl/>
        <w:jc w:val="left"/>
        <w:rPr>
          <w:rFonts w:ascii="ＭＳ 明朝" w:hAnsi="Arial"/>
          <w:b/>
          <w:sz w:val="24"/>
        </w:rPr>
      </w:pPr>
      <w:r>
        <w:br w:type="page"/>
      </w:r>
    </w:p>
    <w:p w:rsidR="00165836" w:rsidRDefault="002675CD" w:rsidP="002675CD">
      <w:pPr>
        <w:pStyle w:val="2"/>
      </w:pPr>
      <w:bookmarkStart w:id="1610" w:name="_Toc412026992"/>
      <w:bookmarkStart w:id="1611" w:name="_Toc444757950"/>
      <w:bookmarkStart w:id="1612" w:name="_Toc444763179"/>
      <w:r>
        <w:rPr>
          <w:rFonts w:hint="eastAsia"/>
        </w:rPr>
        <w:t>blxml2code</w:t>
      </w:r>
      <w:bookmarkEnd w:id="1610"/>
      <w:bookmarkEnd w:id="1611"/>
      <w:bookmarkEnd w:id="1612"/>
    </w:p>
    <w:p w:rsidR="002675CD" w:rsidRDefault="004C7D1C" w:rsidP="002675CD">
      <w:r>
        <w:rPr>
          <w:rFonts w:hint="eastAsia"/>
        </w:rPr>
        <w:t>このプログラムは以下のクラスを有します。</w:t>
      </w:r>
    </w:p>
    <w:p w:rsidR="001467CE" w:rsidRDefault="001467CE" w:rsidP="001467CE">
      <w:pPr>
        <w:pStyle w:val="ae"/>
      </w:pPr>
      <w:bookmarkStart w:id="1613" w:name="_Toc444758116"/>
      <w:bookmarkStart w:id="1614" w:name="_Toc444763251"/>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7</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8</w:t>
      </w:r>
      <w:r w:rsidR="00493A98">
        <w:fldChar w:fldCharType="end"/>
      </w:r>
      <w:r>
        <w:rPr>
          <w:rFonts w:hint="eastAsia"/>
        </w:rPr>
        <w:t xml:space="preserve"> blxm2code</w:t>
      </w:r>
      <w:r>
        <w:rPr>
          <w:rFonts w:hint="eastAsia"/>
        </w:rPr>
        <w:t>のクラス一覧</w:t>
      </w:r>
      <w:bookmarkEnd w:id="1613"/>
      <w:bookmarkEnd w:id="1614"/>
    </w:p>
    <w:tbl>
      <w:tblPr>
        <w:tblStyle w:val="ad"/>
        <w:tblW w:w="0" w:type="auto"/>
        <w:tblLook w:val="04A0" w:firstRow="1" w:lastRow="0" w:firstColumn="1" w:lastColumn="0" w:noHBand="0" w:noVBand="1"/>
      </w:tblPr>
      <w:tblGrid>
        <w:gridCol w:w="1242"/>
        <w:gridCol w:w="3686"/>
        <w:gridCol w:w="3774"/>
      </w:tblGrid>
      <w:tr w:rsidR="004C7D1C" w:rsidTr="004C7D1C">
        <w:tc>
          <w:tcPr>
            <w:tcW w:w="1242" w:type="dxa"/>
            <w:shd w:val="clear" w:color="auto" w:fill="BFBFBF" w:themeFill="background1" w:themeFillShade="BF"/>
          </w:tcPr>
          <w:p w:rsidR="004C7D1C" w:rsidRDefault="004C7D1C" w:rsidP="004C7D1C">
            <w:pPr>
              <w:jc w:val="center"/>
            </w:pPr>
            <w:r>
              <w:rPr>
                <w:rFonts w:hint="eastAsia"/>
              </w:rPr>
              <w:t>クラス名</w:t>
            </w:r>
          </w:p>
        </w:tc>
        <w:tc>
          <w:tcPr>
            <w:tcW w:w="7460" w:type="dxa"/>
            <w:gridSpan w:val="2"/>
            <w:shd w:val="clear" w:color="auto" w:fill="BFBFBF" w:themeFill="background1" w:themeFillShade="BF"/>
          </w:tcPr>
          <w:p w:rsidR="004C7D1C" w:rsidRDefault="004C7D1C" w:rsidP="004C7D1C">
            <w:pPr>
              <w:jc w:val="center"/>
            </w:pPr>
            <w:r>
              <w:rPr>
                <w:rFonts w:hint="eastAsia"/>
              </w:rPr>
              <w:t>内容</w:t>
            </w:r>
          </w:p>
        </w:tc>
      </w:tr>
      <w:tr w:rsidR="000C48F7" w:rsidTr="001467CE">
        <w:tc>
          <w:tcPr>
            <w:tcW w:w="1242" w:type="dxa"/>
            <w:vMerge w:val="restart"/>
          </w:tcPr>
          <w:p w:rsidR="000C48F7" w:rsidRDefault="000C48F7" w:rsidP="00732A36">
            <w:r>
              <w:rPr>
                <w:rFonts w:hint="eastAsia"/>
              </w:rPr>
              <w:t>block_attr</w:t>
            </w:r>
          </w:p>
        </w:tc>
        <w:tc>
          <w:tcPr>
            <w:tcW w:w="7460" w:type="dxa"/>
            <w:gridSpan w:val="2"/>
          </w:tcPr>
          <w:p w:rsidR="000C48F7" w:rsidRDefault="000C48F7" w:rsidP="00732A36">
            <w:r>
              <w:rPr>
                <w:rFonts w:hint="eastAsia"/>
              </w:rPr>
              <w:t>&lt;block&gt;</w:t>
            </w:r>
            <w:r>
              <w:rPr>
                <w:rFonts w:hint="eastAsia"/>
              </w:rPr>
              <w:t>のタグに含まれているブロックの属性や処理に必要な情報を保持するクラス</w:t>
            </w:r>
          </w:p>
        </w:tc>
      </w:tr>
      <w:tr w:rsidR="000C48F7" w:rsidTr="000C48F7">
        <w:tc>
          <w:tcPr>
            <w:tcW w:w="1242" w:type="dxa"/>
            <w:vMerge/>
          </w:tcPr>
          <w:p w:rsidR="000C48F7" w:rsidRDefault="000C48F7" w:rsidP="00732A36"/>
        </w:tc>
        <w:tc>
          <w:tcPr>
            <w:tcW w:w="3686" w:type="dxa"/>
            <w:shd w:val="clear" w:color="auto" w:fill="BFBFBF" w:themeFill="background1" w:themeFillShade="BF"/>
          </w:tcPr>
          <w:p w:rsidR="000C48F7" w:rsidRDefault="000C48F7" w:rsidP="004C7D1C">
            <w:pPr>
              <w:jc w:val="center"/>
            </w:pPr>
            <w:r>
              <w:rPr>
                <w:rFonts w:hint="eastAsia"/>
              </w:rPr>
              <w:t>コンストラクタ</w:t>
            </w:r>
          </w:p>
        </w:tc>
        <w:tc>
          <w:tcPr>
            <w:tcW w:w="3774" w:type="dxa"/>
            <w:shd w:val="clear" w:color="auto" w:fill="BFBFBF" w:themeFill="background1" w:themeFillShade="BF"/>
          </w:tcPr>
          <w:p w:rsidR="000C48F7" w:rsidRDefault="000C48F7" w:rsidP="004C7D1C">
            <w:pPr>
              <w:jc w:val="center"/>
            </w:pPr>
            <w:r>
              <w:rPr>
                <w:rFonts w:hint="eastAsia"/>
              </w:rPr>
              <w:t>説明</w:t>
            </w:r>
          </w:p>
        </w:tc>
      </w:tr>
      <w:tr w:rsidR="000C48F7" w:rsidTr="000C48F7">
        <w:tc>
          <w:tcPr>
            <w:tcW w:w="1242" w:type="dxa"/>
            <w:vMerge/>
          </w:tcPr>
          <w:p w:rsidR="000C48F7" w:rsidRDefault="000C48F7" w:rsidP="00732A36"/>
        </w:tc>
        <w:tc>
          <w:tcPr>
            <w:tcW w:w="3686" w:type="dxa"/>
          </w:tcPr>
          <w:p w:rsidR="000C48F7" w:rsidRDefault="000C48F7" w:rsidP="00732A36">
            <w:r>
              <w:rPr>
                <w:rFonts w:hint="eastAsia"/>
              </w:rPr>
              <w:t>block_attr(upper, block, subsystem)</w:t>
            </w:r>
          </w:p>
        </w:tc>
        <w:tc>
          <w:tcPr>
            <w:tcW w:w="3774" w:type="dxa"/>
          </w:tcPr>
          <w:p w:rsidR="000C48F7" w:rsidRDefault="000C48F7" w:rsidP="00732A36">
            <w:r>
              <w:rPr>
                <w:rFonts w:hint="eastAsia"/>
              </w:rPr>
              <w:t>上位の</w:t>
            </w:r>
            <w:r>
              <w:rPr>
                <w:rFonts w:hint="eastAsia"/>
              </w:rPr>
              <w:t>Subsystem(upper)</w:t>
            </w:r>
            <w:r>
              <w:rPr>
                <w:rFonts w:hint="eastAsia"/>
              </w:rPr>
              <w:t>と</w:t>
            </w:r>
            <w:r>
              <w:rPr>
                <w:rFonts w:hint="eastAsia"/>
              </w:rPr>
              <w:t>&lt;block&gt;</w:t>
            </w:r>
            <w:r>
              <w:rPr>
                <w:rFonts w:hint="eastAsia"/>
              </w:rPr>
              <w:t>タグ、サブシステムかどうかを指定したコンストラクタ</w:t>
            </w:r>
          </w:p>
        </w:tc>
      </w:tr>
      <w:tr w:rsidR="000C48F7" w:rsidTr="000C48F7">
        <w:tc>
          <w:tcPr>
            <w:tcW w:w="1242" w:type="dxa"/>
            <w:vMerge/>
          </w:tcPr>
          <w:p w:rsidR="000C48F7" w:rsidRDefault="000C48F7" w:rsidP="00732A36"/>
        </w:tc>
        <w:tc>
          <w:tcPr>
            <w:tcW w:w="3686" w:type="dxa"/>
            <w:shd w:val="clear" w:color="auto" w:fill="BFBFBF" w:themeFill="background1" w:themeFillShade="BF"/>
          </w:tcPr>
          <w:p w:rsidR="000C48F7" w:rsidRDefault="000C48F7" w:rsidP="004C7D1C">
            <w:pPr>
              <w:jc w:val="center"/>
            </w:pPr>
            <w:r>
              <w:rPr>
                <w:rFonts w:hint="eastAsia"/>
              </w:rPr>
              <w:t>公開メンバ</w:t>
            </w:r>
          </w:p>
        </w:tc>
        <w:tc>
          <w:tcPr>
            <w:tcW w:w="3774" w:type="dxa"/>
            <w:shd w:val="clear" w:color="auto" w:fill="BFBFBF" w:themeFill="background1" w:themeFillShade="BF"/>
          </w:tcPr>
          <w:p w:rsidR="000C48F7" w:rsidRDefault="000C48F7" w:rsidP="004C7D1C">
            <w:pPr>
              <w:jc w:val="center"/>
            </w:pPr>
            <w:r>
              <w:rPr>
                <w:rFonts w:hint="eastAsia"/>
              </w:rPr>
              <w:t>説明</w:t>
            </w:r>
          </w:p>
        </w:tc>
      </w:tr>
      <w:tr w:rsidR="000C48F7" w:rsidTr="000C48F7">
        <w:tc>
          <w:tcPr>
            <w:tcW w:w="1242" w:type="dxa"/>
            <w:vMerge/>
          </w:tcPr>
          <w:p w:rsidR="000C48F7" w:rsidRDefault="000C48F7" w:rsidP="00732A36"/>
        </w:tc>
        <w:tc>
          <w:tcPr>
            <w:tcW w:w="3686" w:type="dxa"/>
          </w:tcPr>
          <w:p w:rsidR="000C48F7" w:rsidRDefault="000C48F7" w:rsidP="00732A36">
            <w:r>
              <w:rPr>
                <w:rFonts w:hint="eastAsia"/>
              </w:rPr>
              <w:t>id()</w:t>
            </w:r>
          </w:p>
        </w:tc>
        <w:tc>
          <w:tcPr>
            <w:tcW w:w="3774" w:type="dxa"/>
          </w:tcPr>
          <w:p w:rsidR="000C48F7" w:rsidRDefault="000C48F7" w:rsidP="000C48F7">
            <w:r>
              <w:rPr>
                <w:rFonts w:hint="eastAsia"/>
              </w:rPr>
              <w:t>ブロックの</w:t>
            </w:r>
            <w:r>
              <w:rPr>
                <w:rFonts w:hint="eastAsia"/>
              </w:rPr>
              <w:t>ID(0</w:t>
            </w:r>
            <w:r>
              <w:rPr>
                <w:rFonts w:hint="eastAsia"/>
              </w:rPr>
              <w:t>以上</w:t>
            </w:r>
            <w:r>
              <w:rPr>
                <w:rFonts w:hint="eastAsia"/>
              </w:rPr>
              <w:t>)</w:t>
            </w:r>
            <w:r>
              <w:rPr>
                <w:rFonts w:hint="eastAsia"/>
              </w:rPr>
              <w:t>を返す</w:t>
            </w:r>
          </w:p>
        </w:tc>
      </w:tr>
      <w:tr w:rsidR="000C48F7" w:rsidTr="000C48F7">
        <w:tc>
          <w:tcPr>
            <w:tcW w:w="1242" w:type="dxa"/>
            <w:vMerge/>
          </w:tcPr>
          <w:p w:rsidR="000C48F7" w:rsidRDefault="000C48F7" w:rsidP="00732A36"/>
        </w:tc>
        <w:tc>
          <w:tcPr>
            <w:tcW w:w="3686" w:type="dxa"/>
          </w:tcPr>
          <w:p w:rsidR="000C48F7" w:rsidRDefault="000C48F7" w:rsidP="00732A36">
            <w:r>
              <w:rPr>
                <w:rFonts w:hint="eastAsia"/>
              </w:rPr>
              <w:t>block()</w:t>
            </w:r>
          </w:p>
        </w:tc>
        <w:tc>
          <w:tcPr>
            <w:tcW w:w="3774" w:type="dxa"/>
          </w:tcPr>
          <w:p w:rsidR="000C48F7" w:rsidRDefault="000C48F7" w:rsidP="00732A36">
            <w:r>
              <w:rPr>
                <w:rFonts w:hint="eastAsia"/>
              </w:rPr>
              <w:t>&lt;block&gt;</w:t>
            </w:r>
            <w:r>
              <w:rPr>
                <w:rFonts w:hint="eastAsia"/>
              </w:rPr>
              <w:t>タグのポインタを返す</w:t>
            </w:r>
          </w:p>
        </w:tc>
      </w:tr>
      <w:tr w:rsidR="000C48F7" w:rsidTr="000C48F7">
        <w:tc>
          <w:tcPr>
            <w:tcW w:w="1242" w:type="dxa"/>
            <w:vMerge/>
          </w:tcPr>
          <w:p w:rsidR="000C48F7" w:rsidRDefault="000C48F7" w:rsidP="00732A36"/>
        </w:tc>
        <w:tc>
          <w:tcPr>
            <w:tcW w:w="3686" w:type="dxa"/>
          </w:tcPr>
          <w:p w:rsidR="000C48F7" w:rsidRDefault="000C48F7" w:rsidP="00732A36">
            <w:r>
              <w:rPr>
                <w:rFonts w:hint="eastAsia"/>
              </w:rPr>
              <w:t>ignore()</w:t>
            </w:r>
          </w:p>
        </w:tc>
        <w:tc>
          <w:tcPr>
            <w:tcW w:w="3774" w:type="dxa"/>
          </w:tcPr>
          <w:p w:rsidR="000C48F7" w:rsidRDefault="000C48F7" w:rsidP="00732A36">
            <w:r>
              <w:rPr>
                <w:rFonts w:hint="eastAsia"/>
              </w:rPr>
              <w:t>処理対象でなければ</w:t>
            </w:r>
            <w:r>
              <w:rPr>
                <w:rFonts w:hint="eastAsia"/>
              </w:rPr>
              <w:t>true</w:t>
            </w:r>
            <w:r>
              <w:rPr>
                <w:rFonts w:hint="eastAsia"/>
              </w:rPr>
              <w:t>を返す</w:t>
            </w:r>
          </w:p>
        </w:tc>
      </w:tr>
      <w:tr w:rsidR="00AD5C5E" w:rsidTr="000C48F7">
        <w:tc>
          <w:tcPr>
            <w:tcW w:w="1242" w:type="dxa"/>
            <w:vMerge/>
          </w:tcPr>
          <w:p w:rsidR="00AD5C5E" w:rsidRDefault="00AD5C5E" w:rsidP="00732A36"/>
        </w:tc>
        <w:tc>
          <w:tcPr>
            <w:tcW w:w="3686" w:type="dxa"/>
          </w:tcPr>
          <w:p w:rsidR="00AD5C5E" w:rsidRDefault="00AD5C5E" w:rsidP="00732A36">
            <w:r>
              <w:rPr>
                <w:rFonts w:hint="eastAsia"/>
              </w:rPr>
              <w:t>set_ignore(bool)</w:t>
            </w:r>
          </w:p>
        </w:tc>
        <w:tc>
          <w:tcPr>
            <w:tcW w:w="3774" w:type="dxa"/>
          </w:tcPr>
          <w:p w:rsidR="00AD5C5E" w:rsidRDefault="00AD5C5E" w:rsidP="00732A36">
            <w:r>
              <w:rPr>
                <w:rFonts w:hint="eastAsia"/>
              </w:rPr>
              <w:t>処理対象でないか、そうでないか設定する</w:t>
            </w:r>
          </w:p>
        </w:tc>
      </w:tr>
      <w:tr w:rsidR="000C48F7" w:rsidTr="000C48F7">
        <w:tc>
          <w:tcPr>
            <w:tcW w:w="1242" w:type="dxa"/>
            <w:vMerge/>
          </w:tcPr>
          <w:p w:rsidR="000C48F7" w:rsidRDefault="000C48F7" w:rsidP="00732A36"/>
        </w:tc>
        <w:tc>
          <w:tcPr>
            <w:tcW w:w="3686" w:type="dxa"/>
          </w:tcPr>
          <w:p w:rsidR="000C48F7" w:rsidRDefault="000C48F7" w:rsidP="00732A36">
            <w:r>
              <w:rPr>
                <w:rFonts w:hint="eastAsia"/>
              </w:rPr>
              <w:t>upper()</w:t>
            </w:r>
          </w:p>
        </w:tc>
        <w:tc>
          <w:tcPr>
            <w:tcW w:w="3774" w:type="dxa"/>
          </w:tcPr>
          <w:p w:rsidR="000C48F7" w:rsidRDefault="000C48F7" w:rsidP="00732A36">
            <w:r>
              <w:rPr>
                <w:rFonts w:hint="eastAsia"/>
              </w:rPr>
              <w:t>上位の</w:t>
            </w:r>
            <w:r>
              <w:rPr>
                <w:rFonts w:hint="eastAsia"/>
              </w:rPr>
              <w:t>Subsystem</w:t>
            </w:r>
            <w:r>
              <w:rPr>
                <w:rFonts w:hint="eastAsia"/>
              </w:rPr>
              <w:t>の</w:t>
            </w:r>
            <w:r>
              <w:rPr>
                <w:rFonts w:hint="eastAsia"/>
              </w:rPr>
              <w:t>block_attr</w:t>
            </w:r>
            <w:r>
              <w:rPr>
                <w:rFonts w:hint="eastAsia"/>
              </w:rPr>
              <w:t>のポインタを返す</w:t>
            </w:r>
          </w:p>
        </w:tc>
      </w:tr>
      <w:tr w:rsidR="000C48F7" w:rsidTr="000C48F7">
        <w:tc>
          <w:tcPr>
            <w:tcW w:w="1242" w:type="dxa"/>
            <w:vMerge/>
          </w:tcPr>
          <w:p w:rsidR="000C48F7" w:rsidRDefault="000C48F7" w:rsidP="00732A36"/>
        </w:tc>
        <w:tc>
          <w:tcPr>
            <w:tcW w:w="3686" w:type="dxa"/>
          </w:tcPr>
          <w:p w:rsidR="000C48F7" w:rsidRDefault="000C48F7" w:rsidP="00732A36">
            <w:r>
              <w:rPr>
                <w:rFonts w:hint="eastAsia"/>
              </w:rPr>
              <w:t>lowers()</w:t>
            </w:r>
          </w:p>
        </w:tc>
        <w:tc>
          <w:tcPr>
            <w:tcW w:w="3774" w:type="dxa"/>
          </w:tcPr>
          <w:p w:rsidR="000C48F7" w:rsidRDefault="000C48F7" w:rsidP="00732A36">
            <w:r>
              <w:rPr>
                <w:rFonts w:hint="eastAsia"/>
              </w:rPr>
              <w:t>Subsystem</w:t>
            </w:r>
            <w:r>
              <w:rPr>
                <w:rFonts w:hint="eastAsia"/>
              </w:rPr>
              <w:t>の下位のブロックの</w:t>
            </w:r>
            <w:r>
              <w:rPr>
                <w:rFonts w:hint="eastAsia"/>
              </w:rPr>
              <w:t>block_attr</w:t>
            </w:r>
            <w:r>
              <w:rPr>
                <w:rFonts w:hint="eastAsia"/>
              </w:rPr>
              <w:t>のポインタの</w:t>
            </w:r>
            <w:r>
              <w:rPr>
                <w:rFonts w:hint="eastAsia"/>
              </w:rPr>
              <w:t>vector</w:t>
            </w:r>
            <w:r>
              <w:rPr>
                <w:rFonts w:hint="eastAsia"/>
              </w:rPr>
              <w:t>を返す</w:t>
            </w:r>
          </w:p>
        </w:tc>
      </w:tr>
      <w:tr w:rsidR="000C48F7" w:rsidTr="000C48F7">
        <w:tc>
          <w:tcPr>
            <w:tcW w:w="1242" w:type="dxa"/>
            <w:vMerge/>
          </w:tcPr>
          <w:p w:rsidR="000C48F7" w:rsidRDefault="000C48F7" w:rsidP="00732A36"/>
        </w:tc>
        <w:tc>
          <w:tcPr>
            <w:tcW w:w="3686" w:type="dxa"/>
          </w:tcPr>
          <w:p w:rsidR="000C48F7" w:rsidRDefault="000C48F7" w:rsidP="00732A36">
            <w:r>
              <w:rPr>
                <w:rFonts w:hint="eastAsia"/>
              </w:rPr>
              <w:t>merged()</w:t>
            </w:r>
          </w:p>
        </w:tc>
        <w:tc>
          <w:tcPr>
            <w:tcW w:w="3774" w:type="dxa"/>
          </w:tcPr>
          <w:p w:rsidR="000C48F7" w:rsidRDefault="000C48F7" w:rsidP="00732A36">
            <w:r>
              <w:rPr>
                <w:rFonts w:hint="eastAsia"/>
              </w:rPr>
              <w:t>SwitchCase/If</w:t>
            </w:r>
            <w:r>
              <w:rPr>
                <w:rFonts w:hint="eastAsia"/>
              </w:rPr>
              <w:t>の場合、マージされている</w:t>
            </w:r>
            <w:r>
              <w:rPr>
                <w:rFonts w:hint="eastAsia"/>
              </w:rPr>
              <w:t>&lt;block&gt;</w:t>
            </w:r>
            <w:r>
              <w:rPr>
                <w:rFonts w:hint="eastAsia"/>
              </w:rPr>
              <w:t>のポインタの</w:t>
            </w:r>
            <w:r>
              <w:rPr>
                <w:rFonts w:hint="eastAsia"/>
              </w:rPr>
              <w:t>deque</w:t>
            </w:r>
            <w:r>
              <w:rPr>
                <w:rFonts w:hint="eastAsia"/>
              </w:rPr>
              <w:t>リストを返す</w:t>
            </w:r>
          </w:p>
        </w:tc>
      </w:tr>
      <w:tr w:rsidR="000C48F7" w:rsidTr="000C48F7">
        <w:tc>
          <w:tcPr>
            <w:tcW w:w="1242" w:type="dxa"/>
            <w:vMerge/>
          </w:tcPr>
          <w:p w:rsidR="000C48F7" w:rsidRDefault="000C48F7" w:rsidP="00732A36"/>
        </w:tc>
        <w:tc>
          <w:tcPr>
            <w:tcW w:w="3686" w:type="dxa"/>
            <w:shd w:val="clear" w:color="auto" w:fill="BFBFBF" w:themeFill="background1" w:themeFillShade="BF"/>
          </w:tcPr>
          <w:p w:rsidR="000C48F7" w:rsidRDefault="000C48F7" w:rsidP="000C48F7">
            <w:pPr>
              <w:jc w:val="center"/>
            </w:pPr>
            <w:r>
              <w:rPr>
                <w:rFonts w:hint="eastAsia"/>
              </w:rPr>
              <w:t>キャスト</w:t>
            </w:r>
          </w:p>
        </w:tc>
        <w:tc>
          <w:tcPr>
            <w:tcW w:w="3774" w:type="dxa"/>
            <w:shd w:val="clear" w:color="auto" w:fill="BFBFBF" w:themeFill="background1" w:themeFillShade="BF"/>
          </w:tcPr>
          <w:p w:rsidR="000C48F7" w:rsidRDefault="000C48F7" w:rsidP="000C48F7">
            <w:pPr>
              <w:jc w:val="center"/>
            </w:pPr>
            <w:r>
              <w:rPr>
                <w:rFonts w:hint="eastAsia"/>
              </w:rPr>
              <w:t>説明</w:t>
            </w:r>
          </w:p>
        </w:tc>
      </w:tr>
      <w:tr w:rsidR="000C48F7" w:rsidTr="000C48F7">
        <w:tc>
          <w:tcPr>
            <w:tcW w:w="1242" w:type="dxa"/>
            <w:vMerge/>
          </w:tcPr>
          <w:p w:rsidR="000C48F7" w:rsidRDefault="000C48F7" w:rsidP="00732A36"/>
        </w:tc>
        <w:tc>
          <w:tcPr>
            <w:tcW w:w="3686" w:type="dxa"/>
          </w:tcPr>
          <w:p w:rsidR="000C48F7" w:rsidRDefault="000C48F7" w:rsidP="00732A36">
            <w:r>
              <w:rPr>
                <w:rFonts w:hint="eastAsia"/>
              </w:rPr>
              <w:t>(bool)</w:t>
            </w:r>
          </w:p>
        </w:tc>
        <w:tc>
          <w:tcPr>
            <w:tcW w:w="3774" w:type="dxa"/>
          </w:tcPr>
          <w:p w:rsidR="000C48F7" w:rsidRDefault="000C48F7" w:rsidP="00732A36"/>
        </w:tc>
      </w:tr>
      <w:tr w:rsidR="000333D8" w:rsidTr="001467CE">
        <w:tc>
          <w:tcPr>
            <w:tcW w:w="1242" w:type="dxa"/>
            <w:vMerge w:val="restart"/>
          </w:tcPr>
          <w:p w:rsidR="000333D8" w:rsidRDefault="000333D8" w:rsidP="00732A36">
            <w:r>
              <w:rPr>
                <w:rFonts w:hint="eastAsia"/>
              </w:rPr>
              <w:t>attr_map</w:t>
            </w:r>
          </w:p>
        </w:tc>
        <w:tc>
          <w:tcPr>
            <w:tcW w:w="7460" w:type="dxa"/>
            <w:gridSpan w:val="2"/>
          </w:tcPr>
          <w:p w:rsidR="000333D8" w:rsidRDefault="000333D8" w:rsidP="00732A36">
            <w:r>
              <w:rPr>
                <w:rFonts w:hint="eastAsia"/>
              </w:rPr>
              <w:t>&lt;block&gt;</w:t>
            </w:r>
            <w:r>
              <w:rPr>
                <w:rFonts w:hint="eastAsia"/>
              </w:rPr>
              <w:t>のアドレスをキーとし、</w:t>
            </w:r>
            <w:r>
              <w:rPr>
                <w:rFonts w:hint="eastAsia"/>
              </w:rPr>
              <w:t>block_attr</w:t>
            </w:r>
            <w:r>
              <w:rPr>
                <w:rFonts w:hint="eastAsia"/>
              </w:rPr>
              <w:t>を値とした連想配列クラスを継承したクラス</w:t>
            </w:r>
          </w:p>
        </w:tc>
      </w:tr>
      <w:tr w:rsidR="000333D8" w:rsidTr="000C48F7">
        <w:tc>
          <w:tcPr>
            <w:tcW w:w="1242" w:type="dxa"/>
            <w:vMerge/>
          </w:tcPr>
          <w:p w:rsidR="000333D8" w:rsidRDefault="000333D8" w:rsidP="00732A36"/>
        </w:tc>
        <w:tc>
          <w:tcPr>
            <w:tcW w:w="3686" w:type="dxa"/>
            <w:shd w:val="clear" w:color="auto" w:fill="BFBFBF" w:themeFill="background1" w:themeFillShade="BF"/>
          </w:tcPr>
          <w:p w:rsidR="000333D8" w:rsidRDefault="000333D8" w:rsidP="001467CE">
            <w:pPr>
              <w:jc w:val="center"/>
            </w:pPr>
            <w:r>
              <w:rPr>
                <w:rFonts w:hint="eastAsia"/>
              </w:rPr>
              <w:t>公開メンバ</w:t>
            </w:r>
          </w:p>
        </w:tc>
        <w:tc>
          <w:tcPr>
            <w:tcW w:w="3774" w:type="dxa"/>
            <w:shd w:val="clear" w:color="auto" w:fill="BFBFBF" w:themeFill="background1" w:themeFillShade="BF"/>
          </w:tcPr>
          <w:p w:rsidR="000333D8" w:rsidRDefault="000333D8" w:rsidP="001467CE">
            <w:pPr>
              <w:jc w:val="center"/>
            </w:pPr>
            <w:r>
              <w:rPr>
                <w:rFonts w:hint="eastAsia"/>
              </w:rPr>
              <w:t>説明</w:t>
            </w:r>
          </w:p>
        </w:tc>
      </w:tr>
      <w:tr w:rsidR="000333D8" w:rsidTr="000C48F7">
        <w:tc>
          <w:tcPr>
            <w:tcW w:w="1242" w:type="dxa"/>
            <w:vMerge/>
          </w:tcPr>
          <w:p w:rsidR="000333D8" w:rsidRDefault="000333D8" w:rsidP="00732A36"/>
        </w:tc>
        <w:tc>
          <w:tcPr>
            <w:tcW w:w="3686" w:type="dxa"/>
          </w:tcPr>
          <w:p w:rsidR="000333D8" w:rsidRDefault="000333D8" w:rsidP="00732A36">
            <w:r>
              <w:rPr>
                <w:rFonts w:hint="eastAsia"/>
              </w:rPr>
              <w:t>get(block)</w:t>
            </w:r>
          </w:p>
        </w:tc>
        <w:tc>
          <w:tcPr>
            <w:tcW w:w="3774" w:type="dxa"/>
          </w:tcPr>
          <w:p w:rsidR="000333D8" w:rsidRDefault="000333D8" w:rsidP="00732A36">
            <w:r>
              <w:rPr>
                <w:rFonts w:hint="eastAsia"/>
              </w:rPr>
              <w:t>&lt;block&gt;</w:t>
            </w:r>
            <w:r>
              <w:rPr>
                <w:rFonts w:hint="eastAsia"/>
              </w:rPr>
              <w:t>のポインタに対応する</w:t>
            </w:r>
            <w:r>
              <w:rPr>
                <w:rFonts w:hint="eastAsia"/>
              </w:rPr>
              <w:t>block_attr</w:t>
            </w:r>
            <w:r>
              <w:rPr>
                <w:rFonts w:hint="eastAsia"/>
              </w:rPr>
              <w:t>のポインタを返す</w:t>
            </w:r>
          </w:p>
        </w:tc>
      </w:tr>
      <w:tr w:rsidR="000333D8" w:rsidTr="000C48F7">
        <w:tc>
          <w:tcPr>
            <w:tcW w:w="1242" w:type="dxa"/>
            <w:vMerge/>
          </w:tcPr>
          <w:p w:rsidR="000333D8" w:rsidRDefault="000333D8" w:rsidP="00732A36"/>
        </w:tc>
        <w:tc>
          <w:tcPr>
            <w:tcW w:w="3686" w:type="dxa"/>
          </w:tcPr>
          <w:p w:rsidR="000333D8" w:rsidRDefault="000333D8" w:rsidP="00732A36">
            <w:r>
              <w:rPr>
                <w:rFonts w:hint="eastAsia"/>
              </w:rPr>
              <w:t>get_id (block)</w:t>
            </w:r>
          </w:p>
        </w:tc>
        <w:tc>
          <w:tcPr>
            <w:tcW w:w="3774" w:type="dxa"/>
          </w:tcPr>
          <w:p w:rsidR="000333D8" w:rsidRDefault="000333D8" w:rsidP="00732A36">
            <w:r>
              <w:rPr>
                <w:rFonts w:hint="eastAsia"/>
              </w:rPr>
              <w:t>&lt;bloc&gt;</w:t>
            </w:r>
            <w:r>
              <w:rPr>
                <w:rFonts w:hint="eastAsia"/>
              </w:rPr>
              <w:t>のポインタに対応するブロックの</w:t>
            </w:r>
            <w:r>
              <w:rPr>
                <w:rFonts w:hint="eastAsia"/>
              </w:rPr>
              <w:t>ID</w:t>
            </w:r>
            <w:r>
              <w:rPr>
                <w:rFonts w:hint="eastAsia"/>
              </w:rPr>
              <w:t>を返す</w:t>
            </w:r>
          </w:p>
        </w:tc>
      </w:tr>
      <w:tr w:rsidR="000333D8" w:rsidTr="000C48F7">
        <w:tc>
          <w:tcPr>
            <w:tcW w:w="1242" w:type="dxa"/>
            <w:vMerge/>
          </w:tcPr>
          <w:p w:rsidR="000333D8" w:rsidRDefault="000333D8" w:rsidP="00732A36"/>
        </w:tc>
        <w:tc>
          <w:tcPr>
            <w:tcW w:w="3686" w:type="dxa"/>
          </w:tcPr>
          <w:p w:rsidR="000333D8" w:rsidRDefault="000333D8" w:rsidP="00732A36">
            <w:r>
              <w:rPr>
                <w:rFonts w:hint="eastAsia"/>
              </w:rPr>
              <w:t>add (upper, block, subsystem)</w:t>
            </w:r>
          </w:p>
        </w:tc>
        <w:tc>
          <w:tcPr>
            <w:tcW w:w="3774" w:type="dxa"/>
          </w:tcPr>
          <w:p w:rsidR="000333D8" w:rsidRDefault="000333D8" w:rsidP="00732A36">
            <w:r>
              <w:rPr>
                <w:rFonts w:hint="eastAsia"/>
              </w:rPr>
              <w:t>上位の</w:t>
            </w:r>
            <w:r>
              <w:rPr>
                <w:rFonts w:hint="eastAsia"/>
              </w:rPr>
              <w:t>Subsystem(upper)</w:t>
            </w:r>
            <w:r>
              <w:rPr>
                <w:rFonts w:hint="eastAsia"/>
              </w:rPr>
              <w:t>と</w:t>
            </w:r>
            <w:r>
              <w:rPr>
                <w:rFonts w:hint="eastAsia"/>
              </w:rPr>
              <w:t>&lt;block&gt;</w:t>
            </w:r>
            <w:r>
              <w:rPr>
                <w:rFonts w:hint="eastAsia"/>
              </w:rPr>
              <w:t>タグ、サブシステムかどうかを指定し、連想配列に追加する</w:t>
            </w:r>
          </w:p>
        </w:tc>
      </w:tr>
      <w:tr w:rsidR="001467CE" w:rsidTr="001467CE">
        <w:tc>
          <w:tcPr>
            <w:tcW w:w="1242" w:type="dxa"/>
            <w:vMerge w:val="restart"/>
          </w:tcPr>
          <w:p w:rsidR="001467CE" w:rsidRDefault="001467CE" w:rsidP="00732A36">
            <w:r>
              <w:rPr>
                <w:rFonts w:hint="eastAsia"/>
              </w:rPr>
              <w:t>BLXML</w:t>
            </w:r>
          </w:p>
        </w:tc>
        <w:tc>
          <w:tcPr>
            <w:tcW w:w="7460" w:type="dxa"/>
            <w:gridSpan w:val="2"/>
          </w:tcPr>
          <w:p w:rsidR="001467CE" w:rsidRDefault="001467CE" w:rsidP="00732A36">
            <w:r>
              <w:rPr>
                <w:rFonts w:hint="eastAsia"/>
              </w:rPr>
              <w:t>BLXML</w:t>
            </w:r>
            <w:r>
              <w:rPr>
                <w:rFonts w:hint="eastAsia"/>
              </w:rPr>
              <w:t>の情報を元に、コード生成を行う本体のクラス</w:t>
            </w:r>
          </w:p>
        </w:tc>
      </w:tr>
      <w:tr w:rsidR="001467CE" w:rsidTr="000C48F7">
        <w:tc>
          <w:tcPr>
            <w:tcW w:w="1242" w:type="dxa"/>
            <w:vMerge/>
          </w:tcPr>
          <w:p w:rsidR="001467CE" w:rsidRDefault="001467CE" w:rsidP="00732A36"/>
        </w:tc>
        <w:tc>
          <w:tcPr>
            <w:tcW w:w="3686" w:type="dxa"/>
            <w:shd w:val="clear" w:color="auto" w:fill="BFBFBF" w:themeFill="background1" w:themeFillShade="BF"/>
          </w:tcPr>
          <w:p w:rsidR="001467CE" w:rsidRDefault="001467CE" w:rsidP="001467CE">
            <w:pPr>
              <w:jc w:val="center"/>
            </w:pPr>
            <w:r>
              <w:rPr>
                <w:rFonts w:hint="eastAsia"/>
              </w:rPr>
              <w:t>コンストラクタ</w:t>
            </w:r>
          </w:p>
        </w:tc>
        <w:tc>
          <w:tcPr>
            <w:tcW w:w="3774" w:type="dxa"/>
            <w:shd w:val="clear" w:color="auto" w:fill="BFBFBF" w:themeFill="background1" w:themeFillShade="BF"/>
          </w:tcPr>
          <w:p w:rsidR="001467CE" w:rsidRDefault="001467CE" w:rsidP="001467CE">
            <w:pPr>
              <w:jc w:val="center"/>
            </w:pPr>
            <w:r>
              <w:rPr>
                <w:rFonts w:hint="eastAsia"/>
              </w:rPr>
              <w:t>説明</w:t>
            </w:r>
          </w:p>
        </w:tc>
      </w:tr>
      <w:tr w:rsidR="001467CE" w:rsidTr="000C48F7">
        <w:tc>
          <w:tcPr>
            <w:tcW w:w="1242" w:type="dxa"/>
            <w:vMerge/>
          </w:tcPr>
          <w:p w:rsidR="001467CE" w:rsidRDefault="001467CE" w:rsidP="00732A36"/>
        </w:tc>
        <w:tc>
          <w:tcPr>
            <w:tcW w:w="3686" w:type="dxa"/>
          </w:tcPr>
          <w:p w:rsidR="001467CE" w:rsidRDefault="001467CE" w:rsidP="001467CE">
            <w:r>
              <w:rPr>
                <w:rFonts w:hint="eastAsia"/>
              </w:rPr>
              <w:t>BLXML(istream)</w:t>
            </w:r>
          </w:p>
        </w:tc>
        <w:tc>
          <w:tcPr>
            <w:tcW w:w="3774" w:type="dxa"/>
          </w:tcPr>
          <w:p w:rsidR="001467CE" w:rsidRDefault="001467CE" w:rsidP="001467CE">
            <w:r>
              <w:rPr>
                <w:rFonts w:hint="eastAsia"/>
              </w:rPr>
              <w:t>XML</w:t>
            </w:r>
            <w:r>
              <w:rPr>
                <w:rFonts w:hint="eastAsia"/>
              </w:rPr>
              <w:t>ファイルの入力ストリームを指定したコンストラクタ</w:t>
            </w:r>
          </w:p>
        </w:tc>
      </w:tr>
      <w:tr w:rsidR="001467CE" w:rsidTr="000C48F7">
        <w:tc>
          <w:tcPr>
            <w:tcW w:w="1242" w:type="dxa"/>
            <w:vMerge/>
          </w:tcPr>
          <w:p w:rsidR="001467CE" w:rsidRDefault="001467CE" w:rsidP="00732A36"/>
        </w:tc>
        <w:tc>
          <w:tcPr>
            <w:tcW w:w="3686" w:type="dxa"/>
          </w:tcPr>
          <w:p w:rsidR="001467CE" w:rsidRDefault="001467CE" w:rsidP="001467CE">
            <w:r>
              <w:rPr>
                <w:rFonts w:hint="eastAsia"/>
              </w:rPr>
              <w:t>BLXML(blocks)</w:t>
            </w:r>
          </w:p>
        </w:tc>
        <w:tc>
          <w:tcPr>
            <w:tcW w:w="3774" w:type="dxa"/>
          </w:tcPr>
          <w:p w:rsidR="001467CE" w:rsidRDefault="001467CE" w:rsidP="001467CE">
            <w:r>
              <w:rPr>
                <w:rFonts w:hint="eastAsia"/>
              </w:rPr>
              <w:t>&lt;blocks&gt;</w:t>
            </w:r>
            <w:r>
              <w:rPr>
                <w:rFonts w:hint="eastAsia"/>
              </w:rPr>
              <w:t>タグの</w:t>
            </w:r>
            <w:r>
              <w:rPr>
                <w:rFonts w:hint="eastAsia"/>
              </w:rPr>
              <w:t>auto_ptr</w:t>
            </w:r>
            <w:r>
              <w:rPr>
                <w:rFonts w:hint="eastAsia"/>
              </w:rPr>
              <w:t>を指定したコンストラクタ</w:t>
            </w:r>
          </w:p>
        </w:tc>
      </w:tr>
      <w:tr w:rsidR="001467CE" w:rsidTr="000C48F7">
        <w:tc>
          <w:tcPr>
            <w:tcW w:w="1242" w:type="dxa"/>
            <w:vMerge/>
          </w:tcPr>
          <w:p w:rsidR="001467CE" w:rsidRDefault="001467CE" w:rsidP="00732A36"/>
        </w:tc>
        <w:tc>
          <w:tcPr>
            <w:tcW w:w="3686" w:type="dxa"/>
          </w:tcPr>
          <w:p w:rsidR="001467CE" w:rsidRDefault="001467CE" w:rsidP="001467CE">
            <w:r>
              <w:rPr>
                <w:rFonts w:hint="eastAsia"/>
              </w:rPr>
              <w:t>BLXML()</w:t>
            </w:r>
          </w:p>
        </w:tc>
        <w:tc>
          <w:tcPr>
            <w:tcW w:w="3774" w:type="dxa"/>
          </w:tcPr>
          <w:p w:rsidR="001467CE" w:rsidRDefault="001467CE" w:rsidP="001467CE">
            <w:r>
              <w:rPr>
                <w:rFonts w:hint="eastAsia"/>
              </w:rPr>
              <w:t>デフォルトコンストラクタ</w:t>
            </w:r>
          </w:p>
        </w:tc>
      </w:tr>
      <w:tr w:rsidR="001467CE" w:rsidTr="000C48F7">
        <w:tc>
          <w:tcPr>
            <w:tcW w:w="1242" w:type="dxa"/>
            <w:vMerge/>
          </w:tcPr>
          <w:p w:rsidR="001467CE" w:rsidRDefault="001467CE" w:rsidP="00732A36"/>
        </w:tc>
        <w:tc>
          <w:tcPr>
            <w:tcW w:w="3686" w:type="dxa"/>
            <w:shd w:val="clear" w:color="auto" w:fill="BFBFBF" w:themeFill="background1" w:themeFillShade="BF"/>
          </w:tcPr>
          <w:p w:rsidR="001467CE" w:rsidRDefault="001467CE" w:rsidP="001467CE">
            <w:pPr>
              <w:jc w:val="center"/>
            </w:pPr>
            <w:r>
              <w:rPr>
                <w:rFonts w:hint="eastAsia"/>
              </w:rPr>
              <w:t>公開メンバ</w:t>
            </w:r>
          </w:p>
        </w:tc>
        <w:tc>
          <w:tcPr>
            <w:tcW w:w="3774" w:type="dxa"/>
            <w:shd w:val="clear" w:color="auto" w:fill="BFBFBF" w:themeFill="background1" w:themeFillShade="BF"/>
          </w:tcPr>
          <w:p w:rsidR="001467CE" w:rsidRDefault="001467CE" w:rsidP="001467CE">
            <w:pPr>
              <w:jc w:val="center"/>
            </w:pPr>
            <w:r>
              <w:rPr>
                <w:rFonts w:hint="eastAsia"/>
              </w:rPr>
              <w:t>説明</w:t>
            </w:r>
          </w:p>
        </w:tc>
      </w:tr>
      <w:tr w:rsidR="001467CE" w:rsidTr="000C48F7">
        <w:tc>
          <w:tcPr>
            <w:tcW w:w="1242" w:type="dxa"/>
            <w:vMerge/>
          </w:tcPr>
          <w:p w:rsidR="001467CE" w:rsidRDefault="001467CE" w:rsidP="00732A36"/>
        </w:tc>
        <w:tc>
          <w:tcPr>
            <w:tcW w:w="3686" w:type="dxa"/>
          </w:tcPr>
          <w:p w:rsidR="001467CE" w:rsidRDefault="001467CE" w:rsidP="00732A36">
            <w:r>
              <w:rPr>
                <w:rFonts w:hint="eastAsia"/>
              </w:rPr>
              <w:t>load(istream)</w:t>
            </w:r>
          </w:p>
        </w:tc>
        <w:tc>
          <w:tcPr>
            <w:tcW w:w="3774" w:type="dxa"/>
          </w:tcPr>
          <w:p w:rsidR="001467CE" w:rsidRDefault="001467CE" w:rsidP="00732A36">
            <w:r>
              <w:rPr>
                <w:rFonts w:hint="eastAsia"/>
              </w:rPr>
              <w:t>デフォルトコンストラクタを使用した場合、</w:t>
            </w:r>
            <w:r>
              <w:rPr>
                <w:rFonts w:hint="eastAsia"/>
              </w:rPr>
              <w:t>XML</w:t>
            </w:r>
            <w:r>
              <w:rPr>
                <w:rFonts w:hint="eastAsia"/>
              </w:rPr>
              <w:t>の入力ストリームを指定した入力処理を行う</w:t>
            </w:r>
          </w:p>
        </w:tc>
      </w:tr>
      <w:tr w:rsidR="001467CE" w:rsidTr="000C48F7">
        <w:tc>
          <w:tcPr>
            <w:tcW w:w="1242" w:type="dxa"/>
            <w:vMerge/>
          </w:tcPr>
          <w:p w:rsidR="001467CE" w:rsidRDefault="001467CE" w:rsidP="00732A36"/>
        </w:tc>
        <w:tc>
          <w:tcPr>
            <w:tcW w:w="3686" w:type="dxa"/>
          </w:tcPr>
          <w:p w:rsidR="001467CE" w:rsidRDefault="001467CE" w:rsidP="00732A36">
            <w:r>
              <w:rPr>
                <w:rFonts w:hint="eastAsia"/>
              </w:rPr>
              <w:t>gencode(ostream)</w:t>
            </w:r>
          </w:p>
        </w:tc>
        <w:tc>
          <w:tcPr>
            <w:tcW w:w="3774" w:type="dxa"/>
          </w:tcPr>
          <w:p w:rsidR="001467CE" w:rsidRDefault="001467CE" w:rsidP="00732A36">
            <w:r>
              <w:rPr>
                <w:rFonts w:hint="eastAsia"/>
              </w:rPr>
              <w:t>コード生成を行い、出力ストリームへ出力する</w:t>
            </w:r>
          </w:p>
        </w:tc>
      </w:tr>
      <w:tr w:rsidR="001467CE" w:rsidTr="000C48F7">
        <w:tc>
          <w:tcPr>
            <w:tcW w:w="1242" w:type="dxa"/>
            <w:vMerge/>
          </w:tcPr>
          <w:p w:rsidR="001467CE" w:rsidRDefault="001467CE" w:rsidP="00732A36"/>
        </w:tc>
        <w:tc>
          <w:tcPr>
            <w:tcW w:w="3686" w:type="dxa"/>
          </w:tcPr>
          <w:p w:rsidR="001467CE" w:rsidRDefault="00C053E0" w:rsidP="00732A36">
            <w:r>
              <w:rPr>
                <w:rFonts w:hint="eastAsia"/>
              </w:rPr>
              <w:t>check_switch</w:t>
            </w:r>
            <w:r w:rsidR="001467CE">
              <w:rPr>
                <w:rFonts w:hint="eastAsia"/>
              </w:rPr>
              <w:t>case_if_block()</w:t>
            </w:r>
          </w:p>
        </w:tc>
        <w:tc>
          <w:tcPr>
            <w:tcW w:w="3774" w:type="dxa"/>
          </w:tcPr>
          <w:p w:rsidR="001467CE" w:rsidRDefault="001467CE" w:rsidP="00732A36">
            <w:r>
              <w:rPr>
                <w:rFonts w:hint="eastAsia"/>
              </w:rPr>
              <w:t>SwitchCase/If</w:t>
            </w:r>
            <w:r>
              <w:rPr>
                <w:rFonts w:hint="eastAsia"/>
              </w:rPr>
              <w:t>ブロックの処理を実行する</w:t>
            </w:r>
          </w:p>
        </w:tc>
      </w:tr>
      <w:tr w:rsidR="001467CE" w:rsidTr="000C48F7">
        <w:tc>
          <w:tcPr>
            <w:tcW w:w="1242" w:type="dxa"/>
            <w:vMerge/>
          </w:tcPr>
          <w:p w:rsidR="001467CE" w:rsidRDefault="001467CE" w:rsidP="00732A36"/>
        </w:tc>
        <w:tc>
          <w:tcPr>
            <w:tcW w:w="3686" w:type="dxa"/>
          </w:tcPr>
          <w:p w:rsidR="001467CE" w:rsidRPr="000333D8" w:rsidRDefault="001467CE" w:rsidP="00732A36">
            <w:r>
              <w:rPr>
                <w:rFonts w:hint="eastAsia"/>
              </w:rPr>
              <w:t>dump()</w:t>
            </w:r>
          </w:p>
        </w:tc>
        <w:tc>
          <w:tcPr>
            <w:tcW w:w="3774" w:type="dxa"/>
          </w:tcPr>
          <w:p w:rsidR="001467CE" w:rsidRDefault="001467CE" w:rsidP="00732A36">
            <w:r>
              <w:rPr>
                <w:rFonts w:hint="eastAsia"/>
              </w:rPr>
              <w:t>デバッグのため</w:t>
            </w:r>
            <w:r>
              <w:rPr>
                <w:rFonts w:hint="eastAsia"/>
              </w:rPr>
              <w:t>BLXML</w:t>
            </w:r>
            <w:r>
              <w:rPr>
                <w:rFonts w:hint="eastAsia"/>
              </w:rPr>
              <w:t>の内容をダンプする</w:t>
            </w:r>
            <w:r>
              <w:rPr>
                <w:rFonts w:hint="eastAsia"/>
              </w:rPr>
              <w:t>(</w:t>
            </w:r>
            <w:r>
              <w:rPr>
                <w:rFonts w:hint="eastAsia"/>
              </w:rPr>
              <w:t>未実装</w:t>
            </w:r>
            <w:r>
              <w:rPr>
                <w:rFonts w:hint="eastAsia"/>
              </w:rPr>
              <w:t>)</w:t>
            </w:r>
          </w:p>
        </w:tc>
      </w:tr>
      <w:tr w:rsidR="001467CE" w:rsidTr="000333D8">
        <w:tc>
          <w:tcPr>
            <w:tcW w:w="1242" w:type="dxa"/>
            <w:vMerge/>
          </w:tcPr>
          <w:p w:rsidR="001467CE" w:rsidRDefault="001467CE" w:rsidP="00732A36"/>
        </w:tc>
        <w:tc>
          <w:tcPr>
            <w:tcW w:w="3686" w:type="dxa"/>
            <w:shd w:val="clear" w:color="auto" w:fill="BFBFBF" w:themeFill="background1" w:themeFillShade="BF"/>
          </w:tcPr>
          <w:p w:rsidR="001467CE" w:rsidRDefault="001467CE" w:rsidP="000333D8">
            <w:pPr>
              <w:jc w:val="center"/>
            </w:pPr>
            <w:r>
              <w:rPr>
                <w:rFonts w:hint="eastAsia"/>
              </w:rPr>
              <w:t>キャスト</w:t>
            </w:r>
          </w:p>
        </w:tc>
        <w:tc>
          <w:tcPr>
            <w:tcW w:w="3774" w:type="dxa"/>
            <w:shd w:val="clear" w:color="auto" w:fill="BFBFBF" w:themeFill="background1" w:themeFillShade="BF"/>
          </w:tcPr>
          <w:p w:rsidR="001467CE" w:rsidRDefault="001467CE" w:rsidP="000333D8">
            <w:pPr>
              <w:jc w:val="center"/>
            </w:pPr>
            <w:r>
              <w:rPr>
                <w:rFonts w:hint="eastAsia"/>
              </w:rPr>
              <w:t>説明</w:t>
            </w:r>
          </w:p>
        </w:tc>
      </w:tr>
      <w:tr w:rsidR="001467CE" w:rsidTr="000C48F7">
        <w:tc>
          <w:tcPr>
            <w:tcW w:w="1242" w:type="dxa"/>
            <w:vMerge/>
          </w:tcPr>
          <w:p w:rsidR="001467CE" w:rsidRDefault="001467CE" w:rsidP="00732A36"/>
        </w:tc>
        <w:tc>
          <w:tcPr>
            <w:tcW w:w="3686" w:type="dxa"/>
          </w:tcPr>
          <w:p w:rsidR="001467CE" w:rsidRDefault="001467CE" w:rsidP="00732A36">
            <w:r>
              <w:rPr>
                <w:rFonts w:hint="eastAsia"/>
              </w:rPr>
              <w:t>(bool)</w:t>
            </w:r>
          </w:p>
        </w:tc>
        <w:tc>
          <w:tcPr>
            <w:tcW w:w="3774" w:type="dxa"/>
          </w:tcPr>
          <w:p w:rsidR="001467CE" w:rsidRDefault="001467CE" w:rsidP="00732A36">
            <w:r>
              <w:rPr>
                <w:rFonts w:hint="eastAsia"/>
              </w:rPr>
              <w:t>XML</w:t>
            </w:r>
            <w:r>
              <w:rPr>
                <w:rFonts w:hint="eastAsia"/>
              </w:rPr>
              <w:t>が読み込まれており、処理可能かを確認する。処理可能であれば</w:t>
            </w:r>
            <w:r>
              <w:rPr>
                <w:rFonts w:hint="eastAsia"/>
              </w:rPr>
              <w:t>true</w:t>
            </w:r>
            <w:r>
              <w:rPr>
                <w:rFonts w:hint="eastAsia"/>
              </w:rPr>
              <w:t>が返る</w:t>
            </w:r>
          </w:p>
        </w:tc>
      </w:tr>
    </w:tbl>
    <w:p w:rsidR="00732A36" w:rsidRDefault="00732A36" w:rsidP="00732A36"/>
    <w:p w:rsidR="001467CE" w:rsidRDefault="001467CE" w:rsidP="001467CE">
      <w:pPr>
        <w:pStyle w:val="ae"/>
      </w:pPr>
      <w:bookmarkStart w:id="1615" w:name="_Toc444758117"/>
      <w:bookmarkStart w:id="1616" w:name="_Toc444763252"/>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7</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9</w:t>
      </w:r>
      <w:r w:rsidR="00493A98">
        <w:fldChar w:fldCharType="end"/>
      </w:r>
      <w:r>
        <w:rPr>
          <w:rFonts w:hint="eastAsia"/>
        </w:rPr>
        <w:t xml:space="preserve"> blxml2code</w:t>
      </w:r>
      <w:r>
        <w:rPr>
          <w:rFonts w:hint="eastAsia"/>
        </w:rPr>
        <w:t>の型一覧</w:t>
      </w:r>
      <w:bookmarkEnd w:id="1615"/>
      <w:bookmarkEnd w:id="1616"/>
    </w:p>
    <w:tbl>
      <w:tblPr>
        <w:tblStyle w:val="ad"/>
        <w:tblW w:w="0" w:type="auto"/>
        <w:tblLook w:val="04A0" w:firstRow="1" w:lastRow="0" w:firstColumn="1" w:lastColumn="0" w:noHBand="0" w:noVBand="1"/>
      </w:tblPr>
      <w:tblGrid>
        <w:gridCol w:w="4351"/>
        <w:gridCol w:w="4358"/>
      </w:tblGrid>
      <w:tr w:rsidR="001467CE" w:rsidTr="001467CE">
        <w:tc>
          <w:tcPr>
            <w:tcW w:w="4351" w:type="dxa"/>
            <w:shd w:val="clear" w:color="auto" w:fill="BFBFBF" w:themeFill="background1" w:themeFillShade="BF"/>
          </w:tcPr>
          <w:p w:rsidR="001467CE" w:rsidRDefault="001467CE" w:rsidP="001467CE">
            <w:pPr>
              <w:jc w:val="center"/>
            </w:pPr>
            <w:r>
              <w:rPr>
                <w:rFonts w:hint="eastAsia"/>
              </w:rPr>
              <w:t>型</w:t>
            </w:r>
          </w:p>
        </w:tc>
        <w:tc>
          <w:tcPr>
            <w:tcW w:w="4351" w:type="dxa"/>
            <w:shd w:val="clear" w:color="auto" w:fill="BFBFBF" w:themeFill="background1" w:themeFillShade="BF"/>
          </w:tcPr>
          <w:p w:rsidR="001467CE" w:rsidRDefault="001467CE" w:rsidP="001467CE">
            <w:pPr>
              <w:jc w:val="center"/>
            </w:pPr>
            <w:r>
              <w:rPr>
                <w:rFonts w:hint="eastAsia"/>
              </w:rPr>
              <w:t>説明</w:t>
            </w:r>
          </w:p>
        </w:tc>
      </w:tr>
      <w:tr w:rsidR="001467CE" w:rsidTr="001467CE">
        <w:tc>
          <w:tcPr>
            <w:tcW w:w="4351" w:type="dxa"/>
          </w:tcPr>
          <w:p w:rsidR="001467CE" w:rsidRDefault="001467CE" w:rsidP="00732A36">
            <w:r>
              <w:rPr>
                <w:rFonts w:hint="eastAsia"/>
              </w:rPr>
              <w:t>block_map</w:t>
            </w:r>
          </w:p>
        </w:tc>
        <w:tc>
          <w:tcPr>
            <w:tcW w:w="4351" w:type="dxa"/>
          </w:tcPr>
          <w:p w:rsidR="001467CE" w:rsidRDefault="001467CE" w:rsidP="00732A36">
            <w:r>
              <w:rPr>
                <w:rFonts w:hint="eastAsia"/>
              </w:rPr>
              <w:t>ブロック名をキーとし</w:t>
            </w:r>
            <w:r>
              <w:rPr>
                <w:rFonts w:hint="eastAsia"/>
              </w:rPr>
              <w:t>&lt;block&gt;</w:t>
            </w:r>
            <w:r>
              <w:rPr>
                <w:rFonts w:hint="eastAsia"/>
              </w:rPr>
              <w:t>タグのポインタを値とした連想配列</w:t>
            </w:r>
          </w:p>
        </w:tc>
      </w:tr>
      <w:tr w:rsidR="001467CE" w:rsidTr="001467CE">
        <w:tc>
          <w:tcPr>
            <w:tcW w:w="4351" w:type="dxa"/>
          </w:tcPr>
          <w:p w:rsidR="001467CE" w:rsidRDefault="001467CE" w:rsidP="00732A36">
            <w:r>
              <w:rPr>
                <w:rFonts w:hint="eastAsia"/>
              </w:rPr>
              <w:t>block_map_iterator</w:t>
            </w:r>
          </w:p>
        </w:tc>
        <w:tc>
          <w:tcPr>
            <w:tcW w:w="4351" w:type="dxa"/>
          </w:tcPr>
          <w:p w:rsidR="001467CE" w:rsidRDefault="001467CE" w:rsidP="00732A36">
            <w:r>
              <w:rPr>
                <w:rFonts w:hint="eastAsia"/>
              </w:rPr>
              <w:t>上記の状態変更用イテレータ</w:t>
            </w:r>
          </w:p>
        </w:tc>
      </w:tr>
      <w:tr w:rsidR="001467CE" w:rsidTr="001467CE">
        <w:tc>
          <w:tcPr>
            <w:tcW w:w="4351" w:type="dxa"/>
          </w:tcPr>
          <w:p w:rsidR="001467CE" w:rsidRDefault="001467CE" w:rsidP="00732A36">
            <w:r>
              <w:rPr>
                <w:rFonts w:hint="eastAsia"/>
              </w:rPr>
              <w:t>block_map_const_iterator</w:t>
            </w:r>
          </w:p>
        </w:tc>
        <w:tc>
          <w:tcPr>
            <w:tcW w:w="4351" w:type="dxa"/>
          </w:tcPr>
          <w:p w:rsidR="001467CE" w:rsidRDefault="001467CE" w:rsidP="00732A36">
            <w:r>
              <w:rPr>
                <w:rFonts w:hint="eastAsia"/>
              </w:rPr>
              <w:t>上記の状態参照用イテレータ</w:t>
            </w:r>
          </w:p>
        </w:tc>
      </w:tr>
      <w:tr w:rsidR="001467CE" w:rsidTr="001467CE">
        <w:tc>
          <w:tcPr>
            <w:tcW w:w="4351" w:type="dxa"/>
          </w:tcPr>
          <w:p w:rsidR="001467CE" w:rsidRDefault="001467CE" w:rsidP="00732A36">
            <w:r>
              <w:rPr>
                <w:rFonts w:hint="eastAsia"/>
              </w:rPr>
              <w:t>block_stack</w:t>
            </w:r>
          </w:p>
        </w:tc>
        <w:tc>
          <w:tcPr>
            <w:tcW w:w="4351" w:type="dxa"/>
          </w:tcPr>
          <w:p w:rsidR="001467CE" w:rsidRDefault="0006789E" w:rsidP="00732A36">
            <w:r>
              <w:rPr>
                <w:rFonts w:hint="eastAsia"/>
              </w:rPr>
              <w:t>&lt;block&gt;</w:t>
            </w:r>
            <w:r>
              <w:rPr>
                <w:rFonts w:hint="eastAsia"/>
              </w:rPr>
              <w:t>タグのポインタの</w:t>
            </w:r>
            <w:r>
              <w:rPr>
                <w:rFonts w:hint="eastAsia"/>
              </w:rPr>
              <w:t>deque</w:t>
            </w:r>
            <w:r>
              <w:rPr>
                <w:rFonts w:hint="eastAsia"/>
              </w:rPr>
              <w:t>リスト</w:t>
            </w:r>
          </w:p>
        </w:tc>
      </w:tr>
      <w:tr w:rsidR="001467CE" w:rsidTr="001467CE">
        <w:tc>
          <w:tcPr>
            <w:tcW w:w="4351" w:type="dxa"/>
          </w:tcPr>
          <w:p w:rsidR="001467CE" w:rsidRDefault="001467CE" w:rsidP="001467CE">
            <w:r>
              <w:rPr>
                <w:rFonts w:hint="eastAsia"/>
              </w:rPr>
              <w:t>block_stack_const_iterator</w:t>
            </w:r>
          </w:p>
        </w:tc>
        <w:tc>
          <w:tcPr>
            <w:tcW w:w="4351" w:type="dxa"/>
          </w:tcPr>
          <w:p w:rsidR="001467CE" w:rsidRDefault="0006789E" w:rsidP="00732A36">
            <w:r>
              <w:rPr>
                <w:rFonts w:hint="eastAsia"/>
              </w:rPr>
              <w:t>上記の状態参照用イテレータ</w:t>
            </w:r>
          </w:p>
        </w:tc>
      </w:tr>
      <w:tr w:rsidR="001467CE" w:rsidTr="001467CE">
        <w:tc>
          <w:tcPr>
            <w:tcW w:w="4351" w:type="dxa"/>
          </w:tcPr>
          <w:p w:rsidR="001467CE" w:rsidRDefault="001467CE" w:rsidP="001467CE">
            <w:r>
              <w:rPr>
                <w:rFonts w:hint="eastAsia"/>
              </w:rPr>
              <w:t>sig_list</w:t>
            </w:r>
          </w:p>
        </w:tc>
        <w:tc>
          <w:tcPr>
            <w:tcW w:w="4351" w:type="dxa"/>
          </w:tcPr>
          <w:p w:rsidR="001467CE" w:rsidRDefault="0006789E" w:rsidP="00732A36">
            <w:r>
              <w:rPr>
                <w:rFonts w:hint="eastAsia"/>
              </w:rPr>
              <w:t>&lt;signal&gt;/&lt;state&gt;/&lt;param&gt;/&lt;const_param&gt;</w:t>
            </w:r>
            <w:r>
              <w:rPr>
                <w:rFonts w:hint="eastAsia"/>
              </w:rPr>
              <w:t>等のポインタの</w:t>
            </w:r>
            <w:r>
              <w:rPr>
                <w:rFonts w:hint="eastAsia"/>
              </w:rPr>
              <w:t>vector</w:t>
            </w:r>
          </w:p>
        </w:tc>
      </w:tr>
      <w:tr w:rsidR="0006789E" w:rsidTr="001467CE">
        <w:tc>
          <w:tcPr>
            <w:tcW w:w="4351" w:type="dxa"/>
          </w:tcPr>
          <w:p w:rsidR="0006789E" w:rsidRDefault="0006789E" w:rsidP="00732A36">
            <w:r>
              <w:rPr>
                <w:rFonts w:hint="eastAsia"/>
              </w:rPr>
              <w:t>sig_list_iterator</w:t>
            </w:r>
          </w:p>
        </w:tc>
        <w:tc>
          <w:tcPr>
            <w:tcW w:w="4351" w:type="dxa"/>
          </w:tcPr>
          <w:p w:rsidR="0006789E" w:rsidRDefault="0006789E" w:rsidP="00BC7522">
            <w:r>
              <w:rPr>
                <w:rFonts w:hint="eastAsia"/>
              </w:rPr>
              <w:t>上記の状態変更用イテレータ</w:t>
            </w:r>
          </w:p>
        </w:tc>
      </w:tr>
      <w:tr w:rsidR="0006789E" w:rsidTr="001467CE">
        <w:tc>
          <w:tcPr>
            <w:tcW w:w="4351" w:type="dxa"/>
          </w:tcPr>
          <w:p w:rsidR="0006789E" w:rsidRDefault="0006789E" w:rsidP="00732A36">
            <w:r>
              <w:rPr>
                <w:rFonts w:hint="eastAsia"/>
              </w:rPr>
              <w:t>sig_list_const_iterator</w:t>
            </w:r>
          </w:p>
        </w:tc>
        <w:tc>
          <w:tcPr>
            <w:tcW w:w="4351" w:type="dxa"/>
          </w:tcPr>
          <w:p w:rsidR="0006789E" w:rsidRDefault="0006789E" w:rsidP="00BC7522">
            <w:r>
              <w:rPr>
                <w:rFonts w:hint="eastAsia"/>
              </w:rPr>
              <w:t>上記の状態参照用イテレータ</w:t>
            </w:r>
          </w:p>
        </w:tc>
      </w:tr>
      <w:tr w:rsidR="001467CE" w:rsidTr="001467CE">
        <w:tc>
          <w:tcPr>
            <w:tcW w:w="4351" w:type="dxa"/>
          </w:tcPr>
          <w:p w:rsidR="001467CE" w:rsidRDefault="001467CE" w:rsidP="00732A36">
            <w:r>
              <w:rPr>
                <w:rFonts w:hint="eastAsia"/>
              </w:rPr>
              <w:t>var_map</w:t>
            </w:r>
          </w:p>
        </w:tc>
        <w:tc>
          <w:tcPr>
            <w:tcW w:w="4351" w:type="dxa"/>
          </w:tcPr>
          <w:p w:rsidR="001467CE" w:rsidRDefault="0006789E" w:rsidP="00732A36">
            <w:r>
              <w:rPr>
                <w:rFonts w:hint="eastAsia"/>
              </w:rPr>
              <w:t>変数名をキーとし、任意のポインタを値とした連想配列</w:t>
            </w:r>
            <w:r>
              <w:rPr>
                <w:rFonts w:hint="eastAsia"/>
              </w:rPr>
              <w:t>(</w:t>
            </w:r>
            <w:r>
              <w:rPr>
                <w:rFonts w:hint="eastAsia"/>
              </w:rPr>
              <w:t>任意のポインタは再利用しない</w:t>
            </w:r>
            <w:r>
              <w:rPr>
                <w:rFonts w:hint="eastAsia"/>
              </w:rPr>
              <w:t>)</w:t>
            </w:r>
          </w:p>
        </w:tc>
      </w:tr>
      <w:tr w:rsidR="0006789E" w:rsidTr="001467CE">
        <w:tc>
          <w:tcPr>
            <w:tcW w:w="4351" w:type="dxa"/>
          </w:tcPr>
          <w:p w:rsidR="0006789E" w:rsidRDefault="0006789E" w:rsidP="00732A36">
            <w:r>
              <w:rPr>
                <w:rFonts w:hint="eastAsia"/>
              </w:rPr>
              <w:t>var_map_iterator</w:t>
            </w:r>
          </w:p>
        </w:tc>
        <w:tc>
          <w:tcPr>
            <w:tcW w:w="4351" w:type="dxa"/>
          </w:tcPr>
          <w:p w:rsidR="0006789E" w:rsidRDefault="0006789E" w:rsidP="00BC7522">
            <w:r>
              <w:rPr>
                <w:rFonts w:hint="eastAsia"/>
              </w:rPr>
              <w:t>上記の状態変更用イテレータ</w:t>
            </w:r>
          </w:p>
        </w:tc>
      </w:tr>
      <w:tr w:rsidR="0006789E" w:rsidTr="001467CE">
        <w:tc>
          <w:tcPr>
            <w:tcW w:w="4351" w:type="dxa"/>
          </w:tcPr>
          <w:p w:rsidR="0006789E" w:rsidRDefault="0006789E" w:rsidP="00732A36">
            <w:r>
              <w:rPr>
                <w:rFonts w:hint="eastAsia"/>
              </w:rPr>
              <w:t>var_map_const_iterator</w:t>
            </w:r>
          </w:p>
        </w:tc>
        <w:tc>
          <w:tcPr>
            <w:tcW w:w="4351" w:type="dxa"/>
          </w:tcPr>
          <w:p w:rsidR="0006789E" w:rsidRDefault="0006789E" w:rsidP="00BC7522">
            <w:r>
              <w:rPr>
                <w:rFonts w:hint="eastAsia"/>
              </w:rPr>
              <w:t>上記の状態参照用イテレータ</w:t>
            </w:r>
          </w:p>
        </w:tc>
      </w:tr>
      <w:tr w:rsidR="001467CE" w:rsidTr="001467CE">
        <w:tc>
          <w:tcPr>
            <w:tcW w:w="4351" w:type="dxa"/>
          </w:tcPr>
          <w:p w:rsidR="001467CE" w:rsidRDefault="001467CE" w:rsidP="00732A36">
            <w:r>
              <w:rPr>
                <w:rFonts w:hint="eastAsia"/>
              </w:rPr>
              <w:t>var_map_res</w:t>
            </w:r>
          </w:p>
        </w:tc>
        <w:tc>
          <w:tcPr>
            <w:tcW w:w="4351" w:type="dxa"/>
          </w:tcPr>
          <w:p w:rsidR="001467CE" w:rsidRDefault="0006789E" w:rsidP="00732A36">
            <w:r>
              <w:rPr>
                <w:rFonts w:hint="eastAsia"/>
              </w:rPr>
              <w:t>var_map</w:t>
            </w:r>
            <w:r>
              <w:rPr>
                <w:rFonts w:hint="eastAsia"/>
              </w:rPr>
              <w:t>への</w:t>
            </w:r>
            <w:r>
              <w:rPr>
                <w:rFonts w:hint="eastAsia"/>
              </w:rPr>
              <w:t>insert</w:t>
            </w:r>
            <w:r>
              <w:rPr>
                <w:rFonts w:hint="eastAsia"/>
              </w:rPr>
              <w:t>時の結果を確認するための型</w:t>
            </w:r>
          </w:p>
        </w:tc>
      </w:tr>
      <w:tr w:rsidR="001467CE" w:rsidTr="001467CE">
        <w:tc>
          <w:tcPr>
            <w:tcW w:w="4351" w:type="dxa"/>
          </w:tcPr>
          <w:p w:rsidR="001467CE" w:rsidRDefault="001467CE" w:rsidP="00732A36">
            <w:r>
              <w:rPr>
                <w:rFonts w:hint="eastAsia"/>
              </w:rPr>
              <w:t>attr_list</w:t>
            </w:r>
          </w:p>
        </w:tc>
        <w:tc>
          <w:tcPr>
            <w:tcW w:w="4351" w:type="dxa"/>
          </w:tcPr>
          <w:p w:rsidR="001467CE" w:rsidRDefault="0006789E" w:rsidP="00732A36">
            <w:r>
              <w:rPr>
                <w:rFonts w:hint="eastAsia"/>
              </w:rPr>
              <w:t>block_attr</w:t>
            </w:r>
            <w:r>
              <w:rPr>
                <w:rFonts w:hint="eastAsia"/>
              </w:rPr>
              <w:t>の</w:t>
            </w:r>
            <w:r>
              <w:rPr>
                <w:rFonts w:hint="eastAsia"/>
              </w:rPr>
              <w:t>vector</w:t>
            </w:r>
          </w:p>
        </w:tc>
      </w:tr>
    </w:tbl>
    <w:p w:rsidR="004C7D1C" w:rsidRDefault="004C7D1C" w:rsidP="00732A36"/>
    <w:p w:rsidR="004C7D1C" w:rsidRDefault="00ED0A9D" w:rsidP="00732A36">
      <w:r>
        <w:rPr>
          <w:rFonts w:hint="eastAsia"/>
        </w:rPr>
        <w:t>プログラムの処理の流れは以下の通りです。</w:t>
      </w:r>
    </w:p>
    <w:p w:rsidR="0006789E" w:rsidRDefault="00ED0A9D">
      <w:pPr>
        <w:widowControl/>
        <w:jc w:val="left"/>
      </w:pPr>
      <w:r>
        <w:rPr>
          <w:rFonts w:hint="eastAsia"/>
          <w:noProof/>
        </w:rPr>
        <mc:AlternateContent>
          <mc:Choice Requires="wpc">
            <w:drawing>
              <wp:inline distT="0" distB="0" distL="0" distR="0" wp14:anchorId="116B0375" wp14:editId="51706590">
                <wp:extent cx="5400136" cy="1544128"/>
                <wp:effectExtent l="0" t="0" r="0" b="0"/>
                <wp:docPr id="437" name="キャンバス 4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6" name="テキスト ボックス 436"/>
                        <wps:cNvSpPr txBox="1"/>
                        <wps:spPr>
                          <a:xfrm>
                            <a:off x="76197" y="68971"/>
                            <a:ext cx="5272178" cy="13457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ED0A9D">
                              <w:pPr>
                                <w:spacing w:line="0" w:lineRule="atLeast"/>
                                <w:rPr>
                                  <w:rFonts w:asciiTheme="majorEastAsia" w:eastAsiaTheme="majorEastAsia" w:hAnsiTheme="majorEastAsia"/>
                                </w:rPr>
                              </w:pPr>
                              <w:r>
                                <w:rPr>
                                  <w:rFonts w:asciiTheme="majorEastAsia" w:eastAsiaTheme="majorEastAsia" w:hAnsiTheme="majorEastAsia" w:hint="eastAsia"/>
                                </w:rPr>
                                <w:t>BLXML blxml;</w:t>
                              </w:r>
                            </w:p>
                            <w:p w:rsidR="00B00A8E" w:rsidRDefault="00B00A8E" w:rsidP="00ED0A9D">
                              <w:pPr>
                                <w:spacing w:line="0" w:lineRule="atLeast"/>
                                <w:rPr>
                                  <w:rFonts w:asciiTheme="majorEastAsia" w:eastAsiaTheme="majorEastAsia" w:hAnsiTheme="majorEastAsia"/>
                                </w:rPr>
                              </w:pPr>
                              <w:r>
                                <w:rPr>
                                  <w:rFonts w:asciiTheme="majorEastAsia" w:eastAsiaTheme="majorEastAsia" w:hAnsiTheme="majorEastAsia" w:hint="eastAsia"/>
                                </w:rPr>
                                <w:t>::std::istream input;</w:t>
                              </w:r>
                            </w:p>
                            <w:p w:rsidR="00B00A8E" w:rsidRDefault="00B00A8E" w:rsidP="00ED0A9D">
                              <w:pPr>
                                <w:spacing w:line="0" w:lineRule="atLeast"/>
                                <w:rPr>
                                  <w:rFonts w:asciiTheme="majorEastAsia" w:eastAsiaTheme="majorEastAsia" w:hAnsiTheme="majorEastAsia"/>
                                </w:rPr>
                              </w:pPr>
                              <w:r>
                                <w:rPr>
                                  <w:rFonts w:asciiTheme="majorEastAsia" w:eastAsiaTheme="majorEastAsia" w:hAnsiTheme="majorEastAsia" w:hint="eastAsia"/>
                                </w:rPr>
                                <w:t>::std::osgream output;</w:t>
                              </w:r>
                            </w:p>
                            <w:p w:rsidR="00B00A8E" w:rsidRDefault="00B00A8E" w:rsidP="00ED0A9D">
                              <w:pPr>
                                <w:spacing w:line="0" w:lineRule="atLeast"/>
                                <w:rPr>
                                  <w:rFonts w:asciiTheme="majorEastAsia" w:eastAsiaTheme="majorEastAsia" w:hAnsiTheme="majorEastAsia"/>
                                </w:rPr>
                              </w:pPr>
                            </w:p>
                            <w:p w:rsidR="00B00A8E" w:rsidRDefault="00B00A8E" w:rsidP="00ED0A9D">
                              <w:pPr>
                                <w:spacing w:line="0" w:lineRule="atLeast"/>
                                <w:rPr>
                                  <w:rFonts w:asciiTheme="majorEastAsia" w:eastAsiaTheme="majorEastAsia" w:hAnsiTheme="majorEastAsia"/>
                                </w:rPr>
                              </w:pPr>
                              <w:r>
                                <w:rPr>
                                  <w:rFonts w:asciiTheme="majorEastAsia" w:eastAsiaTheme="majorEastAsia" w:hAnsiTheme="majorEastAsia" w:hint="eastAsia"/>
                                </w:rPr>
                                <w:t>blxml.load (input);</w:t>
                              </w:r>
                            </w:p>
                            <w:p w:rsidR="00B00A8E" w:rsidRDefault="00B00A8E" w:rsidP="00ED0A9D">
                              <w:pPr>
                                <w:spacing w:line="0" w:lineRule="atLeast"/>
                                <w:rPr>
                                  <w:rFonts w:asciiTheme="majorEastAsia" w:eastAsiaTheme="majorEastAsia" w:hAnsiTheme="majorEastAsia"/>
                                </w:rPr>
                              </w:pPr>
                              <w:r>
                                <w:rPr>
                                  <w:rFonts w:asciiTheme="majorEastAsia" w:eastAsiaTheme="majorEastAsia" w:hAnsiTheme="majorEastAsia" w:hint="eastAsia"/>
                                </w:rPr>
                                <w:t>blxml.check_switchcase_if_block ();</w:t>
                              </w:r>
                            </w:p>
                            <w:p w:rsidR="00B00A8E" w:rsidRDefault="00B00A8E" w:rsidP="00ED0A9D">
                              <w:pPr>
                                <w:spacing w:line="0" w:lineRule="atLeast"/>
                                <w:rPr>
                                  <w:rFonts w:asciiTheme="majorEastAsia" w:eastAsiaTheme="majorEastAsia" w:hAnsiTheme="majorEastAsia"/>
                                </w:rPr>
                              </w:pPr>
                              <w:r>
                                <w:rPr>
                                  <w:rFonts w:asciiTheme="majorEastAsia" w:eastAsiaTheme="majorEastAsia" w:hAnsiTheme="majorEastAsia" w:hint="eastAsia"/>
                                </w:rPr>
                                <w:t>blxml.gencode (output);</w:t>
                              </w:r>
                            </w:p>
                            <w:p w:rsidR="00B00A8E" w:rsidRPr="00374438" w:rsidRDefault="00B00A8E" w:rsidP="00ED0A9D">
                              <w:pPr>
                                <w:spacing w:line="0" w:lineRule="atLeast"/>
                                <w:rPr>
                                  <w:rFonts w:asciiTheme="majorEastAsia" w:eastAsiaTheme="majorEastAsia" w:hAnsiTheme="maj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16B0375" id="キャンバス 437" o:spid="_x0000_s1398" editas="canvas" style="width:425.2pt;height:121.6pt;mso-position-horizontal-relative:char;mso-position-vertical-relative:line" coordsize="54000,15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">
                <v:shape id="_x0000_s1399" type="#_x0000_t75" style="position:absolute;width:54000;height:15436;visibility:visible;mso-wrap-style:square">
                  <v:fill o:detectmouseclick="t"/>
                  <v:path o:connecttype="none"/>
                </v:shape>
                <v:shape id="テキスト ボックス 436" o:spid="_x0000_s1400" type="#_x0000_t202" style="position:absolute;left:761;top:689;width:52722;height:13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Dbh8MA&#10;AADcAAAADwAAAGRycy9kb3ducmV2LnhtbESPQUsDMRSE74L/ITzBm82qpaxr06KllYKnVvH82Lwm&#10;wc3LkqTb7b83hYLHYWa+YebL0XdioJhcYAWPkwoEcRu0Y6Pg+2vzUINIGVljF5gUnCnBcnF7M8dG&#10;hxPvaNhnIwqEU4MKbM59I2VqLXlMk9ATF+8QosdcZDRSRzwVuO/kU1XNpEfHZcFiTytL7e/+6BWs&#10;382LaWuMdl1r54bx5/BpPpS6vxvfXkFkGvN/+NreagXT5x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Dbh8MAAADcAAAADwAAAAAAAAAAAAAAAACYAgAAZHJzL2Rv&#10;d25yZXYueG1sUEsFBgAAAAAEAAQA9QAAAIgDAAAAAA==&#10;" fillcolor="white [3201]" strokeweight=".5pt">
                  <v:textbox>
                    <w:txbxContent>
                      <w:p w:rsidR="00B00A8E" w:rsidRDefault="00B00A8E" w:rsidP="00ED0A9D">
                        <w:pPr>
                          <w:spacing w:line="0" w:lineRule="atLeast"/>
                          <w:rPr>
                            <w:rFonts w:asciiTheme="majorEastAsia" w:eastAsiaTheme="majorEastAsia" w:hAnsiTheme="majorEastAsia"/>
                          </w:rPr>
                        </w:pPr>
                        <w:r>
                          <w:rPr>
                            <w:rFonts w:asciiTheme="majorEastAsia" w:eastAsiaTheme="majorEastAsia" w:hAnsiTheme="majorEastAsia" w:hint="eastAsia"/>
                          </w:rPr>
                          <w:t>BLXML blxml;</w:t>
                        </w:r>
                      </w:p>
                      <w:p w:rsidR="00B00A8E" w:rsidRDefault="00B00A8E" w:rsidP="00ED0A9D">
                        <w:pPr>
                          <w:spacing w:line="0" w:lineRule="atLeast"/>
                          <w:rPr>
                            <w:rFonts w:asciiTheme="majorEastAsia" w:eastAsiaTheme="majorEastAsia" w:hAnsiTheme="majorEastAsia"/>
                          </w:rPr>
                        </w:pPr>
                        <w:r>
                          <w:rPr>
                            <w:rFonts w:asciiTheme="majorEastAsia" w:eastAsiaTheme="majorEastAsia" w:hAnsiTheme="majorEastAsia" w:hint="eastAsia"/>
                          </w:rPr>
                          <w:t>::std::istream input;</w:t>
                        </w:r>
                      </w:p>
                      <w:p w:rsidR="00B00A8E" w:rsidRDefault="00B00A8E" w:rsidP="00ED0A9D">
                        <w:pPr>
                          <w:spacing w:line="0" w:lineRule="atLeast"/>
                          <w:rPr>
                            <w:rFonts w:asciiTheme="majorEastAsia" w:eastAsiaTheme="majorEastAsia" w:hAnsiTheme="majorEastAsia"/>
                          </w:rPr>
                        </w:pPr>
                        <w:r>
                          <w:rPr>
                            <w:rFonts w:asciiTheme="majorEastAsia" w:eastAsiaTheme="majorEastAsia" w:hAnsiTheme="majorEastAsia" w:hint="eastAsia"/>
                          </w:rPr>
                          <w:t>::std::osgream output;</w:t>
                        </w:r>
                      </w:p>
                      <w:p w:rsidR="00B00A8E" w:rsidRDefault="00B00A8E" w:rsidP="00ED0A9D">
                        <w:pPr>
                          <w:spacing w:line="0" w:lineRule="atLeast"/>
                          <w:rPr>
                            <w:rFonts w:asciiTheme="majorEastAsia" w:eastAsiaTheme="majorEastAsia" w:hAnsiTheme="majorEastAsia"/>
                          </w:rPr>
                        </w:pPr>
                      </w:p>
                      <w:p w:rsidR="00B00A8E" w:rsidRDefault="00B00A8E" w:rsidP="00ED0A9D">
                        <w:pPr>
                          <w:spacing w:line="0" w:lineRule="atLeast"/>
                          <w:rPr>
                            <w:rFonts w:asciiTheme="majorEastAsia" w:eastAsiaTheme="majorEastAsia" w:hAnsiTheme="majorEastAsia"/>
                          </w:rPr>
                        </w:pPr>
                        <w:r>
                          <w:rPr>
                            <w:rFonts w:asciiTheme="majorEastAsia" w:eastAsiaTheme="majorEastAsia" w:hAnsiTheme="majorEastAsia" w:hint="eastAsia"/>
                          </w:rPr>
                          <w:t>blxml.load (input);</w:t>
                        </w:r>
                      </w:p>
                      <w:p w:rsidR="00B00A8E" w:rsidRDefault="00B00A8E" w:rsidP="00ED0A9D">
                        <w:pPr>
                          <w:spacing w:line="0" w:lineRule="atLeast"/>
                          <w:rPr>
                            <w:rFonts w:asciiTheme="majorEastAsia" w:eastAsiaTheme="majorEastAsia" w:hAnsiTheme="majorEastAsia"/>
                          </w:rPr>
                        </w:pPr>
                        <w:r>
                          <w:rPr>
                            <w:rFonts w:asciiTheme="majorEastAsia" w:eastAsiaTheme="majorEastAsia" w:hAnsiTheme="majorEastAsia" w:hint="eastAsia"/>
                          </w:rPr>
                          <w:t>blxml.check_switchcase_if_block ();</w:t>
                        </w:r>
                      </w:p>
                      <w:p w:rsidR="00B00A8E" w:rsidRDefault="00B00A8E" w:rsidP="00ED0A9D">
                        <w:pPr>
                          <w:spacing w:line="0" w:lineRule="atLeast"/>
                          <w:rPr>
                            <w:rFonts w:asciiTheme="majorEastAsia" w:eastAsiaTheme="majorEastAsia" w:hAnsiTheme="majorEastAsia"/>
                          </w:rPr>
                        </w:pPr>
                        <w:r>
                          <w:rPr>
                            <w:rFonts w:asciiTheme="majorEastAsia" w:eastAsiaTheme="majorEastAsia" w:hAnsiTheme="majorEastAsia" w:hint="eastAsia"/>
                          </w:rPr>
                          <w:t>blxml.gencode (output);</w:t>
                        </w:r>
                      </w:p>
                      <w:p w:rsidR="00B00A8E" w:rsidRPr="00374438" w:rsidRDefault="00B00A8E" w:rsidP="00ED0A9D">
                        <w:pPr>
                          <w:spacing w:line="0" w:lineRule="atLeast"/>
                          <w:rPr>
                            <w:rFonts w:asciiTheme="majorEastAsia" w:eastAsiaTheme="majorEastAsia" w:hAnsiTheme="majorEastAsia"/>
                          </w:rPr>
                        </w:pPr>
                      </w:p>
                    </w:txbxContent>
                  </v:textbox>
                </v:shape>
                <w10:anchorlock/>
              </v:group>
            </w:pict>
          </mc:Fallback>
        </mc:AlternateContent>
      </w:r>
    </w:p>
    <w:p w:rsidR="0006789E" w:rsidRDefault="0006789E">
      <w:pPr>
        <w:widowControl/>
        <w:jc w:val="left"/>
      </w:pPr>
    </w:p>
    <w:p w:rsidR="00C053E0" w:rsidRDefault="00C053E0" w:rsidP="00C053E0">
      <w:pPr>
        <w:pStyle w:val="4"/>
        <w:ind w:right="210"/>
      </w:pPr>
      <w:bookmarkStart w:id="1617" w:name="_Toc444757951"/>
      <w:bookmarkStart w:id="1618" w:name="_Toc444763180"/>
      <w:r>
        <w:rPr>
          <w:rFonts w:hint="eastAsia"/>
        </w:rPr>
        <w:t>block_attr</w:t>
      </w:r>
      <w:r>
        <w:rPr>
          <w:rFonts w:hint="eastAsia"/>
        </w:rPr>
        <w:t>クラスコンストラクタ</w:t>
      </w:r>
      <w:bookmarkEnd w:id="1617"/>
      <w:bookmarkEnd w:id="1618"/>
    </w:p>
    <w:p w:rsidR="00C053E0" w:rsidRDefault="007F266D" w:rsidP="00C053E0">
      <w:r>
        <w:rPr>
          <w:rFonts w:hint="eastAsia"/>
        </w:rPr>
        <w:t>block_attr</w:t>
      </w:r>
      <w:r>
        <w:rPr>
          <w:rFonts w:hint="eastAsia"/>
        </w:rPr>
        <w:t>クラスのコンストラクタです。上位</w:t>
      </w:r>
      <w:r>
        <w:rPr>
          <w:rFonts w:hint="eastAsia"/>
        </w:rPr>
        <w:t>Subsystem</w:t>
      </w:r>
      <w:r>
        <w:rPr>
          <w:rFonts w:hint="eastAsia"/>
        </w:rPr>
        <w:t>の</w:t>
      </w:r>
      <w:r>
        <w:rPr>
          <w:rFonts w:hint="eastAsia"/>
        </w:rPr>
        <w:t>block_attr</w:t>
      </w:r>
      <w:r>
        <w:rPr>
          <w:rFonts w:hint="eastAsia"/>
        </w:rPr>
        <w:t>のポインタ、当該ブロックの</w:t>
      </w:r>
      <w:r>
        <w:rPr>
          <w:rFonts w:hint="eastAsia"/>
        </w:rPr>
        <w:t>&lt;block&gt;</w:t>
      </w:r>
      <w:r>
        <w:rPr>
          <w:rFonts w:hint="eastAsia"/>
        </w:rPr>
        <w:t>のポインタ、</w:t>
      </w:r>
      <w:r>
        <w:rPr>
          <w:rFonts w:hint="eastAsia"/>
        </w:rPr>
        <w:t>Subsystem</w:t>
      </w:r>
      <w:r>
        <w:rPr>
          <w:rFonts w:hint="eastAsia"/>
        </w:rPr>
        <w:t>かどうかの</w:t>
      </w:r>
      <w:r>
        <w:rPr>
          <w:rFonts w:hint="eastAsia"/>
        </w:rPr>
        <w:t>boolean</w:t>
      </w:r>
      <w:r>
        <w:rPr>
          <w:rFonts w:hint="eastAsia"/>
        </w:rPr>
        <w:t>値を指定します。</w:t>
      </w:r>
    </w:p>
    <w:p w:rsidR="00C053E0" w:rsidRDefault="00C053E0" w:rsidP="00C053E0">
      <w:r>
        <w:rPr>
          <w:rFonts w:hint="eastAsia"/>
          <w:noProof/>
        </w:rPr>
        <mc:AlternateContent>
          <mc:Choice Requires="wpc">
            <w:drawing>
              <wp:inline distT="0" distB="0" distL="0" distR="0" wp14:anchorId="5FF518C8" wp14:editId="58C497D5">
                <wp:extent cx="5400136" cy="500332"/>
                <wp:effectExtent l="0" t="0" r="0" b="0"/>
                <wp:docPr id="439" name="キャンバス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8" name="テキスト ボックス 438"/>
                        <wps:cNvSpPr txBox="1"/>
                        <wps:spPr>
                          <a:xfrm>
                            <a:off x="19050" y="76020"/>
                            <a:ext cx="5362575" cy="320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7F266D">
                                <w:rPr>
                                  <w:rFonts w:ascii="ＭＳ ゴシック" w:eastAsia="ＭＳ ゴシック"/>
                                </w:rPr>
                                <w:t>block_attr (block_attr* u, const block_T* b, bool sb)</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F518C8" id="キャンバス 439" o:spid="_x0000_s1401" editas="canvas" style="width:425.2pt;height:39.4pt;mso-position-horizontal-relative:char;mso-position-vertical-relative:line" coordsize="54000,4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">
                <v:shape id="_x0000_s1402" type="#_x0000_t75" style="position:absolute;width:54000;height:4997;visibility:visible;mso-wrap-style:square">
                  <v:fill o:detectmouseclick="t"/>
                  <v:path o:connecttype="none"/>
                </v:shape>
                <v:shape id="テキスト ボックス 438" o:spid="_x0000_s1403" type="#_x0000_t202" style="position:absolute;left:190;top:760;width:53626;height:3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PqbsAA&#10;AADcAAAADwAAAGRycy9kb3ducmV2LnhtbERPTWsCMRC9F/ofwhS81WxrKdvVKK1YEXrSlp6HzZgE&#10;N5Mliev235tDwePjfS9Wo+/EQDG5wAqephUI4jZox0bBz/fnYw0iZWSNXWBS8EcJVsv7uwU2Olx4&#10;T8MhG1FCODWowObcN1Km1pLHNA09ceGOIXrMBUYjdcRLCfedfK6qV+nRcWmw2NPaUns6nL2CzYd5&#10;M22N0W5q7dww/h6/zFapycP4PgeRacw38b97pxW8zMra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PqbsAAAADcAAAADwAAAAAAAAAAAAAAAACYAgAAZHJzL2Rvd25y&#10;ZXYueG1sUEsFBgAAAAAEAAQA9QAAAIUDAAAAAA==&#10;" fillcolor="white [3201]" strokeweight=".5pt">
                  <v:textbox>
                    <w:txbxContent>
                      <w:p w:rsidR="00B00A8E" w:rsidRPr="00E46B6D" w:rsidRDefault="00B00A8E" w:rsidP="00C053E0">
                        <w:pPr>
                          <w:spacing w:line="0" w:lineRule="atLeast"/>
                          <w:rPr>
                            <w:rFonts w:ascii="ＭＳ ゴシック" w:eastAsia="ＭＳ ゴシック"/>
                          </w:rPr>
                        </w:pPr>
                        <w:r w:rsidRPr="007F266D">
                          <w:rPr>
                            <w:rFonts w:ascii="ＭＳ ゴシック" w:eastAsia="ＭＳ ゴシック"/>
                          </w:rPr>
                          <w:t>block_attr (block_attr* u, const block_T* b, bool sb)</w:t>
                        </w:r>
                        <w:r>
                          <w:rPr>
                            <w:rFonts w:ascii="ＭＳ ゴシック" w:eastAsia="ＭＳ ゴシック" w:hint="eastAsia"/>
                          </w:rPr>
                          <w:t>;</w:t>
                        </w:r>
                      </w:p>
                    </w:txbxContent>
                  </v:textbox>
                </v:shape>
                <w10:anchorlock/>
              </v:group>
            </w:pict>
          </mc:Fallback>
        </mc:AlternateContent>
      </w:r>
    </w:p>
    <w:p w:rsidR="00C053E0" w:rsidRDefault="007F266D" w:rsidP="00C053E0">
      <w:r>
        <w:rPr>
          <w:rFonts w:hint="eastAsia"/>
        </w:rPr>
        <w:t>このコンストラクタは</w:t>
      </w:r>
      <w:r>
        <w:rPr>
          <w:rFonts w:hint="eastAsia"/>
        </w:rPr>
        <w:t>BLXML::load()</w:t>
      </w:r>
      <w:r>
        <w:rPr>
          <w:rFonts w:hint="eastAsia"/>
        </w:rPr>
        <w:t>の中で実行され</w:t>
      </w:r>
      <w:r w:rsidR="0016371E">
        <w:rPr>
          <w:rFonts w:hint="eastAsia"/>
        </w:rPr>
        <w:t>ます。</w:t>
      </w:r>
    </w:p>
    <w:p w:rsidR="007F266D" w:rsidRDefault="007F266D" w:rsidP="00C053E0"/>
    <w:p w:rsidR="00C053E0" w:rsidRDefault="00C053E0" w:rsidP="00C053E0">
      <w:pPr>
        <w:pStyle w:val="4"/>
        <w:ind w:right="210"/>
      </w:pPr>
      <w:bookmarkStart w:id="1619" w:name="_Toc444757952"/>
      <w:bookmarkStart w:id="1620" w:name="_Toc444763181"/>
      <w:r>
        <w:rPr>
          <w:rFonts w:hint="eastAsia"/>
        </w:rPr>
        <w:t>block_attr ::id()</w:t>
      </w:r>
      <w:bookmarkEnd w:id="1619"/>
      <w:bookmarkEnd w:id="1620"/>
    </w:p>
    <w:p w:rsidR="00C053E0" w:rsidRDefault="007F266D" w:rsidP="00C053E0">
      <w:r>
        <w:rPr>
          <w:rFonts w:hint="eastAsia"/>
        </w:rPr>
        <w:t>当該ブロックの</w:t>
      </w:r>
      <w:r>
        <w:rPr>
          <w:rFonts w:hint="eastAsia"/>
        </w:rPr>
        <w:t>ID</w:t>
      </w:r>
      <w:r>
        <w:rPr>
          <w:rFonts w:hint="eastAsia"/>
        </w:rPr>
        <w:t>を返します。</w:t>
      </w:r>
      <w:r>
        <w:rPr>
          <w:rFonts w:hint="eastAsia"/>
        </w:rPr>
        <w:t>ID</w:t>
      </w:r>
      <w:r>
        <w:rPr>
          <w:rFonts w:hint="eastAsia"/>
        </w:rPr>
        <w:t>は</w:t>
      </w:r>
      <w:r>
        <w:rPr>
          <w:rFonts w:hint="eastAsia"/>
        </w:rPr>
        <w:t>BLXML</w:t>
      </w:r>
      <w:r>
        <w:rPr>
          <w:rFonts w:hint="eastAsia"/>
        </w:rPr>
        <w:t>クラスで内部の</w:t>
      </w:r>
      <w:r>
        <w:rPr>
          <w:rFonts w:hint="eastAsia"/>
        </w:rPr>
        <w:t>vector</w:t>
      </w:r>
      <w:r>
        <w:rPr>
          <w:rFonts w:hint="eastAsia"/>
        </w:rPr>
        <w:t>へのアクセスに使用されます。</w:t>
      </w:r>
    </w:p>
    <w:p w:rsidR="00C053E0" w:rsidRDefault="00C053E0" w:rsidP="00C053E0">
      <w:r>
        <w:rPr>
          <w:rFonts w:hint="eastAsia"/>
          <w:noProof/>
        </w:rPr>
        <mc:AlternateContent>
          <mc:Choice Requires="wpc">
            <w:drawing>
              <wp:inline distT="0" distB="0" distL="0" distR="0" wp14:anchorId="0901A4CB" wp14:editId="1F1BAE21">
                <wp:extent cx="5400136" cy="457201"/>
                <wp:effectExtent l="0" t="0" r="0" b="0"/>
                <wp:docPr id="441" name="キャンバス 4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0" name="テキスト ボックス 440"/>
                        <wps:cNvSpPr txBox="1"/>
                        <wps:spPr>
                          <a:xfrm>
                            <a:off x="19050" y="76021"/>
                            <a:ext cx="5362575" cy="2949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7F266D">
                                <w:rPr>
                                  <w:rFonts w:ascii="ＭＳ ゴシック" w:eastAsia="ＭＳ ゴシック"/>
                                </w:rPr>
                                <w:t>int id (void) const</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01A4CB" id="キャンバス 441" o:spid="_x0000_s1404" editas="canvas" style="width:425.2pt;height:36pt;mso-position-horizontal-relative:char;mso-position-vertical-relative:line" coordsize="54000,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">
                <v:shape id="_x0000_s1405" type="#_x0000_t75" style="position:absolute;width:54000;height:4572;visibility:visible;mso-wrap-style:square">
                  <v:fill o:detectmouseclick="t"/>
                  <v:path o:connecttype="none"/>
                </v:shape>
                <v:shape id="テキスト ボックス 440" o:spid="_x0000_s1406" type="#_x0000_t202" style="position:absolute;left:190;top:760;width:53626;height:2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OVFcAA&#10;AADcAAAADwAAAGRycy9kb3ducmV2LnhtbERPy2oCMRTdF/oP4Ra6q5kWKeNoFFtsKbjygevL5JoE&#10;JzdDko7Tv28WgsvDeS9Wo+/EQDG5wApeJxUI4jZox0bB8fD1UoNIGVljF5gU/FGC1fLxYYGNDlfe&#10;0bDPRpQQTg0qsDn3jZSpteQxTUJPXLhziB5zgdFIHfFawn0n36rqXXp0XBos9vRpqb3sf72CzYeZ&#10;mbbGaDe1dm4YT+et+Vbq+Wlcz0FkGvNdfHP/aAXTaZlf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OVFcAAAADcAAAADwAAAAAAAAAAAAAAAACYAgAAZHJzL2Rvd25y&#10;ZXYueG1sUEsFBgAAAAAEAAQA9QAAAIUDAAAAAA==&#10;" fillcolor="white [3201]" strokeweight=".5pt">
                  <v:textbox>
                    <w:txbxContent>
                      <w:p w:rsidR="00B00A8E" w:rsidRPr="00E46B6D" w:rsidRDefault="00B00A8E" w:rsidP="00C053E0">
                        <w:pPr>
                          <w:spacing w:line="0" w:lineRule="atLeast"/>
                          <w:rPr>
                            <w:rFonts w:ascii="ＭＳ ゴシック" w:eastAsia="ＭＳ ゴシック"/>
                          </w:rPr>
                        </w:pPr>
                        <w:r w:rsidRPr="007F266D">
                          <w:rPr>
                            <w:rFonts w:ascii="ＭＳ ゴシック" w:eastAsia="ＭＳ ゴシック"/>
                          </w:rPr>
                          <w:t>int id (void) const</w:t>
                        </w:r>
                        <w:r>
                          <w:rPr>
                            <w:rFonts w:ascii="ＭＳ ゴシック" w:eastAsia="ＭＳ ゴシック" w:hint="eastAsia"/>
                          </w:rPr>
                          <w:t>;</w:t>
                        </w:r>
                      </w:p>
                    </w:txbxContent>
                  </v:textbox>
                </v:shape>
                <w10:anchorlock/>
              </v:group>
            </w:pict>
          </mc:Fallback>
        </mc:AlternateContent>
      </w:r>
    </w:p>
    <w:p w:rsidR="00C053E0" w:rsidRDefault="00C053E0" w:rsidP="00C053E0"/>
    <w:p w:rsidR="00C053E0" w:rsidRDefault="00C053E0" w:rsidP="00C053E0">
      <w:pPr>
        <w:pStyle w:val="4"/>
        <w:ind w:right="210"/>
      </w:pPr>
      <w:bookmarkStart w:id="1621" w:name="_Toc444757953"/>
      <w:bookmarkStart w:id="1622" w:name="_Toc444763182"/>
      <w:r>
        <w:rPr>
          <w:rFonts w:hint="eastAsia"/>
        </w:rPr>
        <w:t>block_attr ::block()</w:t>
      </w:r>
      <w:bookmarkEnd w:id="1621"/>
      <w:bookmarkEnd w:id="1622"/>
    </w:p>
    <w:p w:rsidR="00C053E0" w:rsidRDefault="007F266D" w:rsidP="00C053E0">
      <w:r>
        <w:rPr>
          <w:rFonts w:hint="eastAsia"/>
        </w:rPr>
        <w:t>ブロックの</w:t>
      </w:r>
      <w:r>
        <w:rPr>
          <w:rFonts w:hint="eastAsia"/>
        </w:rPr>
        <w:t>&lt;block&gt;</w:t>
      </w:r>
      <w:r>
        <w:rPr>
          <w:rFonts w:hint="eastAsia"/>
        </w:rPr>
        <w:t>のポインタを返します。</w:t>
      </w:r>
    </w:p>
    <w:p w:rsidR="00C053E0" w:rsidRDefault="00C053E0" w:rsidP="00C053E0">
      <w:r>
        <w:rPr>
          <w:rFonts w:hint="eastAsia"/>
          <w:noProof/>
        </w:rPr>
        <mc:AlternateContent>
          <mc:Choice Requires="wpc">
            <w:drawing>
              <wp:inline distT="0" distB="0" distL="0" distR="0" wp14:anchorId="03F3EC2D" wp14:editId="3FB83910">
                <wp:extent cx="5400136" cy="448575"/>
                <wp:effectExtent l="0" t="0" r="0" b="0"/>
                <wp:docPr id="443" name="キャンバス 4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2" name="テキスト ボックス 442"/>
                        <wps:cNvSpPr txBox="1"/>
                        <wps:spPr>
                          <a:xfrm>
                            <a:off x="19050" y="76021"/>
                            <a:ext cx="5362575" cy="2949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7F266D">
                              <w:pPr>
                                <w:spacing w:line="0" w:lineRule="atLeast"/>
                                <w:rPr>
                                  <w:rFonts w:ascii="ＭＳ ゴシック" w:eastAsia="ＭＳ ゴシック"/>
                                </w:rPr>
                              </w:pPr>
                              <w:r w:rsidRPr="007F266D">
                                <w:rPr>
                                  <w:rFonts w:ascii="ＭＳ ゴシック" w:eastAsia="ＭＳ ゴシック"/>
                                </w:rPr>
                                <w:t>const block_T* block (void) const</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3F3EC2D" id="キャンバス 443" o:spid="_x0000_s1407" editas="canvas" style="width:425.2pt;height:35.3pt;mso-position-horizontal-relative:char;mso-position-vertical-relative:line" coordsize="54000,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">
                <v:shape id="_x0000_s1408" type="#_x0000_t75" style="position:absolute;width:54000;height:4483;visibility:visible;mso-wrap-style:square">
                  <v:fill o:detectmouseclick="t"/>
                  <v:path o:connecttype="none"/>
                </v:shape>
                <v:shape id="テキスト ボックス 442" o:spid="_x0000_s1409" type="#_x0000_t202" style="position:absolute;left:190;top:760;width:53626;height:2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2u+cMA&#10;AADcAAAADwAAAGRycy9kb3ducmV2LnhtbESPQWsCMRSE74X+h/AKvdVsRWS7GsUWWwqeqsXzY/NM&#10;gpuXJUnX7b9vBKHHYWa+YZbr0XdioJhcYAXPkwoEcRu0Y6Pg+/D+VINIGVljF5gU/FKC9er+bomN&#10;Dhf+omGfjSgQTg0qsDn3jZSpteQxTUJPXLxTiB5zkdFIHfFS4L6T06qaS4+Oy4LFnt4stef9j1ew&#10;fTUvpq0x2m2tnRvG42lnPpR6fBg3CxCZxvwfvrU/tYL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2u+cMAAADcAAAADwAAAAAAAAAAAAAAAACYAgAAZHJzL2Rv&#10;d25yZXYueG1sUEsFBgAAAAAEAAQA9QAAAIgDAAAAAA==&#10;" fillcolor="white [3201]" strokeweight=".5pt">
                  <v:textbox>
                    <w:txbxContent>
                      <w:p w:rsidR="00B00A8E" w:rsidRPr="00E46B6D" w:rsidRDefault="00B00A8E" w:rsidP="007F266D">
                        <w:pPr>
                          <w:spacing w:line="0" w:lineRule="atLeast"/>
                          <w:rPr>
                            <w:rFonts w:ascii="ＭＳ ゴシック" w:eastAsia="ＭＳ ゴシック"/>
                          </w:rPr>
                        </w:pPr>
                        <w:r w:rsidRPr="007F266D">
                          <w:rPr>
                            <w:rFonts w:ascii="ＭＳ ゴシック" w:eastAsia="ＭＳ ゴシック"/>
                          </w:rPr>
                          <w:t>const block_T* block (void) const</w:t>
                        </w:r>
                        <w:r>
                          <w:rPr>
                            <w:rFonts w:ascii="ＭＳ ゴシック" w:eastAsia="ＭＳ ゴシック" w:hint="eastAsia"/>
                          </w:rPr>
                          <w:t>;</w:t>
                        </w:r>
                      </w:p>
                    </w:txbxContent>
                  </v:textbox>
                </v:shape>
                <w10:anchorlock/>
              </v:group>
            </w:pict>
          </mc:Fallback>
        </mc:AlternateContent>
      </w:r>
    </w:p>
    <w:p w:rsidR="00C053E0" w:rsidRDefault="00C053E0" w:rsidP="00C053E0"/>
    <w:p w:rsidR="00C053E0" w:rsidRDefault="00C053E0" w:rsidP="00C053E0">
      <w:pPr>
        <w:pStyle w:val="4"/>
        <w:ind w:right="210"/>
      </w:pPr>
      <w:bookmarkStart w:id="1623" w:name="_Toc444757954"/>
      <w:bookmarkStart w:id="1624" w:name="_Toc444763183"/>
      <w:r>
        <w:rPr>
          <w:rFonts w:hint="eastAsia"/>
        </w:rPr>
        <w:t>block_attr ::ignore()</w:t>
      </w:r>
      <w:bookmarkEnd w:id="1623"/>
      <w:bookmarkEnd w:id="1624"/>
    </w:p>
    <w:p w:rsidR="00C053E0" w:rsidRDefault="007F266D" w:rsidP="00C053E0">
      <w:r>
        <w:rPr>
          <w:rFonts w:hint="eastAsia"/>
        </w:rPr>
        <w:t>当該ブロックのコード生成をしない場合は</w:t>
      </w:r>
      <w:r>
        <w:rPr>
          <w:rFonts w:hint="eastAsia"/>
        </w:rPr>
        <w:t>true</w:t>
      </w:r>
      <w:r>
        <w:rPr>
          <w:rFonts w:hint="eastAsia"/>
        </w:rPr>
        <w:t>を返します。この場合、このブロックは</w:t>
      </w:r>
      <w:r>
        <w:rPr>
          <w:rFonts w:hint="eastAsia"/>
        </w:rPr>
        <w:t>SwitchCase</w:t>
      </w:r>
      <w:r>
        <w:rPr>
          <w:rFonts w:hint="eastAsia"/>
        </w:rPr>
        <w:t>または</w:t>
      </w:r>
      <w:r>
        <w:rPr>
          <w:rFonts w:hint="eastAsia"/>
        </w:rPr>
        <w:t>If</w:t>
      </w:r>
      <w:r>
        <w:rPr>
          <w:rFonts w:hint="eastAsia"/>
        </w:rPr>
        <w:t>ブロックの一部です。</w:t>
      </w:r>
    </w:p>
    <w:p w:rsidR="00C053E0" w:rsidRDefault="00C053E0" w:rsidP="00C053E0">
      <w:r>
        <w:rPr>
          <w:rFonts w:hint="eastAsia"/>
          <w:noProof/>
        </w:rPr>
        <mc:AlternateContent>
          <mc:Choice Requires="wpc">
            <w:drawing>
              <wp:inline distT="0" distB="0" distL="0" distR="0" wp14:anchorId="1971F5EE" wp14:editId="43F45A24">
                <wp:extent cx="5400136" cy="474453"/>
                <wp:effectExtent l="0" t="0" r="0" b="0"/>
                <wp:docPr id="445" name="キャンバス 4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4" name="テキスト ボックス 444"/>
                        <wps:cNvSpPr txBox="1"/>
                        <wps:spPr>
                          <a:xfrm>
                            <a:off x="19050" y="76020"/>
                            <a:ext cx="5362575" cy="320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7F266D">
                                <w:rPr>
                                  <w:rFonts w:ascii="ＭＳ ゴシック" w:eastAsia="ＭＳ ゴシック"/>
                                </w:rPr>
                                <w:t>bool ignore (void) const</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971F5EE" id="キャンバス 445" o:spid="_x0000_s1410" editas="canvas" style="width:425.2pt;height:37.35pt;mso-position-horizontal-relative:char;mso-position-vertical-relative:line" coordsize="54000,4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">
                <v:shape id="_x0000_s1411" type="#_x0000_t75" style="position:absolute;width:54000;height:4743;visibility:visible;mso-wrap-style:square">
                  <v:fill o:detectmouseclick="t"/>
                  <v:path o:connecttype="none"/>
                </v:shape>
                <v:shape id="テキスト ボックス 444" o:spid="_x0000_s1412" type="#_x0000_t202" style="position:absolute;left:190;top:760;width:53626;height:3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TFsIA&#10;AADcAAAADwAAAGRycy9kb3ducmV2LnhtbESPQUsDMRSE74L/ITzBm81WlrLdNi1VqgiebMXzY/Oa&#10;hG5eliRu139vCoLHYWa+YdbbyfdipJhcYAXzWQWCuAvasVHweXx5aECkjKyxD0wKfijBdnN7s8ZW&#10;hwt/0HjIRhQIpxYV2JyHVsrUWfKYZmEgLt4pRI+5yGikjngpcN/Lx6paSI+Oy4LFgZ4tdefDt1ew&#10;fzJL0zUY7b7Rzo3T1+ndvCp1fzftViAyTfk//Nd+0wrq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OJMWwgAAANwAAAAPAAAAAAAAAAAAAAAAAJgCAABkcnMvZG93&#10;bnJldi54bWxQSwUGAAAAAAQABAD1AAAAhwMAAAAA&#10;" fillcolor="white [3201]" strokeweight=".5pt">
                  <v:textbox>
                    <w:txbxContent>
                      <w:p w:rsidR="00B00A8E" w:rsidRPr="00E46B6D" w:rsidRDefault="00B00A8E" w:rsidP="00C053E0">
                        <w:pPr>
                          <w:spacing w:line="0" w:lineRule="atLeast"/>
                          <w:rPr>
                            <w:rFonts w:ascii="ＭＳ ゴシック" w:eastAsia="ＭＳ ゴシック"/>
                          </w:rPr>
                        </w:pPr>
                        <w:r w:rsidRPr="007F266D">
                          <w:rPr>
                            <w:rFonts w:ascii="ＭＳ ゴシック" w:eastAsia="ＭＳ ゴシック"/>
                          </w:rPr>
                          <w:t>bool ignore (void) const</w:t>
                        </w:r>
                        <w:r>
                          <w:rPr>
                            <w:rFonts w:ascii="ＭＳ ゴシック" w:eastAsia="ＭＳ ゴシック" w:hint="eastAsia"/>
                          </w:rPr>
                          <w:t>;</w:t>
                        </w:r>
                      </w:p>
                    </w:txbxContent>
                  </v:textbox>
                </v:shape>
                <w10:anchorlock/>
              </v:group>
            </w:pict>
          </mc:Fallback>
        </mc:AlternateContent>
      </w:r>
    </w:p>
    <w:p w:rsidR="00AD5C5E" w:rsidRDefault="00AD5C5E" w:rsidP="00AD5C5E"/>
    <w:p w:rsidR="00AD5C5E" w:rsidRDefault="00AD5C5E" w:rsidP="00AD5C5E">
      <w:pPr>
        <w:pStyle w:val="4"/>
        <w:ind w:right="210"/>
      </w:pPr>
      <w:bookmarkStart w:id="1625" w:name="_Toc444757955"/>
      <w:bookmarkStart w:id="1626" w:name="_Toc444763184"/>
      <w:r>
        <w:rPr>
          <w:rFonts w:hint="eastAsia"/>
        </w:rPr>
        <w:t>block_attr ::set_ignore()</w:t>
      </w:r>
      <w:bookmarkEnd w:id="1625"/>
      <w:bookmarkEnd w:id="1626"/>
    </w:p>
    <w:p w:rsidR="00AD5C5E" w:rsidRDefault="00AD5C5E" w:rsidP="00AD5C5E">
      <w:r>
        <w:rPr>
          <w:rFonts w:hint="eastAsia"/>
        </w:rPr>
        <w:t>当該ブロックのコード生成をしない場合は</w:t>
      </w:r>
      <w:r>
        <w:rPr>
          <w:rFonts w:hint="eastAsia"/>
        </w:rPr>
        <w:t>true</w:t>
      </w:r>
      <w:r>
        <w:rPr>
          <w:rFonts w:hint="eastAsia"/>
        </w:rPr>
        <w:t>を設定します。そうでない場合は</w:t>
      </w:r>
      <w:r>
        <w:rPr>
          <w:rFonts w:hint="eastAsia"/>
        </w:rPr>
        <w:t>false</w:t>
      </w:r>
      <w:r>
        <w:rPr>
          <w:rFonts w:hint="eastAsia"/>
        </w:rPr>
        <w:t>を設定します。</w:t>
      </w:r>
      <w:r>
        <w:rPr>
          <w:rFonts w:hint="eastAsia"/>
        </w:rPr>
        <w:t>SwitchCase</w:t>
      </w:r>
      <w:r>
        <w:rPr>
          <w:rFonts w:hint="eastAsia"/>
        </w:rPr>
        <w:t>または</w:t>
      </w:r>
      <w:r>
        <w:rPr>
          <w:rFonts w:hint="eastAsia"/>
        </w:rPr>
        <w:t>If</w:t>
      </w:r>
      <w:r>
        <w:rPr>
          <w:rFonts w:hint="eastAsia"/>
        </w:rPr>
        <w:t>ブロックの一部であれば</w:t>
      </w:r>
      <w:r>
        <w:rPr>
          <w:rFonts w:hint="eastAsia"/>
        </w:rPr>
        <w:t>true</w:t>
      </w:r>
      <w:r>
        <w:rPr>
          <w:rFonts w:hint="eastAsia"/>
        </w:rPr>
        <w:t>を設定します。</w:t>
      </w:r>
    </w:p>
    <w:p w:rsidR="00AD5C5E" w:rsidRDefault="00AD5C5E" w:rsidP="00AD5C5E">
      <w:r>
        <w:rPr>
          <w:rFonts w:hint="eastAsia"/>
          <w:noProof/>
        </w:rPr>
        <mc:AlternateContent>
          <mc:Choice Requires="wpc">
            <w:drawing>
              <wp:inline distT="0" distB="0" distL="0" distR="0" wp14:anchorId="1032F724" wp14:editId="0E3FCE50">
                <wp:extent cx="5400136" cy="474453"/>
                <wp:effectExtent l="0" t="0" r="0" b="0"/>
                <wp:docPr id="447" name="キャンバス 4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6" name="テキスト ボックス 446"/>
                        <wps:cNvSpPr txBox="1"/>
                        <wps:spPr>
                          <a:xfrm>
                            <a:off x="19050" y="76020"/>
                            <a:ext cx="5362575" cy="320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AD5C5E">
                              <w:pPr>
                                <w:spacing w:line="0" w:lineRule="atLeast"/>
                                <w:rPr>
                                  <w:rFonts w:ascii="ＭＳ ゴシック" w:eastAsia="ＭＳ ゴシック"/>
                                </w:rPr>
                              </w:pPr>
                              <w:r w:rsidRPr="00AD5C5E">
                                <w:rPr>
                                  <w:rFonts w:ascii="ＭＳ ゴシック" w:eastAsia="ＭＳ ゴシック"/>
                                </w:rPr>
                                <w:t>void set_ignore (bool i)</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32F724" id="キャンバス 447" o:spid="_x0000_s1413" editas="canvas" style="width:425.2pt;height:37.35pt;mso-position-horizontal-relative:char;mso-position-vertical-relative:line" coordsize="54000,4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">
                <v:shape id="_x0000_s1414" type="#_x0000_t75" style="position:absolute;width:54000;height:4743;visibility:visible;mso-wrap-style:square">
                  <v:fill o:detectmouseclick="t"/>
                  <v:path o:connecttype="none"/>
                </v:shape>
                <v:shape id="テキスト ボックス 446" o:spid="_x0000_s1415" type="#_x0000_t202" style="position:absolute;left:190;top:760;width:53626;height:3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ao+sMA&#10;AADcAAAADwAAAGRycy9kb3ducmV2LnhtbESPQWsCMRSE74X+h/AK3mq2RWS7GsUWLYWeqsXzY/NM&#10;gpuXJYnr+u+bQqHHYWa+YZbr0XdioJhcYAVP0woEcRu0Y6Pg+7B7rEGkjKyxC0wKbpRgvbq/W2Kj&#10;w5W/aNhnIwqEU4MKbM59I2VqLXlM09ATF+8UosdcZDRSR7wWuO/kc1XNpUfHZcFiT2+W2vP+4hVs&#10;X82LaWuMdltr54bxePo070pNHsbNAkSmMf+H/9ofWsFsNoffM+UI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ao+sMAAADcAAAADwAAAAAAAAAAAAAAAACYAgAAZHJzL2Rv&#10;d25yZXYueG1sUEsFBgAAAAAEAAQA9QAAAIgDAAAAAA==&#10;" fillcolor="white [3201]" strokeweight=".5pt">
                  <v:textbox>
                    <w:txbxContent>
                      <w:p w:rsidR="00B00A8E" w:rsidRPr="00E46B6D" w:rsidRDefault="00B00A8E" w:rsidP="00AD5C5E">
                        <w:pPr>
                          <w:spacing w:line="0" w:lineRule="atLeast"/>
                          <w:rPr>
                            <w:rFonts w:ascii="ＭＳ ゴシック" w:eastAsia="ＭＳ ゴシック"/>
                          </w:rPr>
                        </w:pPr>
                        <w:r w:rsidRPr="00AD5C5E">
                          <w:rPr>
                            <w:rFonts w:ascii="ＭＳ ゴシック" w:eastAsia="ＭＳ ゴシック"/>
                          </w:rPr>
                          <w:t>void set_ignore (bool i)</w:t>
                        </w:r>
                        <w:r>
                          <w:rPr>
                            <w:rFonts w:ascii="ＭＳ ゴシック" w:eastAsia="ＭＳ ゴシック" w:hint="eastAsia"/>
                          </w:rPr>
                          <w:t>;</w:t>
                        </w:r>
                      </w:p>
                    </w:txbxContent>
                  </v:textbox>
                </v:shape>
                <w10:anchorlock/>
              </v:group>
            </w:pict>
          </mc:Fallback>
        </mc:AlternateContent>
      </w:r>
    </w:p>
    <w:p w:rsidR="00C053E0" w:rsidRDefault="00C053E0" w:rsidP="00C053E0"/>
    <w:p w:rsidR="00C053E0" w:rsidRDefault="00C053E0" w:rsidP="00C053E0">
      <w:pPr>
        <w:pStyle w:val="4"/>
        <w:ind w:right="210"/>
      </w:pPr>
      <w:bookmarkStart w:id="1627" w:name="_Toc444757956"/>
      <w:bookmarkStart w:id="1628" w:name="_Toc444763185"/>
      <w:r>
        <w:rPr>
          <w:rFonts w:hint="eastAsia"/>
        </w:rPr>
        <w:t>block_attr ::lowers()</w:t>
      </w:r>
      <w:bookmarkEnd w:id="1627"/>
      <w:bookmarkEnd w:id="1628"/>
    </w:p>
    <w:p w:rsidR="00C053E0" w:rsidRDefault="00AD5C5E" w:rsidP="00C053E0">
      <w:r>
        <w:rPr>
          <w:rFonts w:hint="eastAsia"/>
        </w:rPr>
        <w:t>ブロックが</w:t>
      </w:r>
      <w:r>
        <w:rPr>
          <w:rFonts w:hint="eastAsia"/>
        </w:rPr>
        <w:t>Subsystem</w:t>
      </w:r>
      <w:r>
        <w:rPr>
          <w:rFonts w:hint="eastAsia"/>
        </w:rPr>
        <w:t>の場合、含まれるブロックの</w:t>
      </w:r>
      <w:r>
        <w:rPr>
          <w:rFonts w:hint="eastAsia"/>
        </w:rPr>
        <w:t>block_attr</w:t>
      </w:r>
      <w:r>
        <w:rPr>
          <w:rFonts w:hint="eastAsia"/>
        </w:rPr>
        <w:t>のポインタを</w:t>
      </w:r>
      <w:r>
        <w:rPr>
          <w:rFonts w:hint="eastAsia"/>
        </w:rPr>
        <w:t>vector</w:t>
      </w:r>
      <w:r>
        <w:rPr>
          <w:rFonts w:hint="eastAsia"/>
        </w:rPr>
        <w:t>として返します。下位ブロックが</w:t>
      </w:r>
      <w:r>
        <w:rPr>
          <w:rFonts w:hint="eastAsia"/>
        </w:rPr>
        <w:t>Subsystem</w:t>
      </w:r>
      <w:r>
        <w:rPr>
          <w:rFonts w:hint="eastAsia"/>
        </w:rPr>
        <w:t>の場合、その内部のブロックは含まれません。</w:t>
      </w:r>
    </w:p>
    <w:p w:rsidR="00C053E0" w:rsidRDefault="00C053E0" w:rsidP="00C053E0">
      <w:r>
        <w:rPr>
          <w:rFonts w:hint="eastAsia"/>
          <w:noProof/>
        </w:rPr>
        <mc:AlternateContent>
          <mc:Choice Requires="wpc">
            <w:drawing>
              <wp:inline distT="0" distB="0" distL="0" distR="0" wp14:anchorId="40DA8950" wp14:editId="1AD28906">
                <wp:extent cx="5400136" cy="508959"/>
                <wp:effectExtent l="0" t="0" r="0" b="0"/>
                <wp:docPr id="449" name="キャンバス 4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8" name="テキスト ボックス 448"/>
                        <wps:cNvSpPr txBox="1"/>
                        <wps:spPr>
                          <a:xfrm>
                            <a:off x="19050" y="76020"/>
                            <a:ext cx="5362575" cy="3121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AD5C5E">
                                <w:rPr>
                                  <w:rFonts w:ascii="ＭＳ ゴシック" w:eastAsia="ＭＳ ゴシック"/>
                                </w:rPr>
                                <w:t>attr_list&amp; lowers (void)</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0DA8950" id="キャンバス 449" o:spid="_x0000_s1416" editas="canvas" style="width:425.2pt;height:40.1pt;mso-position-horizontal-relative:char;mso-position-vertical-relative:line" coordsize="54000,5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">
                <v:shape id="_x0000_s1417" type="#_x0000_t75" style="position:absolute;width:54000;height:5086;visibility:visible;mso-wrap-style:square">
                  <v:fill o:detectmouseclick="t"/>
                  <v:path o:connecttype="none"/>
                </v:shape>
                <v:shape id="テキスト ボックス 448" o:spid="_x0000_s1418" type="#_x0000_t202" style="position:absolute;left:190;top:760;width:53626;height:3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ZE8AA&#10;AADcAAAADwAAAGRycy9kb3ducmV2LnhtbERPy2oCMRTdF/oP4Ra6q5kWKeNoFFtsKbjygevL5JoE&#10;JzdDko7Tv28WgsvDeS9Wo+/EQDG5wApeJxUI4jZox0bB8fD1UoNIGVljF5gU/FGC1fLxYYGNDlfe&#10;0bDPRpQQTg0qsDn3jZSpteQxTUJPXLhziB5zgdFIHfFawn0n36rqXXp0XBos9vRpqb3sf72CzYeZ&#10;mbbGaDe1dm4YT+et+Vbq+Wlcz0FkGvNdfHP/aAXTaVlb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WZE8AAAADcAAAADwAAAAAAAAAAAAAAAACYAgAAZHJzL2Rvd25y&#10;ZXYueG1sUEsFBgAAAAAEAAQA9QAAAIUDAAAAAA==&#10;" fillcolor="white [3201]" strokeweight=".5pt">
                  <v:textbox>
                    <w:txbxContent>
                      <w:p w:rsidR="00B00A8E" w:rsidRPr="00E46B6D" w:rsidRDefault="00B00A8E" w:rsidP="00C053E0">
                        <w:pPr>
                          <w:spacing w:line="0" w:lineRule="atLeast"/>
                          <w:rPr>
                            <w:rFonts w:ascii="ＭＳ ゴシック" w:eastAsia="ＭＳ ゴシック"/>
                          </w:rPr>
                        </w:pPr>
                        <w:r w:rsidRPr="00AD5C5E">
                          <w:rPr>
                            <w:rFonts w:ascii="ＭＳ ゴシック" w:eastAsia="ＭＳ ゴシック"/>
                          </w:rPr>
                          <w:t>attr_list&amp; lowers (void)</w:t>
                        </w:r>
                        <w:r>
                          <w:rPr>
                            <w:rFonts w:ascii="ＭＳ ゴシック" w:eastAsia="ＭＳ ゴシック" w:hint="eastAsia"/>
                          </w:rPr>
                          <w:t>;</w:t>
                        </w:r>
                      </w:p>
                    </w:txbxContent>
                  </v:textbox>
                </v:shape>
                <w10:anchorlock/>
              </v:group>
            </w:pict>
          </mc:Fallback>
        </mc:AlternateContent>
      </w:r>
    </w:p>
    <w:p w:rsidR="00C053E0" w:rsidRDefault="00C053E0" w:rsidP="00C053E0"/>
    <w:p w:rsidR="00C053E0" w:rsidRDefault="00C053E0" w:rsidP="00C053E0">
      <w:pPr>
        <w:pStyle w:val="4"/>
        <w:ind w:right="210"/>
      </w:pPr>
      <w:bookmarkStart w:id="1629" w:name="_Toc444757957"/>
      <w:bookmarkStart w:id="1630" w:name="_Toc444763186"/>
      <w:r>
        <w:rPr>
          <w:rFonts w:hint="eastAsia"/>
        </w:rPr>
        <w:t>block_attr ::merged</w:t>
      </w:r>
      <w:bookmarkEnd w:id="1629"/>
      <w:bookmarkEnd w:id="1630"/>
    </w:p>
    <w:p w:rsidR="00C053E0" w:rsidRDefault="00AD5C5E" w:rsidP="00C053E0">
      <w:r>
        <w:rPr>
          <w:rFonts w:hint="eastAsia"/>
        </w:rPr>
        <w:t>ブロックが</w:t>
      </w:r>
      <w:r>
        <w:rPr>
          <w:rFonts w:hint="eastAsia"/>
        </w:rPr>
        <w:t>Switch/If</w:t>
      </w:r>
      <w:r>
        <w:rPr>
          <w:rFonts w:hint="eastAsia"/>
        </w:rPr>
        <w:t>ブロックの場合、含まれるブロックの</w:t>
      </w:r>
      <w:r>
        <w:rPr>
          <w:rFonts w:hint="eastAsia"/>
        </w:rPr>
        <w:t>&lt;block&gt;</w:t>
      </w:r>
      <w:r>
        <w:rPr>
          <w:rFonts w:hint="eastAsia"/>
        </w:rPr>
        <w:t>のポインタが</w:t>
      </w:r>
      <w:r>
        <w:rPr>
          <w:rFonts w:hint="eastAsia"/>
        </w:rPr>
        <w:t>deque</w:t>
      </w:r>
      <w:r>
        <w:rPr>
          <w:rFonts w:hint="eastAsia"/>
        </w:rPr>
        <w:t>リストとして返されます。ブロックが</w:t>
      </w:r>
      <w:r>
        <w:rPr>
          <w:rFonts w:hint="eastAsia"/>
        </w:rPr>
        <w:t>Subsystem</w:t>
      </w:r>
      <w:r>
        <w:rPr>
          <w:rFonts w:hint="eastAsia"/>
        </w:rPr>
        <w:t>の場合、その内部のブロックが含まれます。</w:t>
      </w:r>
    </w:p>
    <w:p w:rsidR="00C053E0" w:rsidRDefault="00C053E0" w:rsidP="00C053E0">
      <w:r>
        <w:rPr>
          <w:rFonts w:hint="eastAsia"/>
          <w:noProof/>
        </w:rPr>
        <mc:AlternateContent>
          <mc:Choice Requires="wpc">
            <w:drawing>
              <wp:inline distT="0" distB="0" distL="0" distR="0" wp14:anchorId="19DF5F2F" wp14:editId="295343CD">
                <wp:extent cx="5400136" cy="655609"/>
                <wp:effectExtent l="0" t="0" r="0" b="0"/>
                <wp:docPr id="451" name="キャンバス 4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0" name="テキスト ボックス 450"/>
                        <wps:cNvSpPr txBox="1"/>
                        <wps:spPr>
                          <a:xfrm>
                            <a:off x="19050" y="76021"/>
                            <a:ext cx="5362575" cy="50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C053E0">
                              <w:pPr>
                                <w:spacing w:line="0" w:lineRule="atLeast"/>
                                <w:rPr>
                                  <w:rFonts w:ascii="ＭＳ ゴシック" w:eastAsia="ＭＳ ゴシック"/>
                                </w:rPr>
                              </w:pPr>
                              <w:r w:rsidRPr="00AD5C5E">
                                <w:rPr>
                                  <w:rFonts w:ascii="ＭＳ ゴシック" w:eastAsia="ＭＳ ゴシック"/>
                                </w:rPr>
                                <w:t>const block_stack&amp; merged (void) const</w:t>
                              </w:r>
                              <w:r>
                                <w:rPr>
                                  <w:rFonts w:ascii="ＭＳ ゴシック" w:eastAsia="ＭＳ ゴシック" w:hint="eastAsia"/>
                                </w:rPr>
                                <w:t>;  // 状態参照</w:t>
                              </w:r>
                            </w:p>
                            <w:p w:rsidR="00B00A8E" w:rsidRPr="00E46B6D" w:rsidRDefault="00B00A8E" w:rsidP="00C053E0">
                              <w:pPr>
                                <w:spacing w:line="0" w:lineRule="atLeast"/>
                                <w:rPr>
                                  <w:rFonts w:ascii="ＭＳ ゴシック" w:eastAsia="ＭＳ ゴシック"/>
                                </w:rPr>
                              </w:pPr>
                              <w:r w:rsidRPr="00AD5C5E">
                                <w:rPr>
                                  <w:rFonts w:ascii="ＭＳ ゴシック" w:eastAsia="ＭＳ ゴシック"/>
                                </w:rPr>
                                <w:t>block_stack&amp; merged (void)</w:t>
                              </w:r>
                              <w:r>
                                <w:rPr>
                                  <w:rFonts w:ascii="ＭＳ ゴシック" w:eastAsia="ＭＳ ゴシック" w:hint="eastAsia"/>
                                </w:rPr>
                                <w:t>;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9DF5F2F" id="キャンバス 451" o:spid="_x0000_s1419" editas="canvas" style="width:425.2pt;height:51.6pt;mso-position-horizontal-relative:char;mso-position-vertical-relative:line" coordsize="54000,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">
                <v:shape id="_x0000_s1420" type="#_x0000_t75" style="position:absolute;width:54000;height:6553;visibility:visible;mso-wrap-style:square">
                  <v:fill o:detectmouseclick="t"/>
                  <v:path o:connecttype="none"/>
                </v:shape>
                <v:shape id="テキスト ボックス 450" o:spid="_x0000_s1421" type="#_x0000_t202" style="position:absolute;left:190;top:760;width:53626;height:5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oDyMAA&#10;AADcAAAADwAAAGRycy9kb3ducmV2LnhtbERPTWsCMRC9F/ofwhS81WyLLdvVKK1YEXrSlp6HzZgE&#10;N5Mliev235tDwePjfS9Wo+/EQDG5wAqephUI4jZox0bBz/fnYw0iZWSNXWBS8EcJVsv7uwU2Olx4&#10;T8MhG1FCODWowObcN1Km1pLHNA09ceGOIXrMBUYjdcRLCfedfK6qV+nRcWmw2NPaUns6nL2CzYd5&#10;M22N0W5q7dww/h6/zFapycP4PgeRacw38b97pxXMXsr8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doDyMAAAADcAAAADwAAAAAAAAAAAAAAAACYAgAAZHJzL2Rvd25y&#10;ZXYueG1sUEsFBgAAAAAEAAQA9QAAAIUDAAAAAA==&#10;" fillcolor="white [3201]" strokeweight=".5pt">
                  <v:textbox>
                    <w:txbxContent>
                      <w:p w:rsidR="00B00A8E" w:rsidRDefault="00B00A8E" w:rsidP="00C053E0">
                        <w:pPr>
                          <w:spacing w:line="0" w:lineRule="atLeast"/>
                          <w:rPr>
                            <w:rFonts w:ascii="ＭＳ ゴシック" w:eastAsia="ＭＳ ゴシック"/>
                          </w:rPr>
                        </w:pPr>
                        <w:r w:rsidRPr="00AD5C5E">
                          <w:rPr>
                            <w:rFonts w:ascii="ＭＳ ゴシック" w:eastAsia="ＭＳ ゴシック"/>
                          </w:rPr>
                          <w:t>const block_stack&amp; merged (void) const</w:t>
                        </w:r>
                        <w:r>
                          <w:rPr>
                            <w:rFonts w:ascii="ＭＳ ゴシック" w:eastAsia="ＭＳ ゴシック" w:hint="eastAsia"/>
                          </w:rPr>
                          <w:t>;  // 状態参照</w:t>
                        </w:r>
                      </w:p>
                      <w:p w:rsidR="00B00A8E" w:rsidRPr="00E46B6D" w:rsidRDefault="00B00A8E" w:rsidP="00C053E0">
                        <w:pPr>
                          <w:spacing w:line="0" w:lineRule="atLeast"/>
                          <w:rPr>
                            <w:rFonts w:ascii="ＭＳ ゴシック" w:eastAsia="ＭＳ ゴシック"/>
                          </w:rPr>
                        </w:pPr>
                        <w:r w:rsidRPr="00AD5C5E">
                          <w:rPr>
                            <w:rFonts w:ascii="ＭＳ ゴシック" w:eastAsia="ＭＳ ゴシック"/>
                          </w:rPr>
                          <w:t>block_stack&amp; merged (void)</w:t>
                        </w:r>
                        <w:r>
                          <w:rPr>
                            <w:rFonts w:ascii="ＭＳ ゴシック" w:eastAsia="ＭＳ ゴシック" w:hint="eastAsia"/>
                          </w:rPr>
                          <w:t>;              // 状態変更</w:t>
                        </w:r>
                      </w:p>
                    </w:txbxContent>
                  </v:textbox>
                </v:shape>
                <w10:anchorlock/>
              </v:group>
            </w:pict>
          </mc:Fallback>
        </mc:AlternateContent>
      </w:r>
    </w:p>
    <w:p w:rsidR="00C053E0" w:rsidRDefault="00C053E0" w:rsidP="00C053E0"/>
    <w:p w:rsidR="00C053E0" w:rsidRDefault="00C053E0" w:rsidP="00C053E0">
      <w:pPr>
        <w:pStyle w:val="4"/>
        <w:ind w:right="210"/>
      </w:pPr>
      <w:bookmarkStart w:id="1631" w:name="_Toc444757958"/>
      <w:bookmarkStart w:id="1632" w:name="_Toc444763187"/>
      <w:r>
        <w:rPr>
          <w:rFonts w:hint="eastAsia"/>
        </w:rPr>
        <w:t>キャスト</w:t>
      </w:r>
      <w:r>
        <w:rPr>
          <w:rFonts w:hint="eastAsia"/>
        </w:rPr>
        <w:t>(bool)</w:t>
      </w:r>
      <w:bookmarkEnd w:id="1631"/>
      <w:bookmarkEnd w:id="1632"/>
    </w:p>
    <w:p w:rsidR="00C053E0" w:rsidRPr="00AD5C5E" w:rsidRDefault="00AD5C5E" w:rsidP="00C053E0">
      <w:r>
        <w:rPr>
          <w:rFonts w:hint="eastAsia"/>
        </w:rPr>
        <w:t>当該ブロックのコード生成をしない場合は</w:t>
      </w:r>
      <w:r>
        <w:rPr>
          <w:rFonts w:hint="eastAsia"/>
        </w:rPr>
        <w:t>true</w:t>
      </w:r>
      <w:r>
        <w:rPr>
          <w:rFonts w:hint="eastAsia"/>
        </w:rPr>
        <w:t>を返します。この場合、このブロックは</w:t>
      </w:r>
      <w:r>
        <w:rPr>
          <w:rFonts w:hint="eastAsia"/>
        </w:rPr>
        <w:t>SwitchCase</w:t>
      </w:r>
      <w:r>
        <w:rPr>
          <w:rFonts w:hint="eastAsia"/>
        </w:rPr>
        <w:t>または</w:t>
      </w:r>
      <w:r>
        <w:rPr>
          <w:rFonts w:hint="eastAsia"/>
        </w:rPr>
        <w:t>If</w:t>
      </w:r>
      <w:r>
        <w:rPr>
          <w:rFonts w:hint="eastAsia"/>
        </w:rPr>
        <w:t>ブロックの一部です。</w:t>
      </w:r>
    </w:p>
    <w:p w:rsidR="00C053E0" w:rsidRDefault="00C053E0" w:rsidP="00C053E0">
      <w:r>
        <w:rPr>
          <w:rFonts w:hint="eastAsia"/>
          <w:noProof/>
        </w:rPr>
        <mc:AlternateContent>
          <mc:Choice Requires="wpc">
            <w:drawing>
              <wp:inline distT="0" distB="0" distL="0" distR="0" wp14:anchorId="7A5CCC03" wp14:editId="550B864D">
                <wp:extent cx="5400136" cy="500332"/>
                <wp:effectExtent l="0" t="0" r="0" b="0"/>
                <wp:docPr id="453" name="キャンバス 4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2" name="テキスト ボックス 452"/>
                        <wps:cNvSpPr txBox="1"/>
                        <wps:spPr>
                          <a:xfrm>
                            <a:off x="19050" y="76020"/>
                            <a:ext cx="5362575" cy="3121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AD5C5E">
                                <w:rPr>
                                  <w:rFonts w:ascii="ＭＳ ゴシック" w:eastAsia="ＭＳ ゴシック"/>
                                </w:rPr>
                                <w:t>operator bool() const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A5CCC03" id="キャンバス 453" o:spid="_x0000_s1422" editas="canvas" style="width:425.2pt;height:39.4pt;mso-position-horizontal-relative:char;mso-position-vertical-relative:line" coordsize="54000,4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">
                <v:shape id="_x0000_s1423" type="#_x0000_t75" style="position:absolute;width:54000;height:4997;visibility:visible;mso-wrap-style:square">
                  <v:fill o:detectmouseclick="t"/>
                  <v:path o:connecttype="none"/>
                </v:shape>
                <v:shape id="テキスト ボックス 452" o:spid="_x0000_s1424" type="#_x0000_t202" style="position:absolute;left:190;top:760;width:53626;height:3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4JMMA&#10;AADcAAAADwAAAGRycy9kb3ducmV2LnhtbESPQUsDMRSE74L/ITzBm81aalnXpkWlSqGnVvH82Lwm&#10;wc3LkqTb7b9vCoLHYWa+YRar0XdioJhcYAWPkwoEcRu0Y6Pg++vjoQaRMrLGLjApOFOC1fL2ZoGN&#10;Dife0bDPRhQIpwYV2Jz7RsrUWvKYJqEnLt4hRI+5yGikjngqcN/JaVXNpUfHZcFiT++W2t/90StY&#10;v5ln09YY7brWzg3jz2FrPpW6vxtfX0BkGvN/+K+90QpmT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4JMMAAADcAAAADwAAAAAAAAAAAAAAAACYAgAAZHJzL2Rv&#10;d25yZXYueG1sUEsFBgAAAAAEAAQA9QAAAIgDAAAAAA==&#10;" fillcolor="white [3201]" strokeweight=".5pt">
                  <v:textbox>
                    <w:txbxContent>
                      <w:p w:rsidR="00B00A8E" w:rsidRPr="00E46B6D" w:rsidRDefault="00B00A8E" w:rsidP="00C053E0">
                        <w:pPr>
                          <w:spacing w:line="0" w:lineRule="atLeast"/>
                          <w:rPr>
                            <w:rFonts w:ascii="ＭＳ ゴシック" w:eastAsia="ＭＳ ゴシック"/>
                          </w:rPr>
                        </w:pPr>
                        <w:r w:rsidRPr="00AD5C5E">
                          <w:rPr>
                            <w:rFonts w:ascii="ＭＳ ゴシック" w:eastAsia="ＭＳ ゴシック"/>
                          </w:rPr>
                          <w:t>operator bool() const</w:t>
                        </w:r>
                      </w:p>
                    </w:txbxContent>
                  </v:textbox>
                </v:shape>
                <w10:anchorlock/>
              </v:group>
            </w:pict>
          </mc:Fallback>
        </mc:AlternateContent>
      </w:r>
    </w:p>
    <w:p w:rsidR="00C053E0" w:rsidRDefault="00C053E0" w:rsidP="00C053E0"/>
    <w:p w:rsidR="00C053E0" w:rsidRDefault="00C053E0" w:rsidP="00C053E0">
      <w:pPr>
        <w:pStyle w:val="4"/>
        <w:ind w:right="210"/>
      </w:pPr>
      <w:bookmarkStart w:id="1633" w:name="_Toc444757959"/>
      <w:bookmarkStart w:id="1634" w:name="_Toc444763188"/>
      <w:r>
        <w:rPr>
          <w:rFonts w:hint="eastAsia"/>
        </w:rPr>
        <w:t>attr_map :</w:t>
      </w:r>
      <w:r>
        <w:t>:</w:t>
      </w:r>
      <w:r>
        <w:rPr>
          <w:rFonts w:hint="eastAsia"/>
        </w:rPr>
        <w:t>get</w:t>
      </w:r>
      <w:bookmarkEnd w:id="1633"/>
      <w:bookmarkEnd w:id="1634"/>
    </w:p>
    <w:p w:rsidR="00C053E0" w:rsidRDefault="00AD5C5E" w:rsidP="00C053E0">
      <w:r>
        <w:rPr>
          <w:rFonts w:hint="eastAsia"/>
        </w:rPr>
        <w:t>ブロックの</w:t>
      </w:r>
      <w:r>
        <w:rPr>
          <w:rFonts w:hint="eastAsia"/>
        </w:rPr>
        <w:t>&lt;block&gt;</w:t>
      </w:r>
      <w:r>
        <w:rPr>
          <w:rFonts w:hint="eastAsia"/>
        </w:rPr>
        <w:t>のポインタを指定し、該当する</w:t>
      </w:r>
      <w:r>
        <w:rPr>
          <w:rFonts w:hint="eastAsia"/>
        </w:rPr>
        <w:t>block_attr</w:t>
      </w:r>
      <w:r>
        <w:rPr>
          <w:rFonts w:hint="eastAsia"/>
        </w:rPr>
        <w:t>のポインタを取得します。ブロックが存在しない場合は</w:t>
      </w:r>
      <w:r>
        <w:rPr>
          <w:rFonts w:hint="eastAsia"/>
        </w:rPr>
        <w:t>NULL</w:t>
      </w:r>
      <w:r>
        <w:rPr>
          <w:rFonts w:hint="eastAsia"/>
        </w:rPr>
        <w:t>を返します。</w:t>
      </w:r>
    </w:p>
    <w:p w:rsidR="00C053E0" w:rsidRDefault="00C053E0" w:rsidP="00C053E0">
      <w:r>
        <w:rPr>
          <w:rFonts w:hint="eastAsia"/>
          <w:noProof/>
        </w:rPr>
        <mc:AlternateContent>
          <mc:Choice Requires="wpc">
            <w:drawing>
              <wp:inline distT="0" distB="0" distL="0" distR="0" wp14:anchorId="362C1183" wp14:editId="53A8AAC0">
                <wp:extent cx="5400136" cy="560717"/>
                <wp:effectExtent l="0" t="0" r="0" b="0"/>
                <wp:docPr id="455" name="キャンバス 4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4" name="テキスト ボックス 454"/>
                        <wps:cNvSpPr txBox="1"/>
                        <wps:spPr>
                          <a:xfrm>
                            <a:off x="19050" y="76021"/>
                            <a:ext cx="5362575" cy="4243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C053E0">
                              <w:pPr>
                                <w:spacing w:line="0" w:lineRule="atLeast"/>
                                <w:rPr>
                                  <w:rFonts w:ascii="ＭＳ ゴシック" w:eastAsia="ＭＳ ゴシック"/>
                                </w:rPr>
                              </w:pPr>
                              <w:r w:rsidRPr="00AD5C5E">
                                <w:rPr>
                                  <w:rFonts w:ascii="ＭＳ ゴシック" w:eastAsia="ＭＳ ゴシック"/>
                                </w:rPr>
                                <w:t>const block_attr* get (const block_T* b) const</w:t>
                              </w:r>
                              <w:r>
                                <w:rPr>
                                  <w:rFonts w:ascii="ＭＳ ゴシック" w:eastAsia="ＭＳ ゴシック" w:hint="eastAsia"/>
                                </w:rPr>
                                <w:t>;  // 状態参照</w:t>
                              </w:r>
                            </w:p>
                            <w:p w:rsidR="00B00A8E" w:rsidRPr="00E46B6D" w:rsidRDefault="00B00A8E" w:rsidP="00C053E0">
                              <w:pPr>
                                <w:spacing w:line="0" w:lineRule="atLeast"/>
                                <w:rPr>
                                  <w:rFonts w:ascii="ＭＳ ゴシック" w:eastAsia="ＭＳ ゴシック"/>
                                </w:rPr>
                              </w:pPr>
                              <w:r w:rsidRPr="00AD5C5E">
                                <w:rPr>
                                  <w:rFonts w:ascii="ＭＳ ゴシック" w:eastAsia="ＭＳ ゴシック"/>
                                </w:rPr>
                                <w:t>block_attr* get (const block_T* b)</w:t>
                              </w:r>
                              <w:r>
                                <w:rPr>
                                  <w:rFonts w:ascii="ＭＳ ゴシック" w:eastAsia="ＭＳ ゴシック" w:hint="eastAsia"/>
                                </w:rPr>
                                <w:t>;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2C1183" id="キャンバス 455" o:spid="_x0000_s1425" editas="canvas" style="width:425.2pt;height:44.15pt;mso-position-horizontal-relative:char;mso-position-vertical-relative:line" coordsize="54000,5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">
                <v:shape id="_x0000_s1426" type="#_x0000_t75" style="position:absolute;width:54000;height:5607;visibility:visible;mso-wrap-style:square">
                  <v:fill o:detectmouseclick="t"/>
                  <v:path o:connecttype="none"/>
                </v:shape>
                <v:shape id="テキスト ボックス 454" o:spid="_x0000_s1427" type="#_x0000_t202" style="position:absolute;left:190;top:760;width:53626;height:4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EFy8MA&#10;AADcAAAADwAAAGRycy9kb3ducmV2LnhtbESPQUsDMRSE74L/ITzBm80qbVnXpkWllkJPreL5sXlN&#10;gpuXJYnb7b9vCoLHYWa+YRar0XdioJhcYAWPkwoEcRu0Y6Pg6/PjoQaRMrLGLjApOFOC1fL2ZoGN&#10;Dife03DIRhQIpwYV2Jz7RsrUWvKYJqEnLt4xRI+5yGikjngqcN/Jp6qaS4+Oy4LFnt4ttT+HX69g&#10;/WaeTVtjtOtaOzeM38ed2Sh1fze+voDINOb/8F97qxVMZ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EFy8MAAADcAAAADwAAAAAAAAAAAAAAAACYAgAAZHJzL2Rv&#10;d25yZXYueG1sUEsFBgAAAAAEAAQA9QAAAIgDAAAAAA==&#10;" fillcolor="white [3201]" strokeweight=".5pt">
                  <v:textbox>
                    <w:txbxContent>
                      <w:p w:rsidR="00B00A8E" w:rsidRDefault="00B00A8E" w:rsidP="00C053E0">
                        <w:pPr>
                          <w:spacing w:line="0" w:lineRule="atLeast"/>
                          <w:rPr>
                            <w:rFonts w:ascii="ＭＳ ゴシック" w:eastAsia="ＭＳ ゴシック"/>
                          </w:rPr>
                        </w:pPr>
                        <w:r w:rsidRPr="00AD5C5E">
                          <w:rPr>
                            <w:rFonts w:ascii="ＭＳ ゴシック" w:eastAsia="ＭＳ ゴシック"/>
                          </w:rPr>
                          <w:t>const block_attr* get (const block_T* b) const</w:t>
                        </w:r>
                        <w:r>
                          <w:rPr>
                            <w:rFonts w:ascii="ＭＳ ゴシック" w:eastAsia="ＭＳ ゴシック" w:hint="eastAsia"/>
                          </w:rPr>
                          <w:t>;  // 状態参照</w:t>
                        </w:r>
                      </w:p>
                      <w:p w:rsidR="00B00A8E" w:rsidRPr="00E46B6D" w:rsidRDefault="00B00A8E" w:rsidP="00C053E0">
                        <w:pPr>
                          <w:spacing w:line="0" w:lineRule="atLeast"/>
                          <w:rPr>
                            <w:rFonts w:ascii="ＭＳ ゴシック" w:eastAsia="ＭＳ ゴシック"/>
                          </w:rPr>
                        </w:pPr>
                        <w:r w:rsidRPr="00AD5C5E">
                          <w:rPr>
                            <w:rFonts w:ascii="ＭＳ ゴシック" w:eastAsia="ＭＳ ゴシック"/>
                          </w:rPr>
                          <w:t>block_attr* get (const block_T* b)</w:t>
                        </w:r>
                        <w:r>
                          <w:rPr>
                            <w:rFonts w:ascii="ＭＳ ゴシック" w:eastAsia="ＭＳ ゴシック" w:hint="eastAsia"/>
                          </w:rPr>
                          <w:t>;              // 状態変更</w:t>
                        </w:r>
                      </w:p>
                    </w:txbxContent>
                  </v:textbox>
                </v:shape>
                <w10:anchorlock/>
              </v:group>
            </w:pict>
          </mc:Fallback>
        </mc:AlternateContent>
      </w:r>
    </w:p>
    <w:p w:rsidR="00C053E0" w:rsidRDefault="00C053E0" w:rsidP="00C053E0"/>
    <w:p w:rsidR="00C053E0" w:rsidRDefault="00C053E0" w:rsidP="00C053E0">
      <w:pPr>
        <w:pStyle w:val="4"/>
        <w:ind w:right="210"/>
      </w:pPr>
      <w:bookmarkStart w:id="1635" w:name="_Toc444757960"/>
      <w:bookmarkStart w:id="1636" w:name="_Toc444763189"/>
      <w:r>
        <w:rPr>
          <w:rFonts w:hint="eastAsia"/>
        </w:rPr>
        <w:t>attr_map::get_id</w:t>
      </w:r>
      <w:bookmarkEnd w:id="1635"/>
      <w:bookmarkEnd w:id="1636"/>
    </w:p>
    <w:p w:rsidR="00C053E0" w:rsidRDefault="00BE67A6" w:rsidP="00C053E0">
      <w:r>
        <w:rPr>
          <w:rFonts w:hint="eastAsia"/>
        </w:rPr>
        <w:t>ブロックの</w:t>
      </w:r>
      <w:r>
        <w:rPr>
          <w:rFonts w:hint="eastAsia"/>
        </w:rPr>
        <w:t>&lt;block&gt;</w:t>
      </w:r>
      <w:r>
        <w:rPr>
          <w:rFonts w:hint="eastAsia"/>
        </w:rPr>
        <w:t>のポインタを指定し、該当する</w:t>
      </w:r>
      <w:r>
        <w:rPr>
          <w:rFonts w:hint="eastAsia"/>
        </w:rPr>
        <w:t>block_attr</w:t>
      </w:r>
      <w:r>
        <w:rPr>
          <w:rFonts w:hint="eastAsia"/>
        </w:rPr>
        <w:t>の</w:t>
      </w:r>
      <w:r>
        <w:rPr>
          <w:rFonts w:hint="eastAsia"/>
        </w:rPr>
        <w:t>ID</w:t>
      </w:r>
      <w:r>
        <w:rPr>
          <w:rFonts w:hint="eastAsia"/>
        </w:rPr>
        <w:t>を返します。ブロックが存在しない場合は</w:t>
      </w:r>
      <w:r>
        <w:rPr>
          <w:rFonts w:hint="eastAsia"/>
        </w:rPr>
        <w:t>-1</w:t>
      </w:r>
      <w:r>
        <w:rPr>
          <w:rFonts w:hint="eastAsia"/>
        </w:rPr>
        <w:t>を返します。</w:t>
      </w:r>
    </w:p>
    <w:p w:rsidR="00C053E0" w:rsidRDefault="00C053E0" w:rsidP="00C053E0">
      <w:r>
        <w:rPr>
          <w:rFonts w:hint="eastAsia"/>
          <w:noProof/>
        </w:rPr>
        <mc:AlternateContent>
          <mc:Choice Requires="wpc">
            <w:drawing>
              <wp:inline distT="0" distB="0" distL="0" distR="0" wp14:anchorId="08AB71A1" wp14:editId="3432D3DA">
                <wp:extent cx="5400136" cy="457200"/>
                <wp:effectExtent l="0" t="0" r="0" b="0"/>
                <wp:docPr id="457" name="キャンバス 4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6" name="テキスト ボックス 456"/>
                        <wps:cNvSpPr txBox="1"/>
                        <wps:spPr>
                          <a:xfrm>
                            <a:off x="19050" y="76021"/>
                            <a:ext cx="5362575" cy="2862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BE67A6">
                                <w:rPr>
                                  <w:rFonts w:ascii="ＭＳ ゴシック" w:eastAsia="ＭＳ ゴシック"/>
                                </w:rPr>
                                <w:t>int get_id (const block_T* b) const</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AB71A1" id="キャンバス 457" o:spid="_x0000_s1428" editas="canvas" style="width:425.2pt;height:36pt;mso-position-horizontal-relative:char;mso-position-vertical-relative:line" coordsize="54000,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">
                <v:shape id="_x0000_s1429" type="#_x0000_t75" style="position:absolute;width:54000;height:4572;visibility:visible;mso-wrap-style:square">
                  <v:fill o:detectmouseclick="t"/>
                  <v:path o:connecttype="none"/>
                </v:shape>
                <v:shape id="テキスト ボックス 456" o:spid="_x0000_s1430" type="#_x0000_t202" style="position:absolute;left:190;top:760;width:53626;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J8MA&#10;AADcAAAADwAAAGRycy9kb3ducmV2LnhtbESPQUsDMRSE74L/ITzBm80qtqxr06KllYKnVvH82Lwm&#10;wc3LkqTb7b83hYLHYWa+YebL0XdioJhcYAWPkwoEcRu0Y6Pg+2vzUINIGVljF5gUnCnBcnF7M8dG&#10;hxPvaNhnIwqEU4MKbM59I2VqLXlMk9ATF+8QosdcZDRSRzwVuO/kU1XNpEfHZcFiTytL7e/+6BWs&#10;382LaWuMdl1r54bx5/BpPpS6vxvfXkFkGvN/+NreagXP0x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8+J8MAAADcAAAADwAAAAAAAAAAAAAAAACYAgAAZHJzL2Rv&#10;d25yZXYueG1sUEsFBgAAAAAEAAQA9QAAAIgDAAAAAA==&#10;" fillcolor="white [3201]" strokeweight=".5pt">
                  <v:textbox>
                    <w:txbxContent>
                      <w:p w:rsidR="00B00A8E" w:rsidRPr="00E46B6D" w:rsidRDefault="00B00A8E" w:rsidP="00C053E0">
                        <w:pPr>
                          <w:spacing w:line="0" w:lineRule="atLeast"/>
                          <w:rPr>
                            <w:rFonts w:ascii="ＭＳ ゴシック" w:eastAsia="ＭＳ ゴシック"/>
                          </w:rPr>
                        </w:pPr>
                        <w:r w:rsidRPr="00BE67A6">
                          <w:rPr>
                            <w:rFonts w:ascii="ＭＳ ゴシック" w:eastAsia="ＭＳ ゴシック"/>
                          </w:rPr>
                          <w:t>int get_id (const block_T* b) const</w:t>
                        </w:r>
                        <w:r>
                          <w:rPr>
                            <w:rFonts w:ascii="ＭＳ ゴシック" w:eastAsia="ＭＳ ゴシック" w:hint="eastAsia"/>
                          </w:rPr>
                          <w:t>;</w:t>
                        </w:r>
                      </w:p>
                    </w:txbxContent>
                  </v:textbox>
                </v:shape>
                <w10:anchorlock/>
              </v:group>
            </w:pict>
          </mc:Fallback>
        </mc:AlternateContent>
      </w:r>
    </w:p>
    <w:p w:rsidR="00C053E0" w:rsidRDefault="00C053E0" w:rsidP="00C053E0"/>
    <w:p w:rsidR="00C053E0" w:rsidRDefault="00C053E0" w:rsidP="00C053E0">
      <w:pPr>
        <w:pStyle w:val="4"/>
        <w:ind w:right="210"/>
      </w:pPr>
      <w:bookmarkStart w:id="1637" w:name="_Toc444757961"/>
      <w:bookmarkStart w:id="1638" w:name="_Toc444763190"/>
      <w:r>
        <w:rPr>
          <w:rFonts w:hint="eastAsia"/>
        </w:rPr>
        <w:t>attr_map::add()</w:t>
      </w:r>
      <w:bookmarkEnd w:id="1637"/>
      <w:bookmarkEnd w:id="1638"/>
    </w:p>
    <w:p w:rsidR="00C053E0" w:rsidRDefault="00BE67A6" w:rsidP="00C053E0">
      <w:r>
        <w:rPr>
          <w:rFonts w:hint="eastAsia"/>
        </w:rPr>
        <w:t>ブロックを登録します。上位</w:t>
      </w:r>
      <w:r>
        <w:rPr>
          <w:rFonts w:hint="eastAsia"/>
        </w:rPr>
        <w:t>Subsystem</w:t>
      </w:r>
      <w:r>
        <w:rPr>
          <w:rFonts w:hint="eastAsia"/>
        </w:rPr>
        <w:t>の</w:t>
      </w:r>
      <w:r>
        <w:rPr>
          <w:rFonts w:hint="eastAsia"/>
        </w:rPr>
        <w:t>block_attr</w:t>
      </w:r>
      <w:r>
        <w:rPr>
          <w:rFonts w:hint="eastAsia"/>
        </w:rPr>
        <w:t>のポインタ、当該ブロックの</w:t>
      </w:r>
      <w:r>
        <w:rPr>
          <w:rFonts w:hint="eastAsia"/>
        </w:rPr>
        <w:t>&lt;block&gt;</w:t>
      </w:r>
      <w:r>
        <w:rPr>
          <w:rFonts w:hint="eastAsia"/>
        </w:rPr>
        <w:t>のポインタ、</w:t>
      </w:r>
      <w:r>
        <w:rPr>
          <w:rFonts w:hint="eastAsia"/>
        </w:rPr>
        <w:t>Subsystem</w:t>
      </w:r>
      <w:r>
        <w:rPr>
          <w:rFonts w:hint="eastAsia"/>
        </w:rPr>
        <w:t>かどうかの</w:t>
      </w:r>
      <w:r>
        <w:rPr>
          <w:rFonts w:hint="eastAsia"/>
        </w:rPr>
        <w:t>boolean</w:t>
      </w:r>
      <w:r>
        <w:rPr>
          <w:rFonts w:hint="eastAsia"/>
        </w:rPr>
        <w:t>値を指定します。</w:t>
      </w:r>
    </w:p>
    <w:p w:rsidR="00C053E0" w:rsidRDefault="00C053E0" w:rsidP="00C053E0">
      <w:r>
        <w:rPr>
          <w:rFonts w:hint="eastAsia"/>
          <w:noProof/>
        </w:rPr>
        <mc:AlternateContent>
          <mc:Choice Requires="wpc">
            <w:drawing>
              <wp:inline distT="0" distB="0" distL="0" distR="0" wp14:anchorId="1CF62C09" wp14:editId="2B0426F1">
                <wp:extent cx="5400136" cy="465827"/>
                <wp:effectExtent l="0" t="0" r="0" b="0"/>
                <wp:docPr id="459" name="キャンバス 4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8" name="テキスト ボックス 458"/>
                        <wps:cNvSpPr txBox="1"/>
                        <wps:spPr>
                          <a:xfrm>
                            <a:off x="19050" y="76021"/>
                            <a:ext cx="5362575" cy="2862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BE67A6">
                                <w:rPr>
                                  <w:rFonts w:ascii="ＭＳ ゴシック" w:eastAsia="ＭＳ ゴシック"/>
                                </w:rPr>
                                <w:t>block_attr&amp; add (block_attr* u, const block_T* b, bool 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CF62C09" id="キャンバス 459" o:spid="_x0000_s1431" editas="canvas" style="width:425.2pt;height:36.7pt;mso-position-horizontal-relative:char;mso-position-vertical-relative:line" coordsize="54000,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">
                <v:shape id="_x0000_s1432" type="#_x0000_t75" style="position:absolute;width:54000;height:4654;visibility:visible;mso-wrap-style:square">
                  <v:fill o:detectmouseclick="t"/>
                  <v:path o:connecttype="none"/>
                </v:shape>
                <v:shape id="テキスト ボックス 458" o:spid="_x0000_s1433" type="#_x0000_t202" style="position:absolute;left:190;top:760;width:53626;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wPzsAA&#10;AADcAAAADwAAAGRycy9kb3ducmV2LnhtbERPTWsCMRC9F/ofwhS81WyLLdvVKK1YEXrSlp6HzZgE&#10;N5Mliev235tDwePjfS9Wo+/EQDG5wAqephUI4jZox0bBz/fnYw0iZWSNXWBS8EcJVsv7uwU2Olx4&#10;T8MhG1FCODWowObcN1Km1pLHNA09ceGOIXrMBUYjdcRLCfedfK6qV+nRcWmw2NPaUns6nL2CzYd5&#10;M22N0W5q7dww/h6/zFapycP4PgeRacw38b97pxXMXsra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6wPzsAAAADcAAAADwAAAAAAAAAAAAAAAACYAgAAZHJzL2Rvd25y&#10;ZXYueG1sUEsFBgAAAAAEAAQA9QAAAIUDAAAAAA==&#10;" fillcolor="white [3201]" strokeweight=".5pt">
                  <v:textbox>
                    <w:txbxContent>
                      <w:p w:rsidR="00B00A8E" w:rsidRPr="00E46B6D" w:rsidRDefault="00B00A8E" w:rsidP="00C053E0">
                        <w:pPr>
                          <w:spacing w:line="0" w:lineRule="atLeast"/>
                          <w:rPr>
                            <w:rFonts w:ascii="ＭＳ ゴシック" w:eastAsia="ＭＳ ゴシック"/>
                          </w:rPr>
                        </w:pPr>
                        <w:r w:rsidRPr="00BE67A6">
                          <w:rPr>
                            <w:rFonts w:ascii="ＭＳ ゴシック" w:eastAsia="ＭＳ ゴシック"/>
                          </w:rPr>
                          <w:t>block_attr&amp; add (block_attr* u, const block_T* b, bool sb)</w:t>
                        </w:r>
                      </w:p>
                    </w:txbxContent>
                  </v:textbox>
                </v:shape>
                <w10:anchorlock/>
              </v:group>
            </w:pict>
          </mc:Fallback>
        </mc:AlternateContent>
      </w:r>
    </w:p>
    <w:p w:rsidR="00C053E0" w:rsidRDefault="00BE67A6" w:rsidP="00C053E0">
      <w:r>
        <w:rPr>
          <w:rFonts w:hint="eastAsia"/>
        </w:rPr>
        <w:t>この関数は</w:t>
      </w:r>
      <w:r>
        <w:rPr>
          <w:rFonts w:hint="eastAsia"/>
        </w:rPr>
        <w:t>BLXML::load()</w:t>
      </w:r>
      <w:r w:rsidR="0016371E">
        <w:rPr>
          <w:rFonts w:hint="eastAsia"/>
        </w:rPr>
        <w:t>で使用されます。</w:t>
      </w:r>
    </w:p>
    <w:p w:rsidR="00C053E0" w:rsidRDefault="00C053E0" w:rsidP="00C053E0"/>
    <w:p w:rsidR="00C053E0" w:rsidRDefault="00C053E0" w:rsidP="00C053E0">
      <w:pPr>
        <w:pStyle w:val="4"/>
        <w:ind w:right="210"/>
      </w:pPr>
      <w:bookmarkStart w:id="1639" w:name="_Toc444757962"/>
      <w:bookmarkStart w:id="1640" w:name="_Toc444763191"/>
      <w:r>
        <w:rPr>
          <w:rFonts w:hint="eastAsia"/>
        </w:rPr>
        <w:t>BLXML</w:t>
      </w:r>
      <w:r>
        <w:rPr>
          <w:rFonts w:hint="eastAsia"/>
        </w:rPr>
        <w:t>クラスコンストラクタ</w:t>
      </w:r>
      <w:bookmarkEnd w:id="1639"/>
      <w:bookmarkEnd w:id="1640"/>
    </w:p>
    <w:p w:rsidR="00C053E0" w:rsidRDefault="00BE67A6" w:rsidP="00C053E0">
      <w:r>
        <w:rPr>
          <w:rFonts w:hint="eastAsia"/>
        </w:rPr>
        <w:t>BLXML</w:t>
      </w:r>
      <w:r>
        <w:rPr>
          <w:rFonts w:hint="eastAsia"/>
        </w:rPr>
        <w:t>クラスのコンストラクタです。</w:t>
      </w:r>
      <w:r>
        <w:rPr>
          <w:rFonts w:hint="eastAsia"/>
        </w:rPr>
        <w:t>XML</w:t>
      </w:r>
      <w:r>
        <w:rPr>
          <w:rFonts w:hint="eastAsia"/>
        </w:rPr>
        <w:t>の入力ストリームを指定するか、入力した</w:t>
      </w:r>
      <w:r>
        <w:rPr>
          <w:rFonts w:hint="eastAsia"/>
        </w:rPr>
        <w:t>XML</w:t>
      </w:r>
      <w:r>
        <w:rPr>
          <w:rFonts w:hint="eastAsia"/>
        </w:rPr>
        <w:t>ファイルの</w:t>
      </w:r>
      <w:r>
        <w:rPr>
          <w:rFonts w:hint="eastAsia"/>
        </w:rPr>
        <w:t>&lt;blocks&gt;</w:t>
      </w:r>
      <w:r>
        <w:rPr>
          <w:rFonts w:hint="eastAsia"/>
        </w:rPr>
        <w:t>のポインタの</w:t>
      </w:r>
      <w:r>
        <w:rPr>
          <w:rFonts w:hint="eastAsia"/>
        </w:rPr>
        <w:t>auto_ptr</w:t>
      </w:r>
      <w:r>
        <w:rPr>
          <w:rFonts w:hint="eastAsia"/>
        </w:rPr>
        <w:t>を渡すコンストラクタがあります。デフォルトのコンストラクタを使用した場合は</w:t>
      </w:r>
      <w:r>
        <w:rPr>
          <w:rFonts w:hint="eastAsia"/>
        </w:rPr>
        <w:t>load()</w:t>
      </w:r>
      <w:r>
        <w:rPr>
          <w:rFonts w:hint="eastAsia"/>
        </w:rPr>
        <w:t>を実行する必要があります。</w:t>
      </w:r>
    </w:p>
    <w:p w:rsidR="00C053E0" w:rsidRDefault="00C053E0" w:rsidP="00C053E0">
      <w:r>
        <w:rPr>
          <w:rFonts w:hint="eastAsia"/>
          <w:noProof/>
        </w:rPr>
        <mc:AlternateContent>
          <mc:Choice Requires="wpc">
            <w:drawing>
              <wp:inline distT="0" distB="0" distL="0" distR="0" wp14:anchorId="5956C4F0" wp14:editId="70CE1FC6">
                <wp:extent cx="5400136" cy="750498"/>
                <wp:effectExtent l="0" t="0" r="0" b="0"/>
                <wp:docPr id="461" name="キャンバス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0" name="テキスト ボックス 460"/>
                        <wps:cNvSpPr txBox="1"/>
                        <wps:spPr>
                          <a:xfrm>
                            <a:off x="19050" y="76021"/>
                            <a:ext cx="5362575" cy="5795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C053E0">
                              <w:pPr>
                                <w:spacing w:line="0" w:lineRule="atLeast"/>
                                <w:rPr>
                                  <w:rFonts w:ascii="ＭＳ ゴシック" w:eastAsia="ＭＳ ゴシック"/>
                                </w:rPr>
                              </w:pPr>
                              <w:r w:rsidRPr="00BE67A6">
                                <w:rPr>
                                  <w:rFonts w:ascii="ＭＳ ゴシック" w:eastAsia="ＭＳ ゴシック"/>
                                </w:rPr>
                                <w:t>BLXML (::std::istream&amp; is)</w:t>
                              </w:r>
                              <w:r>
                                <w:rPr>
                                  <w:rFonts w:ascii="ＭＳ ゴシック" w:eastAsia="ＭＳ ゴシック" w:hint="eastAsia"/>
                                </w:rPr>
                                <w:t>;</w:t>
                              </w:r>
                            </w:p>
                            <w:p w:rsidR="00B00A8E" w:rsidRDefault="00B00A8E" w:rsidP="00BE67A6">
                              <w:pPr>
                                <w:spacing w:line="0" w:lineRule="atLeast"/>
                                <w:rPr>
                                  <w:rFonts w:ascii="ＭＳ ゴシック" w:eastAsia="ＭＳ ゴシック"/>
                                </w:rPr>
                              </w:pPr>
                              <w:r w:rsidRPr="00BE67A6">
                                <w:rPr>
                                  <w:rFonts w:ascii="ＭＳ ゴシック" w:eastAsia="ＭＳ ゴシック"/>
                                </w:rPr>
                                <w:t>BLXML (::std::auto_ptr &lt; blocks_T&gt; b)</w:t>
                              </w:r>
                              <w:r>
                                <w:rPr>
                                  <w:rFonts w:ascii="ＭＳ ゴシック" w:eastAsia="ＭＳ ゴシック" w:hint="eastAsia"/>
                                </w:rPr>
                                <w:t>;</w:t>
                              </w:r>
                            </w:p>
                            <w:p w:rsidR="00B00A8E" w:rsidRPr="00E46B6D" w:rsidRDefault="00B00A8E" w:rsidP="00BE67A6">
                              <w:pPr>
                                <w:spacing w:line="0" w:lineRule="atLeast"/>
                                <w:rPr>
                                  <w:rFonts w:ascii="ＭＳ ゴシック" w:eastAsia="ＭＳ ゴシック"/>
                                </w:rPr>
                              </w:pPr>
                              <w:r w:rsidRPr="00BE67A6">
                                <w:rPr>
                                  <w:rFonts w:ascii="ＭＳ ゴシック" w:eastAsia="ＭＳ ゴシック"/>
                                </w:rPr>
                                <w:t>BLXML ()</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956C4F0" id="キャンバス 461" o:spid="_x0000_s1434" editas="canvas" style="width:425.2pt;height:59.1pt;mso-position-horizontal-relative:char;mso-position-vertical-relative:line" coordsize="54000,7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">
                <v:shape id="_x0000_s1435" type="#_x0000_t75" style="position:absolute;width:54000;height:7499;visibility:visible;mso-wrap-style:square">
                  <v:fill o:detectmouseclick="t"/>
                  <v:path o:connecttype="none"/>
                </v:shape>
                <v:shape id="テキスト ボックス 460" o:spid="_x0000_s1436" type="#_x0000_t202" style="position:absolute;left:190;top:760;width:53626;height:5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bJdcAA&#10;AADcAAAADwAAAGRycy9kb3ducmV2LnhtbERPTWsCMRC9F/ofwhS81WyLyHZrFFu0CJ7U0vOwGZPg&#10;ZrIkcd3+e3Mo9Ph434vV6DsxUEwusIKXaQWCuA3asVHwfdo+1yBSRtbYBSYFv5RgtXx8WGCjw40P&#10;NByzESWEU4MKbM59I2VqLXlM09ATF+4cosdcYDRSR7yVcN/J16qaS4+OS4PFnj4ttZfj1SvYfJg3&#10;09YY7abWzg3jz3lvvpSaPI3rdxCZxvwv/nPvtILZvMwvZ8oRk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7bJdcAAAADcAAAADwAAAAAAAAAAAAAAAACYAgAAZHJzL2Rvd25y&#10;ZXYueG1sUEsFBgAAAAAEAAQA9QAAAIUDAAAAAA==&#10;" fillcolor="white [3201]" strokeweight=".5pt">
                  <v:textbox>
                    <w:txbxContent>
                      <w:p w:rsidR="00B00A8E" w:rsidRDefault="00B00A8E" w:rsidP="00C053E0">
                        <w:pPr>
                          <w:spacing w:line="0" w:lineRule="atLeast"/>
                          <w:rPr>
                            <w:rFonts w:ascii="ＭＳ ゴシック" w:eastAsia="ＭＳ ゴシック"/>
                          </w:rPr>
                        </w:pPr>
                        <w:r w:rsidRPr="00BE67A6">
                          <w:rPr>
                            <w:rFonts w:ascii="ＭＳ ゴシック" w:eastAsia="ＭＳ ゴシック"/>
                          </w:rPr>
                          <w:t>BLXML (::std::istream&amp; is)</w:t>
                        </w:r>
                        <w:r>
                          <w:rPr>
                            <w:rFonts w:ascii="ＭＳ ゴシック" w:eastAsia="ＭＳ ゴシック" w:hint="eastAsia"/>
                          </w:rPr>
                          <w:t>;</w:t>
                        </w:r>
                      </w:p>
                      <w:p w:rsidR="00B00A8E" w:rsidRDefault="00B00A8E" w:rsidP="00BE67A6">
                        <w:pPr>
                          <w:spacing w:line="0" w:lineRule="atLeast"/>
                          <w:rPr>
                            <w:rFonts w:ascii="ＭＳ ゴシック" w:eastAsia="ＭＳ ゴシック"/>
                          </w:rPr>
                        </w:pPr>
                        <w:r w:rsidRPr="00BE67A6">
                          <w:rPr>
                            <w:rFonts w:ascii="ＭＳ ゴシック" w:eastAsia="ＭＳ ゴシック"/>
                          </w:rPr>
                          <w:t>BLXML (::std::auto_ptr &lt; blocks_T&gt; b)</w:t>
                        </w:r>
                        <w:r>
                          <w:rPr>
                            <w:rFonts w:ascii="ＭＳ ゴシック" w:eastAsia="ＭＳ ゴシック" w:hint="eastAsia"/>
                          </w:rPr>
                          <w:t>;</w:t>
                        </w:r>
                      </w:p>
                      <w:p w:rsidR="00B00A8E" w:rsidRPr="00E46B6D" w:rsidRDefault="00B00A8E" w:rsidP="00BE67A6">
                        <w:pPr>
                          <w:spacing w:line="0" w:lineRule="atLeast"/>
                          <w:rPr>
                            <w:rFonts w:ascii="ＭＳ ゴシック" w:eastAsia="ＭＳ ゴシック"/>
                          </w:rPr>
                        </w:pPr>
                        <w:r w:rsidRPr="00BE67A6">
                          <w:rPr>
                            <w:rFonts w:ascii="ＭＳ ゴシック" w:eastAsia="ＭＳ ゴシック"/>
                          </w:rPr>
                          <w:t>BLXML ()</w:t>
                        </w:r>
                        <w:r>
                          <w:rPr>
                            <w:rFonts w:ascii="ＭＳ ゴシック" w:eastAsia="ＭＳ ゴシック" w:hint="eastAsia"/>
                          </w:rPr>
                          <w:t>;</w:t>
                        </w:r>
                      </w:p>
                    </w:txbxContent>
                  </v:textbox>
                </v:shape>
                <w10:anchorlock/>
              </v:group>
            </w:pict>
          </mc:Fallback>
        </mc:AlternateContent>
      </w:r>
    </w:p>
    <w:p w:rsidR="00BE67A6" w:rsidRDefault="00BE67A6" w:rsidP="00C053E0"/>
    <w:p w:rsidR="00C053E0" w:rsidRDefault="00C053E0" w:rsidP="00C053E0">
      <w:pPr>
        <w:pStyle w:val="4"/>
        <w:ind w:right="210"/>
      </w:pPr>
      <w:bookmarkStart w:id="1641" w:name="_Toc444757963"/>
      <w:bookmarkStart w:id="1642" w:name="_Toc444763192"/>
      <w:r>
        <w:rPr>
          <w:rFonts w:hint="eastAsia"/>
        </w:rPr>
        <w:t>BLXML::load()</w:t>
      </w:r>
      <w:bookmarkEnd w:id="1641"/>
      <w:bookmarkEnd w:id="1642"/>
    </w:p>
    <w:p w:rsidR="00C053E0" w:rsidRDefault="00BE67A6" w:rsidP="00C053E0">
      <w:r>
        <w:rPr>
          <w:rFonts w:hint="eastAsia"/>
        </w:rPr>
        <w:t>ブロックレベル構造</w:t>
      </w:r>
      <w:r>
        <w:rPr>
          <w:rFonts w:hint="eastAsia"/>
        </w:rPr>
        <w:t>XML</w:t>
      </w:r>
      <w:r>
        <w:rPr>
          <w:rFonts w:hint="eastAsia"/>
        </w:rPr>
        <w:t>を読み込む処理です。</w:t>
      </w:r>
      <w:r>
        <w:rPr>
          <w:rFonts w:hint="eastAsia"/>
        </w:rPr>
        <w:t>XML</w:t>
      </w:r>
      <w:r>
        <w:rPr>
          <w:rFonts w:hint="eastAsia"/>
        </w:rPr>
        <w:t>の入力ストリームを指定します。</w:t>
      </w:r>
    </w:p>
    <w:p w:rsidR="00BE67A6" w:rsidRDefault="00BE67A6" w:rsidP="00C053E0">
      <w:r>
        <w:rPr>
          <w:rFonts w:hint="eastAsia"/>
        </w:rPr>
        <w:t>デフォルトのコンストラクタを使用した場合は、この関数を呼び出す必要があります。</w:t>
      </w:r>
    </w:p>
    <w:p w:rsidR="00C053E0" w:rsidRDefault="00C053E0" w:rsidP="00C053E0">
      <w:r>
        <w:rPr>
          <w:rFonts w:hint="eastAsia"/>
          <w:noProof/>
        </w:rPr>
        <mc:AlternateContent>
          <mc:Choice Requires="wpc">
            <w:drawing>
              <wp:inline distT="0" distB="0" distL="0" distR="0" wp14:anchorId="2EA5E10C" wp14:editId="2CB7556A">
                <wp:extent cx="5400136" cy="414069"/>
                <wp:effectExtent l="0" t="0" r="0" b="5080"/>
                <wp:docPr id="463" name="キャンバス 4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2" name="テキスト ボックス 462"/>
                        <wps:cNvSpPr txBox="1"/>
                        <wps:spPr>
                          <a:xfrm>
                            <a:off x="19050" y="76020"/>
                            <a:ext cx="5362575" cy="2776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BE67A6">
                                <w:rPr>
                                  <w:rFonts w:ascii="ＭＳ ゴシック" w:eastAsia="ＭＳ ゴシック"/>
                                </w:rPr>
                                <w:t>int load (::std::istream&amp;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EA5E10C" id="キャンバス 463" o:spid="_x0000_s1437" editas="canvas" style="width:425.2pt;height:32.6pt;mso-position-horizontal-relative:char;mso-position-vertical-relative:line" coordsize="54000,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">
                <v:shape id="_x0000_s1438" type="#_x0000_t75" style="position:absolute;width:54000;height:4140;visibility:visible;mso-wrap-style:square">
                  <v:fill o:detectmouseclick="t"/>
                  <v:path o:connecttype="none"/>
                </v:shape>
                <v:shape id="テキスト ボックス 462" o:spid="_x0000_s1439" type="#_x0000_t202" style="position:absolute;left:190;top:760;width:53626;height:2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ymcMA&#10;AADcAAAADwAAAGRycy9kb3ducmV2LnhtbESPQWsCMRSE74X+h/AKvdVspch2NYottgieqsXzY/NM&#10;gpuXJUnX7b9vBKHHYWa+YRar0XdioJhcYAXPkwoEcRu0Y6Pg+/DxVINIGVljF5gU/FKC1fL+boGN&#10;Dhf+omGfjSgQTg0qsDn3jZSpteQxTUJPXLxTiB5zkdFIHfFS4L6T06qaSY+Oy4LFnt4ttef9j1ew&#10;eTOvpq0x2k2tnRvG42lnPpV6fBjXcxCZxvwfvrW3WsHLbAr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jymcMAAADcAAAADwAAAAAAAAAAAAAAAACYAgAAZHJzL2Rv&#10;d25yZXYueG1sUEsFBgAAAAAEAAQA9QAAAIgDAAAAAA==&#10;" fillcolor="white [3201]" strokeweight=".5pt">
                  <v:textbox>
                    <w:txbxContent>
                      <w:p w:rsidR="00B00A8E" w:rsidRPr="00E46B6D" w:rsidRDefault="00B00A8E" w:rsidP="00C053E0">
                        <w:pPr>
                          <w:spacing w:line="0" w:lineRule="atLeast"/>
                          <w:rPr>
                            <w:rFonts w:ascii="ＭＳ ゴシック" w:eastAsia="ＭＳ ゴシック"/>
                          </w:rPr>
                        </w:pPr>
                        <w:r w:rsidRPr="00BE67A6">
                          <w:rPr>
                            <w:rFonts w:ascii="ＭＳ ゴシック" w:eastAsia="ＭＳ ゴシック"/>
                          </w:rPr>
                          <w:t>int load (::std::istream&amp; is);</w:t>
                        </w:r>
                      </w:p>
                    </w:txbxContent>
                  </v:textbox>
                </v:shape>
                <w10:anchorlock/>
              </v:group>
            </w:pict>
          </mc:Fallback>
        </mc:AlternateContent>
      </w:r>
    </w:p>
    <w:p w:rsidR="00C053E0" w:rsidRDefault="00C053E0" w:rsidP="00C053E0"/>
    <w:p w:rsidR="00C053E0" w:rsidRDefault="00C053E0" w:rsidP="00C053E0">
      <w:pPr>
        <w:pStyle w:val="4"/>
        <w:ind w:right="210"/>
      </w:pPr>
      <w:bookmarkStart w:id="1643" w:name="_Toc444757964"/>
      <w:bookmarkStart w:id="1644" w:name="_Toc444763193"/>
      <w:r>
        <w:rPr>
          <w:rFonts w:hint="eastAsia"/>
        </w:rPr>
        <w:t>BLXML::gencode()</w:t>
      </w:r>
      <w:bookmarkEnd w:id="1643"/>
      <w:bookmarkEnd w:id="1644"/>
    </w:p>
    <w:p w:rsidR="00C053E0" w:rsidRDefault="00BE67A6" w:rsidP="00C053E0">
      <w:r>
        <w:rPr>
          <w:rFonts w:hint="eastAsia"/>
        </w:rPr>
        <w:t>C</w:t>
      </w:r>
      <w:r>
        <w:rPr>
          <w:rFonts w:hint="eastAsia"/>
        </w:rPr>
        <w:t>コードを生成する関数です。指定した出力ストリームに</w:t>
      </w:r>
      <w:r>
        <w:rPr>
          <w:rFonts w:hint="eastAsia"/>
        </w:rPr>
        <w:t>C</w:t>
      </w:r>
      <w:r>
        <w:rPr>
          <w:rFonts w:hint="eastAsia"/>
        </w:rPr>
        <w:t>コードを出力します。</w:t>
      </w:r>
    </w:p>
    <w:p w:rsidR="00C053E0" w:rsidRDefault="00C053E0" w:rsidP="00C053E0">
      <w:r>
        <w:rPr>
          <w:rFonts w:hint="eastAsia"/>
          <w:noProof/>
        </w:rPr>
        <mc:AlternateContent>
          <mc:Choice Requires="wpc">
            <w:drawing>
              <wp:inline distT="0" distB="0" distL="0" distR="0" wp14:anchorId="10548500" wp14:editId="157EFB0A">
                <wp:extent cx="5400136" cy="457201"/>
                <wp:effectExtent l="0" t="0" r="0" b="0"/>
                <wp:docPr id="465" name="キャンバス 4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4" name="テキスト ボックス 464"/>
                        <wps:cNvSpPr txBox="1"/>
                        <wps:spPr>
                          <a:xfrm>
                            <a:off x="19050" y="76021"/>
                            <a:ext cx="5362575" cy="2949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BE67A6">
                              <w:pPr>
                                <w:spacing w:line="0" w:lineRule="atLeast"/>
                                <w:rPr>
                                  <w:rFonts w:ascii="ＭＳ ゴシック" w:eastAsia="ＭＳ ゴシック"/>
                                </w:rPr>
                              </w:pPr>
                              <w:r>
                                <w:rPr>
                                  <w:rFonts w:ascii="ＭＳ ゴシック" w:eastAsia="ＭＳ ゴシック" w:hint="eastAsia"/>
                                </w:rPr>
                                <w:t>i</w:t>
                              </w:r>
                              <w:r w:rsidRPr="00BE67A6">
                                <w:rPr>
                                  <w:rFonts w:ascii="ＭＳ ゴシック" w:eastAsia="ＭＳ ゴシック"/>
                                </w:rPr>
                                <w:t>nt gencode (::std::ostream&amp; os) const</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548500" id="キャンバス 465" o:spid="_x0000_s1440" editas="canvas" style="width:425.2pt;height:36pt;mso-position-horizontal-relative:char;mso-position-vertical-relative:line" coordsize="54000,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">
                <v:shape id="_x0000_s1441" type="#_x0000_t75" style="position:absolute;width:54000;height:4572;visibility:visible;mso-wrap-style:square">
                  <v:fill o:detectmouseclick="t"/>
                  <v:path o:connecttype="none"/>
                </v:shape>
                <v:shape id="テキスト ボックス 464" o:spid="_x0000_s1442" type="#_x0000_t202" style="position:absolute;left:190;top:760;width:53626;height:2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3PdsMA&#10;AADcAAAADwAAAGRycy9kb3ducmV2LnhtbESPQWsCMRSE74X+h/AK3mq2RWS7GsUWLYWeqsXzY/NM&#10;gpuXJYnr+u+bQqHHYWa+YZbr0XdioJhcYAVP0woEcRu0Y6Pg+7B7rEGkjKyxC0wKbpRgvbq/W2Kj&#10;w5W/aNhnIwqEU4MKbM59I2VqLXlM09ATF+8UosdcZDRSR7wWuO/kc1XNpUfHZcFiT2+W2vP+4hVs&#10;X82LaWuMdltr54bxePo070pNHsbNAkSmMf+H/9ofWsFsPoPfM+UI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3PdsMAAADcAAAADwAAAAAAAAAAAAAAAACYAgAAZHJzL2Rv&#10;d25yZXYueG1sUEsFBgAAAAAEAAQA9QAAAIgDAAAAAA==&#10;" fillcolor="white [3201]" strokeweight=".5pt">
                  <v:textbox>
                    <w:txbxContent>
                      <w:p w:rsidR="00B00A8E" w:rsidRPr="00E46B6D" w:rsidRDefault="00B00A8E" w:rsidP="00BE67A6">
                        <w:pPr>
                          <w:spacing w:line="0" w:lineRule="atLeast"/>
                          <w:rPr>
                            <w:rFonts w:ascii="ＭＳ ゴシック" w:eastAsia="ＭＳ ゴシック"/>
                          </w:rPr>
                        </w:pPr>
                        <w:r>
                          <w:rPr>
                            <w:rFonts w:ascii="ＭＳ ゴシック" w:eastAsia="ＭＳ ゴシック" w:hint="eastAsia"/>
                          </w:rPr>
                          <w:t>i</w:t>
                        </w:r>
                        <w:r w:rsidRPr="00BE67A6">
                          <w:rPr>
                            <w:rFonts w:ascii="ＭＳ ゴシック" w:eastAsia="ＭＳ ゴシック"/>
                          </w:rPr>
                          <w:t>nt gencode (::std::ostream&amp; os) const</w:t>
                        </w:r>
                        <w:r>
                          <w:rPr>
                            <w:rFonts w:ascii="ＭＳ ゴシック" w:eastAsia="ＭＳ ゴシック" w:hint="eastAsia"/>
                          </w:rPr>
                          <w:t>;</w:t>
                        </w:r>
                      </w:p>
                    </w:txbxContent>
                  </v:textbox>
                </v:shape>
                <w10:anchorlock/>
              </v:group>
            </w:pict>
          </mc:Fallback>
        </mc:AlternateContent>
      </w:r>
    </w:p>
    <w:p w:rsidR="00C053E0" w:rsidRDefault="00C053E0" w:rsidP="00C053E0"/>
    <w:p w:rsidR="00C053E0" w:rsidRDefault="00C053E0" w:rsidP="00C053E0">
      <w:pPr>
        <w:pStyle w:val="4"/>
        <w:ind w:right="210"/>
      </w:pPr>
      <w:bookmarkStart w:id="1645" w:name="_Toc444757965"/>
      <w:bookmarkStart w:id="1646" w:name="_Toc444763194"/>
      <w:r>
        <w:rPr>
          <w:rFonts w:hint="eastAsia"/>
        </w:rPr>
        <w:t>BLXML::check_switchcase_if_block()</w:t>
      </w:r>
      <w:bookmarkEnd w:id="1645"/>
      <w:bookmarkEnd w:id="1646"/>
    </w:p>
    <w:p w:rsidR="00C053E0" w:rsidRPr="00BE67A6" w:rsidRDefault="00BE67A6" w:rsidP="00C053E0">
      <w:r>
        <w:rPr>
          <w:rFonts w:hint="eastAsia"/>
        </w:rPr>
        <w:t>ブロックレベル構造</w:t>
      </w:r>
      <w:r>
        <w:rPr>
          <w:rFonts w:hint="eastAsia"/>
        </w:rPr>
        <w:t>XML</w:t>
      </w:r>
      <w:r>
        <w:rPr>
          <w:rFonts w:hint="eastAsia"/>
        </w:rPr>
        <w:t>の</w:t>
      </w:r>
      <w:r>
        <w:rPr>
          <w:rFonts w:hint="eastAsia"/>
        </w:rPr>
        <w:t>SwitchCase</w:t>
      </w:r>
      <w:r>
        <w:rPr>
          <w:rFonts w:hint="eastAsia"/>
        </w:rPr>
        <w:t>ブロックまたは</w:t>
      </w:r>
      <w:r>
        <w:rPr>
          <w:rFonts w:hint="eastAsia"/>
        </w:rPr>
        <w:t>If</w:t>
      </w:r>
      <w:r>
        <w:rPr>
          <w:rFonts w:hint="eastAsia"/>
        </w:rPr>
        <w:t>ブロックに含まれるブロックの情報を記録し、出力しないブロックにマークを設定します。この結果</w:t>
      </w:r>
      <w:r>
        <w:rPr>
          <w:rFonts w:hint="eastAsia"/>
        </w:rPr>
        <w:t>SwitchCase/If</w:t>
      </w:r>
      <w:r>
        <w:rPr>
          <w:rFonts w:hint="eastAsia"/>
        </w:rPr>
        <w:t>ブロックには含まれるブロックの入出力変数がマージされ、マージされたブロックの関数は出力されません。</w:t>
      </w:r>
    </w:p>
    <w:p w:rsidR="00C053E0" w:rsidRDefault="00C053E0" w:rsidP="00C053E0">
      <w:r>
        <w:rPr>
          <w:rFonts w:hint="eastAsia"/>
          <w:noProof/>
        </w:rPr>
        <mc:AlternateContent>
          <mc:Choice Requires="wpc">
            <w:drawing>
              <wp:inline distT="0" distB="0" distL="0" distR="0" wp14:anchorId="43715E4A" wp14:editId="6F3B0470">
                <wp:extent cx="5400136" cy="448574"/>
                <wp:effectExtent l="0" t="0" r="0" b="0"/>
                <wp:docPr id="467" name="キャンバス 4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6" name="テキスト ボックス 466"/>
                        <wps:cNvSpPr txBox="1"/>
                        <wps:spPr>
                          <a:xfrm>
                            <a:off x="19050" y="76020"/>
                            <a:ext cx="5362575" cy="2776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BE67A6">
                                <w:rPr>
                                  <w:rFonts w:ascii="ＭＳ ゴシック" w:eastAsia="ＭＳ ゴシック"/>
                                </w:rPr>
                                <w:t>void check_switchcase_if_block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3715E4A" id="キャンバス 467" o:spid="_x0000_s1443" editas="canvas" style="width:425.2pt;height:35.3pt;mso-position-horizontal-relative:char;mso-position-vertical-relative:line" coordsize="54000,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">
                <v:shape id="_x0000_s1444" type="#_x0000_t75" style="position:absolute;width:54000;height:4483;visibility:visible;mso-wrap-style:square">
                  <v:fill o:detectmouseclick="t"/>
                  <v:path o:connecttype="none"/>
                </v:shape>
                <v:shape id="テキスト ボックス 466" o:spid="_x0000_s1445" type="#_x0000_t202" style="position:absolute;left:190;top:760;width:53626;height:2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P0msIA&#10;AADcAAAADwAAAGRycy9kb3ducmV2LnhtbESPQUsDMRSE74L/ITyhN5tVZNmuTYtKlUJPtuL5sXlN&#10;gpuXJYnb7b83hYLHYWa+YZbryfdipJhcYAUP8woEcRe0Y6Pg6/B+34BIGVljH5gUnCnBenV7s8RW&#10;hxN/0rjPRhQIpxYV2JyHVsrUWfKY5mEgLt4xRI+5yGikjngqcN/Lx6qqpUfHZcHiQG+Wup/9r1ew&#10;eTUL0zUY7abRzo3T93FnPpSa3U0vzyAyTfk/fG1vtYKnuobL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SawgAAANwAAAAPAAAAAAAAAAAAAAAAAJgCAABkcnMvZG93&#10;bnJldi54bWxQSwUGAAAAAAQABAD1AAAAhwMAAAAA&#10;" fillcolor="white [3201]" strokeweight=".5pt">
                  <v:textbox>
                    <w:txbxContent>
                      <w:p w:rsidR="00B00A8E" w:rsidRPr="00E46B6D" w:rsidRDefault="00B00A8E" w:rsidP="00C053E0">
                        <w:pPr>
                          <w:spacing w:line="0" w:lineRule="atLeast"/>
                          <w:rPr>
                            <w:rFonts w:ascii="ＭＳ ゴシック" w:eastAsia="ＭＳ ゴシック"/>
                          </w:rPr>
                        </w:pPr>
                        <w:r w:rsidRPr="00BE67A6">
                          <w:rPr>
                            <w:rFonts w:ascii="ＭＳ ゴシック" w:eastAsia="ＭＳ ゴシック"/>
                          </w:rPr>
                          <w:t>void check_switchcase_if_block (void);</w:t>
                        </w:r>
                      </w:p>
                    </w:txbxContent>
                  </v:textbox>
                </v:shape>
                <w10:anchorlock/>
              </v:group>
            </w:pict>
          </mc:Fallback>
        </mc:AlternateContent>
      </w:r>
    </w:p>
    <w:p w:rsidR="00C053E0" w:rsidRDefault="00C053E0" w:rsidP="00C053E0"/>
    <w:p w:rsidR="00C053E0" w:rsidRDefault="00C053E0" w:rsidP="00C053E0">
      <w:pPr>
        <w:pStyle w:val="4"/>
        <w:ind w:right="210"/>
      </w:pPr>
      <w:bookmarkStart w:id="1647" w:name="_Toc444757966"/>
      <w:bookmarkStart w:id="1648" w:name="_Toc444763195"/>
      <w:r>
        <w:rPr>
          <w:rFonts w:hint="eastAsia"/>
        </w:rPr>
        <w:t>BLXML::dump()</w:t>
      </w:r>
      <w:bookmarkEnd w:id="1647"/>
      <w:bookmarkEnd w:id="1648"/>
    </w:p>
    <w:p w:rsidR="00C053E0" w:rsidRDefault="00BE67A6" w:rsidP="00C053E0">
      <w:r>
        <w:rPr>
          <w:rFonts w:hint="eastAsia"/>
        </w:rPr>
        <w:t>BLXML</w:t>
      </w:r>
      <w:r>
        <w:rPr>
          <w:rFonts w:hint="eastAsia"/>
        </w:rPr>
        <w:t>クラスの内部をダンプする関数です。現在実装はなく本体は空です。</w:t>
      </w:r>
    </w:p>
    <w:p w:rsidR="00C053E0" w:rsidRDefault="00C053E0" w:rsidP="00C053E0">
      <w:r>
        <w:rPr>
          <w:rFonts w:hint="eastAsia"/>
          <w:noProof/>
        </w:rPr>
        <mc:AlternateContent>
          <mc:Choice Requires="wpc">
            <w:drawing>
              <wp:inline distT="0" distB="0" distL="0" distR="0" wp14:anchorId="4626286F" wp14:editId="40EA0BF5">
                <wp:extent cx="5400136" cy="422695"/>
                <wp:effectExtent l="0" t="0" r="0" b="0"/>
                <wp:docPr id="469" name="キャンバス 4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8" name="テキスト ボックス 468"/>
                        <wps:cNvSpPr txBox="1"/>
                        <wps:spPr>
                          <a:xfrm>
                            <a:off x="19050" y="76020"/>
                            <a:ext cx="5362575" cy="2604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BE67A6">
                                <w:rPr>
                                  <w:rFonts w:ascii="ＭＳ ゴシック" w:eastAsia="ＭＳ ゴシック"/>
                                </w:rPr>
                                <w:t>void dump (void) const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26286F" id="キャンバス 469" o:spid="_x0000_s1446" editas="canvas" style="width:425.2pt;height:33.3pt;mso-position-horizontal-relative:char;mso-position-vertical-relative:line" coordsize="54000,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">
                <v:shape id="_x0000_s1447" type="#_x0000_t75" style="position:absolute;width:54000;height:4222;visibility:visible;mso-wrap-style:square">
                  <v:fill o:detectmouseclick="t"/>
                  <v:path o:connecttype="none"/>
                </v:shape>
                <v:shape id="テキスト ボックス 468" o:spid="_x0000_s1448" type="#_x0000_t202" style="position:absolute;left:190;top:760;width:53626;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Fc8AA&#10;AADcAAAADwAAAGRycy9kb3ducmV2LnhtbERPTWsCMRC9F/ofwhS81WyLyHZrFFu0CJ7U0vOwGZPg&#10;ZrIkcd3+e3Mo9Ph434vV6DsxUEwusIKXaQWCuA3asVHwfdo+1yBSRtbYBSYFv5RgtXx8WGCjw40P&#10;NByzESWEU4MKbM59I2VqLXlM09ATF+4cosdcYDRSR7yVcN/J16qaS4+OS4PFnj4ttZfj1SvYfJg3&#10;09YY7abWzg3jz3lvvpSaPI3rdxCZxvwv/nPvtILZvKwtZ8oRk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cDFc8AAAADcAAAADwAAAAAAAAAAAAAAAACYAgAAZHJzL2Rvd25y&#10;ZXYueG1sUEsFBgAAAAAEAAQA9QAAAIUDAAAAAA==&#10;" fillcolor="white [3201]" strokeweight=".5pt">
                  <v:textbox>
                    <w:txbxContent>
                      <w:p w:rsidR="00B00A8E" w:rsidRPr="00E46B6D" w:rsidRDefault="00B00A8E" w:rsidP="00C053E0">
                        <w:pPr>
                          <w:spacing w:line="0" w:lineRule="atLeast"/>
                          <w:rPr>
                            <w:rFonts w:ascii="ＭＳ ゴシック" w:eastAsia="ＭＳ ゴシック"/>
                          </w:rPr>
                        </w:pPr>
                        <w:r w:rsidRPr="00BE67A6">
                          <w:rPr>
                            <w:rFonts w:ascii="ＭＳ ゴシック" w:eastAsia="ＭＳ ゴシック"/>
                          </w:rPr>
                          <w:t>void dump (void) const</w:t>
                        </w:r>
                      </w:p>
                    </w:txbxContent>
                  </v:textbox>
                </v:shape>
                <w10:anchorlock/>
              </v:group>
            </w:pict>
          </mc:Fallback>
        </mc:AlternateContent>
      </w:r>
    </w:p>
    <w:p w:rsidR="00C053E0" w:rsidRDefault="00C053E0" w:rsidP="00C053E0"/>
    <w:p w:rsidR="00C053E0" w:rsidRDefault="00C053E0" w:rsidP="00C053E0">
      <w:pPr>
        <w:pStyle w:val="4"/>
        <w:ind w:right="210"/>
      </w:pPr>
      <w:bookmarkStart w:id="1649" w:name="_Toc444757967"/>
      <w:bookmarkStart w:id="1650" w:name="_Toc444763196"/>
      <w:r>
        <w:rPr>
          <w:rFonts w:hint="eastAsia"/>
        </w:rPr>
        <w:t>キャスト</w:t>
      </w:r>
      <w:r>
        <w:rPr>
          <w:rFonts w:hint="eastAsia"/>
        </w:rPr>
        <w:t>(bool)</w:t>
      </w:r>
      <w:bookmarkEnd w:id="1649"/>
      <w:bookmarkEnd w:id="1650"/>
    </w:p>
    <w:p w:rsidR="00C053E0" w:rsidRDefault="00A70050" w:rsidP="00C053E0">
      <w:r>
        <w:rPr>
          <w:rFonts w:hint="eastAsia"/>
        </w:rPr>
        <w:t>ブロックレベル構造</w:t>
      </w:r>
      <w:r>
        <w:rPr>
          <w:rFonts w:hint="eastAsia"/>
        </w:rPr>
        <w:t>XML</w:t>
      </w:r>
      <w:r>
        <w:rPr>
          <w:rFonts w:hint="eastAsia"/>
        </w:rPr>
        <w:t>が読み込まれ、利用可能な状態であれば</w:t>
      </w:r>
      <w:r>
        <w:rPr>
          <w:rFonts w:hint="eastAsia"/>
        </w:rPr>
        <w:t>true</w:t>
      </w:r>
      <w:r>
        <w:rPr>
          <w:rFonts w:hint="eastAsia"/>
        </w:rPr>
        <w:t>が返ります。</w:t>
      </w:r>
    </w:p>
    <w:p w:rsidR="00C053E0" w:rsidRDefault="00C053E0" w:rsidP="00C053E0">
      <w:r>
        <w:rPr>
          <w:rFonts w:hint="eastAsia"/>
          <w:noProof/>
        </w:rPr>
        <mc:AlternateContent>
          <mc:Choice Requires="wpc">
            <w:drawing>
              <wp:inline distT="0" distB="0" distL="0" distR="0" wp14:anchorId="6DD9837A" wp14:editId="4C95D87B">
                <wp:extent cx="5400136" cy="414069"/>
                <wp:effectExtent l="0" t="0" r="0" b="0"/>
                <wp:docPr id="471" name="キャンバス 4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0" name="テキスト ボックス 470"/>
                        <wps:cNvSpPr txBox="1"/>
                        <wps:spPr>
                          <a:xfrm>
                            <a:off x="19050" y="76021"/>
                            <a:ext cx="5362575" cy="2517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BE67A6">
                                <w:rPr>
                                  <w:rFonts w:ascii="ＭＳ ゴシック" w:eastAsia="ＭＳ ゴシック"/>
                                </w:rPr>
                                <w:t>operator bool () const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D9837A" id="キャンバス 471" o:spid="_x0000_s1449" editas="canvas" style="width:425.2pt;height:32.6pt;mso-position-horizontal-relative:char;mso-position-vertical-relative:line" coordsize="54000,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">
                <v:shape id="_x0000_s1450" type="#_x0000_t75" style="position:absolute;width:54000;height:4140;visibility:visible;mso-wrap-style:square">
                  <v:fill o:detectmouseclick="t"/>
                  <v:path o:connecttype="none"/>
                </v:shape>
                <v:shape id="テキスト ボックス 470" o:spid="_x0000_s1451" type="#_x0000_t202" style="position:absolute;left:190;top:760;width:53626;height:2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fqMAA&#10;AADcAAAADwAAAGRycy9kb3ducmV2LnhtbERPTWsCMRC9F/ofwhS81WyLtNvVKK1YEXrSlp6HzZgE&#10;N5Mliev235tDwePjfS9Wo+/EQDG5wAqephUI4jZox0bBz/fnYw0iZWSNXWBS8EcJVsv7uwU2Olx4&#10;T8MhG1FCODWowObcN1Km1pLHNA09ceGOIXrMBUYjdcRLCfedfK6qF+nRcWmw2NPaUns6nL2CzYd5&#10;M22N0W5q7dww/h6/zFapycP4PgeRacw38b97pxXMXsv8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9fqMAAAADcAAAADwAAAAAAAAAAAAAAAACYAgAAZHJzL2Rvd25y&#10;ZXYueG1sUEsFBgAAAAAEAAQA9QAAAIUDAAAAAA==&#10;" fillcolor="white [3201]" strokeweight=".5pt">
                  <v:textbox>
                    <w:txbxContent>
                      <w:p w:rsidR="00B00A8E" w:rsidRPr="00E46B6D" w:rsidRDefault="00B00A8E" w:rsidP="00C053E0">
                        <w:pPr>
                          <w:spacing w:line="0" w:lineRule="atLeast"/>
                          <w:rPr>
                            <w:rFonts w:ascii="ＭＳ ゴシック" w:eastAsia="ＭＳ ゴシック"/>
                          </w:rPr>
                        </w:pPr>
                        <w:r w:rsidRPr="00BE67A6">
                          <w:rPr>
                            <w:rFonts w:ascii="ＭＳ ゴシック" w:eastAsia="ＭＳ ゴシック"/>
                          </w:rPr>
                          <w:t>operator bool () const</w:t>
                        </w:r>
                      </w:p>
                    </w:txbxContent>
                  </v:textbox>
                </v:shape>
                <w10:anchorlock/>
              </v:group>
            </w:pict>
          </mc:Fallback>
        </mc:AlternateContent>
      </w:r>
    </w:p>
    <w:p w:rsidR="00C053E0" w:rsidRDefault="00C053E0" w:rsidP="00C053E0"/>
    <w:p w:rsidR="00C053E0" w:rsidRPr="00C053E0" w:rsidRDefault="00C053E0" w:rsidP="00C053E0"/>
    <w:p w:rsidR="00670942" w:rsidRDefault="00670942">
      <w:pPr>
        <w:widowControl/>
        <w:jc w:val="left"/>
        <w:rPr>
          <w:rFonts w:ascii="ＭＳ 明朝" w:hAnsi="Arial"/>
          <w:b/>
          <w:sz w:val="24"/>
        </w:rPr>
      </w:pPr>
      <w:r>
        <w:br w:type="page"/>
      </w:r>
    </w:p>
    <w:p w:rsidR="002675CD" w:rsidRDefault="002675CD" w:rsidP="002675CD">
      <w:pPr>
        <w:pStyle w:val="2"/>
      </w:pPr>
      <w:bookmarkStart w:id="1651" w:name="_Toc412026993"/>
      <w:bookmarkStart w:id="1652" w:name="_Toc444757968"/>
      <w:bookmarkStart w:id="1653" w:name="_Toc444763197"/>
      <w:r>
        <w:rPr>
          <w:rFonts w:hint="eastAsia"/>
        </w:rPr>
        <w:t>llvm-BLXMLPerf</w:t>
      </w:r>
      <w:bookmarkEnd w:id="1651"/>
      <w:bookmarkEnd w:id="1652"/>
      <w:bookmarkEnd w:id="1653"/>
    </w:p>
    <w:p w:rsidR="00F31055" w:rsidRDefault="00F31055" w:rsidP="00F31055">
      <w:r>
        <w:rPr>
          <w:rFonts w:hint="eastAsia"/>
        </w:rPr>
        <w:t>LLVM-BLXMLPerf</w:t>
      </w:r>
      <w:r>
        <w:rPr>
          <w:rFonts w:hint="eastAsia"/>
        </w:rPr>
        <w:t>モジュールは、</w:t>
      </w:r>
      <w:r>
        <w:rPr>
          <w:rFonts w:hint="eastAsia"/>
        </w:rPr>
        <w:t>LLVM</w:t>
      </w:r>
      <w:r>
        <w:rPr>
          <w:rFonts w:hint="eastAsia"/>
        </w:rPr>
        <w:t>の</w:t>
      </w:r>
      <w:r>
        <w:rPr>
          <w:rFonts w:hint="eastAsia"/>
        </w:rPr>
        <w:t>Pass</w:t>
      </w:r>
      <w:r>
        <w:rPr>
          <w:rFonts w:hint="eastAsia"/>
        </w:rPr>
        <w:t>ですが、</w:t>
      </w:r>
      <w:r w:rsidR="0016371E">
        <w:rPr>
          <w:rFonts w:hint="eastAsia"/>
        </w:rPr>
        <w:t>LLVM</w:t>
      </w:r>
      <w:r w:rsidR="0016371E">
        <w:rPr>
          <w:rFonts w:hint="eastAsia"/>
        </w:rPr>
        <w:t>が使用する</w:t>
      </w:r>
      <w:r>
        <w:rPr>
          <w:rFonts w:hint="eastAsia"/>
        </w:rPr>
        <w:t>gcc</w:t>
      </w:r>
      <w:r w:rsidR="0016371E">
        <w:rPr>
          <w:rFonts w:hint="eastAsia"/>
        </w:rPr>
        <w:t>のコンパイルオプションは他のモジュールのコンパイルに対し</w:t>
      </w:r>
      <w:r>
        <w:rPr>
          <w:rFonts w:hint="eastAsia"/>
        </w:rPr>
        <w:t>問題があり、</w:t>
      </w:r>
      <w:r>
        <w:rPr>
          <w:rFonts w:hint="eastAsia"/>
        </w:rPr>
        <w:t>SHIM</w:t>
      </w:r>
      <w:r>
        <w:rPr>
          <w:rFonts w:hint="eastAsia"/>
        </w:rPr>
        <w:t>やブロックレベル構造</w:t>
      </w:r>
      <w:r>
        <w:rPr>
          <w:rFonts w:hint="eastAsia"/>
        </w:rPr>
        <w:t>XML</w:t>
      </w:r>
      <w:r>
        <w:rPr>
          <w:rFonts w:hint="eastAsia"/>
        </w:rPr>
        <w:t>、</w:t>
      </w:r>
      <w:r>
        <w:rPr>
          <w:rFonts w:hint="eastAsia"/>
        </w:rPr>
        <w:t>boost</w:t>
      </w:r>
      <w:r>
        <w:rPr>
          <w:rFonts w:hint="eastAsia"/>
        </w:rPr>
        <w:t>のライブラリ等を含むコードのコンパイルが</w:t>
      </w:r>
      <w:r w:rsidR="002331D8">
        <w:rPr>
          <w:rFonts w:hint="eastAsia"/>
        </w:rPr>
        <w:t>できません。そのため、使用するそれぞれのモジュールはインターフェース</w:t>
      </w:r>
      <w:r>
        <w:rPr>
          <w:rFonts w:hint="eastAsia"/>
        </w:rPr>
        <w:t>を定義したヘッダファイルをそれぞれ参照し、コードを分離し、それぞれ独立にコンパイルして、最終的にリンクする、という構成を取っています。</w:t>
      </w:r>
    </w:p>
    <w:p w:rsidR="00F31055" w:rsidRDefault="00F31055" w:rsidP="00F31055">
      <w:r>
        <w:rPr>
          <w:rFonts w:hint="eastAsia"/>
        </w:rPr>
        <w:t>これらは</w:t>
      </w:r>
      <w:r>
        <w:rPr>
          <w:rFonts w:hint="eastAsia"/>
        </w:rPr>
        <w:t>namespace</w:t>
      </w:r>
      <w:r>
        <w:rPr>
          <w:rFonts w:hint="eastAsia"/>
        </w:rPr>
        <w:t>の中で統合されています。</w:t>
      </w:r>
    </w:p>
    <w:p w:rsidR="00F31055" w:rsidRDefault="00F31055" w:rsidP="00F31055">
      <w:r>
        <w:rPr>
          <w:rFonts w:hAnsi="ＭＳ ゴシック"/>
          <w:noProof/>
        </w:rPr>
        <mc:AlternateContent>
          <mc:Choice Requires="wpc">
            <w:drawing>
              <wp:inline distT="0" distB="0" distL="0" distR="0" wp14:anchorId="2B9EB596" wp14:editId="02A8F93D">
                <wp:extent cx="5400040" cy="1285240"/>
                <wp:effectExtent l="0" t="0" r="10160" b="0"/>
                <wp:docPr id="473" name="キャンバス 4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2" name="正方形/長方形 472"/>
                        <wps:cNvSpPr/>
                        <wps:spPr>
                          <a:xfrm>
                            <a:off x="76199" y="35998"/>
                            <a:ext cx="5323937" cy="118032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Default="00B00A8E" w:rsidP="00F31055">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namespace Simulink</w:t>
                              </w:r>
                            </w:p>
                            <w:p w:rsidR="00B00A8E" w:rsidRDefault="00B00A8E" w:rsidP="00F31055">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p w:rsidR="00B00A8E" w:rsidRDefault="00B00A8E" w:rsidP="00F31055">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r>
                                <w:rPr>
                                  <w:rFonts w:asciiTheme="majorEastAsia" w:eastAsiaTheme="majorEastAsia" w:hAnsiTheme="majorEastAsia"/>
                                  <w:color w:val="000000" w:themeColor="text1"/>
                                </w:rPr>
                                <w:t>namespace</w:t>
                              </w:r>
                              <w:r>
                                <w:rPr>
                                  <w:rFonts w:asciiTheme="majorEastAsia" w:eastAsiaTheme="majorEastAsia" w:hAnsiTheme="majorEastAsia" w:hint="eastAsia"/>
                                  <w:color w:val="000000" w:themeColor="text1"/>
                                </w:rPr>
                                <w:t xml:space="preserve"> LLVM {</w:t>
                              </w:r>
                            </w:p>
                            <w:p w:rsidR="00B00A8E" w:rsidRDefault="00B00A8E" w:rsidP="00F31055">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各クラス、関数はこの名前空間に置かれる</w:t>
                              </w:r>
                            </w:p>
                            <w:p w:rsidR="00B00A8E" w:rsidRDefault="00B00A8E" w:rsidP="00F31055">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p>
                            <w:p w:rsidR="00B00A8E" w:rsidRPr="003C4BE3" w:rsidRDefault="00B00A8E" w:rsidP="00F31055">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9EB596" id="キャンバス 473" o:spid="_x0000_s1452" editas="canvas" style="width:425.2pt;height:101.2pt;mso-position-horizontal-relative:char;mso-position-vertical-relative:line" coordsize="54000,12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">
                <v:shape id="_x0000_s1453" type="#_x0000_t75" style="position:absolute;width:54000;height:12852;visibility:visible;mso-wrap-style:square">
                  <v:fill o:detectmouseclick="t"/>
                  <v:path o:connecttype="none"/>
                </v:shape>
                <v:rect id="正方形/長方形 472" o:spid="_x0000_s1454" style="position:absolute;left:761;top:359;width:53240;height:11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QfccA&#10;AADcAAAADwAAAGRycy9kb3ducmV2LnhtbESPQWvCQBSE74X+h+UVvIhulNJKdBWxtORQCrV68PbM&#10;vmZTs29D9qnpv+8WCj0OM/MNs1j1vlEX6mId2MBknIEiLoOtuTKw+3gezUBFQbbYBCYD3xRhtby9&#10;WWBuw5Xf6bKVSiUIxxwNOJE21zqWjjzGcWiJk/cZOo+SZFdp2+E1wX2jp1n2oD3WnBYctrRxVJ62&#10;Z2/gUPRSfU1e5PWEw/2wcMfy7elozOCuX89BCfXyH/5rF9bA/eMUfs+kI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kH3HAAAA3AAAAA8AAAAAAAAAAAAAAAAAmAIAAGRy&#10;cy9kb3ducmV2LnhtbFBLBQYAAAAABAAEAPUAAACMAwAAAAA=&#10;" filled="f" strokecolor="black [3213]" strokeweight="1pt">
                  <v:textbox>
                    <w:txbxContent>
                      <w:p w:rsidR="00B00A8E" w:rsidRDefault="00B00A8E" w:rsidP="00F31055">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namespace Simulink</w:t>
                        </w:r>
                      </w:p>
                      <w:p w:rsidR="00B00A8E" w:rsidRDefault="00B00A8E" w:rsidP="00F31055">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p w:rsidR="00B00A8E" w:rsidRDefault="00B00A8E" w:rsidP="00F31055">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r>
                          <w:rPr>
                            <w:rFonts w:asciiTheme="majorEastAsia" w:eastAsiaTheme="majorEastAsia" w:hAnsiTheme="majorEastAsia"/>
                            <w:color w:val="000000" w:themeColor="text1"/>
                          </w:rPr>
                          <w:t>namespace</w:t>
                        </w:r>
                        <w:r>
                          <w:rPr>
                            <w:rFonts w:asciiTheme="majorEastAsia" w:eastAsiaTheme="majorEastAsia" w:hAnsiTheme="majorEastAsia" w:hint="eastAsia"/>
                            <w:color w:val="000000" w:themeColor="text1"/>
                          </w:rPr>
                          <w:t xml:space="preserve"> LLVM {</w:t>
                        </w:r>
                      </w:p>
                      <w:p w:rsidR="00B00A8E" w:rsidRDefault="00B00A8E" w:rsidP="00F31055">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各クラス、関数はこの名前空間に置かれる</w:t>
                        </w:r>
                      </w:p>
                      <w:p w:rsidR="00B00A8E" w:rsidRDefault="00B00A8E" w:rsidP="00F31055">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p>
                      <w:p w:rsidR="00B00A8E" w:rsidRPr="003C4BE3" w:rsidRDefault="00B00A8E" w:rsidP="00F31055">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txbxContent>
                  </v:textbox>
                </v:rect>
                <w10:anchorlock/>
              </v:group>
            </w:pict>
          </mc:Fallback>
        </mc:AlternateContent>
      </w:r>
    </w:p>
    <w:p w:rsidR="00F31055" w:rsidRDefault="00F31055" w:rsidP="00453CB1">
      <w:pPr>
        <w:rPr>
          <w:shd w:val="clear" w:color="auto" w:fill="BFBFBF" w:themeFill="background1" w:themeFillShade="BF"/>
        </w:rPr>
      </w:pPr>
    </w:p>
    <w:p w:rsidR="00453CB1" w:rsidRPr="00832D10" w:rsidRDefault="00453CB1" w:rsidP="00453CB1">
      <w:pPr>
        <w:pStyle w:val="ae"/>
        <w:rPr>
          <w:shd w:val="clear" w:color="auto" w:fill="BFBFBF" w:themeFill="background1" w:themeFillShade="BF"/>
        </w:rPr>
      </w:pPr>
      <w:bookmarkStart w:id="1654" w:name="_Toc444758118"/>
      <w:bookmarkStart w:id="1655" w:name="_Toc444763253"/>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7</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10</w:t>
      </w:r>
      <w:r w:rsidR="00493A98">
        <w:fldChar w:fldCharType="end"/>
      </w:r>
      <w:r>
        <w:rPr>
          <w:rFonts w:hint="eastAsia"/>
        </w:rPr>
        <w:t xml:space="preserve"> llvm-BLXMLPerf</w:t>
      </w:r>
      <w:r>
        <w:rPr>
          <w:rFonts w:hint="eastAsia"/>
        </w:rPr>
        <w:t>のクラス一覧</w:t>
      </w:r>
      <w:bookmarkEnd w:id="1654"/>
      <w:bookmarkEnd w:id="1655"/>
    </w:p>
    <w:tbl>
      <w:tblPr>
        <w:tblStyle w:val="ad"/>
        <w:tblW w:w="0" w:type="auto"/>
        <w:tblLook w:val="04A0" w:firstRow="1" w:lastRow="0" w:firstColumn="1" w:lastColumn="0" w:noHBand="0" w:noVBand="1"/>
      </w:tblPr>
      <w:tblGrid>
        <w:gridCol w:w="1668"/>
        <w:gridCol w:w="2976"/>
        <w:gridCol w:w="4076"/>
      </w:tblGrid>
      <w:tr w:rsidR="00832D10" w:rsidRPr="00832D10" w:rsidTr="00453CB1">
        <w:tc>
          <w:tcPr>
            <w:tcW w:w="1668" w:type="dxa"/>
            <w:shd w:val="clear" w:color="auto" w:fill="BFBFBF" w:themeFill="background1" w:themeFillShade="BF"/>
          </w:tcPr>
          <w:p w:rsidR="00832D10" w:rsidRPr="00832D10" w:rsidRDefault="00832D10" w:rsidP="00832D10">
            <w:pPr>
              <w:jc w:val="center"/>
              <w:rPr>
                <w:shd w:val="clear" w:color="auto" w:fill="BFBFBF" w:themeFill="background1" w:themeFillShade="BF"/>
              </w:rPr>
            </w:pPr>
            <w:r w:rsidRPr="00832D10">
              <w:rPr>
                <w:rFonts w:hint="eastAsia"/>
                <w:shd w:val="clear" w:color="auto" w:fill="BFBFBF" w:themeFill="background1" w:themeFillShade="BF"/>
              </w:rPr>
              <w:t>クラス</w:t>
            </w:r>
          </w:p>
        </w:tc>
        <w:tc>
          <w:tcPr>
            <w:tcW w:w="7052" w:type="dxa"/>
            <w:gridSpan w:val="2"/>
            <w:shd w:val="clear" w:color="auto" w:fill="BFBFBF" w:themeFill="background1" w:themeFillShade="BF"/>
          </w:tcPr>
          <w:p w:rsidR="00832D10" w:rsidRPr="00832D10" w:rsidRDefault="00832D10" w:rsidP="00832D10">
            <w:pPr>
              <w:jc w:val="center"/>
              <w:rPr>
                <w:shd w:val="clear" w:color="auto" w:fill="BFBFBF" w:themeFill="background1" w:themeFillShade="BF"/>
              </w:rPr>
            </w:pPr>
            <w:r w:rsidRPr="00832D10">
              <w:rPr>
                <w:rFonts w:hint="eastAsia"/>
                <w:shd w:val="clear" w:color="auto" w:fill="BFBFBF" w:themeFill="background1" w:themeFillShade="BF"/>
              </w:rPr>
              <w:t>説明</w:t>
            </w:r>
          </w:p>
        </w:tc>
      </w:tr>
      <w:tr w:rsidR="00A0245B" w:rsidTr="00453CB1">
        <w:tc>
          <w:tcPr>
            <w:tcW w:w="1668" w:type="dxa"/>
            <w:vMerge w:val="restart"/>
          </w:tcPr>
          <w:p w:rsidR="00A0245B" w:rsidRDefault="00A0245B" w:rsidP="00F31055">
            <w:r>
              <w:rPr>
                <w:rFonts w:hint="eastAsia"/>
              </w:rPr>
              <w:t>FunctionInfo</w:t>
            </w:r>
          </w:p>
        </w:tc>
        <w:tc>
          <w:tcPr>
            <w:tcW w:w="7052" w:type="dxa"/>
            <w:gridSpan w:val="2"/>
          </w:tcPr>
          <w:p w:rsidR="00A0245B" w:rsidRDefault="00A0245B" w:rsidP="00F31055">
            <w:r>
              <w:rPr>
                <w:rFonts w:hint="eastAsia"/>
              </w:rPr>
              <w:t>性能計測対象の関数の情報</w:t>
            </w:r>
            <w:r>
              <w:rPr>
                <w:rFonts w:hint="eastAsia"/>
              </w:rPr>
              <w:t>(best/worst/typical)</w:t>
            </w:r>
            <w:r>
              <w:rPr>
                <w:rFonts w:hint="eastAsia"/>
              </w:rPr>
              <w:t>を保持するクラス</w:t>
            </w:r>
          </w:p>
        </w:tc>
      </w:tr>
      <w:tr w:rsidR="00A0245B" w:rsidTr="00453CB1">
        <w:tc>
          <w:tcPr>
            <w:tcW w:w="1668" w:type="dxa"/>
            <w:vMerge/>
          </w:tcPr>
          <w:p w:rsidR="00A0245B" w:rsidRDefault="00A0245B" w:rsidP="00F31055"/>
        </w:tc>
        <w:tc>
          <w:tcPr>
            <w:tcW w:w="2976" w:type="dxa"/>
            <w:shd w:val="clear" w:color="auto" w:fill="BFBFBF" w:themeFill="background1" w:themeFillShade="BF"/>
          </w:tcPr>
          <w:p w:rsidR="00A0245B" w:rsidRDefault="00A0245B" w:rsidP="00832D10">
            <w:pPr>
              <w:jc w:val="center"/>
            </w:pPr>
            <w:r>
              <w:rPr>
                <w:rFonts w:hint="eastAsia"/>
              </w:rPr>
              <w:t>コンストラクタ</w:t>
            </w:r>
          </w:p>
        </w:tc>
        <w:tc>
          <w:tcPr>
            <w:tcW w:w="4076" w:type="dxa"/>
            <w:shd w:val="clear" w:color="auto" w:fill="BFBFBF" w:themeFill="background1" w:themeFillShade="BF"/>
          </w:tcPr>
          <w:p w:rsidR="00A0245B" w:rsidRDefault="00A0245B" w:rsidP="00832D10">
            <w:pPr>
              <w:jc w:val="center"/>
            </w:pPr>
            <w:r>
              <w:rPr>
                <w:rFonts w:hint="eastAsia"/>
              </w:rPr>
              <w:t>説明</w:t>
            </w:r>
          </w:p>
        </w:tc>
      </w:tr>
      <w:tr w:rsidR="00A0245B" w:rsidTr="00453CB1">
        <w:tc>
          <w:tcPr>
            <w:tcW w:w="1668" w:type="dxa"/>
            <w:vMerge/>
          </w:tcPr>
          <w:p w:rsidR="00A0245B" w:rsidRDefault="00A0245B" w:rsidP="00F31055"/>
        </w:tc>
        <w:tc>
          <w:tcPr>
            <w:tcW w:w="2976" w:type="dxa"/>
          </w:tcPr>
          <w:p w:rsidR="00A0245B" w:rsidRDefault="00A0245B" w:rsidP="00F31055">
            <w:r>
              <w:rPr>
                <w:rFonts w:hint="eastAsia"/>
              </w:rPr>
              <w:t>FunctionInfo(block, best, typical, worst)</w:t>
            </w:r>
          </w:p>
        </w:tc>
        <w:tc>
          <w:tcPr>
            <w:tcW w:w="4076" w:type="dxa"/>
          </w:tcPr>
          <w:p w:rsidR="00A0245B" w:rsidRDefault="00A0245B" w:rsidP="00F31055">
            <w:r>
              <w:rPr>
                <w:rFonts w:hint="eastAsia"/>
              </w:rPr>
              <w:t>ブロック名と</w:t>
            </w:r>
            <w:r>
              <w:rPr>
                <w:rFonts w:hint="eastAsia"/>
              </w:rPr>
              <w:t>best/typical/worst</w:t>
            </w:r>
            <w:r>
              <w:rPr>
                <w:rFonts w:hint="eastAsia"/>
              </w:rPr>
              <w:t>を指定したコンストラクタ</w:t>
            </w:r>
          </w:p>
        </w:tc>
      </w:tr>
      <w:tr w:rsidR="00A0245B" w:rsidTr="00453CB1">
        <w:tc>
          <w:tcPr>
            <w:tcW w:w="1668" w:type="dxa"/>
            <w:vMerge/>
          </w:tcPr>
          <w:p w:rsidR="00A0245B" w:rsidRDefault="00A0245B" w:rsidP="00F31055"/>
        </w:tc>
        <w:tc>
          <w:tcPr>
            <w:tcW w:w="2976" w:type="dxa"/>
          </w:tcPr>
          <w:p w:rsidR="00A0245B" w:rsidRPr="00832D10" w:rsidRDefault="00A0245B" w:rsidP="00F31055">
            <w:r>
              <w:rPr>
                <w:rFonts w:hint="eastAsia"/>
              </w:rPr>
              <w:t>FunctionInfo()</w:t>
            </w:r>
          </w:p>
        </w:tc>
        <w:tc>
          <w:tcPr>
            <w:tcW w:w="4076" w:type="dxa"/>
          </w:tcPr>
          <w:p w:rsidR="00A0245B" w:rsidRDefault="00A0245B" w:rsidP="00F31055">
            <w:r>
              <w:rPr>
                <w:rFonts w:hint="eastAsia"/>
              </w:rPr>
              <w:t>デフォルトコンストラクタ</w:t>
            </w:r>
          </w:p>
        </w:tc>
      </w:tr>
      <w:tr w:rsidR="00A0245B" w:rsidTr="00453CB1">
        <w:tc>
          <w:tcPr>
            <w:tcW w:w="1668" w:type="dxa"/>
            <w:vMerge/>
          </w:tcPr>
          <w:p w:rsidR="00A0245B" w:rsidRDefault="00A0245B" w:rsidP="00F31055"/>
        </w:tc>
        <w:tc>
          <w:tcPr>
            <w:tcW w:w="2976" w:type="dxa"/>
            <w:shd w:val="clear" w:color="auto" w:fill="BFBFBF" w:themeFill="background1" w:themeFillShade="BF"/>
          </w:tcPr>
          <w:p w:rsidR="00A0245B" w:rsidRDefault="00A0245B" w:rsidP="00832D10">
            <w:pPr>
              <w:jc w:val="center"/>
            </w:pPr>
            <w:r>
              <w:rPr>
                <w:rFonts w:hint="eastAsia"/>
              </w:rPr>
              <w:t>公開メンバ</w:t>
            </w:r>
          </w:p>
        </w:tc>
        <w:tc>
          <w:tcPr>
            <w:tcW w:w="4076" w:type="dxa"/>
            <w:shd w:val="clear" w:color="auto" w:fill="BFBFBF" w:themeFill="background1" w:themeFillShade="BF"/>
          </w:tcPr>
          <w:p w:rsidR="00A0245B" w:rsidRDefault="00A0245B" w:rsidP="00832D10">
            <w:pPr>
              <w:jc w:val="center"/>
            </w:pPr>
            <w:r>
              <w:rPr>
                <w:rFonts w:hint="eastAsia"/>
              </w:rPr>
              <w:t>説明</w:t>
            </w:r>
          </w:p>
        </w:tc>
      </w:tr>
      <w:tr w:rsidR="00A0245B" w:rsidTr="00453CB1">
        <w:tc>
          <w:tcPr>
            <w:tcW w:w="1668" w:type="dxa"/>
            <w:vMerge/>
          </w:tcPr>
          <w:p w:rsidR="00A0245B" w:rsidRDefault="00A0245B" w:rsidP="00F31055"/>
        </w:tc>
        <w:tc>
          <w:tcPr>
            <w:tcW w:w="2976" w:type="dxa"/>
          </w:tcPr>
          <w:p w:rsidR="00A0245B" w:rsidRDefault="00A0245B" w:rsidP="00F31055">
            <w:r>
              <w:rPr>
                <w:rFonts w:hint="eastAsia"/>
              </w:rPr>
              <w:t>name()</w:t>
            </w:r>
          </w:p>
        </w:tc>
        <w:tc>
          <w:tcPr>
            <w:tcW w:w="4076" w:type="dxa"/>
          </w:tcPr>
          <w:p w:rsidR="00A0245B" w:rsidRDefault="00A0245B" w:rsidP="00F31055">
            <w:r>
              <w:rPr>
                <w:rFonts w:hint="eastAsia"/>
              </w:rPr>
              <w:t>ブロック名を返す</w:t>
            </w:r>
          </w:p>
        </w:tc>
      </w:tr>
      <w:tr w:rsidR="00A0245B" w:rsidTr="00453CB1">
        <w:tc>
          <w:tcPr>
            <w:tcW w:w="1668" w:type="dxa"/>
            <w:vMerge/>
          </w:tcPr>
          <w:p w:rsidR="00A0245B" w:rsidRDefault="00A0245B" w:rsidP="00F31055"/>
        </w:tc>
        <w:tc>
          <w:tcPr>
            <w:tcW w:w="2976" w:type="dxa"/>
          </w:tcPr>
          <w:p w:rsidR="00A0245B" w:rsidRDefault="00A0245B" w:rsidP="00F31055">
            <w:r>
              <w:rPr>
                <w:rFonts w:hint="eastAsia"/>
              </w:rPr>
              <w:t>best()</w:t>
            </w:r>
          </w:p>
        </w:tc>
        <w:tc>
          <w:tcPr>
            <w:tcW w:w="4076" w:type="dxa"/>
          </w:tcPr>
          <w:p w:rsidR="00A0245B" w:rsidRDefault="00A0245B" w:rsidP="00F31055">
            <w:r>
              <w:rPr>
                <w:rFonts w:hint="eastAsia"/>
              </w:rPr>
              <w:t>計測のベスト値を返す</w:t>
            </w:r>
          </w:p>
        </w:tc>
      </w:tr>
      <w:tr w:rsidR="00A0245B" w:rsidTr="00453CB1">
        <w:tc>
          <w:tcPr>
            <w:tcW w:w="1668" w:type="dxa"/>
            <w:vMerge/>
          </w:tcPr>
          <w:p w:rsidR="00A0245B" w:rsidRDefault="00A0245B" w:rsidP="00F31055"/>
        </w:tc>
        <w:tc>
          <w:tcPr>
            <w:tcW w:w="2976" w:type="dxa"/>
          </w:tcPr>
          <w:p w:rsidR="00A0245B" w:rsidRDefault="00A0245B" w:rsidP="00F31055">
            <w:r>
              <w:rPr>
                <w:rFonts w:hint="eastAsia"/>
              </w:rPr>
              <w:t>typical()</w:t>
            </w:r>
          </w:p>
        </w:tc>
        <w:tc>
          <w:tcPr>
            <w:tcW w:w="4076" w:type="dxa"/>
          </w:tcPr>
          <w:p w:rsidR="00A0245B" w:rsidRDefault="00A0245B" w:rsidP="00F31055">
            <w:r>
              <w:rPr>
                <w:rFonts w:hint="eastAsia"/>
              </w:rPr>
              <w:t>計測の</w:t>
            </w:r>
            <w:r>
              <w:rPr>
                <w:rFonts w:hint="eastAsia"/>
              </w:rPr>
              <w:t>typical</w:t>
            </w:r>
            <w:r>
              <w:rPr>
                <w:rFonts w:hint="eastAsia"/>
              </w:rPr>
              <w:t>値を返す</w:t>
            </w:r>
          </w:p>
        </w:tc>
      </w:tr>
      <w:tr w:rsidR="00A0245B" w:rsidTr="00453CB1">
        <w:tc>
          <w:tcPr>
            <w:tcW w:w="1668" w:type="dxa"/>
            <w:vMerge/>
          </w:tcPr>
          <w:p w:rsidR="00A0245B" w:rsidRDefault="00A0245B" w:rsidP="00F31055"/>
        </w:tc>
        <w:tc>
          <w:tcPr>
            <w:tcW w:w="2976" w:type="dxa"/>
          </w:tcPr>
          <w:p w:rsidR="00A0245B" w:rsidRDefault="00A0245B" w:rsidP="00F31055">
            <w:r>
              <w:rPr>
                <w:rFonts w:hint="eastAsia"/>
              </w:rPr>
              <w:t>worst()</w:t>
            </w:r>
          </w:p>
        </w:tc>
        <w:tc>
          <w:tcPr>
            <w:tcW w:w="4076" w:type="dxa"/>
          </w:tcPr>
          <w:p w:rsidR="00A0245B" w:rsidRDefault="00A0245B" w:rsidP="00F31055">
            <w:r>
              <w:rPr>
                <w:rFonts w:hint="eastAsia"/>
              </w:rPr>
              <w:t>計測のワースト値を返す</w:t>
            </w:r>
          </w:p>
        </w:tc>
      </w:tr>
      <w:tr w:rsidR="00453CB1" w:rsidTr="00453CB1">
        <w:tc>
          <w:tcPr>
            <w:tcW w:w="1668" w:type="dxa"/>
            <w:vMerge w:val="restart"/>
          </w:tcPr>
          <w:p w:rsidR="00453CB1" w:rsidRDefault="00453CB1" w:rsidP="00F31055">
            <w:r>
              <w:rPr>
                <w:rFonts w:hint="eastAsia"/>
              </w:rPr>
              <w:t>BLXMLPerf</w:t>
            </w:r>
          </w:p>
        </w:tc>
        <w:tc>
          <w:tcPr>
            <w:tcW w:w="7052" w:type="dxa"/>
            <w:gridSpan w:val="2"/>
          </w:tcPr>
          <w:p w:rsidR="00453CB1" w:rsidRDefault="00453CB1" w:rsidP="00F31055">
            <w:r>
              <w:rPr>
                <w:rFonts w:hint="eastAsia"/>
              </w:rPr>
              <w:t>LLVM</w:t>
            </w:r>
            <w:r>
              <w:rPr>
                <w:rFonts w:hint="eastAsia"/>
              </w:rPr>
              <w:t>の</w:t>
            </w:r>
            <w:r>
              <w:rPr>
                <w:rFonts w:hint="eastAsia"/>
              </w:rPr>
              <w:t>FunctionPass</w:t>
            </w:r>
            <w:r>
              <w:rPr>
                <w:rFonts w:hint="eastAsia"/>
              </w:rPr>
              <w:t>を継承した計測用の</w:t>
            </w:r>
            <w:r>
              <w:rPr>
                <w:rFonts w:hint="eastAsia"/>
              </w:rPr>
              <w:t>Pass</w:t>
            </w:r>
            <w:r>
              <w:rPr>
                <w:rFonts w:hint="eastAsia"/>
              </w:rPr>
              <w:t>のクラス</w:t>
            </w:r>
          </w:p>
        </w:tc>
      </w:tr>
      <w:tr w:rsidR="00453CB1" w:rsidTr="00453CB1">
        <w:tc>
          <w:tcPr>
            <w:tcW w:w="1668" w:type="dxa"/>
            <w:vMerge/>
          </w:tcPr>
          <w:p w:rsidR="00453CB1" w:rsidRDefault="00453CB1" w:rsidP="00F31055"/>
        </w:tc>
        <w:tc>
          <w:tcPr>
            <w:tcW w:w="2976" w:type="dxa"/>
            <w:shd w:val="clear" w:color="auto" w:fill="BFBFBF" w:themeFill="background1" w:themeFillShade="BF"/>
          </w:tcPr>
          <w:p w:rsidR="00453CB1" w:rsidRDefault="00453CB1" w:rsidP="00AA7D58">
            <w:pPr>
              <w:jc w:val="center"/>
            </w:pPr>
            <w:r>
              <w:rPr>
                <w:rFonts w:hint="eastAsia"/>
              </w:rPr>
              <w:t>コンストラクタ</w:t>
            </w:r>
          </w:p>
        </w:tc>
        <w:tc>
          <w:tcPr>
            <w:tcW w:w="4076" w:type="dxa"/>
            <w:shd w:val="clear" w:color="auto" w:fill="BFBFBF" w:themeFill="background1" w:themeFillShade="BF"/>
          </w:tcPr>
          <w:p w:rsidR="00453CB1" w:rsidRDefault="00453CB1" w:rsidP="00AA7D58">
            <w:pPr>
              <w:jc w:val="center"/>
            </w:pPr>
            <w:r>
              <w:rPr>
                <w:rFonts w:hint="eastAsia"/>
              </w:rPr>
              <w:t>説明</w:t>
            </w:r>
          </w:p>
        </w:tc>
      </w:tr>
      <w:tr w:rsidR="00453CB1" w:rsidTr="00453CB1">
        <w:tc>
          <w:tcPr>
            <w:tcW w:w="1668" w:type="dxa"/>
            <w:vMerge/>
          </w:tcPr>
          <w:p w:rsidR="00453CB1" w:rsidRDefault="00453CB1" w:rsidP="00F31055"/>
        </w:tc>
        <w:tc>
          <w:tcPr>
            <w:tcW w:w="2976" w:type="dxa"/>
          </w:tcPr>
          <w:p w:rsidR="00453CB1" w:rsidRDefault="00453CB1" w:rsidP="00F31055">
            <w:r>
              <w:rPr>
                <w:rFonts w:hint="eastAsia"/>
              </w:rPr>
              <w:t>BLXMLPerf()</w:t>
            </w:r>
          </w:p>
        </w:tc>
        <w:tc>
          <w:tcPr>
            <w:tcW w:w="4076" w:type="dxa"/>
          </w:tcPr>
          <w:p w:rsidR="00453CB1" w:rsidRDefault="00453CB1" w:rsidP="00F31055">
            <w:r>
              <w:rPr>
                <w:rFonts w:hint="eastAsia"/>
              </w:rPr>
              <w:t>デフォルトコンストラクタ</w:t>
            </w:r>
          </w:p>
        </w:tc>
      </w:tr>
      <w:tr w:rsidR="00453CB1" w:rsidTr="00453CB1">
        <w:tc>
          <w:tcPr>
            <w:tcW w:w="1668" w:type="dxa"/>
            <w:vMerge/>
          </w:tcPr>
          <w:p w:rsidR="00453CB1" w:rsidRDefault="00453CB1" w:rsidP="00F31055"/>
        </w:tc>
        <w:tc>
          <w:tcPr>
            <w:tcW w:w="2976" w:type="dxa"/>
            <w:shd w:val="clear" w:color="auto" w:fill="BFBFBF" w:themeFill="background1" w:themeFillShade="BF"/>
          </w:tcPr>
          <w:p w:rsidR="00453CB1" w:rsidRDefault="00453CB1" w:rsidP="00AA7D58">
            <w:pPr>
              <w:jc w:val="center"/>
            </w:pPr>
            <w:r>
              <w:rPr>
                <w:rFonts w:hint="eastAsia"/>
              </w:rPr>
              <w:t>公開メンバ</w:t>
            </w:r>
          </w:p>
        </w:tc>
        <w:tc>
          <w:tcPr>
            <w:tcW w:w="4076" w:type="dxa"/>
            <w:shd w:val="clear" w:color="auto" w:fill="BFBFBF" w:themeFill="background1" w:themeFillShade="BF"/>
          </w:tcPr>
          <w:p w:rsidR="00453CB1" w:rsidRDefault="00453CB1" w:rsidP="00AA7D58">
            <w:pPr>
              <w:jc w:val="center"/>
            </w:pPr>
            <w:r>
              <w:rPr>
                <w:rFonts w:hint="eastAsia"/>
              </w:rPr>
              <w:t>説明</w:t>
            </w:r>
          </w:p>
        </w:tc>
      </w:tr>
      <w:tr w:rsidR="00453CB1" w:rsidTr="00453CB1">
        <w:tc>
          <w:tcPr>
            <w:tcW w:w="1668" w:type="dxa"/>
            <w:vMerge/>
          </w:tcPr>
          <w:p w:rsidR="00453CB1" w:rsidRDefault="00453CB1" w:rsidP="00F31055"/>
        </w:tc>
        <w:tc>
          <w:tcPr>
            <w:tcW w:w="2976" w:type="dxa"/>
          </w:tcPr>
          <w:p w:rsidR="00453CB1" w:rsidRDefault="00453CB1" w:rsidP="00F31055">
            <w:r>
              <w:rPr>
                <w:rFonts w:hint="eastAsia"/>
              </w:rPr>
              <w:t>doInitialization(m)</w:t>
            </w:r>
          </w:p>
        </w:tc>
        <w:tc>
          <w:tcPr>
            <w:tcW w:w="4076" w:type="dxa"/>
          </w:tcPr>
          <w:p w:rsidR="00453CB1" w:rsidRDefault="00453CB1" w:rsidP="00F31055">
            <w:r>
              <w:rPr>
                <w:rFonts w:hint="eastAsia"/>
              </w:rPr>
              <w:t>LLVM</w:t>
            </w:r>
            <w:r>
              <w:rPr>
                <w:rFonts w:hint="eastAsia"/>
              </w:rPr>
              <w:t>の</w:t>
            </w:r>
            <w:r>
              <w:rPr>
                <w:rFonts w:hint="eastAsia"/>
              </w:rPr>
              <w:t>Pass</w:t>
            </w:r>
            <w:r>
              <w:rPr>
                <w:rFonts w:hint="eastAsia"/>
              </w:rPr>
              <w:t>の</w:t>
            </w:r>
            <w:r>
              <w:rPr>
                <w:rFonts w:hint="eastAsia"/>
              </w:rPr>
              <w:t>doInitializaion()</w:t>
            </w:r>
          </w:p>
        </w:tc>
      </w:tr>
      <w:tr w:rsidR="00453CB1" w:rsidTr="00453CB1">
        <w:tc>
          <w:tcPr>
            <w:tcW w:w="1668" w:type="dxa"/>
            <w:vMerge/>
          </w:tcPr>
          <w:p w:rsidR="00453CB1" w:rsidRDefault="00453CB1" w:rsidP="00F31055"/>
        </w:tc>
        <w:tc>
          <w:tcPr>
            <w:tcW w:w="2976" w:type="dxa"/>
          </w:tcPr>
          <w:p w:rsidR="00453CB1" w:rsidRDefault="00453CB1" w:rsidP="00F31055">
            <w:r>
              <w:rPr>
                <w:rFonts w:hint="eastAsia"/>
              </w:rPr>
              <w:t>doFinalization(m)</w:t>
            </w:r>
          </w:p>
        </w:tc>
        <w:tc>
          <w:tcPr>
            <w:tcW w:w="4076" w:type="dxa"/>
          </w:tcPr>
          <w:p w:rsidR="00453CB1" w:rsidRDefault="00453CB1" w:rsidP="00F31055">
            <w:r>
              <w:rPr>
                <w:rFonts w:hint="eastAsia"/>
              </w:rPr>
              <w:t>LLVM</w:t>
            </w:r>
            <w:r>
              <w:rPr>
                <w:rFonts w:hint="eastAsia"/>
              </w:rPr>
              <w:t>の</w:t>
            </w:r>
            <w:r>
              <w:rPr>
                <w:rFonts w:hint="eastAsia"/>
              </w:rPr>
              <w:t>Pass</w:t>
            </w:r>
            <w:r>
              <w:rPr>
                <w:rFonts w:hint="eastAsia"/>
              </w:rPr>
              <w:t>の</w:t>
            </w:r>
            <w:r>
              <w:rPr>
                <w:rFonts w:hint="eastAsia"/>
              </w:rPr>
              <w:t>doFinalization()</w:t>
            </w:r>
          </w:p>
        </w:tc>
      </w:tr>
      <w:tr w:rsidR="00453CB1" w:rsidTr="00453CB1">
        <w:tc>
          <w:tcPr>
            <w:tcW w:w="1668" w:type="dxa"/>
            <w:vMerge/>
          </w:tcPr>
          <w:p w:rsidR="00453CB1" w:rsidRDefault="00453CB1" w:rsidP="00F31055"/>
        </w:tc>
        <w:tc>
          <w:tcPr>
            <w:tcW w:w="2976" w:type="dxa"/>
          </w:tcPr>
          <w:p w:rsidR="00453CB1" w:rsidRDefault="00453CB1" w:rsidP="00F31055">
            <w:r>
              <w:rPr>
                <w:rFonts w:hint="eastAsia"/>
              </w:rPr>
              <w:t>runOnFunction(f)</w:t>
            </w:r>
          </w:p>
        </w:tc>
        <w:tc>
          <w:tcPr>
            <w:tcW w:w="4076" w:type="dxa"/>
          </w:tcPr>
          <w:p w:rsidR="00453CB1" w:rsidRDefault="00453CB1" w:rsidP="00F31055">
            <w:r>
              <w:rPr>
                <w:rFonts w:hint="eastAsia"/>
              </w:rPr>
              <w:t>LLVM</w:t>
            </w:r>
            <w:r>
              <w:rPr>
                <w:rFonts w:hint="eastAsia"/>
              </w:rPr>
              <w:t>の</w:t>
            </w:r>
            <w:r>
              <w:rPr>
                <w:rFonts w:hint="eastAsia"/>
              </w:rPr>
              <w:t>Pass</w:t>
            </w:r>
            <w:r>
              <w:rPr>
                <w:rFonts w:hint="eastAsia"/>
              </w:rPr>
              <w:t>の</w:t>
            </w:r>
            <w:r>
              <w:rPr>
                <w:rFonts w:hint="eastAsia"/>
              </w:rPr>
              <w:t>runOnFunction()</w:t>
            </w:r>
          </w:p>
        </w:tc>
      </w:tr>
      <w:tr w:rsidR="00453CB1" w:rsidTr="00453CB1">
        <w:tc>
          <w:tcPr>
            <w:tcW w:w="1668" w:type="dxa"/>
            <w:vMerge/>
          </w:tcPr>
          <w:p w:rsidR="00453CB1" w:rsidRDefault="00453CB1" w:rsidP="00F31055"/>
        </w:tc>
        <w:tc>
          <w:tcPr>
            <w:tcW w:w="2976" w:type="dxa"/>
          </w:tcPr>
          <w:p w:rsidR="00453CB1" w:rsidRDefault="00453CB1" w:rsidP="00F31055">
            <w:r>
              <w:rPr>
                <w:rFonts w:hint="eastAsia"/>
              </w:rPr>
              <w:t>getAnalysusUsage(au)</w:t>
            </w:r>
          </w:p>
        </w:tc>
        <w:tc>
          <w:tcPr>
            <w:tcW w:w="4076" w:type="dxa"/>
          </w:tcPr>
          <w:p w:rsidR="00453CB1" w:rsidRDefault="00453CB1" w:rsidP="00F31055">
            <w:r>
              <w:rPr>
                <w:rFonts w:hint="eastAsia"/>
              </w:rPr>
              <w:t>LLVM</w:t>
            </w:r>
            <w:r>
              <w:rPr>
                <w:rFonts w:hint="eastAsia"/>
              </w:rPr>
              <w:t>の</w:t>
            </w:r>
            <w:r>
              <w:rPr>
                <w:rFonts w:hint="eastAsia"/>
              </w:rPr>
              <w:t>Pass</w:t>
            </w:r>
            <w:r>
              <w:rPr>
                <w:rFonts w:hint="eastAsia"/>
              </w:rPr>
              <w:t>の</w:t>
            </w:r>
            <w:r>
              <w:rPr>
                <w:rFonts w:hint="eastAsia"/>
              </w:rPr>
              <w:t>getAnalysusUsage()</w:t>
            </w:r>
          </w:p>
        </w:tc>
      </w:tr>
    </w:tbl>
    <w:p w:rsidR="00832D10" w:rsidRDefault="00832D10" w:rsidP="00F31055"/>
    <w:p w:rsidR="00A0245B" w:rsidRDefault="00453CB1" w:rsidP="00453CB1">
      <w:pPr>
        <w:pStyle w:val="ae"/>
      </w:pPr>
      <w:bookmarkStart w:id="1656" w:name="_Toc444758119"/>
      <w:bookmarkStart w:id="1657" w:name="_Toc444763254"/>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7</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11</w:t>
      </w:r>
      <w:r w:rsidR="00493A98">
        <w:fldChar w:fldCharType="end"/>
      </w:r>
      <w:r>
        <w:rPr>
          <w:rFonts w:hint="eastAsia"/>
        </w:rPr>
        <w:t xml:space="preserve"> llvm-BLXMLPerf</w:t>
      </w:r>
      <w:r>
        <w:rPr>
          <w:rFonts w:hint="eastAsia"/>
        </w:rPr>
        <w:t>の型一覧</w:t>
      </w:r>
      <w:bookmarkEnd w:id="1656"/>
      <w:bookmarkEnd w:id="1657"/>
    </w:p>
    <w:tbl>
      <w:tblPr>
        <w:tblStyle w:val="ad"/>
        <w:tblW w:w="0" w:type="auto"/>
        <w:tblLook w:val="04A0" w:firstRow="1" w:lastRow="0" w:firstColumn="1" w:lastColumn="0" w:noHBand="0" w:noVBand="1"/>
      </w:tblPr>
      <w:tblGrid>
        <w:gridCol w:w="4786"/>
        <w:gridCol w:w="3916"/>
      </w:tblGrid>
      <w:tr w:rsidR="00A0245B" w:rsidTr="00A0245B">
        <w:tc>
          <w:tcPr>
            <w:tcW w:w="4786" w:type="dxa"/>
            <w:shd w:val="clear" w:color="auto" w:fill="BFBFBF" w:themeFill="background1" w:themeFillShade="BF"/>
          </w:tcPr>
          <w:p w:rsidR="00A0245B" w:rsidRDefault="00A0245B" w:rsidP="00A0245B">
            <w:pPr>
              <w:jc w:val="center"/>
            </w:pPr>
            <w:r>
              <w:rPr>
                <w:rFonts w:hint="eastAsia"/>
              </w:rPr>
              <w:t>型</w:t>
            </w:r>
          </w:p>
        </w:tc>
        <w:tc>
          <w:tcPr>
            <w:tcW w:w="3916" w:type="dxa"/>
            <w:shd w:val="clear" w:color="auto" w:fill="BFBFBF" w:themeFill="background1" w:themeFillShade="BF"/>
          </w:tcPr>
          <w:p w:rsidR="00A0245B" w:rsidRDefault="00A0245B" w:rsidP="00A0245B">
            <w:pPr>
              <w:jc w:val="center"/>
            </w:pPr>
            <w:r>
              <w:rPr>
                <w:rFonts w:hint="eastAsia"/>
              </w:rPr>
              <w:t>説明</w:t>
            </w:r>
          </w:p>
        </w:tc>
      </w:tr>
      <w:tr w:rsidR="00A0245B" w:rsidTr="00A0245B">
        <w:tc>
          <w:tcPr>
            <w:tcW w:w="4786" w:type="dxa"/>
          </w:tcPr>
          <w:p w:rsidR="00A0245B" w:rsidRDefault="00A0245B" w:rsidP="00F31055">
            <w:r>
              <w:rPr>
                <w:rFonts w:hint="eastAsia"/>
              </w:rPr>
              <w:t>FunctionInfoList</w:t>
            </w:r>
          </w:p>
        </w:tc>
        <w:tc>
          <w:tcPr>
            <w:tcW w:w="3916" w:type="dxa"/>
          </w:tcPr>
          <w:p w:rsidR="00A0245B" w:rsidRDefault="00A0245B" w:rsidP="00F31055">
            <w:r>
              <w:rPr>
                <w:rFonts w:hint="eastAsia"/>
              </w:rPr>
              <w:t>FunctionInfo</w:t>
            </w:r>
            <w:r>
              <w:rPr>
                <w:rFonts w:hint="eastAsia"/>
              </w:rPr>
              <w:t>の</w:t>
            </w:r>
            <w:r>
              <w:rPr>
                <w:rFonts w:hint="eastAsia"/>
              </w:rPr>
              <w:t>vector</w:t>
            </w:r>
          </w:p>
        </w:tc>
      </w:tr>
      <w:tr w:rsidR="00A0245B" w:rsidTr="00A0245B">
        <w:tc>
          <w:tcPr>
            <w:tcW w:w="4786" w:type="dxa"/>
          </w:tcPr>
          <w:p w:rsidR="00A0245B" w:rsidRDefault="00A0245B" w:rsidP="00F31055">
            <w:r>
              <w:rPr>
                <w:rFonts w:hint="eastAsia"/>
              </w:rPr>
              <w:t>functioninfo_iterator</w:t>
            </w:r>
          </w:p>
        </w:tc>
        <w:tc>
          <w:tcPr>
            <w:tcW w:w="3916" w:type="dxa"/>
          </w:tcPr>
          <w:p w:rsidR="00A0245B" w:rsidRDefault="00A0245B" w:rsidP="00F31055">
            <w:r>
              <w:rPr>
                <w:rFonts w:hint="eastAsia"/>
              </w:rPr>
              <w:t>上記の状態変更用イテレータ</w:t>
            </w:r>
          </w:p>
        </w:tc>
      </w:tr>
      <w:tr w:rsidR="00A0245B" w:rsidTr="00A0245B">
        <w:tc>
          <w:tcPr>
            <w:tcW w:w="4786" w:type="dxa"/>
          </w:tcPr>
          <w:p w:rsidR="00A0245B" w:rsidRDefault="00A0245B" w:rsidP="00F31055">
            <w:r>
              <w:rPr>
                <w:rFonts w:hint="eastAsia"/>
              </w:rPr>
              <w:t>functioninfo_const_iterator</w:t>
            </w:r>
          </w:p>
        </w:tc>
        <w:tc>
          <w:tcPr>
            <w:tcW w:w="3916" w:type="dxa"/>
          </w:tcPr>
          <w:p w:rsidR="00A0245B" w:rsidRDefault="00A0245B" w:rsidP="00F31055">
            <w:r>
              <w:rPr>
                <w:rFonts w:hint="eastAsia"/>
              </w:rPr>
              <w:t>上記の状態参照用イテレータ</w:t>
            </w:r>
          </w:p>
        </w:tc>
      </w:tr>
    </w:tbl>
    <w:p w:rsidR="000617A1" w:rsidRDefault="000617A1" w:rsidP="00F31055"/>
    <w:p w:rsidR="000617A1" w:rsidRDefault="000617A1" w:rsidP="000617A1">
      <w:pPr>
        <w:pStyle w:val="4"/>
        <w:ind w:right="210"/>
      </w:pPr>
      <w:bookmarkStart w:id="1658" w:name="_Toc444757969"/>
      <w:bookmarkStart w:id="1659" w:name="_Toc444763198"/>
      <w:r>
        <w:rPr>
          <w:rFonts w:hint="eastAsia"/>
        </w:rPr>
        <w:t>FunctionInfo</w:t>
      </w:r>
      <w:r>
        <w:rPr>
          <w:rFonts w:hint="eastAsia"/>
        </w:rPr>
        <w:t>クラスコンストラクタ</w:t>
      </w:r>
      <w:bookmarkEnd w:id="1658"/>
      <w:bookmarkEnd w:id="1659"/>
    </w:p>
    <w:p w:rsidR="000617A1" w:rsidRDefault="00154630" w:rsidP="000617A1">
      <w:r>
        <w:rPr>
          <w:rFonts w:hint="eastAsia"/>
        </w:rPr>
        <w:t>FunctionInfo</w:t>
      </w:r>
      <w:r>
        <w:rPr>
          <w:rFonts w:hint="eastAsia"/>
        </w:rPr>
        <w:t>クラスのコンストラクタです。</w:t>
      </w:r>
      <w:r>
        <w:rPr>
          <w:rFonts w:hint="eastAsia"/>
        </w:rPr>
        <w:t>FunctionInfo</w:t>
      </w:r>
      <w:r>
        <w:rPr>
          <w:rFonts w:hint="eastAsia"/>
        </w:rPr>
        <w:t>は関数単位にベスト</w:t>
      </w:r>
      <w:r>
        <w:rPr>
          <w:rFonts w:hint="eastAsia"/>
        </w:rPr>
        <w:t>/typical/</w:t>
      </w:r>
      <w:r>
        <w:rPr>
          <w:rFonts w:hint="eastAsia"/>
        </w:rPr>
        <w:t>ワーストのサイクル数を保持します。関数名を指定し、各サイクル数を指定したコンストラクタとデフォルトコンストラクタがあります。デフォルトコンストラクタを使用した場合は、各値を別途設定する必要があります。</w:t>
      </w:r>
    </w:p>
    <w:p w:rsidR="00C053E0" w:rsidRDefault="00C053E0" w:rsidP="000617A1">
      <w:r>
        <w:rPr>
          <w:rFonts w:hint="eastAsia"/>
          <w:noProof/>
        </w:rPr>
        <mc:AlternateContent>
          <mc:Choice Requires="wpc">
            <w:drawing>
              <wp:inline distT="0" distB="0" distL="0" distR="0" wp14:anchorId="276E400D" wp14:editId="4B9BF09E">
                <wp:extent cx="5400136" cy="785004"/>
                <wp:effectExtent l="0" t="0" r="0" b="0"/>
                <wp:docPr id="475" name="キャンバス 4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4" name="テキスト ボックス 474"/>
                        <wps:cNvSpPr txBox="1"/>
                        <wps:spPr>
                          <a:xfrm>
                            <a:off x="19050" y="76021"/>
                            <a:ext cx="5362575" cy="6313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154630">
                              <w:pPr>
                                <w:spacing w:line="0" w:lineRule="atLeast"/>
                                <w:rPr>
                                  <w:rFonts w:ascii="ＭＳ ゴシック" w:eastAsia="ＭＳ ゴシック"/>
                                </w:rPr>
                              </w:pPr>
                              <w:r w:rsidRPr="00154630">
                                <w:rPr>
                                  <w:rFonts w:ascii="ＭＳ ゴシック" w:eastAsia="ＭＳ ゴシック"/>
                                </w:rPr>
                                <w:t>FunctionInfo (::std::string n,</w:t>
                              </w:r>
                            </w:p>
                            <w:p w:rsidR="00B00A8E" w:rsidRDefault="00B00A8E" w:rsidP="00154630">
                              <w:pPr>
                                <w:spacing w:line="0" w:lineRule="atLeast"/>
                                <w:ind w:firstLineChars="700" w:firstLine="1470"/>
                                <w:rPr>
                                  <w:rFonts w:ascii="ＭＳ ゴシック" w:eastAsia="ＭＳ ゴシック"/>
                                </w:rPr>
                              </w:pPr>
                              <w:r w:rsidRPr="00154630">
                                <w:rPr>
                                  <w:rFonts w:ascii="ＭＳ ゴシック" w:eastAsia="ＭＳ ゴシック"/>
                                </w:rPr>
                                <w:t>InsnCycle b = 0, InsnCycle t = 0, InsnCycle w = 0)</w:t>
                              </w:r>
                              <w:r>
                                <w:rPr>
                                  <w:rFonts w:ascii="ＭＳ ゴシック" w:eastAsia="ＭＳ ゴシック" w:hint="eastAsia"/>
                                </w:rPr>
                                <w:t>;</w:t>
                              </w:r>
                            </w:p>
                            <w:p w:rsidR="00B00A8E" w:rsidRPr="00E46B6D" w:rsidRDefault="00B00A8E" w:rsidP="00154630">
                              <w:pPr>
                                <w:spacing w:line="0" w:lineRule="atLeast"/>
                                <w:rPr>
                                  <w:rFonts w:ascii="ＭＳ ゴシック" w:eastAsia="ＭＳ ゴシック"/>
                                </w:rPr>
                              </w:pPr>
                              <w:r w:rsidRPr="00154630">
                                <w:rPr>
                                  <w:rFonts w:ascii="ＭＳ ゴシック" w:eastAsia="ＭＳ ゴシック"/>
                                </w:rPr>
                                <w:t>FunctionInfo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6E400D" id="キャンバス 475" o:spid="_x0000_s1455" editas="canvas" style="width:425.2pt;height:61.8pt;mso-position-horizontal-relative:char;mso-position-vertical-relative:line" coordsize="54000,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">
                <v:shape id="_x0000_s1456" type="#_x0000_t75" style="position:absolute;width:54000;height:7848;visibility:visible;mso-wrap-style:square">
                  <v:fill o:detectmouseclick="t"/>
                  <v:path o:connecttype="none"/>
                </v:shape>
                <v:shape id="テキスト ボックス 474" o:spid="_x0000_s1457" type="#_x0000_t202" style="position:absolute;left:190;top:760;width:53626;height:6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RZq8MA&#10;AADcAAAADwAAAGRycy9kb3ducmV2LnhtbESPQUsDMRSE74L/ITzBm80qpV3XpkWllkJPreL5sXlN&#10;gpuXJYnb7b9vCoLHYWa+YRar0XdioJhcYAWPkwoEcRu0Y6Pg6/PjoQaRMrLGLjApOFOC1fL2ZoGN&#10;Dife03DIRhQIpwYV2Jz7RsrUWvKYJqEnLt4xRI+5yGikjngqcN/Jp6qaSY+Oy4LFnt4ttT+HX69g&#10;/WaeTVtjtOtaOzeM38ed2Sh1fze+voDINOb/8F97qxVM5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RZq8MAAADcAAAADwAAAAAAAAAAAAAAAACYAgAAZHJzL2Rv&#10;d25yZXYueG1sUEsFBgAAAAAEAAQA9QAAAIgDAAAAAA==&#10;" fillcolor="white [3201]" strokeweight=".5pt">
                  <v:textbox>
                    <w:txbxContent>
                      <w:p w:rsidR="00B00A8E" w:rsidRDefault="00B00A8E" w:rsidP="00154630">
                        <w:pPr>
                          <w:spacing w:line="0" w:lineRule="atLeast"/>
                          <w:rPr>
                            <w:rFonts w:ascii="ＭＳ ゴシック" w:eastAsia="ＭＳ ゴシック"/>
                          </w:rPr>
                        </w:pPr>
                        <w:r w:rsidRPr="00154630">
                          <w:rPr>
                            <w:rFonts w:ascii="ＭＳ ゴシック" w:eastAsia="ＭＳ ゴシック"/>
                          </w:rPr>
                          <w:t>FunctionInfo (::std::string n,</w:t>
                        </w:r>
                      </w:p>
                      <w:p w:rsidR="00B00A8E" w:rsidRDefault="00B00A8E" w:rsidP="00154630">
                        <w:pPr>
                          <w:spacing w:line="0" w:lineRule="atLeast"/>
                          <w:ind w:firstLineChars="700" w:firstLine="1470"/>
                          <w:rPr>
                            <w:rFonts w:ascii="ＭＳ ゴシック" w:eastAsia="ＭＳ ゴシック"/>
                          </w:rPr>
                        </w:pPr>
                        <w:r w:rsidRPr="00154630">
                          <w:rPr>
                            <w:rFonts w:ascii="ＭＳ ゴシック" w:eastAsia="ＭＳ ゴシック"/>
                          </w:rPr>
                          <w:t>InsnCycle b = 0, InsnCycle t = 0, InsnCycle w = 0)</w:t>
                        </w:r>
                        <w:r>
                          <w:rPr>
                            <w:rFonts w:ascii="ＭＳ ゴシック" w:eastAsia="ＭＳ ゴシック" w:hint="eastAsia"/>
                          </w:rPr>
                          <w:t>;</w:t>
                        </w:r>
                      </w:p>
                      <w:p w:rsidR="00B00A8E" w:rsidRPr="00E46B6D" w:rsidRDefault="00B00A8E" w:rsidP="00154630">
                        <w:pPr>
                          <w:spacing w:line="0" w:lineRule="atLeast"/>
                          <w:rPr>
                            <w:rFonts w:ascii="ＭＳ ゴシック" w:eastAsia="ＭＳ ゴシック"/>
                          </w:rPr>
                        </w:pPr>
                        <w:r w:rsidRPr="00154630">
                          <w:rPr>
                            <w:rFonts w:ascii="ＭＳ ゴシック" w:eastAsia="ＭＳ ゴシック"/>
                          </w:rPr>
                          <w:t>FunctionInfo ()</w:t>
                        </w:r>
                      </w:p>
                    </w:txbxContent>
                  </v:textbox>
                </v:shape>
                <w10:anchorlock/>
              </v:group>
            </w:pict>
          </mc:Fallback>
        </mc:AlternateContent>
      </w:r>
    </w:p>
    <w:p w:rsidR="00C053E0" w:rsidRDefault="002331D8" w:rsidP="000617A1">
      <w:r>
        <w:rPr>
          <w:rFonts w:hint="eastAsia"/>
        </w:rPr>
        <w:t>このコンストラクタは</w:t>
      </w:r>
      <w:r w:rsidR="00154630">
        <w:rPr>
          <w:rFonts w:hint="eastAsia"/>
        </w:rPr>
        <w:t>BLXMLPerf</w:t>
      </w:r>
      <w:r w:rsidR="00154630">
        <w:rPr>
          <w:rFonts w:hint="eastAsia"/>
        </w:rPr>
        <w:t>クラスから呼ばれ</w:t>
      </w:r>
      <w:r>
        <w:rPr>
          <w:rFonts w:hint="eastAsia"/>
        </w:rPr>
        <w:t>ます。</w:t>
      </w:r>
    </w:p>
    <w:p w:rsidR="00154630" w:rsidRDefault="00154630" w:rsidP="000617A1"/>
    <w:p w:rsidR="000617A1" w:rsidRDefault="00570739" w:rsidP="000617A1">
      <w:pPr>
        <w:pStyle w:val="4"/>
        <w:ind w:right="210"/>
      </w:pPr>
      <w:bookmarkStart w:id="1660" w:name="_Toc444757970"/>
      <w:bookmarkStart w:id="1661" w:name="_Toc444763199"/>
      <w:r>
        <w:rPr>
          <w:rFonts w:hint="eastAsia"/>
        </w:rPr>
        <w:t xml:space="preserve">FunctionInfo </w:t>
      </w:r>
      <w:r>
        <w:t>::</w:t>
      </w:r>
      <w:r w:rsidR="000617A1">
        <w:rPr>
          <w:rFonts w:hint="eastAsia"/>
        </w:rPr>
        <w:t>name()</w:t>
      </w:r>
      <w:bookmarkEnd w:id="1660"/>
      <w:bookmarkEnd w:id="1661"/>
    </w:p>
    <w:p w:rsidR="00C053E0" w:rsidRDefault="00154630" w:rsidP="00C053E0">
      <w:r>
        <w:rPr>
          <w:rFonts w:hint="eastAsia"/>
        </w:rPr>
        <w:t>関数名にアクセスします。</w:t>
      </w:r>
    </w:p>
    <w:p w:rsidR="00C053E0" w:rsidRDefault="00C053E0" w:rsidP="00C053E0">
      <w:r>
        <w:rPr>
          <w:rFonts w:hint="eastAsia"/>
          <w:noProof/>
        </w:rPr>
        <mc:AlternateContent>
          <mc:Choice Requires="wpc">
            <w:drawing>
              <wp:inline distT="0" distB="0" distL="0" distR="0" wp14:anchorId="386AA93A" wp14:editId="6EEAE903">
                <wp:extent cx="5400136" cy="577970"/>
                <wp:effectExtent l="0" t="0" r="0" b="0"/>
                <wp:docPr id="477" name="キャンバス 4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6" name="テキスト ボックス 476"/>
                        <wps:cNvSpPr txBox="1"/>
                        <wps:spPr>
                          <a:xfrm>
                            <a:off x="19050" y="76020"/>
                            <a:ext cx="5362575" cy="4329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C053E0">
                              <w:pPr>
                                <w:spacing w:line="0" w:lineRule="atLeast"/>
                                <w:rPr>
                                  <w:rFonts w:ascii="ＭＳ ゴシック" w:eastAsia="ＭＳ ゴシック"/>
                                </w:rPr>
                              </w:pPr>
                              <w:r w:rsidRPr="00154630">
                                <w:rPr>
                                  <w:rFonts w:ascii="ＭＳ ゴシック" w:eastAsia="ＭＳ ゴシック"/>
                                </w:rPr>
                                <w:t>const ::std::string&amp; name () const</w:t>
                              </w:r>
                              <w:r>
                                <w:rPr>
                                  <w:rFonts w:ascii="ＭＳ ゴシック" w:eastAsia="ＭＳ ゴシック" w:hint="eastAsia"/>
                                </w:rPr>
                                <w:t>;  // 状態参照</w:t>
                              </w:r>
                            </w:p>
                            <w:p w:rsidR="00B00A8E" w:rsidRPr="00E46B6D" w:rsidRDefault="00B00A8E" w:rsidP="00C053E0">
                              <w:pPr>
                                <w:spacing w:line="0" w:lineRule="atLeast"/>
                                <w:rPr>
                                  <w:rFonts w:ascii="ＭＳ ゴシック" w:eastAsia="ＭＳ ゴシック"/>
                                </w:rPr>
                              </w:pPr>
                              <w:r w:rsidRPr="00154630">
                                <w:rPr>
                                  <w:rFonts w:ascii="ＭＳ ゴシック" w:eastAsia="ＭＳ ゴシック"/>
                                </w:rPr>
                                <w:t>::std::string&amp; name ()</w:t>
                              </w:r>
                              <w:r>
                                <w:rPr>
                                  <w:rFonts w:ascii="ＭＳ ゴシック" w:eastAsia="ＭＳ ゴシック" w:hint="eastAsia"/>
                                </w:rPr>
                                <w:t>;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86AA93A" id="キャンバス 477" o:spid="_x0000_s1458" editas="canvas" style="width:425.2pt;height:45.5pt;mso-position-horizontal-relative:char;mso-position-vertical-relative:line" coordsize="54000,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">
                <v:shape id="_x0000_s1459" type="#_x0000_t75" style="position:absolute;width:54000;height:5778;visibility:visible;mso-wrap-style:square">
                  <v:fill o:detectmouseclick="t"/>
                  <v:path o:connecttype="none"/>
                </v:shape>
                <v:shape id="テキスト ボックス 476" o:spid="_x0000_s1460" type="#_x0000_t202" style="position:absolute;left:190;top:760;width:53626;height:4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piR8MA&#10;AADcAAAADwAAAGRycy9kb3ducmV2LnhtbESPQUsDMRSE74L/ITzBm81apK5r02KlLYKnVvH82Lwm&#10;wc3LksTt9t83QqHHYWa+YebL0XdioJhcYAWPkwoEcRu0Y6Pg+2vzUINIGVljF5gUnCjBcnF7M8dG&#10;hyPvaNhnIwqEU4MKbM59I2VqLXlMk9ATF+8QosdcZDRSRzwWuO/ktKpm0qPjsmCxp3dL7e/+zytY&#10;r8yLaWuMdl1r54bx5/Bptkrd341vryAyjfkavrQ/tIKn5xn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piR8MAAADcAAAADwAAAAAAAAAAAAAAAACYAgAAZHJzL2Rv&#10;d25yZXYueG1sUEsFBgAAAAAEAAQA9QAAAIgDAAAAAA==&#10;" fillcolor="white [3201]" strokeweight=".5pt">
                  <v:textbox>
                    <w:txbxContent>
                      <w:p w:rsidR="00B00A8E" w:rsidRDefault="00B00A8E" w:rsidP="00C053E0">
                        <w:pPr>
                          <w:spacing w:line="0" w:lineRule="atLeast"/>
                          <w:rPr>
                            <w:rFonts w:ascii="ＭＳ ゴシック" w:eastAsia="ＭＳ ゴシック"/>
                          </w:rPr>
                        </w:pPr>
                        <w:r w:rsidRPr="00154630">
                          <w:rPr>
                            <w:rFonts w:ascii="ＭＳ ゴシック" w:eastAsia="ＭＳ ゴシック"/>
                          </w:rPr>
                          <w:t>const ::std::string&amp; name () const</w:t>
                        </w:r>
                        <w:r>
                          <w:rPr>
                            <w:rFonts w:ascii="ＭＳ ゴシック" w:eastAsia="ＭＳ ゴシック" w:hint="eastAsia"/>
                          </w:rPr>
                          <w:t>;  // 状態参照</w:t>
                        </w:r>
                      </w:p>
                      <w:p w:rsidR="00B00A8E" w:rsidRPr="00E46B6D" w:rsidRDefault="00B00A8E" w:rsidP="00C053E0">
                        <w:pPr>
                          <w:spacing w:line="0" w:lineRule="atLeast"/>
                          <w:rPr>
                            <w:rFonts w:ascii="ＭＳ ゴシック" w:eastAsia="ＭＳ ゴシック"/>
                          </w:rPr>
                        </w:pPr>
                        <w:r w:rsidRPr="00154630">
                          <w:rPr>
                            <w:rFonts w:ascii="ＭＳ ゴシック" w:eastAsia="ＭＳ ゴシック"/>
                          </w:rPr>
                          <w:t>::std::string&amp; name ()</w:t>
                        </w:r>
                        <w:r>
                          <w:rPr>
                            <w:rFonts w:ascii="ＭＳ ゴシック" w:eastAsia="ＭＳ ゴシック" w:hint="eastAsia"/>
                          </w:rPr>
                          <w:t>;              // 状態変更</w:t>
                        </w:r>
                      </w:p>
                    </w:txbxContent>
                  </v:textbox>
                </v:shape>
                <w10:anchorlock/>
              </v:group>
            </w:pict>
          </mc:Fallback>
        </mc:AlternateContent>
      </w:r>
    </w:p>
    <w:p w:rsidR="000617A1" w:rsidRDefault="000617A1" w:rsidP="000617A1"/>
    <w:p w:rsidR="000617A1" w:rsidRDefault="00570739" w:rsidP="000617A1">
      <w:pPr>
        <w:pStyle w:val="4"/>
        <w:ind w:right="210"/>
      </w:pPr>
      <w:bookmarkStart w:id="1662" w:name="_Toc444757971"/>
      <w:bookmarkStart w:id="1663" w:name="_Toc444763200"/>
      <w:r>
        <w:rPr>
          <w:rFonts w:hint="eastAsia"/>
        </w:rPr>
        <w:t>FunctionInfo ::</w:t>
      </w:r>
      <w:r w:rsidR="000617A1">
        <w:rPr>
          <w:rFonts w:hint="eastAsia"/>
        </w:rPr>
        <w:t>best()</w:t>
      </w:r>
      <w:bookmarkEnd w:id="1662"/>
      <w:bookmarkEnd w:id="1663"/>
    </w:p>
    <w:p w:rsidR="00C053E0" w:rsidRDefault="00154630" w:rsidP="00C053E0">
      <w:r>
        <w:rPr>
          <w:rFonts w:hint="eastAsia"/>
        </w:rPr>
        <w:t>関数のサイクルのベスト値にアクセスします。</w:t>
      </w:r>
    </w:p>
    <w:p w:rsidR="00C053E0" w:rsidRDefault="00C053E0" w:rsidP="00C053E0">
      <w:r>
        <w:rPr>
          <w:rFonts w:hint="eastAsia"/>
          <w:noProof/>
        </w:rPr>
        <mc:AlternateContent>
          <mc:Choice Requires="wpc">
            <w:drawing>
              <wp:inline distT="0" distB="0" distL="0" distR="0" wp14:anchorId="44FA1B37" wp14:editId="49F2E206">
                <wp:extent cx="5400136" cy="577970"/>
                <wp:effectExtent l="0" t="0" r="0" b="0"/>
                <wp:docPr id="479" name="キャンバス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8" name="テキスト ボックス 478"/>
                        <wps:cNvSpPr txBox="1"/>
                        <wps:spPr>
                          <a:xfrm>
                            <a:off x="19050" y="76020"/>
                            <a:ext cx="5362575" cy="4329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C053E0">
                              <w:pPr>
                                <w:spacing w:line="0" w:lineRule="atLeast"/>
                                <w:rPr>
                                  <w:rFonts w:ascii="ＭＳ ゴシック" w:eastAsia="ＭＳ ゴシック"/>
                                </w:rPr>
                              </w:pPr>
                              <w:r w:rsidRPr="00154630">
                                <w:rPr>
                                  <w:rFonts w:ascii="ＭＳ ゴシック" w:eastAsia="ＭＳ ゴシック"/>
                                </w:rPr>
                                <w:t>InsnCycle best () const</w:t>
                              </w:r>
                              <w:r>
                                <w:rPr>
                                  <w:rFonts w:ascii="ＭＳ ゴシック" w:eastAsia="ＭＳ ゴシック" w:hint="eastAsia"/>
                                </w:rPr>
                                <w:t>;  // 状態参照</w:t>
                              </w:r>
                            </w:p>
                            <w:p w:rsidR="00B00A8E" w:rsidRPr="00E46B6D" w:rsidRDefault="00B00A8E" w:rsidP="00C053E0">
                              <w:pPr>
                                <w:spacing w:line="0" w:lineRule="atLeast"/>
                                <w:rPr>
                                  <w:rFonts w:ascii="ＭＳ ゴシック" w:eastAsia="ＭＳ ゴシック"/>
                                </w:rPr>
                              </w:pPr>
                              <w:r w:rsidRPr="00154630">
                                <w:rPr>
                                  <w:rFonts w:ascii="ＭＳ ゴシック" w:eastAsia="ＭＳ ゴシック"/>
                                </w:rPr>
                                <w:t>InsnCycle&amp; best ()</w:t>
                              </w:r>
                              <w:r>
                                <w:rPr>
                                  <w:rFonts w:ascii="ＭＳ ゴシック" w:eastAsia="ＭＳ ゴシック"/>
                                </w:rPr>
                                <w:t xml:space="preserve">;       </w:t>
                              </w:r>
                              <w:r>
                                <w:rPr>
                                  <w:rFonts w:ascii="ＭＳ ゴシック" w:eastAsia="ＭＳ ゴシック" w:hint="eastAsia"/>
                                </w:rPr>
                                <w:t>//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FA1B37" id="キャンバス 479" o:spid="_x0000_s1461" editas="canvas" style="width:425.2pt;height:45.5pt;mso-position-horizontal-relative:char;mso-position-vertical-relative:line" coordsize="54000,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">
                <v:shape id="_x0000_s1462" type="#_x0000_t75" style="position:absolute;width:54000;height:5778;visibility:visible;mso-wrap-style:square">
                  <v:fill o:detectmouseclick="t"/>
                  <v:path o:connecttype="none"/>
                </v:shape>
                <v:shape id="テキスト ボックス 478" o:spid="_x0000_s1463" type="#_x0000_t202" style="position:absolute;left:190;top:760;width:53626;height:4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lTrsAA&#10;AADcAAAADwAAAGRycy9kb3ducmV2LnhtbERPTWsCMRC9F/ofwhS81WyLtNvVKK1YEXrSlp6HzZgE&#10;N5Mliev235tDwePjfS9Wo+/EQDG5wAqephUI4jZox0bBz/fnYw0iZWSNXWBS8EcJVsv7uwU2Olx4&#10;T8MhG1FCODWowObcN1Km1pLHNA09ceGOIXrMBUYjdcRLCfedfK6qF+nRcWmw2NPaUns6nL2CzYd5&#10;M22N0W5q7dww/h6/zFapycP4PgeRacw38b97pxXMXsva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BlTrsAAAADcAAAADwAAAAAAAAAAAAAAAACYAgAAZHJzL2Rvd25y&#10;ZXYueG1sUEsFBgAAAAAEAAQA9QAAAIUDAAAAAA==&#10;" fillcolor="white [3201]" strokeweight=".5pt">
                  <v:textbox>
                    <w:txbxContent>
                      <w:p w:rsidR="00B00A8E" w:rsidRDefault="00B00A8E" w:rsidP="00C053E0">
                        <w:pPr>
                          <w:spacing w:line="0" w:lineRule="atLeast"/>
                          <w:rPr>
                            <w:rFonts w:ascii="ＭＳ ゴシック" w:eastAsia="ＭＳ ゴシック"/>
                          </w:rPr>
                        </w:pPr>
                        <w:r w:rsidRPr="00154630">
                          <w:rPr>
                            <w:rFonts w:ascii="ＭＳ ゴシック" w:eastAsia="ＭＳ ゴシック"/>
                          </w:rPr>
                          <w:t>InsnCycle best () const</w:t>
                        </w:r>
                        <w:r>
                          <w:rPr>
                            <w:rFonts w:ascii="ＭＳ ゴシック" w:eastAsia="ＭＳ ゴシック" w:hint="eastAsia"/>
                          </w:rPr>
                          <w:t>;  // 状態参照</w:t>
                        </w:r>
                      </w:p>
                      <w:p w:rsidR="00B00A8E" w:rsidRPr="00E46B6D" w:rsidRDefault="00B00A8E" w:rsidP="00C053E0">
                        <w:pPr>
                          <w:spacing w:line="0" w:lineRule="atLeast"/>
                          <w:rPr>
                            <w:rFonts w:ascii="ＭＳ ゴシック" w:eastAsia="ＭＳ ゴシック"/>
                          </w:rPr>
                        </w:pPr>
                        <w:r w:rsidRPr="00154630">
                          <w:rPr>
                            <w:rFonts w:ascii="ＭＳ ゴシック" w:eastAsia="ＭＳ ゴシック"/>
                          </w:rPr>
                          <w:t>InsnCycle&amp; best ()</w:t>
                        </w:r>
                        <w:r>
                          <w:rPr>
                            <w:rFonts w:ascii="ＭＳ ゴシック" w:eastAsia="ＭＳ ゴシック"/>
                          </w:rPr>
                          <w:t xml:space="preserve">;       </w:t>
                        </w:r>
                        <w:r>
                          <w:rPr>
                            <w:rFonts w:ascii="ＭＳ ゴシック" w:eastAsia="ＭＳ ゴシック" w:hint="eastAsia"/>
                          </w:rPr>
                          <w:t>// 状態変更</w:t>
                        </w:r>
                      </w:p>
                    </w:txbxContent>
                  </v:textbox>
                </v:shape>
                <w10:anchorlock/>
              </v:group>
            </w:pict>
          </mc:Fallback>
        </mc:AlternateContent>
      </w:r>
    </w:p>
    <w:p w:rsidR="000617A1" w:rsidRDefault="000617A1" w:rsidP="000617A1"/>
    <w:p w:rsidR="000617A1" w:rsidRDefault="00570739" w:rsidP="000617A1">
      <w:pPr>
        <w:pStyle w:val="4"/>
        <w:ind w:right="210"/>
      </w:pPr>
      <w:bookmarkStart w:id="1664" w:name="_Toc444757972"/>
      <w:bookmarkStart w:id="1665" w:name="_Toc444763201"/>
      <w:r>
        <w:rPr>
          <w:rFonts w:hint="eastAsia"/>
        </w:rPr>
        <w:t>FunctionInfo ::</w:t>
      </w:r>
      <w:r w:rsidR="000617A1">
        <w:rPr>
          <w:rFonts w:hint="eastAsia"/>
        </w:rPr>
        <w:t>typical()</w:t>
      </w:r>
      <w:bookmarkEnd w:id="1664"/>
      <w:bookmarkEnd w:id="1665"/>
    </w:p>
    <w:p w:rsidR="00C053E0" w:rsidRDefault="00154630" w:rsidP="00C053E0">
      <w:r>
        <w:rPr>
          <w:rFonts w:hint="eastAsia"/>
        </w:rPr>
        <w:t>関数のサイクルの</w:t>
      </w:r>
      <w:r>
        <w:rPr>
          <w:rFonts w:hint="eastAsia"/>
        </w:rPr>
        <w:t>typical</w:t>
      </w:r>
      <w:r>
        <w:rPr>
          <w:rFonts w:hint="eastAsia"/>
        </w:rPr>
        <w:t>値にアクセスします。</w:t>
      </w:r>
    </w:p>
    <w:p w:rsidR="00C053E0" w:rsidRDefault="00C053E0" w:rsidP="00C053E0">
      <w:r>
        <w:rPr>
          <w:rFonts w:hint="eastAsia"/>
          <w:noProof/>
        </w:rPr>
        <mc:AlternateContent>
          <mc:Choice Requires="wpc">
            <w:drawing>
              <wp:inline distT="0" distB="0" distL="0" distR="0" wp14:anchorId="05D5E03E" wp14:editId="790858C0">
                <wp:extent cx="5400136" cy="603849"/>
                <wp:effectExtent l="0" t="0" r="0" b="0"/>
                <wp:docPr id="481" name="キャンバス 4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0" name="テキスト ボックス 480"/>
                        <wps:cNvSpPr txBox="1"/>
                        <wps:spPr>
                          <a:xfrm>
                            <a:off x="19050" y="76021"/>
                            <a:ext cx="5362575" cy="4588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C053E0">
                              <w:pPr>
                                <w:spacing w:line="0" w:lineRule="atLeast"/>
                                <w:rPr>
                                  <w:rFonts w:ascii="ＭＳ ゴシック" w:eastAsia="ＭＳ ゴシック"/>
                                </w:rPr>
                              </w:pPr>
                              <w:r w:rsidRPr="00154630">
                                <w:rPr>
                                  <w:rFonts w:ascii="ＭＳ ゴシック" w:eastAsia="ＭＳ ゴシック"/>
                                </w:rPr>
                                <w:t>InsnCycle typical () const</w:t>
                              </w:r>
                              <w:r>
                                <w:rPr>
                                  <w:rFonts w:ascii="ＭＳ ゴシック" w:eastAsia="ＭＳ ゴシック" w:hint="eastAsia"/>
                                </w:rPr>
                                <w:t>;  // 状態参照</w:t>
                              </w:r>
                            </w:p>
                            <w:p w:rsidR="00B00A8E" w:rsidRPr="00E46B6D" w:rsidRDefault="00B00A8E" w:rsidP="00C053E0">
                              <w:pPr>
                                <w:spacing w:line="0" w:lineRule="atLeast"/>
                                <w:rPr>
                                  <w:rFonts w:ascii="ＭＳ ゴシック" w:eastAsia="ＭＳ ゴシック"/>
                                </w:rPr>
                              </w:pPr>
                              <w:r w:rsidRPr="00154630">
                                <w:rPr>
                                  <w:rFonts w:ascii="ＭＳ ゴシック" w:eastAsia="ＭＳ ゴシック"/>
                                </w:rPr>
                                <w:t>InsnCycle&amp; typical ()</w:t>
                              </w:r>
                              <w:r>
                                <w:rPr>
                                  <w:rFonts w:ascii="ＭＳ ゴシック" w:eastAsia="ＭＳ ゴシック" w:hint="eastAsia"/>
                                </w:rPr>
                                <w:t>;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5D5E03E" id="キャンバス 481" o:spid="_x0000_s1464" editas="canvas" style="width:425.2pt;height:47.55pt;mso-position-horizontal-relative:char;mso-position-vertical-relative:line" coordsize="54000,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">
                <v:shape id="_x0000_s1465" type="#_x0000_t75" style="position:absolute;width:54000;height:6032;visibility:visible;mso-wrap-style:square">
                  <v:fill o:detectmouseclick="t"/>
                  <v:path o:connecttype="none"/>
                </v:shape>
                <v:shape id="テキスト ボックス 480" o:spid="_x0000_s1466" type="#_x0000_t202" style="position:absolute;left:190;top:760;width:53626;height:4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ovj78A&#10;AADcAAAADwAAAGRycy9kb3ducmV2LnhtbERPTWsCMRC9F/ofwhR6q9mKlO3WKFVUCp60pedhMyah&#10;m8mSxHX7781B8Ph43/Pl6DsxUEwusILXSQWCuA3asVHw8719qUGkjKyxC0wK/inBcvH4MMdGhwsf&#10;aDhmI0oIpwYV2Jz7RsrUWvKYJqEnLtwpRI+5wGikjngp4b6T06p6kx4dlwaLPa0ttX/Hs1ewWZl3&#10;09YY7abWzg3j72lvdko9P42fHyAyjfkuvrm/tIJZXeaXM+UIyMU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ui+PvwAAANwAAAAPAAAAAAAAAAAAAAAAAJgCAABkcnMvZG93bnJl&#10;di54bWxQSwUGAAAAAAQABAD1AAAAhAMAAAAA&#10;" fillcolor="white [3201]" strokeweight=".5pt">
                  <v:textbox>
                    <w:txbxContent>
                      <w:p w:rsidR="00B00A8E" w:rsidRDefault="00B00A8E" w:rsidP="00C053E0">
                        <w:pPr>
                          <w:spacing w:line="0" w:lineRule="atLeast"/>
                          <w:rPr>
                            <w:rFonts w:ascii="ＭＳ ゴシック" w:eastAsia="ＭＳ ゴシック"/>
                          </w:rPr>
                        </w:pPr>
                        <w:r w:rsidRPr="00154630">
                          <w:rPr>
                            <w:rFonts w:ascii="ＭＳ ゴシック" w:eastAsia="ＭＳ ゴシック"/>
                          </w:rPr>
                          <w:t>InsnCycle typical () const</w:t>
                        </w:r>
                        <w:r>
                          <w:rPr>
                            <w:rFonts w:ascii="ＭＳ ゴシック" w:eastAsia="ＭＳ ゴシック" w:hint="eastAsia"/>
                          </w:rPr>
                          <w:t>;  // 状態参照</w:t>
                        </w:r>
                      </w:p>
                      <w:p w:rsidR="00B00A8E" w:rsidRPr="00E46B6D" w:rsidRDefault="00B00A8E" w:rsidP="00C053E0">
                        <w:pPr>
                          <w:spacing w:line="0" w:lineRule="atLeast"/>
                          <w:rPr>
                            <w:rFonts w:ascii="ＭＳ ゴシック" w:eastAsia="ＭＳ ゴシック"/>
                          </w:rPr>
                        </w:pPr>
                        <w:r w:rsidRPr="00154630">
                          <w:rPr>
                            <w:rFonts w:ascii="ＭＳ ゴシック" w:eastAsia="ＭＳ ゴシック"/>
                          </w:rPr>
                          <w:t>InsnCycle&amp; typical ()</w:t>
                        </w:r>
                        <w:r>
                          <w:rPr>
                            <w:rFonts w:ascii="ＭＳ ゴシック" w:eastAsia="ＭＳ ゴシック" w:hint="eastAsia"/>
                          </w:rPr>
                          <w:t>;       // 状態変更</w:t>
                        </w:r>
                      </w:p>
                    </w:txbxContent>
                  </v:textbox>
                </v:shape>
                <w10:anchorlock/>
              </v:group>
            </w:pict>
          </mc:Fallback>
        </mc:AlternateContent>
      </w:r>
    </w:p>
    <w:p w:rsidR="000617A1" w:rsidRDefault="000617A1" w:rsidP="000617A1"/>
    <w:p w:rsidR="000617A1" w:rsidRPr="000617A1" w:rsidRDefault="00570739" w:rsidP="000617A1">
      <w:pPr>
        <w:pStyle w:val="4"/>
        <w:ind w:right="210"/>
      </w:pPr>
      <w:bookmarkStart w:id="1666" w:name="_Toc444757973"/>
      <w:bookmarkStart w:id="1667" w:name="_Toc444763202"/>
      <w:r>
        <w:rPr>
          <w:rFonts w:hint="eastAsia"/>
        </w:rPr>
        <w:t>FunctionInfo ::</w:t>
      </w:r>
      <w:r w:rsidR="000617A1">
        <w:rPr>
          <w:rFonts w:hint="eastAsia"/>
        </w:rPr>
        <w:t>worst()</w:t>
      </w:r>
      <w:bookmarkEnd w:id="1666"/>
      <w:bookmarkEnd w:id="1667"/>
    </w:p>
    <w:p w:rsidR="00C053E0" w:rsidRDefault="00154630" w:rsidP="00C053E0">
      <w:r>
        <w:rPr>
          <w:rFonts w:hint="eastAsia"/>
        </w:rPr>
        <w:t>関数のサイクルのワースト値にアクセスします。</w:t>
      </w:r>
    </w:p>
    <w:p w:rsidR="00C053E0" w:rsidRDefault="00C053E0" w:rsidP="00C053E0">
      <w:r>
        <w:rPr>
          <w:rFonts w:hint="eastAsia"/>
          <w:noProof/>
        </w:rPr>
        <mc:AlternateContent>
          <mc:Choice Requires="wpc">
            <w:drawing>
              <wp:inline distT="0" distB="0" distL="0" distR="0" wp14:anchorId="5041C0B9" wp14:editId="058B6688">
                <wp:extent cx="5400136" cy="603849"/>
                <wp:effectExtent l="0" t="0" r="0" b="0"/>
                <wp:docPr id="483" name="キャンバス 4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2" name="テキスト ボックス 482"/>
                        <wps:cNvSpPr txBox="1"/>
                        <wps:spPr>
                          <a:xfrm>
                            <a:off x="19050" y="76020"/>
                            <a:ext cx="5362575" cy="441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C053E0">
                              <w:pPr>
                                <w:spacing w:line="0" w:lineRule="atLeast"/>
                                <w:rPr>
                                  <w:rFonts w:ascii="ＭＳ ゴシック" w:eastAsia="ＭＳ ゴシック"/>
                                </w:rPr>
                              </w:pPr>
                              <w:r w:rsidRPr="00154630">
                                <w:rPr>
                                  <w:rFonts w:ascii="ＭＳ ゴシック" w:eastAsia="ＭＳ ゴシック"/>
                                </w:rPr>
                                <w:t>InsnCycle worst () const</w:t>
                              </w:r>
                              <w:r>
                                <w:rPr>
                                  <w:rFonts w:ascii="ＭＳ ゴシック" w:eastAsia="ＭＳ ゴシック" w:hint="eastAsia"/>
                                </w:rPr>
                                <w:t>;  // 状態参照</w:t>
                              </w:r>
                            </w:p>
                            <w:p w:rsidR="00B00A8E" w:rsidRPr="00E46B6D" w:rsidRDefault="00B00A8E" w:rsidP="00C053E0">
                              <w:pPr>
                                <w:spacing w:line="0" w:lineRule="atLeast"/>
                                <w:rPr>
                                  <w:rFonts w:ascii="ＭＳ ゴシック" w:eastAsia="ＭＳ ゴシック"/>
                                </w:rPr>
                              </w:pPr>
                              <w:r w:rsidRPr="00154630">
                                <w:rPr>
                                  <w:rFonts w:ascii="ＭＳ ゴシック" w:eastAsia="ＭＳ ゴシック"/>
                                </w:rPr>
                                <w:t>InsnCycle&amp; worst ()</w:t>
                              </w:r>
                              <w:r>
                                <w:rPr>
                                  <w:rFonts w:ascii="ＭＳ ゴシック" w:eastAsia="ＭＳ ゴシック" w:hint="eastAsia"/>
                                </w:rPr>
                                <w:t>;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41C0B9" id="キャンバス 483" o:spid="_x0000_s1467" editas="canvas" style="width:425.2pt;height:47.55pt;mso-position-horizontal-relative:char;mso-position-vertical-relative:line" coordsize="54000,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">
                <v:shape id="_x0000_s1468" type="#_x0000_t75" style="position:absolute;width:54000;height:6032;visibility:visible;mso-wrap-style:square">
                  <v:fill o:detectmouseclick="t"/>
                  <v:path o:connecttype="none"/>
                </v:shape>
                <v:shape id="テキスト ボックス 482" o:spid="_x0000_s1469" type="#_x0000_t202" style="position:absolute;left:190;top:760;width:53626;height:4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UY8IA&#10;AADcAAAADwAAAGRycy9kb3ducmV2LnhtbESPQWsCMRSE74X+h/AK3mq2IrKuRmmLLQVP1dLzY/NM&#10;gpuXJUnX7b9vBKHHYWa+Ydbb0XdioJhcYAVP0woEcRu0Y6Pg6/j2WINIGVljF5gU/FKC7eb+bo2N&#10;Dhf+pOGQjSgQTg0qsDn3jZSpteQxTUNPXLxTiB5zkdFIHfFS4L6Ts6paSI+Oy4LFnl4ttefDj1ew&#10;ezFL09YY7a7Wzg3j92lv3pWaPIzPKxCZxvwfvrU/tIJ5PYPrmXI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BRjwgAAANwAAAAPAAAAAAAAAAAAAAAAAJgCAABkcnMvZG93&#10;bnJldi54bWxQSwUGAAAAAAQABAD1AAAAhwMAAAAA&#10;" fillcolor="white [3201]" strokeweight=".5pt">
                  <v:textbox>
                    <w:txbxContent>
                      <w:p w:rsidR="00B00A8E" w:rsidRDefault="00B00A8E" w:rsidP="00C053E0">
                        <w:pPr>
                          <w:spacing w:line="0" w:lineRule="atLeast"/>
                          <w:rPr>
                            <w:rFonts w:ascii="ＭＳ ゴシック" w:eastAsia="ＭＳ ゴシック"/>
                          </w:rPr>
                        </w:pPr>
                        <w:r w:rsidRPr="00154630">
                          <w:rPr>
                            <w:rFonts w:ascii="ＭＳ ゴシック" w:eastAsia="ＭＳ ゴシック"/>
                          </w:rPr>
                          <w:t>InsnCycle worst () const</w:t>
                        </w:r>
                        <w:r>
                          <w:rPr>
                            <w:rFonts w:ascii="ＭＳ ゴシック" w:eastAsia="ＭＳ ゴシック" w:hint="eastAsia"/>
                          </w:rPr>
                          <w:t>;  // 状態参照</w:t>
                        </w:r>
                      </w:p>
                      <w:p w:rsidR="00B00A8E" w:rsidRPr="00E46B6D" w:rsidRDefault="00B00A8E" w:rsidP="00C053E0">
                        <w:pPr>
                          <w:spacing w:line="0" w:lineRule="atLeast"/>
                          <w:rPr>
                            <w:rFonts w:ascii="ＭＳ ゴシック" w:eastAsia="ＭＳ ゴシック"/>
                          </w:rPr>
                        </w:pPr>
                        <w:r w:rsidRPr="00154630">
                          <w:rPr>
                            <w:rFonts w:ascii="ＭＳ ゴシック" w:eastAsia="ＭＳ ゴシック"/>
                          </w:rPr>
                          <w:t>InsnCycle&amp; worst ()</w:t>
                        </w:r>
                        <w:r>
                          <w:rPr>
                            <w:rFonts w:ascii="ＭＳ ゴシック" w:eastAsia="ＭＳ ゴシック" w:hint="eastAsia"/>
                          </w:rPr>
                          <w:t>;       // 状態変更</w:t>
                        </w:r>
                      </w:p>
                    </w:txbxContent>
                  </v:textbox>
                </v:shape>
                <w10:anchorlock/>
              </v:group>
            </w:pict>
          </mc:Fallback>
        </mc:AlternateContent>
      </w:r>
    </w:p>
    <w:p w:rsidR="000617A1" w:rsidRDefault="000617A1" w:rsidP="00F31055"/>
    <w:p w:rsidR="000617A1" w:rsidRDefault="000617A1" w:rsidP="000617A1">
      <w:pPr>
        <w:pStyle w:val="4"/>
        <w:ind w:right="210"/>
      </w:pPr>
      <w:bookmarkStart w:id="1668" w:name="_Toc444757974"/>
      <w:bookmarkStart w:id="1669" w:name="_Toc444763203"/>
      <w:r>
        <w:rPr>
          <w:rFonts w:hint="eastAsia"/>
        </w:rPr>
        <w:t>BLXMLPerf</w:t>
      </w:r>
      <w:r>
        <w:rPr>
          <w:rFonts w:hint="eastAsia"/>
        </w:rPr>
        <w:t>クラスコンストラクタ</w:t>
      </w:r>
      <w:bookmarkEnd w:id="1668"/>
      <w:bookmarkEnd w:id="1669"/>
    </w:p>
    <w:p w:rsidR="00C053E0" w:rsidRDefault="00E660A2" w:rsidP="00C053E0">
      <w:r>
        <w:rPr>
          <w:rFonts w:hint="eastAsia"/>
        </w:rPr>
        <w:t>BLXMLPerf</w:t>
      </w:r>
      <w:r>
        <w:rPr>
          <w:rFonts w:hint="eastAsia"/>
        </w:rPr>
        <w:t>クラスのコンストラクタです。</w:t>
      </w:r>
    </w:p>
    <w:p w:rsidR="00C053E0" w:rsidRDefault="00C053E0" w:rsidP="00C053E0">
      <w:r>
        <w:rPr>
          <w:rFonts w:hint="eastAsia"/>
          <w:noProof/>
        </w:rPr>
        <mc:AlternateContent>
          <mc:Choice Requires="wpc">
            <w:drawing>
              <wp:inline distT="0" distB="0" distL="0" distR="0" wp14:anchorId="4FE92368" wp14:editId="3E0028DE">
                <wp:extent cx="5400136" cy="439947"/>
                <wp:effectExtent l="0" t="0" r="0" b="0"/>
                <wp:docPr id="485" name="キャンバス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4" name="テキスト ボックス 484"/>
                        <wps:cNvSpPr txBox="1"/>
                        <wps:spPr>
                          <a:xfrm>
                            <a:off x="18955" y="76020"/>
                            <a:ext cx="5362575" cy="2776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E660A2">
                                <w:rPr>
                                  <w:rFonts w:ascii="ＭＳ ゴシック" w:eastAsia="ＭＳ ゴシック"/>
                                </w:rPr>
                                <w:t>BLXMLPerf()</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E92368" id="キャンバス 485" o:spid="_x0000_s1470"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DJt1Pb5AIAAFAGAAAOAAAAAAAAAAAA&#10;AAAAAC4CAABkcnMvZTJvRG9jLnhtbFBLAQItABQABgAIAAAAIQCTpc453AAAAAQBAAAPAAAAAAAA&#10;AAAAAAAAAD4FAABkcnMvZG93bnJldi54bWxQSwUGAAAAAAQABADzAAAARwYAAAAA&#10;">
                <v:shape id="_x0000_s1471" type="#_x0000_t75" style="position:absolute;width:54000;height:4394;visibility:visible;mso-wrap-style:square">
                  <v:fill o:detectmouseclick="t"/>
                  <v:path o:connecttype="none"/>
                </v:shape>
                <v:shape id="テキスト ボックス 484" o:spid="_x0000_s1472" type="#_x0000_t202" style="position:absolute;left:189;top:760;width:53626;height:2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EpjMIA&#10;AADcAAAADwAAAGRycy9kb3ducmV2LnhtbESPQWsCMRSE74X+h/AK3mq2RWS7GqUtKgVPtaXnx+aZ&#10;BDcvS5Ku679vBKHHYWa+YZbr0XdioJhcYAVP0woEcRu0Y6Pg+2v7WINIGVljF5gUXCjBenV/t8RG&#10;hzN/0nDIRhQIpwYV2Jz7RsrUWvKYpqEnLt4xRI+5yGikjngucN/J56qaS4+Oy4LFnt4ttafDr1ew&#10;eTMvpq0x2k2tnRvGn+Pe7JSaPIyvCxCZxvwfvrU/tIJZPYPr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SmMwgAAANwAAAAPAAAAAAAAAAAAAAAAAJgCAABkcnMvZG93&#10;bnJldi54bWxQSwUGAAAAAAQABAD1AAAAhwMAAAAA&#10;" fillcolor="white [3201]" strokeweight=".5pt">
                  <v:textbox>
                    <w:txbxContent>
                      <w:p w:rsidR="00B00A8E" w:rsidRPr="00E46B6D" w:rsidRDefault="00B00A8E" w:rsidP="00C053E0">
                        <w:pPr>
                          <w:spacing w:line="0" w:lineRule="atLeast"/>
                          <w:rPr>
                            <w:rFonts w:ascii="ＭＳ ゴシック" w:eastAsia="ＭＳ ゴシック"/>
                          </w:rPr>
                        </w:pPr>
                        <w:r w:rsidRPr="00E660A2">
                          <w:rPr>
                            <w:rFonts w:ascii="ＭＳ ゴシック" w:eastAsia="ＭＳ ゴシック"/>
                          </w:rPr>
                          <w:t>BLXMLPerf()</w:t>
                        </w:r>
                        <w:r>
                          <w:rPr>
                            <w:rFonts w:ascii="ＭＳ ゴシック" w:eastAsia="ＭＳ ゴシック" w:hint="eastAsia"/>
                          </w:rPr>
                          <w:t>;</w:t>
                        </w:r>
                      </w:p>
                    </w:txbxContent>
                  </v:textbox>
                </v:shape>
                <w10:anchorlock/>
              </v:group>
            </w:pict>
          </mc:Fallback>
        </mc:AlternateContent>
      </w:r>
    </w:p>
    <w:p w:rsidR="000617A1" w:rsidRDefault="00E660A2" w:rsidP="000617A1">
      <w:r>
        <w:rPr>
          <w:rFonts w:hint="eastAsia"/>
        </w:rPr>
        <w:t>このコンストラクタは、</w:t>
      </w:r>
      <w:r>
        <w:rPr>
          <w:rFonts w:hint="eastAsia"/>
        </w:rPr>
        <w:t>LLVM</w:t>
      </w:r>
      <w:r>
        <w:rPr>
          <w:rFonts w:hint="eastAsia"/>
        </w:rPr>
        <w:t>の</w:t>
      </w:r>
      <w:r>
        <w:rPr>
          <w:rFonts w:hint="eastAsia"/>
        </w:rPr>
        <w:t>opt</w:t>
      </w:r>
      <w:r>
        <w:rPr>
          <w:rFonts w:hint="eastAsia"/>
        </w:rPr>
        <w:t>から呼ばれ</w:t>
      </w:r>
      <w:r w:rsidR="002331D8">
        <w:rPr>
          <w:rFonts w:hint="eastAsia"/>
        </w:rPr>
        <w:t>ます。</w:t>
      </w:r>
    </w:p>
    <w:p w:rsidR="00E660A2" w:rsidRDefault="00E660A2" w:rsidP="000617A1"/>
    <w:p w:rsidR="000617A1" w:rsidRDefault="00570739" w:rsidP="000617A1">
      <w:pPr>
        <w:pStyle w:val="4"/>
        <w:ind w:right="210"/>
      </w:pPr>
      <w:bookmarkStart w:id="1670" w:name="_Toc444757975"/>
      <w:bookmarkStart w:id="1671" w:name="_Toc444763204"/>
      <w:r>
        <w:rPr>
          <w:rFonts w:hint="eastAsia"/>
        </w:rPr>
        <w:t>BLXMLPerf ::</w:t>
      </w:r>
      <w:r w:rsidR="000617A1">
        <w:rPr>
          <w:rFonts w:hint="eastAsia"/>
        </w:rPr>
        <w:t>doInitialization()</w:t>
      </w:r>
      <w:bookmarkEnd w:id="1670"/>
      <w:bookmarkEnd w:id="1671"/>
    </w:p>
    <w:p w:rsidR="00C053E0" w:rsidRDefault="00E660A2" w:rsidP="00C053E0">
      <w:r>
        <w:rPr>
          <w:rFonts w:hint="eastAsia"/>
        </w:rPr>
        <w:t>LLVM</w:t>
      </w:r>
      <w:r>
        <w:rPr>
          <w:rFonts w:hint="eastAsia"/>
        </w:rPr>
        <w:t>の</w:t>
      </w:r>
      <w:r>
        <w:rPr>
          <w:rFonts w:hint="eastAsia"/>
        </w:rPr>
        <w:t>Pass</w:t>
      </w:r>
      <w:r>
        <w:rPr>
          <w:rFonts w:hint="eastAsia"/>
        </w:rPr>
        <w:t>の</w:t>
      </w:r>
      <w:r>
        <w:rPr>
          <w:rFonts w:hint="eastAsia"/>
        </w:rPr>
        <w:t>doInitialization()</w:t>
      </w:r>
      <w:r>
        <w:rPr>
          <w:rFonts w:hint="eastAsia"/>
        </w:rPr>
        <w:t>関数です。</w:t>
      </w:r>
      <w:r w:rsidR="002331D8">
        <w:rPr>
          <w:rFonts w:hint="eastAsia"/>
        </w:rPr>
        <w:t>LLVM</w:t>
      </w:r>
      <w:r w:rsidR="002331D8">
        <w:rPr>
          <w:rFonts w:hint="eastAsia"/>
        </w:rPr>
        <w:t>の</w:t>
      </w:r>
      <w:r w:rsidR="002331D8">
        <w:rPr>
          <w:rFonts w:hint="eastAsia"/>
        </w:rPr>
        <w:t>opt</w:t>
      </w:r>
      <w:r w:rsidR="002331D8">
        <w:rPr>
          <w:rFonts w:hint="eastAsia"/>
        </w:rPr>
        <w:t>から呼ばれます</w:t>
      </w:r>
      <w:r>
        <w:rPr>
          <w:rFonts w:hint="eastAsia"/>
        </w:rPr>
        <w:t>。</w:t>
      </w:r>
    </w:p>
    <w:p w:rsidR="00C053E0" w:rsidRDefault="00C053E0" w:rsidP="00C053E0">
      <w:r>
        <w:rPr>
          <w:rFonts w:hint="eastAsia"/>
          <w:noProof/>
        </w:rPr>
        <mc:AlternateContent>
          <mc:Choice Requires="wpc">
            <w:drawing>
              <wp:inline distT="0" distB="0" distL="0" distR="0" wp14:anchorId="272CAF8E" wp14:editId="7857AB6E">
                <wp:extent cx="5400136" cy="491707"/>
                <wp:effectExtent l="0" t="0" r="0" b="0"/>
                <wp:docPr id="487" name="キャンバス 4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6" name="テキスト ボックス 486"/>
                        <wps:cNvSpPr txBox="1"/>
                        <wps:spPr>
                          <a:xfrm>
                            <a:off x="19050" y="76021"/>
                            <a:ext cx="5362575" cy="3035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E660A2">
                                <w:rPr>
                                  <w:rFonts w:ascii="ＭＳ ゴシック" w:eastAsia="ＭＳ ゴシック"/>
                                </w:rPr>
                                <w:t>virtual bool doInitialization (::llvm::Module&amp;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2CAF8E" id="キャンバス 487" o:spid="_x0000_s1473" editas="canvas" style="width:425.2pt;height:38.7pt;mso-position-horizontal-relative:char;mso-position-vertical-relative:line" coordsize="54000,4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">
                <v:shape id="_x0000_s1474" type="#_x0000_t75" style="position:absolute;width:54000;height:4914;visibility:visible;mso-wrap-style:square">
                  <v:fill o:detectmouseclick="t"/>
                  <v:path o:connecttype="none"/>
                </v:shape>
                <v:shape id="テキスト ボックス 486" o:spid="_x0000_s1475" type="#_x0000_t202" style="position:absolute;left:190;top:760;width:53626;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SYMIA&#10;AADcAAAADwAAAGRycy9kb3ducmV2LnhtbESPQWsCMRSE70L/Q3gFb5qtFNmuRmmLLUJPtaXnx+aZ&#10;BDcvSxLX9d83QqHHYWa+Ydbb0XdioJhcYAUP8woEcRu0Y6Pg++ttVoNIGVljF5gUXCnBdnM3WWOj&#10;w4U/aThkIwqEU4MKbM59I2VqLXlM89ATF+8YosdcZDRSR7wUuO/koqqW0qPjsmCxp1dL7elw9gp2&#10;L+bJtDVGu6u1c8P4c/ww70pN78fnFYhMY/4P/7X3WsFjvYTb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xJgwgAAANwAAAAPAAAAAAAAAAAAAAAAAJgCAABkcnMvZG93&#10;bnJldi54bWxQSwUGAAAAAAQABAD1AAAAhwMAAAAA&#10;" fillcolor="white [3201]" strokeweight=".5pt">
                  <v:textbox>
                    <w:txbxContent>
                      <w:p w:rsidR="00B00A8E" w:rsidRPr="00E46B6D" w:rsidRDefault="00B00A8E" w:rsidP="00C053E0">
                        <w:pPr>
                          <w:spacing w:line="0" w:lineRule="atLeast"/>
                          <w:rPr>
                            <w:rFonts w:ascii="ＭＳ ゴシック" w:eastAsia="ＭＳ ゴシック"/>
                          </w:rPr>
                        </w:pPr>
                        <w:r w:rsidRPr="00E660A2">
                          <w:rPr>
                            <w:rFonts w:ascii="ＭＳ ゴシック" w:eastAsia="ＭＳ ゴシック"/>
                          </w:rPr>
                          <w:t>virtual bool doInitialization (::llvm::Module&amp; m);</w:t>
                        </w:r>
                      </w:p>
                    </w:txbxContent>
                  </v:textbox>
                </v:shape>
                <w10:anchorlock/>
              </v:group>
            </w:pict>
          </mc:Fallback>
        </mc:AlternateContent>
      </w:r>
    </w:p>
    <w:p w:rsidR="000617A1" w:rsidRDefault="000617A1" w:rsidP="000617A1"/>
    <w:p w:rsidR="000617A1" w:rsidRPr="000617A1" w:rsidRDefault="00570739" w:rsidP="000617A1">
      <w:pPr>
        <w:pStyle w:val="4"/>
        <w:ind w:right="210"/>
      </w:pPr>
      <w:bookmarkStart w:id="1672" w:name="_Toc444757976"/>
      <w:bookmarkStart w:id="1673" w:name="_Toc444763205"/>
      <w:r>
        <w:rPr>
          <w:rFonts w:hint="eastAsia"/>
        </w:rPr>
        <w:t>BLXMLPerf ::</w:t>
      </w:r>
      <w:r w:rsidR="000617A1">
        <w:rPr>
          <w:rFonts w:hint="eastAsia"/>
        </w:rPr>
        <w:t>doFinalization()</w:t>
      </w:r>
      <w:bookmarkEnd w:id="1672"/>
      <w:bookmarkEnd w:id="1673"/>
    </w:p>
    <w:p w:rsidR="00C053E0" w:rsidRDefault="00E660A2" w:rsidP="00C053E0">
      <w:r>
        <w:rPr>
          <w:rFonts w:hint="eastAsia"/>
        </w:rPr>
        <w:t>LLVM</w:t>
      </w:r>
      <w:r>
        <w:rPr>
          <w:rFonts w:hint="eastAsia"/>
        </w:rPr>
        <w:t>の</w:t>
      </w:r>
      <w:r>
        <w:rPr>
          <w:rFonts w:hint="eastAsia"/>
        </w:rPr>
        <w:t>Pass</w:t>
      </w:r>
      <w:r>
        <w:rPr>
          <w:rFonts w:hint="eastAsia"/>
        </w:rPr>
        <w:t>の</w:t>
      </w:r>
      <w:r w:rsidRPr="00E660A2">
        <w:rPr>
          <w:rFonts w:ascii="ＭＳ ゴシック" w:eastAsia="ＭＳ ゴシック"/>
        </w:rPr>
        <w:t xml:space="preserve">doFinalization </w:t>
      </w:r>
      <w:r>
        <w:rPr>
          <w:rFonts w:hint="eastAsia"/>
        </w:rPr>
        <w:t>()</w:t>
      </w:r>
      <w:r>
        <w:rPr>
          <w:rFonts w:hint="eastAsia"/>
        </w:rPr>
        <w:t>関数です。</w:t>
      </w:r>
      <w:r w:rsidR="002331D8">
        <w:rPr>
          <w:rFonts w:hint="eastAsia"/>
        </w:rPr>
        <w:t>LLVM</w:t>
      </w:r>
      <w:r w:rsidR="002331D8">
        <w:rPr>
          <w:rFonts w:hint="eastAsia"/>
        </w:rPr>
        <w:t>の</w:t>
      </w:r>
      <w:r w:rsidR="002331D8">
        <w:rPr>
          <w:rFonts w:hint="eastAsia"/>
        </w:rPr>
        <w:t>opt</w:t>
      </w:r>
      <w:r w:rsidR="002331D8">
        <w:rPr>
          <w:rFonts w:hint="eastAsia"/>
        </w:rPr>
        <w:t>から呼ばれます</w:t>
      </w:r>
      <w:r>
        <w:rPr>
          <w:rFonts w:hint="eastAsia"/>
        </w:rPr>
        <w:t>。</w:t>
      </w:r>
    </w:p>
    <w:p w:rsidR="00C053E0" w:rsidRDefault="00C053E0" w:rsidP="00C053E0">
      <w:r>
        <w:rPr>
          <w:rFonts w:hint="eastAsia"/>
          <w:noProof/>
        </w:rPr>
        <mc:AlternateContent>
          <mc:Choice Requires="wpc">
            <w:drawing>
              <wp:inline distT="0" distB="0" distL="0" distR="0" wp14:anchorId="56589ACA" wp14:editId="20370CBA">
                <wp:extent cx="5400136" cy="422695"/>
                <wp:effectExtent l="0" t="0" r="0" b="0"/>
                <wp:docPr id="489" name="キャンバス 4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8" name="テキスト ボックス 488"/>
                        <wps:cNvSpPr txBox="1"/>
                        <wps:spPr>
                          <a:xfrm>
                            <a:off x="19050" y="76021"/>
                            <a:ext cx="5362575" cy="260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E660A2">
                                <w:rPr>
                                  <w:rFonts w:ascii="ＭＳ ゴシック" w:eastAsia="ＭＳ ゴシック"/>
                                </w:rPr>
                                <w:t>virtual bool doFinalization (::llvm::Module&amp;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6589ACA" id="キャンバス 489" o:spid="_x0000_s1476" editas="canvas" style="width:425.2pt;height:33.3pt;mso-position-horizontal-relative:char;mso-position-vertical-relative:line" coordsize="54000,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">
                <v:shape id="_x0000_s1477" type="#_x0000_t75" style="position:absolute;width:54000;height:4222;visibility:visible;mso-wrap-style:square">
                  <v:fill o:detectmouseclick="t"/>
                  <v:path o:connecttype="none"/>
                </v:shape>
                <v:shape id="テキスト ボックス 488" o:spid="_x0000_s1478" type="#_x0000_t202" style="position:absolute;left:190;top:760;width:53626;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jib8A&#10;AADcAAAADwAAAGRycy9kb3ducmV2LnhtbERPTWsCMRC9F/ofwhR6q9mKlO3WKFVUCp60pedhMyah&#10;m8mSxHX7781B8Ph43/Pl6DsxUEwusILXSQWCuA3asVHw8719qUGkjKyxC0wK/inBcvH4MMdGhwsf&#10;aDhmI0oIpwYV2Jz7RsrUWvKYJqEnLtwpRI+5wGikjngp4b6T06p6kx4dlwaLPa0ttX/Hs1ewWZl3&#10;09YY7abWzg3j72lvdko9P42fHyAyjfkuvrm/tIJZXdaWM+UIyMU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zCOJvwAAANwAAAAPAAAAAAAAAAAAAAAAAJgCAABkcnMvZG93bnJl&#10;di54bWxQSwUGAAAAAAQABAD1AAAAhAMAAAAA&#10;" fillcolor="white [3201]" strokeweight=".5pt">
                  <v:textbox>
                    <w:txbxContent>
                      <w:p w:rsidR="00B00A8E" w:rsidRPr="00E46B6D" w:rsidRDefault="00B00A8E" w:rsidP="00C053E0">
                        <w:pPr>
                          <w:spacing w:line="0" w:lineRule="atLeast"/>
                          <w:rPr>
                            <w:rFonts w:ascii="ＭＳ ゴシック" w:eastAsia="ＭＳ ゴシック"/>
                          </w:rPr>
                        </w:pPr>
                        <w:r w:rsidRPr="00E660A2">
                          <w:rPr>
                            <w:rFonts w:ascii="ＭＳ ゴシック" w:eastAsia="ＭＳ ゴシック"/>
                          </w:rPr>
                          <w:t>virtual bool doFinalization (::llvm::Module&amp; m);</w:t>
                        </w:r>
                      </w:p>
                    </w:txbxContent>
                  </v:textbox>
                </v:shape>
                <w10:anchorlock/>
              </v:group>
            </w:pict>
          </mc:Fallback>
        </mc:AlternateContent>
      </w:r>
    </w:p>
    <w:p w:rsidR="000617A1" w:rsidRDefault="000617A1" w:rsidP="000617A1"/>
    <w:p w:rsidR="000617A1" w:rsidRDefault="00570739" w:rsidP="000617A1">
      <w:pPr>
        <w:pStyle w:val="4"/>
        <w:ind w:right="210"/>
      </w:pPr>
      <w:bookmarkStart w:id="1674" w:name="_Toc444757977"/>
      <w:bookmarkStart w:id="1675" w:name="_Toc444763206"/>
      <w:r>
        <w:rPr>
          <w:rFonts w:hint="eastAsia"/>
        </w:rPr>
        <w:t>BLXMLPerf ::</w:t>
      </w:r>
      <w:r w:rsidR="000617A1">
        <w:rPr>
          <w:rFonts w:hint="eastAsia"/>
        </w:rPr>
        <w:t>runOnFunction()</w:t>
      </w:r>
      <w:bookmarkEnd w:id="1674"/>
      <w:bookmarkEnd w:id="1675"/>
    </w:p>
    <w:p w:rsidR="00C053E0" w:rsidRDefault="00E660A2" w:rsidP="00C053E0">
      <w:r>
        <w:rPr>
          <w:rFonts w:hint="eastAsia"/>
        </w:rPr>
        <w:t>LLVM</w:t>
      </w:r>
      <w:r>
        <w:rPr>
          <w:rFonts w:hint="eastAsia"/>
        </w:rPr>
        <w:t>の</w:t>
      </w:r>
      <w:r>
        <w:rPr>
          <w:rFonts w:hint="eastAsia"/>
        </w:rPr>
        <w:t>Pass</w:t>
      </w:r>
      <w:r>
        <w:rPr>
          <w:rFonts w:hint="eastAsia"/>
        </w:rPr>
        <w:t>の</w:t>
      </w:r>
      <w:r w:rsidRPr="00E660A2">
        <w:rPr>
          <w:rFonts w:ascii="ＭＳ ゴシック" w:eastAsia="ＭＳ ゴシック"/>
        </w:rPr>
        <w:t xml:space="preserve">runOnFunction </w:t>
      </w:r>
      <w:r>
        <w:rPr>
          <w:rFonts w:hint="eastAsia"/>
        </w:rPr>
        <w:t>()</w:t>
      </w:r>
      <w:r>
        <w:rPr>
          <w:rFonts w:hint="eastAsia"/>
        </w:rPr>
        <w:t>関数です。</w:t>
      </w:r>
      <w:r w:rsidR="002331D8">
        <w:rPr>
          <w:rFonts w:hint="eastAsia"/>
        </w:rPr>
        <w:t>LLVM</w:t>
      </w:r>
      <w:r w:rsidR="002331D8">
        <w:rPr>
          <w:rFonts w:hint="eastAsia"/>
        </w:rPr>
        <w:t>の</w:t>
      </w:r>
      <w:r w:rsidR="002331D8">
        <w:rPr>
          <w:rFonts w:hint="eastAsia"/>
        </w:rPr>
        <w:t>opt</w:t>
      </w:r>
      <w:r w:rsidR="002331D8">
        <w:rPr>
          <w:rFonts w:hint="eastAsia"/>
        </w:rPr>
        <w:t>から呼ばれます</w:t>
      </w:r>
      <w:r>
        <w:rPr>
          <w:rFonts w:hint="eastAsia"/>
        </w:rPr>
        <w:t>。</w:t>
      </w:r>
    </w:p>
    <w:p w:rsidR="00C053E0" w:rsidRDefault="00C053E0" w:rsidP="00C053E0">
      <w:r>
        <w:rPr>
          <w:rFonts w:hint="eastAsia"/>
          <w:noProof/>
        </w:rPr>
        <mc:AlternateContent>
          <mc:Choice Requires="wpc">
            <w:drawing>
              <wp:inline distT="0" distB="0" distL="0" distR="0" wp14:anchorId="7AF01123" wp14:editId="66CE5630">
                <wp:extent cx="5400136" cy="465827"/>
                <wp:effectExtent l="0" t="0" r="0" b="0"/>
                <wp:docPr id="491" name="キャンバス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0" name="テキスト ボックス 490"/>
                        <wps:cNvSpPr txBox="1"/>
                        <wps:spPr>
                          <a:xfrm>
                            <a:off x="19050" y="76020"/>
                            <a:ext cx="5362575" cy="3035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E660A2">
                                <w:rPr>
                                  <w:rFonts w:ascii="ＭＳ ゴシック" w:eastAsia="ＭＳ ゴシック"/>
                                </w:rPr>
                                <w:t>virtual bool runOnFunction (::llvm::Function&amp;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AF01123" id="キャンバス 491" o:spid="_x0000_s1479" editas="canvas" style="width:425.2pt;height:36.7pt;mso-position-horizontal-relative:char;mso-position-vertical-relative:line" coordsize="54000,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">
                <v:shape id="_x0000_s1480" type="#_x0000_t75" style="position:absolute;width:54000;height:4654;visibility:visible;mso-wrap-style:square">
                  <v:fill o:detectmouseclick="t"/>
                  <v:path o:connecttype="none"/>
                </v:shape>
                <v:shape id="テキスト ボックス 490" o:spid="_x0000_s1481" type="#_x0000_t202" style="position:absolute;left:190;top:760;width:53626;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5UsAA&#10;AADcAAAADwAAAGRycy9kb3ducmV2LnhtbERPy2oCMRTdF/oP4Ra6qxlLKeNoFFtsKbjygevL5JoE&#10;JzdDko7Tv28WgsvDeS9Wo+/EQDG5wAqmkwoEcRu0Y6PgePh6qUGkjKyxC0wK/ijBavn4sMBGhyvv&#10;aNhnI0oIpwYV2Jz7RsrUWvKYJqEnLtw5RI+5wGikjngt4b6Tr1X1Lj06Lg0We/q01F72v17B5sPM&#10;TFtjtJtaOzeMp/PWfCv1/DSu5yAyjfkuvrl/tIK3WZlf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O5UsAAAADcAAAADwAAAAAAAAAAAAAAAACYAgAAZHJzL2Rvd25y&#10;ZXYueG1sUEsFBgAAAAAEAAQA9QAAAIUDAAAAAA==&#10;" fillcolor="white [3201]" strokeweight=".5pt">
                  <v:textbox>
                    <w:txbxContent>
                      <w:p w:rsidR="00B00A8E" w:rsidRPr="00E46B6D" w:rsidRDefault="00B00A8E" w:rsidP="00C053E0">
                        <w:pPr>
                          <w:spacing w:line="0" w:lineRule="atLeast"/>
                          <w:rPr>
                            <w:rFonts w:ascii="ＭＳ ゴシック" w:eastAsia="ＭＳ ゴシック"/>
                          </w:rPr>
                        </w:pPr>
                        <w:r w:rsidRPr="00E660A2">
                          <w:rPr>
                            <w:rFonts w:ascii="ＭＳ ゴシック" w:eastAsia="ＭＳ ゴシック"/>
                          </w:rPr>
                          <w:t>virtual bool runOnFunction (::llvm::Function&amp; f);</w:t>
                        </w:r>
                      </w:p>
                    </w:txbxContent>
                  </v:textbox>
                </v:shape>
                <w10:anchorlock/>
              </v:group>
            </w:pict>
          </mc:Fallback>
        </mc:AlternateContent>
      </w:r>
    </w:p>
    <w:p w:rsidR="000617A1" w:rsidRDefault="000617A1" w:rsidP="000617A1"/>
    <w:p w:rsidR="000617A1" w:rsidRDefault="00570739" w:rsidP="000617A1">
      <w:pPr>
        <w:pStyle w:val="4"/>
        <w:ind w:right="210"/>
      </w:pPr>
      <w:bookmarkStart w:id="1676" w:name="_Toc444757978"/>
      <w:bookmarkStart w:id="1677" w:name="_Toc444763207"/>
      <w:r>
        <w:rPr>
          <w:rFonts w:hint="eastAsia"/>
        </w:rPr>
        <w:t>BLXMLPerf ::</w:t>
      </w:r>
      <w:r w:rsidR="000617A1">
        <w:rPr>
          <w:rFonts w:hint="eastAsia"/>
        </w:rPr>
        <w:t>getAnalysusUsage()</w:t>
      </w:r>
      <w:bookmarkEnd w:id="1676"/>
      <w:bookmarkEnd w:id="1677"/>
    </w:p>
    <w:p w:rsidR="00C053E0" w:rsidRDefault="00E660A2" w:rsidP="00C053E0">
      <w:r>
        <w:rPr>
          <w:rFonts w:hint="eastAsia"/>
        </w:rPr>
        <w:t>LLVM</w:t>
      </w:r>
      <w:r>
        <w:rPr>
          <w:rFonts w:hint="eastAsia"/>
        </w:rPr>
        <w:t>の</w:t>
      </w:r>
      <w:r>
        <w:rPr>
          <w:rFonts w:hint="eastAsia"/>
        </w:rPr>
        <w:t>Pass</w:t>
      </w:r>
      <w:r>
        <w:rPr>
          <w:rFonts w:hint="eastAsia"/>
        </w:rPr>
        <w:t>の</w:t>
      </w:r>
      <w:r w:rsidRPr="00E660A2">
        <w:rPr>
          <w:rFonts w:ascii="ＭＳ ゴシック" w:eastAsia="ＭＳ ゴシック"/>
        </w:rPr>
        <w:t xml:space="preserve">getAnalysisUsage </w:t>
      </w:r>
      <w:r>
        <w:rPr>
          <w:rFonts w:hint="eastAsia"/>
        </w:rPr>
        <w:t>()</w:t>
      </w:r>
      <w:r>
        <w:rPr>
          <w:rFonts w:hint="eastAsia"/>
        </w:rPr>
        <w:t>関数です。</w:t>
      </w:r>
      <w:r w:rsidR="002331D8">
        <w:rPr>
          <w:rFonts w:hint="eastAsia"/>
        </w:rPr>
        <w:t>LLVM</w:t>
      </w:r>
      <w:r w:rsidR="002331D8">
        <w:rPr>
          <w:rFonts w:hint="eastAsia"/>
        </w:rPr>
        <w:t>の</w:t>
      </w:r>
      <w:r w:rsidR="002331D8">
        <w:rPr>
          <w:rFonts w:hint="eastAsia"/>
        </w:rPr>
        <w:t>opt</w:t>
      </w:r>
      <w:r w:rsidR="002331D8">
        <w:rPr>
          <w:rFonts w:hint="eastAsia"/>
        </w:rPr>
        <w:t>から呼ばれます</w:t>
      </w:r>
      <w:r>
        <w:rPr>
          <w:rFonts w:hint="eastAsia"/>
        </w:rPr>
        <w:t>。</w:t>
      </w:r>
    </w:p>
    <w:p w:rsidR="00C053E0" w:rsidRDefault="00C053E0" w:rsidP="00C053E0">
      <w:r>
        <w:rPr>
          <w:rFonts w:hint="eastAsia"/>
          <w:noProof/>
        </w:rPr>
        <mc:AlternateContent>
          <mc:Choice Requires="wpc">
            <w:drawing>
              <wp:inline distT="0" distB="0" distL="0" distR="0" wp14:anchorId="14CD4DA0" wp14:editId="2327B2F7">
                <wp:extent cx="5400136" cy="439947"/>
                <wp:effectExtent l="0" t="0" r="0" b="0"/>
                <wp:docPr id="493" name="キャンバス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テキスト ボックス 492"/>
                        <wps:cNvSpPr txBox="1"/>
                        <wps:spPr>
                          <a:xfrm>
                            <a:off x="19050" y="76021"/>
                            <a:ext cx="5362575" cy="2949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E660A2">
                                <w:rPr>
                                  <w:rFonts w:ascii="ＭＳ ゴシック" w:eastAsia="ＭＳ ゴシック"/>
                                </w:rPr>
                                <w:t>virtual void getAnalysisUsage (::llvm::AnalysisUsage&amp; au) const;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4CD4DA0" id="キャンバス 493" o:spid="_x0000_s1482"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">
                <v:shape id="_x0000_s1483" type="#_x0000_t75" style="position:absolute;width:54000;height:4394;visibility:visible;mso-wrap-style:square">
                  <v:fill o:detectmouseclick="t"/>
                  <v:path o:connecttype="none"/>
                </v:shape>
                <v:shape id="テキスト ボックス 492" o:spid="_x0000_s1484" type="#_x0000_t202" style="position:absolute;left:190;top:760;width:53626;height:2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2CvsMA&#10;AADcAAAADwAAAGRycy9kb3ducmV2LnhtbESPQWsCMRSE74X+h/AKvdWsUmRdjWKLLQVP1dLzY/NM&#10;gpuXJUnX7b9vBKHHYWa+YVab0XdioJhcYAXTSQWCuA3asVHwdXx7qkGkjKyxC0wKfinBZn1/t8JG&#10;hwt/0nDIRhQIpwYV2Jz7RsrUWvKYJqEnLt4pRI+5yGikjngpcN/JWVXNpUfHZcFiT6+W2vPhxyvY&#10;vZiFaWuMdldr54bx+7Q370o9PozbJYhMY/4P39ofWsH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2CvsMAAADcAAAADwAAAAAAAAAAAAAAAACYAgAAZHJzL2Rv&#10;d25yZXYueG1sUEsFBgAAAAAEAAQA9QAAAIgDAAAAAA==&#10;" fillcolor="white [3201]" strokeweight=".5pt">
                  <v:textbox>
                    <w:txbxContent>
                      <w:p w:rsidR="00B00A8E" w:rsidRPr="00E46B6D" w:rsidRDefault="00B00A8E" w:rsidP="00C053E0">
                        <w:pPr>
                          <w:spacing w:line="0" w:lineRule="atLeast"/>
                          <w:rPr>
                            <w:rFonts w:ascii="ＭＳ ゴシック" w:eastAsia="ＭＳ ゴシック"/>
                          </w:rPr>
                        </w:pPr>
                        <w:r w:rsidRPr="00E660A2">
                          <w:rPr>
                            <w:rFonts w:ascii="ＭＳ ゴシック" w:eastAsia="ＭＳ ゴシック"/>
                          </w:rPr>
                          <w:t>virtual void getAnalysisUsage (::llvm::AnalysisUsage&amp; au) const;</w:t>
                        </w:r>
                      </w:p>
                    </w:txbxContent>
                  </v:textbox>
                </v:shape>
                <w10:anchorlock/>
              </v:group>
            </w:pict>
          </mc:Fallback>
        </mc:AlternateContent>
      </w:r>
    </w:p>
    <w:p w:rsidR="000617A1" w:rsidRPr="000617A1" w:rsidRDefault="000617A1" w:rsidP="000617A1"/>
    <w:p w:rsidR="00E660A2" w:rsidRDefault="00E660A2">
      <w:pPr>
        <w:widowControl/>
        <w:jc w:val="left"/>
        <w:rPr>
          <w:rFonts w:ascii="ＭＳ 明朝" w:hAnsi="Arial"/>
          <w:b/>
        </w:rPr>
      </w:pPr>
      <w:r>
        <w:br w:type="page"/>
      </w:r>
    </w:p>
    <w:p w:rsidR="00353308" w:rsidRDefault="00353308" w:rsidP="00353308">
      <w:pPr>
        <w:pStyle w:val="3"/>
        <w:ind w:right="210"/>
      </w:pPr>
      <w:bookmarkStart w:id="1678" w:name="_Toc412026994"/>
      <w:bookmarkStart w:id="1679" w:name="_Toc444757979"/>
      <w:bookmarkStart w:id="1680" w:name="_Toc444763208"/>
      <w:r>
        <w:rPr>
          <w:rFonts w:hint="eastAsia"/>
        </w:rPr>
        <w:t>boost_llvm</w:t>
      </w:r>
      <w:bookmarkEnd w:id="1678"/>
      <w:bookmarkEnd w:id="1679"/>
      <w:bookmarkEnd w:id="1680"/>
    </w:p>
    <w:p w:rsidR="00353308" w:rsidRDefault="00353308" w:rsidP="00353308">
      <w:r>
        <w:rPr>
          <w:rFonts w:hint="eastAsia"/>
        </w:rPr>
        <w:t>このモジュールでは</w:t>
      </w:r>
      <w:r>
        <w:rPr>
          <w:rFonts w:hint="eastAsia"/>
        </w:rPr>
        <w:t>boost</w:t>
      </w:r>
      <w:r>
        <w:rPr>
          <w:rFonts w:hint="eastAsia"/>
        </w:rPr>
        <w:t>の名前空間を拡張し、以下の型を追加します。</w:t>
      </w:r>
    </w:p>
    <w:p w:rsidR="00353308" w:rsidRPr="00353308" w:rsidRDefault="00353308" w:rsidP="00353308">
      <w:pPr>
        <w:pStyle w:val="ae"/>
      </w:pPr>
      <w:bookmarkStart w:id="1681" w:name="_Toc444758120"/>
      <w:bookmarkStart w:id="1682" w:name="_Toc444763255"/>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7</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12</w:t>
      </w:r>
      <w:r w:rsidR="00493A98">
        <w:fldChar w:fldCharType="end"/>
      </w:r>
      <w:r>
        <w:rPr>
          <w:rFonts w:hint="eastAsia"/>
        </w:rPr>
        <w:t xml:space="preserve"> namespace boost</w:t>
      </w:r>
      <w:r>
        <w:rPr>
          <w:rFonts w:hint="eastAsia"/>
        </w:rPr>
        <w:t>の型追加一覧</w:t>
      </w:r>
      <w:bookmarkEnd w:id="1681"/>
      <w:bookmarkEnd w:id="1682"/>
    </w:p>
    <w:tbl>
      <w:tblPr>
        <w:tblStyle w:val="ad"/>
        <w:tblW w:w="0" w:type="auto"/>
        <w:tblLook w:val="04A0" w:firstRow="1" w:lastRow="0" w:firstColumn="1" w:lastColumn="0" w:noHBand="0" w:noVBand="1"/>
      </w:tblPr>
      <w:tblGrid>
        <w:gridCol w:w="2660"/>
        <w:gridCol w:w="6042"/>
      </w:tblGrid>
      <w:tr w:rsidR="00353308" w:rsidTr="002331D8">
        <w:tc>
          <w:tcPr>
            <w:tcW w:w="2660" w:type="dxa"/>
            <w:shd w:val="clear" w:color="auto" w:fill="BFBFBF" w:themeFill="background1" w:themeFillShade="BF"/>
          </w:tcPr>
          <w:p w:rsidR="00353308" w:rsidRDefault="00353308" w:rsidP="00AA7D58">
            <w:pPr>
              <w:jc w:val="center"/>
            </w:pPr>
            <w:r>
              <w:rPr>
                <w:rFonts w:hint="eastAsia"/>
              </w:rPr>
              <w:t>型</w:t>
            </w:r>
          </w:p>
        </w:tc>
        <w:tc>
          <w:tcPr>
            <w:tcW w:w="6042" w:type="dxa"/>
            <w:shd w:val="clear" w:color="auto" w:fill="BFBFBF" w:themeFill="background1" w:themeFillShade="BF"/>
          </w:tcPr>
          <w:p w:rsidR="00353308" w:rsidRDefault="00353308" w:rsidP="00AA7D58">
            <w:pPr>
              <w:jc w:val="center"/>
            </w:pPr>
            <w:r>
              <w:rPr>
                <w:rFonts w:hint="eastAsia"/>
              </w:rPr>
              <w:t>説明</w:t>
            </w:r>
          </w:p>
        </w:tc>
      </w:tr>
      <w:tr w:rsidR="00353308" w:rsidTr="002331D8">
        <w:tc>
          <w:tcPr>
            <w:tcW w:w="2660" w:type="dxa"/>
          </w:tcPr>
          <w:p w:rsidR="00353308" w:rsidRDefault="00353308" w:rsidP="00AA7D58">
            <w:r w:rsidRPr="00353308">
              <w:t>vertex_current_cycle_t</w:t>
            </w:r>
          </w:p>
        </w:tc>
        <w:tc>
          <w:tcPr>
            <w:tcW w:w="6042" w:type="dxa"/>
          </w:tcPr>
          <w:p w:rsidR="00353308" w:rsidRDefault="0049178D" w:rsidP="0049178D">
            <w:r>
              <w:rPr>
                <w:rFonts w:hint="eastAsia"/>
              </w:rPr>
              <w:t>現在の</w:t>
            </w:r>
            <w:r>
              <w:rPr>
                <w:rFonts w:hint="eastAsia"/>
              </w:rPr>
              <w:t>cycle</w:t>
            </w:r>
            <w:r>
              <w:rPr>
                <w:rFonts w:hint="eastAsia"/>
              </w:rPr>
              <w:t>数を保持するための</w:t>
            </w:r>
            <w:r>
              <w:rPr>
                <w:rFonts w:hint="eastAsia"/>
              </w:rPr>
              <w:t>vertex</w:t>
            </w:r>
            <w:r>
              <w:rPr>
                <w:rFonts w:hint="eastAsia"/>
              </w:rPr>
              <w:t>のプロパティ用</w:t>
            </w:r>
            <w:r>
              <w:rPr>
                <w:rFonts w:hint="eastAsia"/>
              </w:rPr>
              <w:t>enumerate</w:t>
            </w:r>
          </w:p>
        </w:tc>
      </w:tr>
      <w:tr w:rsidR="0049178D" w:rsidTr="002331D8">
        <w:tc>
          <w:tcPr>
            <w:tcW w:w="2660" w:type="dxa"/>
          </w:tcPr>
          <w:p w:rsidR="0049178D" w:rsidRDefault="0049178D" w:rsidP="00353308">
            <w:r w:rsidRPr="00353308">
              <w:t>vertex_best_cycle_t</w:t>
            </w:r>
          </w:p>
        </w:tc>
        <w:tc>
          <w:tcPr>
            <w:tcW w:w="6042" w:type="dxa"/>
          </w:tcPr>
          <w:p w:rsidR="0049178D" w:rsidRDefault="0049178D" w:rsidP="00AA7D58">
            <w:r>
              <w:rPr>
                <w:rFonts w:hint="eastAsia"/>
              </w:rPr>
              <w:t>ベストの</w:t>
            </w:r>
            <w:r>
              <w:rPr>
                <w:rFonts w:hint="eastAsia"/>
              </w:rPr>
              <w:t>cycle</w:t>
            </w:r>
            <w:r>
              <w:rPr>
                <w:rFonts w:hint="eastAsia"/>
              </w:rPr>
              <w:t>数を保持するための</w:t>
            </w:r>
            <w:r>
              <w:rPr>
                <w:rFonts w:hint="eastAsia"/>
              </w:rPr>
              <w:t>vertex</w:t>
            </w:r>
            <w:r>
              <w:rPr>
                <w:rFonts w:hint="eastAsia"/>
              </w:rPr>
              <w:t>のプロパティ用</w:t>
            </w:r>
            <w:r>
              <w:rPr>
                <w:rFonts w:hint="eastAsia"/>
              </w:rPr>
              <w:t>enumerate</w:t>
            </w:r>
          </w:p>
        </w:tc>
      </w:tr>
      <w:tr w:rsidR="0049178D" w:rsidTr="002331D8">
        <w:tc>
          <w:tcPr>
            <w:tcW w:w="2660" w:type="dxa"/>
          </w:tcPr>
          <w:p w:rsidR="0049178D" w:rsidRDefault="0049178D" w:rsidP="00AA7D58">
            <w:r w:rsidRPr="00353308">
              <w:t>vertex_typical_cycle_t</w:t>
            </w:r>
          </w:p>
        </w:tc>
        <w:tc>
          <w:tcPr>
            <w:tcW w:w="6042" w:type="dxa"/>
          </w:tcPr>
          <w:p w:rsidR="0049178D" w:rsidRDefault="0049178D" w:rsidP="00AA7D58">
            <w:r>
              <w:rPr>
                <w:rFonts w:hint="eastAsia"/>
              </w:rPr>
              <w:t>typical</w:t>
            </w:r>
            <w:r>
              <w:rPr>
                <w:rFonts w:hint="eastAsia"/>
              </w:rPr>
              <w:t>の</w:t>
            </w:r>
            <w:r>
              <w:rPr>
                <w:rFonts w:hint="eastAsia"/>
              </w:rPr>
              <w:t>cycle</w:t>
            </w:r>
            <w:r>
              <w:rPr>
                <w:rFonts w:hint="eastAsia"/>
              </w:rPr>
              <w:t>数を保持するための</w:t>
            </w:r>
            <w:r>
              <w:rPr>
                <w:rFonts w:hint="eastAsia"/>
              </w:rPr>
              <w:t>vertex</w:t>
            </w:r>
            <w:r>
              <w:rPr>
                <w:rFonts w:hint="eastAsia"/>
              </w:rPr>
              <w:t>のプロパティ用</w:t>
            </w:r>
            <w:r>
              <w:rPr>
                <w:rFonts w:hint="eastAsia"/>
              </w:rPr>
              <w:t>enumerate</w:t>
            </w:r>
          </w:p>
        </w:tc>
      </w:tr>
      <w:tr w:rsidR="0049178D" w:rsidTr="002331D8">
        <w:tc>
          <w:tcPr>
            <w:tcW w:w="2660" w:type="dxa"/>
          </w:tcPr>
          <w:p w:rsidR="0049178D" w:rsidRPr="00353308" w:rsidRDefault="0049178D" w:rsidP="00AA7D58">
            <w:r w:rsidRPr="00353308">
              <w:t>vertex_worst_cycle_t</w:t>
            </w:r>
          </w:p>
        </w:tc>
        <w:tc>
          <w:tcPr>
            <w:tcW w:w="6042" w:type="dxa"/>
          </w:tcPr>
          <w:p w:rsidR="0049178D" w:rsidRDefault="0049178D" w:rsidP="00AA7D58">
            <w:r>
              <w:rPr>
                <w:rFonts w:hint="eastAsia"/>
              </w:rPr>
              <w:t>ワーストの</w:t>
            </w:r>
            <w:r>
              <w:rPr>
                <w:rFonts w:hint="eastAsia"/>
              </w:rPr>
              <w:t>cycle</w:t>
            </w:r>
            <w:r>
              <w:rPr>
                <w:rFonts w:hint="eastAsia"/>
              </w:rPr>
              <w:t>数を保持するための</w:t>
            </w:r>
            <w:r>
              <w:rPr>
                <w:rFonts w:hint="eastAsia"/>
              </w:rPr>
              <w:t>vertex</w:t>
            </w:r>
            <w:r>
              <w:rPr>
                <w:rFonts w:hint="eastAsia"/>
              </w:rPr>
              <w:t>のプロパティ用</w:t>
            </w:r>
            <w:r>
              <w:rPr>
                <w:rFonts w:hint="eastAsia"/>
              </w:rPr>
              <w:t>enumerate</w:t>
            </w:r>
          </w:p>
        </w:tc>
      </w:tr>
      <w:tr w:rsidR="0049178D" w:rsidTr="002331D8">
        <w:tc>
          <w:tcPr>
            <w:tcW w:w="2660" w:type="dxa"/>
          </w:tcPr>
          <w:p w:rsidR="0049178D" w:rsidRPr="00353308" w:rsidRDefault="0049178D" w:rsidP="00AA7D58">
            <w:r w:rsidRPr="00353308">
              <w:t>vertex_basicblock_t</w:t>
            </w:r>
          </w:p>
        </w:tc>
        <w:tc>
          <w:tcPr>
            <w:tcW w:w="6042" w:type="dxa"/>
          </w:tcPr>
          <w:p w:rsidR="0049178D" w:rsidRDefault="0049178D" w:rsidP="00AA7D58">
            <w:r>
              <w:rPr>
                <w:rFonts w:hint="eastAsia"/>
              </w:rPr>
              <w:t>基本ブロックのポインタを保持するための</w:t>
            </w:r>
            <w:r>
              <w:rPr>
                <w:rFonts w:hint="eastAsia"/>
              </w:rPr>
              <w:t>vertex</w:t>
            </w:r>
            <w:r>
              <w:rPr>
                <w:rFonts w:hint="eastAsia"/>
              </w:rPr>
              <w:t>のプロパティ用</w:t>
            </w:r>
            <w:r>
              <w:rPr>
                <w:rFonts w:hint="eastAsia"/>
              </w:rPr>
              <w:t>enumerate</w:t>
            </w:r>
          </w:p>
        </w:tc>
      </w:tr>
      <w:tr w:rsidR="0049178D" w:rsidTr="002331D8">
        <w:tc>
          <w:tcPr>
            <w:tcW w:w="2660" w:type="dxa"/>
          </w:tcPr>
          <w:p w:rsidR="0049178D" w:rsidRPr="00353308" w:rsidRDefault="0049178D" w:rsidP="00AA7D58">
            <w:r w:rsidRPr="00353308">
              <w:t>vertex_average_cycle_t</w:t>
            </w:r>
          </w:p>
        </w:tc>
        <w:tc>
          <w:tcPr>
            <w:tcW w:w="6042" w:type="dxa"/>
          </w:tcPr>
          <w:p w:rsidR="0049178D" w:rsidRDefault="0049178D" w:rsidP="00AA7D58">
            <w:r>
              <w:rPr>
                <w:rFonts w:hint="eastAsia"/>
              </w:rPr>
              <w:t>平均の</w:t>
            </w:r>
            <w:r>
              <w:rPr>
                <w:rFonts w:hint="eastAsia"/>
              </w:rPr>
              <w:t>cycle</w:t>
            </w:r>
            <w:r>
              <w:rPr>
                <w:rFonts w:hint="eastAsia"/>
              </w:rPr>
              <w:t>数を保持するための</w:t>
            </w:r>
            <w:r>
              <w:rPr>
                <w:rFonts w:hint="eastAsia"/>
              </w:rPr>
              <w:t>vertex</w:t>
            </w:r>
            <w:r>
              <w:rPr>
                <w:rFonts w:hint="eastAsia"/>
              </w:rPr>
              <w:t>のプロパティ用</w:t>
            </w:r>
            <w:r>
              <w:rPr>
                <w:rFonts w:hint="eastAsia"/>
              </w:rPr>
              <w:t>enumerate</w:t>
            </w:r>
          </w:p>
        </w:tc>
      </w:tr>
      <w:tr w:rsidR="0049178D" w:rsidTr="002331D8">
        <w:tc>
          <w:tcPr>
            <w:tcW w:w="2660" w:type="dxa"/>
          </w:tcPr>
          <w:p w:rsidR="0049178D" w:rsidRPr="00353308" w:rsidRDefault="0049178D" w:rsidP="00AA7D58">
            <w:r w:rsidRPr="00353308">
              <w:t>vertex_type_t</w:t>
            </w:r>
          </w:p>
        </w:tc>
        <w:tc>
          <w:tcPr>
            <w:tcW w:w="6042" w:type="dxa"/>
          </w:tcPr>
          <w:p w:rsidR="0049178D" w:rsidRDefault="0049178D" w:rsidP="00AA7D58">
            <w:r>
              <w:rPr>
                <w:rFonts w:hint="eastAsia"/>
              </w:rPr>
              <w:t>ノードの種別を保持するための</w:t>
            </w:r>
            <w:r>
              <w:rPr>
                <w:rFonts w:hint="eastAsia"/>
              </w:rPr>
              <w:t>vertex</w:t>
            </w:r>
            <w:r>
              <w:rPr>
                <w:rFonts w:hint="eastAsia"/>
              </w:rPr>
              <w:t>のプロパティ用</w:t>
            </w:r>
            <w:r>
              <w:rPr>
                <w:rFonts w:hint="eastAsia"/>
              </w:rPr>
              <w:t>enumerate</w:t>
            </w:r>
          </w:p>
        </w:tc>
      </w:tr>
      <w:tr w:rsidR="00353308" w:rsidTr="002331D8">
        <w:tc>
          <w:tcPr>
            <w:tcW w:w="2660" w:type="dxa"/>
          </w:tcPr>
          <w:p w:rsidR="00353308" w:rsidRPr="00353308" w:rsidRDefault="00353308" w:rsidP="00AA7D58">
            <w:r w:rsidRPr="00353308">
              <w:t>edge_best_cycle_t</w:t>
            </w:r>
          </w:p>
        </w:tc>
        <w:tc>
          <w:tcPr>
            <w:tcW w:w="6042" w:type="dxa"/>
          </w:tcPr>
          <w:p w:rsidR="00353308" w:rsidRDefault="0049178D" w:rsidP="00AA7D58">
            <w:r>
              <w:rPr>
                <w:rFonts w:hint="eastAsia"/>
              </w:rPr>
              <w:t>ベストのサイクルを保持するための</w:t>
            </w:r>
            <w:r>
              <w:rPr>
                <w:rFonts w:hint="eastAsia"/>
              </w:rPr>
              <w:t>edge</w:t>
            </w:r>
            <w:r>
              <w:rPr>
                <w:rFonts w:hint="eastAsia"/>
              </w:rPr>
              <w:t>のプロパティ用</w:t>
            </w:r>
            <w:r>
              <w:rPr>
                <w:rFonts w:hint="eastAsia"/>
              </w:rPr>
              <w:t>enumerate</w:t>
            </w:r>
          </w:p>
        </w:tc>
      </w:tr>
      <w:tr w:rsidR="00353308" w:rsidTr="002331D8">
        <w:tc>
          <w:tcPr>
            <w:tcW w:w="2660" w:type="dxa"/>
          </w:tcPr>
          <w:p w:rsidR="00353308" w:rsidRPr="00353308" w:rsidRDefault="00353308" w:rsidP="00AA7D58">
            <w:r w:rsidRPr="00353308">
              <w:t>edge_typical_cycle_t</w:t>
            </w:r>
          </w:p>
        </w:tc>
        <w:tc>
          <w:tcPr>
            <w:tcW w:w="6042" w:type="dxa"/>
          </w:tcPr>
          <w:p w:rsidR="00353308" w:rsidRDefault="0049178D" w:rsidP="00AA7D58">
            <w:r>
              <w:rPr>
                <w:rFonts w:hint="eastAsia"/>
              </w:rPr>
              <w:t>typical</w:t>
            </w:r>
            <w:r>
              <w:rPr>
                <w:rFonts w:hint="eastAsia"/>
              </w:rPr>
              <w:t>のサイクルを保持するための</w:t>
            </w:r>
            <w:r>
              <w:rPr>
                <w:rFonts w:hint="eastAsia"/>
              </w:rPr>
              <w:t>edge</w:t>
            </w:r>
            <w:r>
              <w:rPr>
                <w:rFonts w:hint="eastAsia"/>
              </w:rPr>
              <w:t>のプロパティ用</w:t>
            </w:r>
            <w:r>
              <w:rPr>
                <w:rFonts w:hint="eastAsia"/>
              </w:rPr>
              <w:t>enumerate</w:t>
            </w:r>
          </w:p>
        </w:tc>
      </w:tr>
      <w:tr w:rsidR="00353308" w:rsidTr="002331D8">
        <w:tc>
          <w:tcPr>
            <w:tcW w:w="2660" w:type="dxa"/>
          </w:tcPr>
          <w:p w:rsidR="00353308" w:rsidRPr="00353308" w:rsidRDefault="00353308" w:rsidP="00AA7D58">
            <w:r w:rsidRPr="00353308">
              <w:t>edge_worst_cycle_t</w:t>
            </w:r>
          </w:p>
        </w:tc>
        <w:tc>
          <w:tcPr>
            <w:tcW w:w="6042" w:type="dxa"/>
          </w:tcPr>
          <w:p w:rsidR="00353308" w:rsidRDefault="0049178D" w:rsidP="00AA7D58">
            <w:r>
              <w:rPr>
                <w:rFonts w:hint="eastAsia"/>
              </w:rPr>
              <w:t>ワーストのサイクルを保持するための</w:t>
            </w:r>
            <w:r>
              <w:rPr>
                <w:rFonts w:hint="eastAsia"/>
              </w:rPr>
              <w:t>edge</w:t>
            </w:r>
            <w:r>
              <w:rPr>
                <w:rFonts w:hint="eastAsia"/>
              </w:rPr>
              <w:t>のプロパティ用</w:t>
            </w:r>
            <w:r>
              <w:rPr>
                <w:rFonts w:hint="eastAsia"/>
              </w:rPr>
              <w:t>enumerate</w:t>
            </w:r>
          </w:p>
        </w:tc>
      </w:tr>
      <w:tr w:rsidR="00353308" w:rsidTr="002331D8">
        <w:tc>
          <w:tcPr>
            <w:tcW w:w="2660" w:type="dxa"/>
          </w:tcPr>
          <w:p w:rsidR="00353308" w:rsidRPr="00353308" w:rsidRDefault="0049178D" w:rsidP="00AA7D58">
            <w:r w:rsidRPr="0049178D">
              <w:t>edge_type_t</w:t>
            </w:r>
          </w:p>
        </w:tc>
        <w:tc>
          <w:tcPr>
            <w:tcW w:w="6042" w:type="dxa"/>
          </w:tcPr>
          <w:p w:rsidR="00353308" w:rsidRDefault="0049178D" w:rsidP="00AA7D58">
            <w:r>
              <w:rPr>
                <w:rFonts w:hint="eastAsia"/>
              </w:rPr>
              <w:t>エッジの種別を保持するための</w:t>
            </w:r>
            <w:r>
              <w:rPr>
                <w:rFonts w:hint="eastAsia"/>
              </w:rPr>
              <w:t>edge</w:t>
            </w:r>
            <w:r>
              <w:rPr>
                <w:rFonts w:hint="eastAsia"/>
              </w:rPr>
              <w:t>のプロパティ用</w:t>
            </w:r>
            <w:r>
              <w:rPr>
                <w:rFonts w:hint="eastAsia"/>
              </w:rPr>
              <w:t>enumerate</w:t>
            </w:r>
          </w:p>
        </w:tc>
      </w:tr>
    </w:tbl>
    <w:p w:rsidR="00353308" w:rsidRPr="00353308" w:rsidRDefault="00353308" w:rsidP="00353308"/>
    <w:p w:rsidR="00353308" w:rsidRDefault="0049178D" w:rsidP="0049178D">
      <w:pPr>
        <w:pStyle w:val="ae"/>
      </w:pPr>
      <w:bookmarkStart w:id="1683" w:name="_Toc444758121"/>
      <w:bookmarkStart w:id="1684" w:name="_Toc444763256"/>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7</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13</w:t>
      </w:r>
      <w:r w:rsidR="00493A98">
        <w:fldChar w:fldCharType="end"/>
      </w:r>
      <w:r>
        <w:rPr>
          <w:rFonts w:hint="eastAsia"/>
        </w:rPr>
        <w:t xml:space="preserve"> boost_llvm</w:t>
      </w:r>
      <w:r>
        <w:rPr>
          <w:rFonts w:hint="eastAsia"/>
        </w:rPr>
        <w:t>の型一覧</w:t>
      </w:r>
      <w:bookmarkEnd w:id="1683"/>
      <w:bookmarkEnd w:id="1684"/>
    </w:p>
    <w:tbl>
      <w:tblPr>
        <w:tblStyle w:val="ad"/>
        <w:tblW w:w="0" w:type="auto"/>
        <w:tblLook w:val="04A0" w:firstRow="1" w:lastRow="0" w:firstColumn="1" w:lastColumn="0" w:noHBand="0" w:noVBand="1"/>
      </w:tblPr>
      <w:tblGrid>
        <w:gridCol w:w="1842"/>
        <w:gridCol w:w="6860"/>
      </w:tblGrid>
      <w:tr w:rsidR="00353308" w:rsidTr="0049178D">
        <w:tc>
          <w:tcPr>
            <w:tcW w:w="1842" w:type="dxa"/>
            <w:shd w:val="clear" w:color="auto" w:fill="BFBFBF" w:themeFill="background1" w:themeFillShade="BF"/>
          </w:tcPr>
          <w:p w:rsidR="00353308" w:rsidRDefault="00353308" w:rsidP="00AA7D58">
            <w:pPr>
              <w:jc w:val="center"/>
            </w:pPr>
            <w:r>
              <w:rPr>
                <w:rFonts w:hint="eastAsia"/>
              </w:rPr>
              <w:t>型</w:t>
            </w:r>
          </w:p>
        </w:tc>
        <w:tc>
          <w:tcPr>
            <w:tcW w:w="6860" w:type="dxa"/>
            <w:shd w:val="clear" w:color="auto" w:fill="BFBFBF" w:themeFill="background1" w:themeFillShade="BF"/>
          </w:tcPr>
          <w:p w:rsidR="00353308" w:rsidRDefault="00353308" w:rsidP="00AA7D58">
            <w:pPr>
              <w:jc w:val="center"/>
            </w:pPr>
            <w:r>
              <w:rPr>
                <w:rFonts w:hint="eastAsia"/>
              </w:rPr>
              <w:t>説明</w:t>
            </w:r>
          </w:p>
        </w:tc>
      </w:tr>
      <w:tr w:rsidR="00353308" w:rsidTr="0049178D">
        <w:tc>
          <w:tcPr>
            <w:tcW w:w="1842" w:type="dxa"/>
          </w:tcPr>
          <w:p w:rsidR="00353308" w:rsidRDefault="0049178D" w:rsidP="00AA7D58">
            <w:r w:rsidRPr="0049178D">
              <w:t>InsnCycle</w:t>
            </w:r>
          </w:p>
        </w:tc>
        <w:tc>
          <w:tcPr>
            <w:tcW w:w="6860" w:type="dxa"/>
          </w:tcPr>
          <w:p w:rsidR="00353308" w:rsidRDefault="0049178D" w:rsidP="00AA7D58">
            <w:r>
              <w:rPr>
                <w:rFonts w:hint="eastAsia"/>
              </w:rPr>
              <w:t>命令のサイクル数の型</w:t>
            </w:r>
            <w:r>
              <w:rPr>
                <w:rFonts w:hint="eastAsia"/>
              </w:rPr>
              <w:t>(</w:t>
            </w:r>
            <w:r>
              <w:rPr>
                <w:rFonts w:hint="eastAsia"/>
              </w:rPr>
              <w:t>浮動小数点型</w:t>
            </w:r>
            <w:r>
              <w:rPr>
                <w:rFonts w:hint="eastAsia"/>
              </w:rPr>
              <w:t>)</w:t>
            </w:r>
          </w:p>
        </w:tc>
      </w:tr>
      <w:tr w:rsidR="00353308" w:rsidTr="0049178D">
        <w:tc>
          <w:tcPr>
            <w:tcW w:w="1842" w:type="dxa"/>
          </w:tcPr>
          <w:p w:rsidR="00353308" w:rsidRDefault="0049178D" w:rsidP="00AA7D58">
            <w:r w:rsidRPr="0049178D">
              <w:t>edge_property</w:t>
            </w:r>
          </w:p>
        </w:tc>
        <w:tc>
          <w:tcPr>
            <w:tcW w:w="6860" w:type="dxa"/>
          </w:tcPr>
          <w:p w:rsidR="00353308" w:rsidRDefault="0049178D" w:rsidP="00AA7D58">
            <w:r>
              <w:rPr>
                <w:rFonts w:hint="eastAsia"/>
              </w:rPr>
              <w:t>boost</w:t>
            </w:r>
            <w:r>
              <w:rPr>
                <w:rFonts w:hint="eastAsia"/>
              </w:rPr>
              <w:t>のグラフの</w:t>
            </w:r>
            <w:r>
              <w:rPr>
                <w:rFonts w:hint="eastAsia"/>
              </w:rPr>
              <w:t>edge</w:t>
            </w:r>
            <w:r>
              <w:rPr>
                <w:rFonts w:hint="eastAsia"/>
              </w:rPr>
              <w:t>のプロパティ</w:t>
            </w:r>
          </w:p>
        </w:tc>
      </w:tr>
      <w:tr w:rsidR="00353308" w:rsidTr="0049178D">
        <w:tc>
          <w:tcPr>
            <w:tcW w:w="1842" w:type="dxa"/>
          </w:tcPr>
          <w:p w:rsidR="00353308" w:rsidRDefault="0049178D" w:rsidP="00AA7D58">
            <w:r w:rsidRPr="0049178D">
              <w:t>vertex_property</w:t>
            </w:r>
          </w:p>
        </w:tc>
        <w:tc>
          <w:tcPr>
            <w:tcW w:w="6860" w:type="dxa"/>
          </w:tcPr>
          <w:p w:rsidR="00353308" w:rsidRDefault="0049178D" w:rsidP="00AA7D58">
            <w:r>
              <w:rPr>
                <w:rFonts w:hint="eastAsia"/>
              </w:rPr>
              <w:t>boost</w:t>
            </w:r>
            <w:r>
              <w:rPr>
                <w:rFonts w:hint="eastAsia"/>
              </w:rPr>
              <w:t>のグラフの</w:t>
            </w:r>
            <w:r>
              <w:rPr>
                <w:rFonts w:hint="eastAsia"/>
              </w:rPr>
              <w:t>vertex</w:t>
            </w:r>
            <w:r>
              <w:rPr>
                <w:rFonts w:hint="eastAsia"/>
              </w:rPr>
              <w:t>のプロパティ</w:t>
            </w:r>
          </w:p>
        </w:tc>
      </w:tr>
      <w:tr w:rsidR="0049178D" w:rsidTr="0049178D">
        <w:tc>
          <w:tcPr>
            <w:tcW w:w="1842" w:type="dxa"/>
          </w:tcPr>
          <w:p w:rsidR="0049178D" w:rsidRPr="0049178D" w:rsidRDefault="0049178D" w:rsidP="00AA7D58">
            <w:r w:rsidRPr="0049178D">
              <w:t>graph_property</w:t>
            </w:r>
          </w:p>
        </w:tc>
        <w:tc>
          <w:tcPr>
            <w:tcW w:w="6860" w:type="dxa"/>
          </w:tcPr>
          <w:p w:rsidR="0049178D" w:rsidRDefault="0049178D" w:rsidP="00AA7D58">
            <w:r>
              <w:rPr>
                <w:rFonts w:hint="eastAsia"/>
              </w:rPr>
              <w:t>boost</w:t>
            </w:r>
            <w:r>
              <w:rPr>
                <w:rFonts w:hint="eastAsia"/>
              </w:rPr>
              <w:t>のグラフの</w:t>
            </w:r>
            <w:r>
              <w:rPr>
                <w:rFonts w:hint="eastAsia"/>
              </w:rPr>
              <w:t>graph</w:t>
            </w:r>
            <w:r>
              <w:rPr>
                <w:rFonts w:hint="eastAsia"/>
              </w:rPr>
              <w:t>のプロパティ</w:t>
            </w:r>
          </w:p>
        </w:tc>
      </w:tr>
      <w:tr w:rsidR="0049178D" w:rsidTr="0049178D">
        <w:tc>
          <w:tcPr>
            <w:tcW w:w="1842" w:type="dxa"/>
          </w:tcPr>
          <w:p w:rsidR="0049178D" w:rsidRPr="0049178D" w:rsidRDefault="0049178D" w:rsidP="00AA7D58">
            <w:r w:rsidRPr="0049178D">
              <w:t>Graph</w:t>
            </w:r>
          </w:p>
        </w:tc>
        <w:tc>
          <w:tcPr>
            <w:tcW w:w="6860" w:type="dxa"/>
          </w:tcPr>
          <w:p w:rsidR="0049178D" w:rsidRDefault="0049178D" w:rsidP="00AA7D58">
            <w:r>
              <w:rPr>
                <w:rFonts w:hint="eastAsia"/>
              </w:rPr>
              <w:t>グラフの型</w:t>
            </w:r>
          </w:p>
        </w:tc>
      </w:tr>
      <w:tr w:rsidR="0049178D" w:rsidTr="0049178D">
        <w:tc>
          <w:tcPr>
            <w:tcW w:w="1842" w:type="dxa"/>
          </w:tcPr>
          <w:p w:rsidR="0049178D" w:rsidRPr="0049178D" w:rsidRDefault="0049178D" w:rsidP="00AA7D58">
            <w:r w:rsidRPr="0049178D">
              <w:t>Vertex</w:t>
            </w:r>
          </w:p>
        </w:tc>
        <w:tc>
          <w:tcPr>
            <w:tcW w:w="6860" w:type="dxa"/>
          </w:tcPr>
          <w:p w:rsidR="0049178D" w:rsidRDefault="0049178D" w:rsidP="00AA7D58">
            <w:r>
              <w:rPr>
                <w:rFonts w:hint="eastAsia"/>
              </w:rPr>
              <w:t>頂点の型</w:t>
            </w:r>
          </w:p>
        </w:tc>
      </w:tr>
      <w:tr w:rsidR="0049178D" w:rsidTr="0049178D">
        <w:tc>
          <w:tcPr>
            <w:tcW w:w="1842" w:type="dxa"/>
          </w:tcPr>
          <w:p w:rsidR="0049178D" w:rsidRPr="0049178D" w:rsidRDefault="0049178D" w:rsidP="00AA7D58">
            <w:r w:rsidRPr="0049178D">
              <w:t>Edge</w:t>
            </w:r>
          </w:p>
        </w:tc>
        <w:tc>
          <w:tcPr>
            <w:tcW w:w="6860" w:type="dxa"/>
          </w:tcPr>
          <w:p w:rsidR="0049178D" w:rsidRDefault="0049178D" w:rsidP="00AA7D58">
            <w:r>
              <w:rPr>
                <w:rFonts w:hint="eastAsia"/>
              </w:rPr>
              <w:t>エッジの型</w:t>
            </w:r>
          </w:p>
        </w:tc>
      </w:tr>
      <w:tr w:rsidR="0049178D" w:rsidTr="0049178D">
        <w:tc>
          <w:tcPr>
            <w:tcW w:w="1842" w:type="dxa"/>
          </w:tcPr>
          <w:p w:rsidR="0049178D" w:rsidRPr="0049178D" w:rsidRDefault="0049178D" w:rsidP="00AA7D58">
            <w:r w:rsidRPr="0049178D">
              <w:t>EdgeIterator</w:t>
            </w:r>
          </w:p>
        </w:tc>
        <w:tc>
          <w:tcPr>
            <w:tcW w:w="6860" w:type="dxa"/>
          </w:tcPr>
          <w:p w:rsidR="0049178D" w:rsidRDefault="0049178D" w:rsidP="00AA7D58">
            <w:r>
              <w:rPr>
                <w:rFonts w:hint="eastAsia"/>
              </w:rPr>
              <w:t>エッジのイテレータ</w:t>
            </w:r>
          </w:p>
        </w:tc>
      </w:tr>
      <w:tr w:rsidR="0049178D" w:rsidTr="0049178D">
        <w:tc>
          <w:tcPr>
            <w:tcW w:w="1842" w:type="dxa"/>
          </w:tcPr>
          <w:p w:rsidR="0049178D" w:rsidRPr="0049178D" w:rsidRDefault="0049178D" w:rsidP="00AA7D58">
            <w:r w:rsidRPr="0049178D">
              <w:t>VertexIterator</w:t>
            </w:r>
          </w:p>
        </w:tc>
        <w:tc>
          <w:tcPr>
            <w:tcW w:w="6860" w:type="dxa"/>
          </w:tcPr>
          <w:p w:rsidR="0049178D" w:rsidRDefault="0049178D" w:rsidP="00AA7D58">
            <w:r>
              <w:rPr>
                <w:rFonts w:hint="eastAsia"/>
              </w:rPr>
              <w:t>頂点のイテレータ</w:t>
            </w:r>
          </w:p>
        </w:tc>
      </w:tr>
      <w:tr w:rsidR="0049178D" w:rsidTr="0049178D">
        <w:tc>
          <w:tcPr>
            <w:tcW w:w="1842" w:type="dxa"/>
          </w:tcPr>
          <w:p w:rsidR="0049178D" w:rsidRPr="0049178D" w:rsidRDefault="0049178D" w:rsidP="00AA7D58">
            <w:r w:rsidRPr="0049178D">
              <w:t>OutEdgeIterator</w:t>
            </w:r>
          </w:p>
        </w:tc>
        <w:tc>
          <w:tcPr>
            <w:tcW w:w="6860" w:type="dxa"/>
          </w:tcPr>
          <w:p w:rsidR="0049178D" w:rsidRDefault="0049178D" w:rsidP="00AA7D58">
            <w:r>
              <w:rPr>
                <w:rFonts w:hint="eastAsia"/>
              </w:rPr>
              <w:t>外向きエッジのイテレータ</w:t>
            </w:r>
          </w:p>
        </w:tc>
      </w:tr>
      <w:tr w:rsidR="0049178D" w:rsidTr="0049178D">
        <w:tc>
          <w:tcPr>
            <w:tcW w:w="1842" w:type="dxa"/>
          </w:tcPr>
          <w:p w:rsidR="0049178D" w:rsidRPr="0049178D" w:rsidRDefault="0049178D" w:rsidP="00AA7D58">
            <w:r w:rsidRPr="0049178D">
              <w:t>InEdgeIterator</w:t>
            </w:r>
          </w:p>
        </w:tc>
        <w:tc>
          <w:tcPr>
            <w:tcW w:w="6860" w:type="dxa"/>
          </w:tcPr>
          <w:p w:rsidR="0049178D" w:rsidRDefault="0049178D" w:rsidP="00AA7D58">
            <w:r>
              <w:rPr>
                <w:rFonts w:hint="eastAsia"/>
              </w:rPr>
              <w:t>内向きエッジのイテレータ</w:t>
            </w:r>
          </w:p>
        </w:tc>
      </w:tr>
      <w:tr w:rsidR="0049178D" w:rsidTr="0049178D">
        <w:tc>
          <w:tcPr>
            <w:tcW w:w="1842" w:type="dxa"/>
          </w:tcPr>
          <w:p w:rsidR="0049178D" w:rsidRPr="0049178D" w:rsidRDefault="0049178D" w:rsidP="00AA7D58">
            <w:r w:rsidRPr="0049178D">
              <w:t>VertexPair</w:t>
            </w:r>
          </w:p>
        </w:tc>
        <w:tc>
          <w:tcPr>
            <w:tcW w:w="6860" w:type="dxa"/>
          </w:tcPr>
          <w:p w:rsidR="0049178D" w:rsidRDefault="0049178D" w:rsidP="00AA7D58">
            <w:r>
              <w:rPr>
                <w:rFonts w:hint="eastAsia"/>
              </w:rPr>
              <w:t>頂点の</w:t>
            </w:r>
            <w:r>
              <w:rPr>
                <w:rFonts w:hint="eastAsia"/>
              </w:rPr>
              <w:t>pair</w:t>
            </w:r>
            <w:r>
              <w:rPr>
                <w:rFonts w:hint="eastAsia"/>
              </w:rPr>
              <w:t>の型</w:t>
            </w:r>
          </w:p>
        </w:tc>
      </w:tr>
      <w:tr w:rsidR="0049178D" w:rsidTr="0049178D">
        <w:tc>
          <w:tcPr>
            <w:tcW w:w="1842" w:type="dxa"/>
          </w:tcPr>
          <w:p w:rsidR="0049178D" w:rsidRPr="0049178D" w:rsidRDefault="0049178D" w:rsidP="00AA7D58">
            <w:r w:rsidRPr="0049178D">
              <w:t>VertexPairList</w:t>
            </w:r>
          </w:p>
        </w:tc>
        <w:tc>
          <w:tcPr>
            <w:tcW w:w="6860" w:type="dxa"/>
          </w:tcPr>
          <w:p w:rsidR="0049178D" w:rsidRDefault="0049178D" w:rsidP="00AA7D58">
            <w:r>
              <w:rPr>
                <w:rFonts w:hint="eastAsia"/>
              </w:rPr>
              <w:t>頂点のペアの</w:t>
            </w:r>
            <w:r>
              <w:rPr>
                <w:rFonts w:hint="eastAsia"/>
              </w:rPr>
              <w:t>vector</w:t>
            </w:r>
            <w:r>
              <w:rPr>
                <w:rFonts w:hint="eastAsia"/>
              </w:rPr>
              <w:t>の型</w:t>
            </w:r>
          </w:p>
        </w:tc>
      </w:tr>
    </w:tbl>
    <w:p w:rsidR="00353308" w:rsidRPr="00353308" w:rsidRDefault="00353308" w:rsidP="00353308"/>
    <w:p w:rsidR="00E660A2" w:rsidRDefault="00E660A2">
      <w:pPr>
        <w:widowControl/>
        <w:jc w:val="left"/>
        <w:rPr>
          <w:rFonts w:ascii="ＭＳ 明朝" w:hAnsi="Arial"/>
          <w:b/>
        </w:rPr>
      </w:pPr>
      <w:r>
        <w:br w:type="page"/>
      </w:r>
    </w:p>
    <w:p w:rsidR="00353308" w:rsidRDefault="0049178D" w:rsidP="0049178D">
      <w:pPr>
        <w:pStyle w:val="3"/>
        <w:ind w:right="210"/>
      </w:pPr>
      <w:bookmarkStart w:id="1685" w:name="_Toc412026995"/>
      <w:bookmarkStart w:id="1686" w:name="_Toc444757980"/>
      <w:bookmarkStart w:id="1687" w:name="_Toc444763209"/>
      <w:r>
        <w:rPr>
          <w:rFonts w:hint="eastAsia"/>
        </w:rPr>
        <w:t>shim_llvm</w:t>
      </w:r>
      <w:bookmarkEnd w:id="1685"/>
      <w:bookmarkEnd w:id="1686"/>
      <w:bookmarkEnd w:id="1687"/>
    </w:p>
    <w:p w:rsidR="0049178D" w:rsidRDefault="00AA7D58" w:rsidP="0049178D">
      <w:r>
        <w:rPr>
          <w:rFonts w:hint="eastAsia"/>
        </w:rPr>
        <w:t>このモジュールでは</w:t>
      </w:r>
      <w:r>
        <w:rPr>
          <w:rFonts w:hint="eastAsia"/>
        </w:rPr>
        <w:t>SHIM</w:t>
      </w:r>
      <w:r>
        <w:rPr>
          <w:rFonts w:hint="eastAsia"/>
        </w:rPr>
        <w:t>にアクセスするための</w:t>
      </w:r>
      <w:r>
        <w:rPr>
          <w:rFonts w:hint="eastAsia"/>
        </w:rPr>
        <w:t>namespace</w:t>
      </w:r>
      <w:r>
        <w:rPr>
          <w:rFonts w:hint="eastAsia"/>
        </w:rPr>
        <w:t>とクラスを提供します。</w:t>
      </w:r>
    </w:p>
    <w:p w:rsidR="00AA7D58" w:rsidRDefault="00AA7D58" w:rsidP="0049178D">
      <w:r>
        <w:rPr>
          <w:rFonts w:hAnsi="ＭＳ ゴシック"/>
          <w:noProof/>
        </w:rPr>
        <mc:AlternateContent>
          <mc:Choice Requires="wpc">
            <w:drawing>
              <wp:inline distT="0" distB="0" distL="0" distR="0" wp14:anchorId="45097E47" wp14:editId="183E4DC0">
                <wp:extent cx="5400136" cy="1820175"/>
                <wp:effectExtent l="0" t="0" r="10160" b="0"/>
                <wp:docPr id="495" name="キャンバス 4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4" name="正方形/長方形 494"/>
                        <wps:cNvSpPr/>
                        <wps:spPr>
                          <a:xfrm>
                            <a:off x="76197" y="35994"/>
                            <a:ext cx="5323937" cy="170654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Default="00B00A8E" w:rsidP="00AA7D58">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namespace SHIM</w:t>
                              </w:r>
                            </w:p>
                            <w:p w:rsidR="00B00A8E" w:rsidRDefault="00B00A8E" w:rsidP="00AA7D58">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p w:rsidR="00B00A8E" w:rsidRDefault="00B00A8E" w:rsidP="00AA7D58">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class SystemConfiguration;</w:t>
                              </w:r>
                            </w:p>
                            <w:p w:rsidR="00B00A8E" w:rsidRDefault="00B00A8E" w:rsidP="00AA7D58">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class ComponentSet;</w:t>
                              </w:r>
                            </w:p>
                            <w:p w:rsidR="00B00A8E" w:rsidRDefault="00B00A8E" w:rsidP="00AA7D58">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r>
                                <w:rPr>
                                  <w:rFonts w:asciiTheme="majorEastAsia" w:eastAsiaTheme="majorEastAsia" w:hAnsiTheme="majorEastAsia"/>
                                  <w:color w:val="000000" w:themeColor="text1"/>
                                </w:rPr>
                                <w:t>namespace</w:t>
                              </w:r>
                              <w:r>
                                <w:rPr>
                                  <w:rFonts w:asciiTheme="majorEastAsia" w:eastAsiaTheme="majorEastAsia" w:hAnsiTheme="majorEastAsia" w:hint="eastAsia"/>
                                  <w:color w:val="000000" w:themeColor="text1"/>
                                </w:rPr>
                                <w:t xml:space="preserve"> XML {</w:t>
                              </w:r>
                            </w:p>
                            <w:p w:rsidR="00B00A8E" w:rsidRDefault="00B00A8E" w:rsidP="00AA7D58">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各クラス、関数はこの名前空間に置かれる</w:t>
                              </w:r>
                            </w:p>
                            <w:p w:rsidR="00B00A8E" w:rsidRDefault="00B00A8E" w:rsidP="00AA7D58">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p>
                            <w:p w:rsidR="00B00A8E" w:rsidRPr="003C4BE3" w:rsidRDefault="00B00A8E" w:rsidP="00AA7D58">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097E47" id="キャンバス 495" o:spid="_x0000_s1485" editas="canvas" style="width:425.2pt;height:143.3pt;mso-position-horizontal-relative:char;mso-position-vertical-relative:line" coordsize="54000,18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">
                <v:shape id="_x0000_s1486" type="#_x0000_t75" style="position:absolute;width:54000;height:18199;visibility:visible;mso-wrap-style:square">
                  <v:fill o:detectmouseclick="t"/>
                  <v:path o:connecttype="none"/>
                </v:shape>
                <v:rect id="正方形/長方形 494" o:spid="_x0000_s1487" style="position:absolute;left:761;top:359;width:53240;height:1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ZLaMcA&#10;AADcAAAADwAAAGRycy9kb3ducmV2LnhtbESPQWvCQBSE70L/w/IKvYhuLCJt6iqlpSUHEbT10Nsz&#10;+5pNzb4N2VeN/75bEDwOM/MNM1/2vlFH6mId2MBknIEiLoOtuTLw+fE2egAVBdliE5gMnCnCcnEz&#10;mGNuw4k3dNxKpRKEY44GnEibax1LRx7jOLTEyfsOnUdJsqu07fCU4L7R91k20x5rTgsOW3pxVB62&#10;v97AV9FL9TN5l9UBh7th4fbl+nVvzN1t//wESqiXa/jSLqyB6eMU/s+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S2jHAAAA3AAAAA8AAAAAAAAAAAAAAAAAmAIAAGRy&#10;cy9kb3ducmV2LnhtbFBLBQYAAAAABAAEAPUAAACMAwAAAAA=&#10;" filled="f" strokecolor="black [3213]" strokeweight="1pt">
                  <v:textbox>
                    <w:txbxContent>
                      <w:p w:rsidR="00B00A8E" w:rsidRDefault="00B00A8E" w:rsidP="00AA7D58">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namespace SHIM</w:t>
                        </w:r>
                      </w:p>
                      <w:p w:rsidR="00B00A8E" w:rsidRDefault="00B00A8E" w:rsidP="00AA7D58">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p w:rsidR="00B00A8E" w:rsidRDefault="00B00A8E" w:rsidP="00AA7D58">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class SystemConfiguration;</w:t>
                        </w:r>
                      </w:p>
                      <w:p w:rsidR="00B00A8E" w:rsidRDefault="00B00A8E" w:rsidP="00AA7D58">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class ComponentSet;</w:t>
                        </w:r>
                      </w:p>
                      <w:p w:rsidR="00B00A8E" w:rsidRDefault="00B00A8E" w:rsidP="00AA7D58">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r>
                          <w:rPr>
                            <w:rFonts w:asciiTheme="majorEastAsia" w:eastAsiaTheme="majorEastAsia" w:hAnsiTheme="majorEastAsia"/>
                            <w:color w:val="000000" w:themeColor="text1"/>
                          </w:rPr>
                          <w:t>namespace</w:t>
                        </w:r>
                        <w:r>
                          <w:rPr>
                            <w:rFonts w:asciiTheme="majorEastAsia" w:eastAsiaTheme="majorEastAsia" w:hAnsiTheme="majorEastAsia" w:hint="eastAsia"/>
                            <w:color w:val="000000" w:themeColor="text1"/>
                          </w:rPr>
                          <w:t xml:space="preserve"> XML {</w:t>
                        </w:r>
                      </w:p>
                      <w:p w:rsidR="00B00A8E" w:rsidRDefault="00B00A8E" w:rsidP="00AA7D58">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各クラス、関数はこの名前空間に置かれる</w:t>
                        </w:r>
                      </w:p>
                      <w:p w:rsidR="00B00A8E" w:rsidRDefault="00B00A8E" w:rsidP="00AA7D58">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p>
                      <w:p w:rsidR="00B00A8E" w:rsidRPr="003C4BE3" w:rsidRDefault="00B00A8E" w:rsidP="00AA7D58">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txbxContent>
                  </v:textbox>
                </v:rect>
                <w10:anchorlock/>
              </v:group>
            </w:pict>
          </mc:Fallback>
        </mc:AlternateContent>
      </w:r>
    </w:p>
    <w:p w:rsidR="00CC3CF2" w:rsidRPr="00AA7D58" w:rsidRDefault="00CC3CF2" w:rsidP="0049178D"/>
    <w:p w:rsidR="00AA7D58" w:rsidRDefault="00AA7D58" w:rsidP="00AA7D58">
      <w:pPr>
        <w:pStyle w:val="ae"/>
      </w:pPr>
      <w:bookmarkStart w:id="1688" w:name="_Toc444758122"/>
      <w:bookmarkStart w:id="1689" w:name="_Toc444763257"/>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7</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14</w:t>
      </w:r>
      <w:r w:rsidR="00493A98">
        <w:fldChar w:fldCharType="end"/>
      </w:r>
      <w:r>
        <w:rPr>
          <w:rFonts w:hint="eastAsia"/>
        </w:rPr>
        <w:t xml:space="preserve"> shim_llvm</w:t>
      </w:r>
      <w:r>
        <w:rPr>
          <w:rFonts w:hint="eastAsia"/>
        </w:rPr>
        <w:t>のクラス一覧</w:t>
      </w:r>
      <w:bookmarkEnd w:id="1688"/>
      <w:bookmarkEnd w:id="1689"/>
    </w:p>
    <w:tbl>
      <w:tblPr>
        <w:tblStyle w:val="ad"/>
        <w:tblW w:w="0" w:type="auto"/>
        <w:tblLook w:val="04A0" w:firstRow="1" w:lastRow="0" w:firstColumn="1" w:lastColumn="0" w:noHBand="0" w:noVBand="1"/>
      </w:tblPr>
      <w:tblGrid>
        <w:gridCol w:w="1170"/>
        <w:gridCol w:w="2907"/>
        <w:gridCol w:w="4643"/>
      </w:tblGrid>
      <w:tr w:rsidR="00AA7D58" w:rsidTr="00CC3CF2">
        <w:tc>
          <w:tcPr>
            <w:tcW w:w="1170" w:type="dxa"/>
            <w:shd w:val="clear" w:color="auto" w:fill="BFBFBF" w:themeFill="background1" w:themeFillShade="BF"/>
          </w:tcPr>
          <w:p w:rsidR="00AA7D58" w:rsidRDefault="00AA7D58" w:rsidP="00AA7D58">
            <w:pPr>
              <w:jc w:val="center"/>
            </w:pPr>
            <w:r>
              <w:rPr>
                <w:rFonts w:hint="eastAsia"/>
              </w:rPr>
              <w:t>クラス</w:t>
            </w:r>
          </w:p>
        </w:tc>
        <w:tc>
          <w:tcPr>
            <w:tcW w:w="7550" w:type="dxa"/>
            <w:gridSpan w:val="2"/>
            <w:shd w:val="clear" w:color="auto" w:fill="BFBFBF" w:themeFill="background1" w:themeFillShade="BF"/>
          </w:tcPr>
          <w:p w:rsidR="00AA7D58" w:rsidRDefault="00AA7D58" w:rsidP="00AA7D58">
            <w:pPr>
              <w:jc w:val="center"/>
            </w:pPr>
            <w:r>
              <w:rPr>
                <w:rFonts w:hint="eastAsia"/>
              </w:rPr>
              <w:t>説明</w:t>
            </w:r>
          </w:p>
        </w:tc>
      </w:tr>
      <w:tr w:rsidR="00AA7D58" w:rsidTr="00CC3CF2">
        <w:tc>
          <w:tcPr>
            <w:tcW w:w="1170" w:type="dxa"/>
            <w:vMerge w:val="restart"/>
          </w:tcPr>
          <w:p w:rsidR="00AA7D58" w:rsidRDefault="00AA7D58" w:rsidP="0049178D">
            <w:r>
              <w:rPr>
                <w:rFonts w:hint="eastAsia"/>
              </w:rPr>
              <w:t>Latency</w:t>
            </w:r>
          </w:p>
        </w:tc>
        <w:tc>
          <w:tcPr>
            <w:tcW w:w="7550" w:type="dxa"/>
            <w:gridSpan w:val="2"/>
          </w:tcPr>
          <w:p w:rsidR="00AA7D58" w:rsidRDefault="00AA7D58" w:rsidP="0049178D">
            <w:r>
              <w:rPr>
                <w:rFonts w:hint="eastAsia"/>
              </w:rPr>
              <w:t>命令の</w:t>
            </w:r>
            <w:r>
              <w:rPr>
                <w:rFonts w:hint="eastAsia"/>
              </w:rPr>
              <w:t>latency</w:t>
            </w:r>
            <w:r>
              <w:rPr>
                <w:rFonts w:hint="eastAsia"/>
              </w:rPr>
              <w:t>を保持するクラス</w:t>
            </w:r>
          </w:p>
        </w:tc>
      </w:tr>
      <w:tr w:rsidR="00AA7D58" w:rsidTr="002331D8">
        <w:tc>
          <w:tcPr>
            <w:tcW w:w="1170" w:type="dxa"/>
            <w:vMerge/>
          </w:tcPr>
          <w:p w:rsidR="00AA7D58" w:rsidRDefault="00AA7D58" w:rsidP="0049178D"/>
        </w:tc>
        <w:tc>
          <w:tcPr>
            <w:tcW w:w="2907" w:type="dxa"/>
            <w:shd w:val="clear" w:color="auto" w:fill="BFBFBF" w:themeFill="background1" w:themeFillShade="BF"/>
          </w:tcPr>
          <w:p w:rsidR="00AA7D58" w:rsidRDefault="00AA7D58" w:rsidP="00AA7D58">
            <w:pPr>
              <w:jc w:val="center"/>
            </w:pPr>
            <w:r>
              <w:rPr>
                <w:rFonts w:hint="eastAsia"/>
              </w:rPr>
              <w:t>コンストラクタ</w:t>
            </w:r>
          </w:p>
        </w:tc>
        <w:tc>
          <w:tcPr>
            <w:tcW w:w="4643" w:type="dxa"/>
            <w:shd w:val="clear" w:color="auto" w:fill="BFBFBF" w:themeFill="background1" w:themeFillShade="BF"/>
          </w:tcPr>
          <w:p w:rsidR="00AA7D58" w:rsidRDefault="00AA7D58" w:rsidP="00AA7D58">
            <w:pPr>
              <w:jc w:val="center"/>
            </w:pPr>
            <w:r>
              <w:rPr>
                <w:rFonts w:hint="eastAsia"/>
              </w:rPr>
              <w:t>説明</w:t>
            </w:r>
          </w:p>
        </w:tc>
      </w:tr>
      <w:tr w:rsidR="00AA7D58" w:rsidTr="002331D8">
        <w:tc>
          <w:tcPr>
            <w:tcW w:w="1170" w:type="dxa"/>
            <w:vMerge/>
          </w:tcPr>
          <w:p w:rsidR="00AA7D58" w:rsidRDefault="00AA7D58" w:rsidP="0049178D"/>
        </w:tc>
        <w:tc>
          <w:tcPr>
            <w:tcW w:w="2907" w:type="dxa"/>
          </w:tcPr>
          <w:p w:rsidR="00AA7D58" w:rsidRDefault="00AA7D58" w:rsidP="0049178D">
            <w:r>
              <w:rPr>
                <w:rFonts w:hint="eastAsia"/>
              </w:rPr>
              <w:t>Latency(best,typical,worst)</w:t>
            </w:r>
          </w:p>
        </w:tc>
        <w:tc>
          <w:tcPr>
            <w:tcW w:w="4643" w:type="dxa"/>
          </w:tcPr>
          <w:p w:rsidR="00AA7D58" w:rsidRDefault="00AA7D58" w:rsidP="0049178D">
            <w:r>
              <w:rPr>
                <w:rFonts w:hint="eastAsia"/>
              </w:rPr>
              <w:t>best/typical/worst</w:t>
            </w:r>
            <w:r>
              <w:rPr>
                <w:rFonts w:hint="eastAsia"/>
              </w:rPr>
              <w:t>を指定したコンストラクタ</w:t>
            </w:r>
          </w:p>
        </w:tc>
      </w:tr>
      <w:tr w:rsidR="00AA7D58" w:rsidTr="002331D8">
        <w:tc>
          <w:tcPr>
            <w:tcW w:w="1170" w:type="dxa"/>
            <w:vMerge/>
          </w:tcPr>
          <w:p w:rsidR="00AA7D58" w:rsidRDefault="00AA7D58" w:rsidP="0049178D"/>
        </w:tc>
        <w:tc>
          <w:tcPr>
            <w:tcW w:w="2907" w:type="dxa"/>
            <w:shd w:val="clear" w:color="auto" w:fill="BFBFBF" w:themeFill="background1" w:themeFillShade="BF"/>
          </w:tcPr>
          <w:p w:rsidR="00AA7D58" w:rsidRDefault="00AA7D58" w:rsidP="00AA7D58">
            <w:pPr>
              <w:jc w:val="center"/>
            </w:pPr>
            <w:r>
              <w:rPr>
                <w:rFonts w:hint="eastAsia"/>
              </w:rPr>
              <w:t>公開メンバ</w:t>
            </w:r>
          </w:p>
        </w:tc>
        <w:tc>
          <w:tcPr>
            <w:tcW w:w="4643" w:type="dxa"/>
            <w:shd w:val="clear" w:color="auto" w:fill="BFBFBF" w:themeFill="background1" w:themeFillShade="BF"/>
          </w:tcPr>
          <w:p w:rsidR="00AA7D58" w:rsidRDefault="00AA7D58" w:rsidP="00AA7D58">
            <w:pPr>
              <w:jc w:val="center"/>
            </w:pPr>
            <w:r>
              <w:rPr>
                <w:rFonts w:hint="eastAsia"/>
              </w:rPr>
              <w:t>説明</w:t>
            </w:r>
          </w:p>
        </w:tc>
      </w:tr>
      <w:tr w:rsidR="00AA7D58" w:rsidTr="002331D8">
        <w:tc>
          <w:tcPr>
            <w:tcW w:w="1170" w:type="dxa"/>
            <w:vMerge/>
          </w:tcPr>
          <w:p w:rsidR="00AA7D58" w:rsidRDefault="00AA7D58" w:rsidP="0049178D"/>
        </w:tc>
        <w:tc>
          <w:tcPr>
            <w:tcW w:w="2907" w:type="dxa"/>
          </w:tcPr>
          <w:p w:rsidR="00AA7D58" w:rsidRDefault="00AA7D58" w:rsidP="0049178D">
            <w:r>
              <w:rPr>
                <w:rFonts w:hint="eastAsia"/>
              </w:rPr>
              <w:t>best()</w:t>
            </w:r>
          </w:p>
        </w:tc>
        <w:tc>
          <w:tcPr>
            <w:tcW w:w="4643" w:type="dxa"/>
          </w:tcPr>
          <w:p w:rsidR="00AA7D58" w:rsidRDefault="00AA7D58" w:rsidP="0049178D">
            <w:r>
              <w:rPr>
                <w:rFonts w:hint="eastAsia"/>
              </w:rPr>
              <w:t>ベスト値にアクセスする</w:t>
            </w:r>
          </w:p>
        </w:tc>
      </w:tr>
      <w:tr w:rsidR="00AA7D58" w:rsidTr="002331D8">
        <w:tc>
          <w:tcPr>
            <w:tcW w:w="1170" w:type="dxa"/>
            <w:vMerge/>
          </w:tcPr>
          <w:p w:rsidR="00AA7D58" w:rsidRDefault="00AA7D58" w:rsidP="0049178D"/>
        </w:tc>
        <w:tc>
          <w:tcPr>
            <w:tcW w:w="2907" w:type="dxa"/>
          </w:tcPr>
          <w:p w:rsidR="00AA7D58" w:rsidRDefault="00AA7D58" w:rsidP="0049178D">
            <w:r>
              <w:rPr>
                <w:rFonts w:hint="eastAsia"/>
              </w:rPr>
              <w:t>typical()</w:t>
            </w:r>
          </w:p>
        </w:tc>
        <w:tc>
          <w:tcPr>
            <w:tcW w:w="4643" w:type="dxa"/>
          </w:tcPr>
          <w:p w:rsidR="00AA7D58" w:rsidRDefault="00AA7D58" w:rsidP="0049178D">
            <w:r>
              <w:rPr>
                <w:rFonts w:hint="eastAsia"/>
              </w:rPr>
              <w:t>typical</w:t>
            </w:r>
            <w:r>
              <w:rPr>
                <w:rFonts w:hint="eastAsia"/>
              </w:rPr>
              <w:t>値にアクセスする</w:t>
            </w:r>
          </w:p>
        </w:tc>
      </w:tr>
      <w:tr w:rsidR="00AA7D58" w:rsidTr="002331D8">
        <w:tc>
          <w:tcPr>
            <w:tcW w:w="1170" w:type="dxa"/>
            <w:vMerge/>
          </w:tcPr>
          <w:p w:rsidR="00AA7D58" w:rsidRDefault="00AA7D58" w:rsidP="0049178D"/>
        </w:tc>
        <w:tc>
          <w:tcPr>
            <w:tcW w:w="2907" w:type="dxa"/>
          </w:tcPr>
          <w:p w:rsidR="00AA7D58" w:rsidRDefault="00AA7D58" w:rsidP="0049178D">
            <w:r>
              <w:rPr>
                <w:rFonts w:hint="eastAsia"/>
              </w:rPr>
              <w:t>worst()</w:t>
            </w:r>
          </w:p>
        </w:tc>
        <w:tc>
          <w:tcPr>
            <w:tcW w:w="4643" w:type="dxa"/>
          </w:tcPr>
          <w:p w:rsidR="00AA7D58" w:rsidRDefault="00AA7D58" w:rsidP="0049178D">
            <w:r>
              <w:rPr>
                <w:rFonts w:hint="eastAsia"/>
              </w:rPr>
              <w:t>ワースト値にアクセスする</w:t>
            </w:r>
          </w:p>
        </w:tc>
      </w:tr>
      <w:tr w:rsidR="00CC3CF2" w:rsidTr="00CC3CF2">
        <w:tc>
          <w:tcPr>
            <w:tcW w:w="1170" w:type="dxa"/>
            <w:vMerge w:val="restart"/>
          </w:tcPr>
          <w:p w:rsidR="00CC3CF2" w:rsidRDefault="00CC3CF2" w:rsidP="0049178D">
            <w:r>
              <w:rPr>
                <w:rFonts w:hint="eastAsia"/>
              </w:rPr>
              <w:t>File</w:t>
            </w:r>
          </w:p>
        </w:tc>
        <w:tc>
          <w:tcPr>
            <w:tcW w:w="7550" w:type="dxa"/>
            <w:gridSpan w:val="2"/>
          </w:tcPr>
          <w:p w:rsidR="00CC3CF2" w:rsidRDefault="00CC3CF2" w:rsidP="0049178D">
            <w:r>
              <w:rPr>
                <w:rFonts w:hint="eastAsia"/>
              </w:rPr>
              <w:t>SHIM</w:t>
            </w:r>
            <w:r>
              <w:rPr>
                <w:rFonts w:hint="eastAsia"/>
              </w:rPr>
              <w:t>の</w:t>
            </w:r>
            <w:r>
              <w:rPr>
                <w:rFonts w:hint="eastAsia"/>
              </w:rPr>
              <w:t>XML</w:t>
            </w:r>
            <w:r>
              <w:rPr>
                <w:rFonts w:hint="eastAsia"/>
              </w:rPr>
              <w:t>情報にアクセスするクラス</w:t>
            </w:r>
          </w:p>
        </w:tc>
      </w:tr>
      <w:tr w:rsidR="00CC3CF2" w:rsidTr="002331D8">
        <w:tc>
          <w:tcPr>
            <w:tcW w:w="1170" w:type="dxa"/>
            <w:vMerge/>
          </w:tcPr>
          <w:p w:rsidR="00CC3CF2" w:rsidRDefault="00CC3CF2" w:rsidP="0049178D"/>
        </w:tc>
        <w:tc>
          <w:tcPr>
            <w:tcW w:w="2907" w:type="dxa"/>
            <w:shd w:val="clear" w:color="auto" w:fill="BFBFBF" w:themeFill="background1" w:themeFillShade="BF"/>
          </w:tcPr>
          <w:p w:rsidR="00CC3CF2" w:rsidRDefault="00CC3CF2" w:rsidP="00AA7D58">
            <w:pPr>
              <w:jc w:val="center"/>
            </w:pPr>
            <w:r>
              <w:rPr>
                <w:rFonts w:hint="eastAsia"/>
              </w:rPr>
              <w:t>コンストラクタ</w:t>
            </w:r>
          </w:p>
        </w:tc>
        <w:tc>
          <w:tcPr>
            <w:tcW w:w="4643" w:type="dxa"/>
            <w:shd w:val="clear" w:color="auto" w:fill="BFBFBF" w:themeFill="background1" w:themeFillShade="BF"/>
          </w:tcPr>
          <w:p w:rsidR="00CC3CF2" w:rsidRDefault="00CC3CF2" w:rsidP="00AA7D58">
            <w:pPr>
              <w:jc w:val="center"/>
            </w:pPr>
            <w:r>
              <w:rPr>
                <w:rFonts w:hint="eastAsia"/>
              </w:rPr>
              <w:t>説明</w:t>
            </w:r>
          </w:p>
        </w:tc>
      </w:tr>
      <w:tr w:rsidR="00CC3CF2" w:rsidTr="002331D8">
        <w:tc>
          <w:tcPr>
            <w:tcW w:w="1170" w:type="dxa"/>
            <w:vMerge/>
          </w:tcPr>
          <w:p w:rsidR="00CC3CF2" w:rsidRDefault="00CC3CF2" w:rsidP="0049178D"/>
        </w:tc>
        <w:tc>
          <w:tcPr>
            <w:tcW w:w="2907" w:type="dxa"/>
          </w:tcPr>
          <w:p w:rsidR="00CC3CF2" w:rsidRDefault="00CC3CF2" w:rsidP="0049178D">
            <w:r>
              <w:rPr>
                <w:rFonts w:hint="eastAsia"/>
              </w:rPr>
              <w:t>File(file, component, master, instset)</w:t>
            </w:r>
          </w:p>
        </w:tc>
        <w:tc>
          <w:tcPr>
            <w:tcW w:w="4643" w:type="dxa"/>
          </w:tcPr>
          <w:p w:rsidR="00CC3CF2" w:rsidRDefault="00CC3CF2" w:rsidP="0049178D">
            <w:r>
              <w:rPr>
                <w:rFonts w:hint="eastAsia"/>
              </w:rPr>
              <w:t>SHIM</w:t>
            </w:r>
            <w:r>
              <w:rPr>
                <w:rFonts w:hint="eastAsia"/>
              </w:rPr>
              <w:t>ファイル、</w:t>
            </w:r>
            <w:r>
              <w:rPr>
                <w:rFonts w:hint="eastAsia"/>
              </w:rPr>
              <w:t>ComponentSet</w:t>
            </w:r>
            <w:r>
              <w:rPr>
                <w:rFonts w:hint="eastAsia"/>
              </w:rPr>
              <w:t>名、</w:t>
            </w:r>
            <w:r>
              <w:rPr>
                <w:rFonts w:hint="eastAsia"/>
              </w:rPr>
              <w:t>MasterComponent</w:t>
            </w:r>
            <w:r>
              <w:rPr>
                <w:rFonts w:hint="eastAsia"/>
              </w:rPr>
              <w:t>名、</w:t>
            </w:r>
            <w:r>
              <w:rPr>
                <w:rFonts w:hint="eastAsia"/>
              </w:rPr>
              <w:t>CommonInstructionSet</w:t>
            </w:r>
            <w:r>
              <w:rPr>
                <w:rFonts w:hint="eastAsia"/>
              </w:rPr>
              <w:t>名を指定したコンストラクタ</w:t>
            </w:r>
          </w:p>
        </w:tc>
      </w:tr>
      <w:tr w:rsidR="00CC3CF2" w:rsidTr="002331D8">
        <w:tc>
          <w:tcPr>
            <w:tcW w:w="1170" w:type="dxa"/>
            <w:vMerge/>
          </w:tcPr>
          <w:p w:rsidR="00CC3CF2" w:rsidRDefault="00CC3CF2" w:rsidP="0049178D"/>
        </w:tc>
        <w:tc>
          <w:tcPr>
            <w:tcW w:w="2907" w:type="dxa"/>
          </w:tcPr>
          <w:p w:rsidR="00CC3CF2" w:rsidRPr="00CC3CF2" w:rsidRDefault="00CC3CF2" w:rsidP="0049178D">
            <w:r>
              <w:rPr>
                <w:rFonts w:hint="eastAsia"/>
              </w:rPr>
              <w:t>File()</w:t>
            </w:r>
          </w:p>
        </w:tc>
        <w:tc>
          <w:tcPr>
            <w:tcW w:w="4643" w:type="dxa"/>
          </w:tcPr>
          <w:p w:rsidR="00CC3CF2" w:rsidRDefault="00CC3CF2" w:rsidP="0049178D">
            <w:r>
              <w:rPr>
                <w:rFonts w:hint="eastAsia"/>
              </w:rPr>
              <w:t>デフォルトコンストラクタ</w:t>
            </w:r>
          </w:p>
        </w:tc>
      </w:tr>
      <w:tr w:rsidR="00CC3CF2" w:rsidTr="002331D8">
        <w:tc>
          <w:tcPr>
            <w:tcW w:w="1170" w:type="dxa"/>
            <w:vMerge/>
          </w:tcPr>
          <w:p w:rsidR="00CC3CF2" w:rsidRDefault="00CC3CF2" w:rsidP="0049178D"/>
        </w:tc>
        <w:tc>
          <w:tcPr>
            <w:tcW w:w="2907" w:type="dxa"/>
            <w:shd w:val="clear" w:color="auto" w:fill="BFBFBF" w:themeFill="background1" w:themeFillShade="BF"/>
          </w:tcPr>
          <w:p w:rsidR="00CC3CF2" w:rsidRDefault="00CC3CF2" w:rsidP="00AA7D58">
            <w:pPr>
              <w:jc w:val="center"/>
            </w:pPr>
            <w:r>
              <w:rPr>
                <w:rFonts w:hint="eastAsia"/>
              </w:rPr>
              <w:t>公開メンバ</w:t>
            </w:r>
          </w:p>
        </w:tc>
        <w:tc>
          <w:tcPr>
            <w:tcW w:w="4643" w:type="dxa"/>
            <w:shd w:val="clear" w:color="auto" w:fill="BFBFBF" w:themeFill="background1" w:themeFillShade="BF"/>
          </w:tcPr>
          <w:p w:rsidR="00CC3CF2" w:rsidRDefault="00CC3CF2" w:rsidP="00AA7D58">
            <w:pPr>
              <w:jc w:val="center"/>
            </w:pPr>
            <w:r>
              <w:rPr>
                <w:rFonts w:hint="eastAsia"/>
              </w:rPr>
              <w:t>説明</w:t>
            </w:r>
          </w:p>
        </w:tc>
      </w:tr>
      <w:tr w:rsidR="00CC3CF2" w:rsidTr="002331D8">
        <w:tc>
          <w:tcPr>
            <w:tcW w:w="1170" w:type="dxa"/>
            <w:vMerge/>
          </w:tcPr>
          <w:p w:rsidR="00CC3CF2" w:rsidRDefault="00CC3CF2" w:rsidP="0049178D"/>
        </w:tc>
        <w:tc>
          <w:tcPr>
            <w:tcW w:w="2907" w:type="dxa"/>
          </w:tcPr>
          <w:p w:rsidR="00CC3CF2" w:rsidRDefault="00CC3CF2" w:rsidP="0049178D">
            <w:r>
              <w:rPr>
                <w:rFonts w:hint="eastAsia"/>
              </w:rPr>
              <w:t>latencies()</w:t>
            </w:r>
          </w:p>
        </w:tc>
        <w:tc>
          <w:tcPr>
            <w:tcW w:w="4643" w:type="dxa"/>
          </w:tcPr>
          <w:p w:rsidR="00CC3CF2" w:rsidRDefault="00CC3CF2" w:rsidP="0049178D">
            <w:r>
              <w:rPr>
                <w:rFonts w:hint="eastAsia"/>
              </w:rPr>
              <w:t>読み込まれた連想配列</w:t>
            </w:r>
            <w:r>
              <w:rPr>
                <w:rFonts w:hint="eastAsia"/>
              </w:rPr>
              <w:t>(latency_map)</w:t>
            </w:r>
            <w:r>
              <w:rPr>
                <w:rFonts w:hint="eastAsia"/>
              </w:rPr>
              <w:t>を返す</w:t>
            </w:r>
          </w:p>
        </w:tc>
      </w:tr>
      <w:tr w:rsidR="00CC3CF2" w:rsidTr="002331D8">
        <w:tc>
          <w:tcPr>
            <w:tcW w:w="1170" w:type="dxa"/>
            <w:vMerge/>
          </w:tcPr>
          <w:p w:rsidR="00CC3CF2" w:rsidRDefault="00CC3CF2" w:rsidP="0049178D"/>
        </w:tc>
        <w:tc>
          <w:tcPr>
            <w:tcW w:w="2907" w:type="dxa"/>
          </w:tcPr>
          <w:p w:rsidR="00CC3CF2" w:rsidRDefault="00CC3CF2" w:rsidP="00AC0790">
            <w:r>
              <w:rPr>
                <w:rFonts w:hint="eastAsia"/>
              </w:rPr>
              <w:t>latency()</w:t>
            </w:r>
          </w:p>
        </w:tc>
        <w:tc>
          <w:tcPr>
            <w:tcW w:w="4643" w:type="dxa"/>
          </w:tcPr>
          <w:p w:rsidR="00CC3CF2" w:rsidRDefault="00CC3CF2" w:rsidP="0049178D">
            <w:r>
              <w:rPr>
                <w:rFonts w:hint="eastAsia"/>
              </w:rPr>
              <w:t>命令に対する</w:t>
            </w:r>
            <w:r>
              <w:rPr>
                <w:rFonts w:hint="eastAsia"/>
              </w:rPr>
              <w:t>Latency</w:t>
            </w:r>
            <w:r>
              <w:rPr>
                <w:rFonts w:hint="eastAsia"/>
              </w:rPr>
              <w:t>を返す</w:t>
            </w:r>
          </w:p>
        </w:tc>
      </w:tr>
      <w:tr w:rsidR="00CC3CF2" w:rsidTr="002331D8">
        <w:tc>
          <w:tcPr>
            <w:tcW w:w="1170" w:type="dxa"/>
            <w:vMerge/>
          </w:tcPr>
          <w:p w:rsidR="00CC3CF2" w:rsidRDefault="00CC3CF2" w:rsidP="0049178D"/>
        </w:tc>
        <w:tc>
          <w:tcPr>
            <w:tcW w:w="2907" w:type="dxa"/>
          </w:tcPr>
          <w:p w:rsidR="00CC3CF2" w:rsidRDefault="00CC3CF2" w:rsidP="0049178D">
            <w:r>
              <w:rPr>
                <w:rFonts w:hint="eastAsia"/>
              </w:rPr>
              <w:t>ComponentSet()</w:t>
            </w:r>
          </w:p>
        </w:tc>
        <w:tc>
          <w:tcPr>
            <w:tcW w:w="4643" w:type="dxa"/>
          </w:tcPr>
          <w:p w:rsidR="00CC3CF2" w:rsidRDefault="00CC3CF2" w:rsidP="0049178D">
            <w:r>
              <w:rPr>
                <w:rFonts w:hint="eastAsia"/>
              </w:rPr>
              <w:t>SHIM</w:t>
            </w:r>
            <w:r>
              <w:rPr>
                <w:rFonts w:hint="eastAsia"/>
              </w:rPr>
              <w:t>の</w:t>
            </w:r>
            <w:r>
              <w:rPr>
                <w:rFonts w:hint="eastAsia"/>
              </w:rPr>
              <w:t>ComponentSet</w:t>
            </w:r>
            <w:r>
              <w:rPr>
                <w:rFonts w:hint="eastAsia"/>
              </w:rPr>
              <w:t>名にアクセスする</w:t>
            </w:r>
          </w:p>
        </w:tc>
      </w:tr>
      <w:tr w:rsidR="00CC3CF2" w:rsidTr="002331D8">
        <w:tc>
          <w:tcPr>
            <w:tcW w:w="1170" w:type="dxa"/>
            <w:vMerge/>
          </w:tcPr>
          <w:p w:rsidR="00CC3CF2" w:rsidRDefault="00CC3CF2" w:rsidP="0049178D"/>
        </w:tc>
        <w:tc>
          <w:tcPr>
            <w:tcW w:w="2907" w:type="dxa"/>
          </w:tcPr>
          <w:p w:rsidR="00CC3CF2" w:rsidRDefault="00CC3CF2" w:rsidP="0049178D">
            <w:r>
              <w:rPr>
                <w:rFonts w:hint="eastAsia"/>
              </w:rPr>
              <w:t>MasterComponent()</w:t>
            </w:r>
          </w:p>
        </w:tc>
        <w:tc>
          <w:tcPr>
            <w:tcW w:w="4643" w:type="dxa"/>
          </w:tcPr>
          <w:p w:rsidR="00CC3CF2" w:rsidRDefault="00CC3CF2" w:rsidP="0049178D">
            <w:r>
              <w:rPr>
                <w:rFonts w:hint="eastAsia"/>
              </w:rPr>
              <w:t>SHIM</w:t>
            </w:r>
            <w:r>
              <w:rPr>
                <w:rFonts w:hint="eastAsia"/>
              </w:rPr>
              <w:t>の</w:t>
            </w:r>
            <w:r>
              <w:rPr>
                <w:rFonts w:hint="eastAsia"/>
              </w:rPr>
              <w:t>MasterComponent</w:t>
            </w:r>
            <w:r>
              <w:rPr>
                <w:rFonts w:hint="eastAsia"/>
              </w:rPr>
              <w:t>名にアクセスする</w:t>
            </w:r>
          </w:p>
        </w:tc>
      </w:tr>
      <w:tr w:rsidR="00CC3CF2" w:rsidTr="002331D8">
        <w:tc>
          <w:tcPr>
            <w:tcW w:w="1170" w:type="dxa"/>
            <w:vMerge/>
          </w:tcPr>
          <w:p w:rsidR="00CC3CF2" w:rsidRDefault="00CC3CF2" w:rsidP="0049178D"/>
        </w:tc>
        <w:tc>
          <w:tcPr>
            <w:tcW w:w="2907" w:type="dxa"/>
          </w:tcPr>
          <w:p w:rsidR="00CC3CF2" w:rsidRDefault="00CC3CF2" w:rsidP="0049178D">
            <w:r>
              <w:rPr>
                <w:rFonts w:hint="eastAsia"/>
              </w:rPr>
              <w:t>CommonInstructionSet()</w:t>
            </w:r>
          </w:p>
        </w:tc>
        <w:tc>
          <w:tcPr>
            <w:tcW w:w="4643" w:type="dxa"/>
          </w:tcPr>
          <w:p w:rsidR="00CC3CF2" w:rsidRDefault="00CC3CF2" w:rsidP="0049178D">
            <w:r>
              <w:rPr>
                <w:rFonts w:hint="eastAsia"/>
              </w:rPr>
              <w:t>SHIM</w:t>
            </w:r>
            <w:r>
              <w:rPr>
                <w:rFonts w:hint="eastAsia"/>
              </w:rPr>
              <w:t>の</w:t>
            </w:r>
            <w:r>
              <w:rPr>
                <w:rFonts w:hint="eastAsia"/>
              </w:rPr>
              <w:t>CommonInstructionSet</w:t>
            </w:r>
            <w:r>
              <w:rPr>
                <w:rFonts w:hint="eastAsia"/>
              </w:rPr>
              <w:t>名にアクセスする</w:t>
            </w:r>
          </w:p>
        </w:tc>
      </w:tr>
      <w:tr w:rsidR="00CC3CF2" w:rsidTr="002331D8">
        <w:tc>
          <w:tcPr>
            <w:tcW w:w="1170" w:type="dxa"/>
            <w:vMerge/>
          </w:tcPr>
          <w:p w:rsidR="00CC3CF2" w:rsidRDefault="00CC3CF2" w:rsidP="0049178D"/>
        </w:tc>
        <w:tc>
          <w:tcPr>
            <w:tcW w:w="2907" w:type="dxa"/>
            <w:shd w:val="clear" w:color="auto" w:fill="BFBFBF" w:themeFill="background1" w:themeFillShade="BF"/>
          </w:tcPr>
          <w:p w:rsidR="00CC3CF2" w:rsidRDefault="00CC3CF2" w:rsidP="00CC3CF2">
            <w:pPr>
              <w:jc w:val="center"/>
            </w:pPr>
            <w:r>
              <w:rPr>
                <w:rFonts w:hint="eastAsia"/>
              </w:rPr>
              <w:t>キャスト</w:t>
            </w:r>
          </w:p>
        </w:tc>
        <w:tc>
          <w:tcPr>
            <w:tcW w:w="4643" w:type="dxa"/>
            <w:shd w:val="clear" w:color="auto" w:fill="BFBFBF" w:themeFill="background1" w:themeFillShade="BF"/>
          </w:tcPr>
          <w:p w:rsidR="00CC3CF2" w:rsidRDefault="00CC3CF2" w:rsidP="00CC3CF2">
            <w:pPr>
              <w:jc w:val="center"/>
            </w:pPr>
            <w:r>
              <w:rPr>
                <w:rFonts w:hint="eastAsia"/>
              </w:rPr>
              <w:t>説明</w:t>
            </w:r>
          </w:p>
        </w:tc>
      </w:tr>
      <w:tr w:rsidR="00CC3CF2" w:rsidTr="002331D8">
        <w:tc>
          <w:tcPr>
            <w:tcW w:w="1170" w:type="dxa"/>
            <w:vMerge/>
          </w:tcPr>
          <w:p w:rsidR="00CC3CF2" w:rsidRDefault="00CC3CF2" w:rsidP="0049178D"/>
        </w:tc>
        <w:tc>
          <w:tcPr>
            <w:tcW w:w="2907" w:type="dxa"/>
          </w:tcPr>
          <w:p w:rsidR="00CC3CF2" w:rsidRDefault="00CC3CF2" w:rsidP="0049178D">
            <w:r>
              <w:rPr>
                <w:rFonts w:hint="eastAsia"/>
              </w:rPr>
              <w:t>(bool)</w:t>
            </w:r>
          </w:p>
        </w:tc>
        <w:tc>
          <w:tcPr>
            <w:tcW w:w="4643" w:type="dxa"/>
          </w:tcPr>
          <w:p w:rsidR="00CC3CF2" w:rsidRDefault="00CC3CF2" w:rsidP="0049178D">
            <w:r>
              <w:rPr>
                <w:rFonts w:hint="eastAsia"/>
              </w:rPr>
              <w:t>SHIM</w:t>
            </w:r>
            <w:r>
              <w:rPr>
                <w:rFonts w:hint="eastAsia"/>
              </w:rPr>
              <w:t>が読み込まれているかどうか確認する</w:t>
            </w:r>
          </w:p>
        </w:tc>
      </w:tr>
      <w:tr w:rsidR="00CC3CF2" w:rsidTr="002331D8">
        <w:tc>
          <w:tcPr>
            <w:tcW w:w="1170" w:type="dxa"/>
            <w:vMerge/>
          </w:tcPr>
          <w:p w:rsidR="00CC3CF2" w:rsidRDefault="00CC3CF2" w:rsidP="0049178D"/>
        </w:tc>
        <w:tc>
          <w:tcPr>
            <w:tcW w:w="2907" w:type="dxa"/>
          </w:tcPr>
          <w:p w:rsidR="00CC3CF2" w:rsidRDefault="00CC3CF2" w:rsidP="00AC0790">
            <w:r>
              <w:rPr>
                <w:rFonts w:hint="eastAsia"/>
              </w:rPr>
              <w:t>(SysmtemConfiguration*)</w:t>
            </w:r>
          </w:p>
        </w:tc>
        <w:tc>
          <w:tcPr>
            <w:tcW w:w="4643" w:type="dxa"/>
          </w:tcPr>
          <w:p w:rsidR="00CC3CF2" w:rsidRDefault="00CC3CF2" w:rsidP="0049178D">
            <w:r>
              <w:rPr>
                <w:rFonts w:hint="eastAsia"/>
              </w:rPr>
              <w:t>SHIM</w:t>
            </w:r>
            <w:r>
              <w:rPr>
                <w:rFonts w:hint="eastAsia"/>
              </w:rPr>
              <w:t>の</w:t>
            </w:r>
            <w:r>
              <w:rPr>
                <w:rFonts w:hint="eastAsia"/>
              </w:rPr>
              <w:t>&lt;SystemConfiguration&gt;</w:t>
            </w:r>
            <w:r>
              <w:rPr>
                <w:rFonts w:hint="eastAsia"/>
              </w:rPr>
              <w:t>のポインタに変換する</w:t>
            </w:r>
          </w:p>
        </w:tc>
      </w:tr>
    </w:tbl>
    <w:p w:rsidR="00AA7D58" w:rsidRPr="0049178D" w:rsidRDefault="00AA7D58" w:rsidP="0049178D"/>
    <w:p w:rsidR="0049178D" w:rsidRDefault="00AA7D58" w:rsidP="00AA7D58">
      <w:pPr>
        <w:pStyle w:val="ae"/>
      </w:pPr>
      <w:bookmarkStart w:id="1690" w:name="_Toc444758123"/>
      <w:bookmarkStart w:id="1691" w:name="_Toc444763258"/>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7</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15</w:t>
      </w:r>
      <w:r w:rsidR="00493A98">
        <w:fldChar w:fldCharType="end"/>
      </w:r>
      <w:r>
        <w:rPr>
          <w:rFonts w:hint="eastAsia"/>
        </w:rPr>
        <w:t xml:space="preserve"> shim_llvm</w:t>
      </w:r>
      <w:r>
        <w:rPr>
          <w:rFonts w:hint="eastAsia"/>
        </w:rPr>
        <w:t>の型一覧</w:t>
      </w:r>
      <w:bookmarkEnd w:id="1690"/>
      <w:bookmarkEnd w:id="1691"/>
    </w:p>
    <w:tbl>
      <w:tblPr>
        <w:tblStyle w:val="ad"/>
        <w:tblW w:w="0" w:type="auto"/>
        <w:tblLook w:val="04A0" w:firstRow="1" w:lastRow="0" w:firstColumn="1" w:lastColumn="0" w:noHBand="0" w:noVBand="1"/>
      </w:tblPr>
      <w:tblGrid>
        <w:gridCol w:w="2908"/>
        <w:gridCol w:w="5812"/>
      </w:tblGrid>
      <w:tr w:rsidR="00AA7D58" w:rsidTr="00AA7D58">
        <w:tc>
          <w:tcPr>
            <w:tcW w:w="2908" w:type="dxa"/>
            <w:shd w:val="clear" w:color="auto" w:fill="BFBFBF" w:themeFill="background1" w:themeFillShade="BF"/>
          </w:tcPr>
          <w:p w:rsidR="00AA7D58" w:rsidRDefault="00AA7D58" w:rsidP="00AA7D58">
            <w:pPr>
              <w:jc w:val="center"/>
            </w:pPr>
            <w:r>
              <w:rPr>
                <w:rFonts w:hint="eastAsia"/>
              </w:rPr>
              <w:t>型</w:t>
            </w:r>
          </w:p>
        </w:tc>
        <w:tc>
          <w:tcPr>
            <w:tcW w:w="5812" w:type="dxa"/>
            <w:shd w:val="clear" w:color="auto" w:fill="BFBFBF" w:themeFill="background1" w:themeFillShade="BF"/>
          </w:tcPr>
          <w:p w:rsidR="00AA7D58" w:rsidRDefault="00AA7D58" w:rsidP="00AA7D58">
            <w:pPr>
              <w:jc w:val="center"/>
            </w:pPr>
            <w:r>
              <w:rPr>
                <w:rFonts w:hint="eastAsia"/>
              </w:rPr>
              <w:t>説明</w:t>
            </w:r>
          </w:p>
        </w:tc>
      </w:tr>
      <w:tr w:rsidR="00AA7D58" w:rsidTr="00AA7D58">
        <w:tc>
          <w:tcPr>
            <w:tcW w:w="2908" w:type="dxa"/>
          </w:tcPr>
          <w:p w:rsidR="00AA7D58" w:rsidRDefault="00AA7D58" w:rsidP="00AA7D58">
            <w:r w:rsidRPr="00AA7D58">
              <w:t>latency_map</w:t>
            </w:r>
          </w:p>
        </w:tc>
        <w:tc>
          <w:tcPr>
            <w:tcW w:w="5812" w:type="dxa"/>
          </w:tcPr>
          <w:p w:rsidR="00AA7D58" w:rsidRDefault="00AA7D58" w:rsidP="00AA7D58">
            <w:r>
              <w:rPr>
                <w:rFonts w:hint="eastAsia"/>
              </w:rPr>
              <w:t>命令の名前をキーとし、</w:t>
            </w:r>
            <w:r>
              <w:rPr>
                <w:rFonts w:hint="eastAsia"/>
              </w:rPr>
              <w:t>Latency</w:t>
            </w:r>
            <w:r>
              <w:rPr>
                <w:rFonts w:hint="eastAsia"/>
              </w:rPr>
              <w:t>を値とした連想配列</w:t>
            </w:r>
          </w:p>
        </w:tc>
      </w:tr>
      <w:tr w:rsidR="00AA7D58" w:rsidTr="00AA7D58">
        <w:tc>
          <w:tcPr>
            <w:tcW w:w="2908" w:type="dxa"/>
          </w:tcPr>
          <w:p w:rsidR="00AA7D58" w:rsidRDefault="00AA7D58" w:rsidP="00AA7D58">
            <w:r w:rsidRPr="00AA7D58">
              <w:t>latency_map_iterator</w:t>
            </w:r>
          </w:p>
        </w:tc>
        <w:tc>
          <w:tcPr>
            <w:tcW w:w="5812" w:type="dxa"/>
          </w:tcPr>
          <w:p w:rsidR="00AA7D58" w:rsidRDefault="00AA7D58" w:rsidP="00AA7D58">
            <w:r>
              <w:rPr>
                <w:rFonts w:hint="eastAsia"/>
              </w:rPr>
              <w:t>上記の状態変更用イテレータ</w:t>
            </w:r>
          </w:p>
        </w:tc>
      </w:tr>
      <w:tr w:rsidR="00AA7D58" w:rsidTr="00AA7D58">
        <w:tc>
          <w:tcPr>
            <w:tcW w:w="2908" w:type="dxa"/>
          </w:tcPr>
          <w:p w:rsidR="00AA7D58" w:rsidRDefault="00AA7D58" w:rsidP="00AA7D58">
            <w:r w:rsidRPr="00AA7D58">
              <w:t>latency_map_const_iterator</w:t>
            </w:r>
          </w:p>
        </w:tc>
        <w:tc>
          <w:tcPr>
            <w:tcW w:w="5812" w:type="dxa"/>
          </w:tcPr>
          <w:p w:rsidR="00AA7D58" w:rsidRDefault="00AA7D58" w:rsidP="00AA7D58">
            <w:r>
              <w:rPr>
                <w:rFonts w:hint="eastAsia"/>
              </w:rPr>
              <w:t>上記の状態参照用イテレータ</w:t>
            </w:r>
          </w:p>
        </w:tc>
      </w:tr>
    </w:tbl>
    <w:p w:rsidR="0049178D" w:rsidRDefault="0049178D" w:rsidP="0049178D"/>
    <w:p w:rsidR="000617A1" w:rsidRDefault="000617A1" w:rsidP="000617A1">
      <w:pPr>
        <w:pStyle w:val="4"/>
        <w:ind w:right="210"/>
      </w:pPr>
      <w:bookmarkStart w:id="1692" w:name="_Toc444757981"/>
      <w:bookmarkStart w:id="1693" w:name="_Toc444763210"/>
      <w:r>
        <w:rPr>
          <w:rFonts w:hint="eastAsia"/>
        </w:rPr>
        <w:t>Latency</w:t>
      </w:r>
      <w:r>
        <w:rPr>
          <w:rFonts w:hint="eastAsia"/>
        </w:rPr>
        <w:t>クラスコンストラクタ</w:t>
      </w:r>
      <w:bookmarkEnd w:id="1692"/>
      <w:bookmarkEnd w:id="1693"/>
    </w:p>
    <w:p w:rsidR="00C053E0" w:rsidRDefault="00E660A2" w:rsidP="00C053E0">
      <w:r>
        <w:rPr>
          <w:rFonts w:hint="eastAsia"/>
        </w:rPr>
        <w:t>Latency</w:t>
      </w:r>
      <w:r>
        <w:rPr>
          <w:rFonts w:hint="eastAsia"/>
        </w:rPr>
        <w:t>クラスのコンストラクタです。</w:t>
      </w:r>
      <w:r>
        <w:rPr>
          <w:rFonts w:hint="eastAsia"/>
        </w:rPr>
        <w:t>SHIM</w:t>
      </w:r>
      <w:r>
        <w:rPr>
          <w:rFonts w:hint="eastAsia"/>
        </w:rPr>
        <w:t>の</w:t>
      </w:r>
      <w:r>
        <w:rPr>
          <w:rFonts w:hint="eastAsia"/>
        </w:rPr>
        <w:t>&lt;performance&gt;</w:t>
      </w:r>
      <w:r>
        <w:rPr>
          <w:rFonts w:hint="eastAsia"/>
        </w:rPr>
        <w:t>から取得されるベスト、</w:t>
      </w:r>
      <w:r>
        <w:rPr>
          <w:rFonts w:hint="eastAsia"/>
        </w:rPr>
        <w:t>typical</w:t>
      </w:r>
      <w:r>
        <w:rPr>
          <w:rFonts w:hint="eastAsia"/>
        </w:rPr>
        <w:t>、ワーストの値指定します。</w:t>
      </w:r>
    </w:p>
    <w:p w:rsidR="00C053E0" w:rsidRDefault="00C053E0" w:rsidP="00C053E0">
      <w:r>
        <w:rPr>
          <w:rFonts w:hint="eastAsia"/>
          <w:noProof/>
        </w:rPr>
        <mc:AlternateContent>
          <mc:Choice Requires="wpc">
            <w:drawing>
              <wp:inline distT="0" distB="0" distL="0" distR="0" wp14:anchorId="29397E11" wp14:editId="1DA61850">
                <wp:extent cx="5400136" cy="465827"/>
                <wp:effectExtent l="0" t="0" r="0" b="0"/>
                <wp:docPr id="497" name="キャンバス 4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6" name="テキスト ボックス 496"/>
                        <wps:cNvSpPr txBox="1"/>
                        <wps:spPr>
                          <a:xfrm>
                            <a:off x="19050" y="75932"/>
                            <a:ext cx="5362575" cy="2950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E660A2">
                                <w:rPr>
                                  <w:rFonts w:ascii="ＭＳ ゴシック" w:eastAsia="ＭＳ ゴシック"/>
                                </w:rPr>
                                <w:t>Latency (double b = 0, double t = 0, double w = 0)</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9397E11" id="キャンバス 497" o:spid="_x0000_s1488" editas="canvas" style="width:425.2pt;height:36.7pt;mso-position-horizontal-relative:char;mso-position-vertical-relative:line" coordsize="54000,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">
                <v:shape id="_x0000_s1489" type="#_x0000_t75" style="position:absolute;width:54000;height:4654;visibility:visible;mso-wrap-style:square">
                  <v:fill o:detectmouseclick="t"/>
                  <v:path o:connecttype="none"/>
                </v:shape>
                <v:shape id="テキスト ボックス 496" o:spid="_x0000_s1490" type="#_x0000_t202" style="position:absolute;left:190;top:759;width:53626;height:2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aEvcMA&#10;AADcAAAADwAAAGRycy9kb3ducmV2LnhtbESPQWsCMRSE70L/Q3gFb5ptKbJujdIWWwRP1dLzY/NM&#10;QjcvS5Ku679vBKHHYWa+YVab0XdioJhcYAUP8woEcRu0Y6Pg6/g+q0GkjKyxC0wKLpRgs76brLDR&#10;4cyfNByyEQXCqUEFNue+kTK1ljymeeiJi3cK0WMuMhqpI54L3HfysaoW0qPjsmCxpzdL7c/h1yvY&#10;vpqlaWuMdltr54bx+7Q3H0pN78eXZxCZxvwfvrV3WsHTcg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aEvcMAAADcAAAADwAAAAAAAAAAAAAAAACYAgAAZHJzL2Rv&#10;d25yZXYueG1sUEsFBgAAAAAEAAQA9QAAAIgDAAAAAA==&#10;" fillcolor="white [3201]" strokeweight=".5pt">
                  <v:textbox>
                    <w:txbxContent>
                      <w:p w:rsidR="00B00A8E" w:rsidRPr="00E46B6D" w:rsidRDefault="00B00A8E" w:rsidP="00C053E0">
                        <w:pPr>
                          <w:spacing w:line="0" w:lineRule="atLeast"/>
                          <w:rPr>
                            <w:rFonts w:ascii="ＭＳ ゴシック" w:eastAsia="ＭＳ ゴシック"/>
                          </w:rPr>
                        </w:pPr>
                        <w:r w:rsidRPr="00E660A2">
                          <w:rPr>
                            <w:rFonts w:ascii="ＭＳ ゴシック" w:eastAsia="ＭＳ ゴシック"/>
                          </w:rPr>
                          <w:t>Latency (double b = 0, double t = 0, double w = 0)</w:t>
                        </w:r>
                        <w:r>
                          <w:rPr>
                            <w:rFonts w:ascii="ＭＳ ゴシック" w:eastAsia="ＭＳ ゴシック" w:hint="eastAsia"/>
                          </w:rPr>
                          <w:t>;</w:t>
                        </w:r>
                      </w:p>
                    </w:txbxContent>
                  </v:textbox>
                </v:shape>
                <w10:anchorlock/>
              </v:group>
            </w:pict>
          </mc:Fallback>
        </mc:AlternateContent>
      </w:r>
    </w:p>
    <w:p w:rsidR="000617A1" w:rsidRDefault="000617A1" w:rsidP="000617A1"/>
    <w:p w:rsidR="000617A1" w:rsidRDefault="00570739" w:rsidP="000617A1">
      <w:pPr>
        <w:pStyle w:val="4"/>
        <w:ind w:right="210"/>
      </w:pPr>
      <w:bookmarkStart w:id="1694" w:name="_Toc444757982"/>
      <w:bookmarkStart w:id="1695" w:name="_Toc444763211"/>
      <w:r>
        <w:rPr>
          <w:rFonts w:hint="eastAsia"/>
        </w:rPr>
        <w:t>Latency ::</w:t>
      </w:r>
      <w:r w:rsidR="000617A1">
        <w:rPr>
          <w:rFonts w:hint="eastAsia"/>
        </w:rPr>
        <w:t>best()</w:t>
      </w:r>
      <w:bookmarkEnd w:id="1694"/>
      <w:bookmarkEnd w:id="1695"/>
    </w:p>
    <w:p w:rsidR="00C053E0" w:rsidRDefault="00E660A2" w:rsidP="00C053E0">
      <w:r>
        <w:rPr>
          <w:rFonts w:hint="eastAsia"/>
        </w:rPr>
        <w:t>ベスト値にアクセスします。</w:t>
      </w:r>
    </w:p>
    <w:p w:rsidR="00C053E0" w:rsidRDefault="00C053E0" w:rsidP="00C053E0">
      <w:r>
        <w:rPr>
          <w:rFonts w:hint="eastAsia"/>
          <w:noProof/>
        </w:rPr>
        <mc:AlternateContent>
          <mc:Choice Requires="wpc">
            <w:drawing>
              <wp:inline distT="0" distB="0" distL="0" distR="0" wp14:anchorId="07FF6924" wp14:editId="6C7146C5">
                <wp:extent cx="5400136" cy="612475"/>
                <wp:effectExtent l="0" t="0" r="0" b="0"/>
                <wp:docPr id="499" name="キャンバス 4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8" name="テキスト ボックス 498"/>
                        <wps:cNvSpPr txBox="1"/>
                        <wps:spPr>
                          <a:xfrm>
                            <a:off x="19050" y="76020"/>
                            <a:ext cx="5362575" cy="441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C053E0">
                              <w:pPr>
                                <w:spacing w:line="0" w:lineRule="atLeast"/>
                                <w:rPr>
                                  <w:rFonts w:ascii="ＭＳ ゴシック" w:eastAsia="ＭＳ ゴシック"/>
                                </w:rPr>
                              </w:pPr>
                              <w:r w:rsidRPr="00E660A2">
                                <w:rPr>
                                  <w:rFonts w:ascii="ＭＳ ゴシック" w:eastAsia="ＭＳ ゴシック"/>
                                </w:rPr>
                                <w:t>const double&amp; best (void) const</w:t>
                              </w:r>
                              <w:r>
                                <w:rPr>
                                  <w:rFonts w:ascii="ＭＳ ゴシック" w:eastAsia="ＭＳ ゴシック" w:hint="eastAsia"/>
                                </w:rPr>
                                <w:t>; // 状態参照</w:t>
                              </w:r>
                            </w:p>
                            <w:p w:rsidR="00B00A8E" w:rsidRPr="00E46B6D" w:rsidRDefault="00B00A8E" w:rsidP="00C053E0">
                              <w:pPr>
                                <w:spacing w:line="0" w:lineRule="atLeast"/>
                                <w:rPr>
                                  <w:rFonts w:ascii="ＭＳ ゴシック" w:eastAsia="ＭＳ ゴシック"/>
                                </w:rPr>
                              </w:pPr>
                              <w:r w:rsidRPr="00E660A2">
                                <w:rPr>
                                  <w:rFonts w:ascii="ＭＳ ゴシック" w:eastAsia="ＭＳ ゴシック"/>
                                </w:rPr>
                                <w:t>double&amp; best (void)</w:t>
                              </w:r>
                              <w:r>
                                <w:rPr>
                                  <w:rFonts w:ascii="ＭＳ ゴシック" w:eastAsia="ＭＳ ゴシック" w:hint="eastAsia"/>
                                </w:rPr>
                                <w:t>;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7FF6924" id="キャンバス 499" o:spid="_x0000_s1491" editas="canvas" style="width:425.2pt;height:48.25pt;mso-position-horizontal-relative:char;mso-position-vertical-relative:line" coordsize="5400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">
                <v:shape id="_x0000_s1492" type="#_x0000_t75" style="position:absolute;width:54000;height:6121;visibility:visible;mso-wrap-style:square">
                  <v:fill o:detectmouseclick="t"/>
                  <v:path o:connecttype="none"/>
                </v:shape>
                <v:shape id="テキスト ボックス 498" o:spid="_x0000_s1493" type="#_x0000_t202" style="position:absolute;left:190;top:760;width:53626;height:4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W1VMAA&#10;AADcAAAADwAAAGRycy9kb3ducmV2LnhtbERPy2oCMRTdF/oP4Ra6qxlLKeNoFFtsKbjygevL5JoE&#10;JzdDko7Tv28WgsvDeS9Wo+/EQDG5wAqmkwoEcRu0Y6PgePh6qUGkjKyxC0wK/ijBavn4sMBGhyvv&#10;aNhnI0oIpwYV2Jz7RsrUWvKYJqEnLtw5RI+5wGikjngt4b6Tr1X1Lj06Lg0We/q01F72v17B5sPM&#10;TFtjtJtaOzeMp/PWfCv1/DSu5yAyjfkuvrl/tIK3WVlb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BW1VMAAAADcAAAADwAAAAAAAAAAAAAAAACYAgAAZHJzL2Rvd25y&#10;ZXYueG1sUEsFBgAAAAAEAAQA9QAAAIUDAAAAAA==&#10;" fillcolor="white [3201]" strokeweight=".5pt">
                  <v:textbox>
                    <w:txbxContent>
                      <w:p w:rsidR="00B00A8E" w:rsidRDefault="00B00A8E" w:rsidP="00C053E0">
                        <w:pPr>
                          <w:spacing w:line="0" w:lineRule="atLeast"/>
                          <w:rPr>
                            <w:rFonts w:ascii="ＭＳ ゴシック" w:eastAsia="ＭＳ ゴシック"/>
                          </w:rPr>
                        </w:pPr>
                        <w:r w:rsidRPr="00E660A2">
                          <w:rPr>
                            <w:rFonts w:ascii="ＭＳ ゴシック" w:eastAsia="ＭＳ ゴシック"/>
                          </w:rPr>
                          <w:t>const double&amp; best (void) const</w:t>
                        </w:r>
                        <w:r>
                          <w:rPr>
                            <w:rFonts w:ascii="ＭＳ ゴシック" w:eastAsia="ＭＳ ゴシック" w:hint="eastAsia"/>
                          </w:rPr>
                          <w:t>; // 状態参照</w:t>
                        </w:r>
                      </w:p>
                      <w:p w:rsidR="00B00A8E" w:rsidRPr="00E46B6D" w:rsidRDefault="00B00A8E" w:rsidP="00C053E0">
                        <w:pPr>
                          <w:spacing w:line="0" w:lineRule="atLeast"/>
                          <w:rPr>
                            <w:rFonts w:ascii="ＭＳ ゴシック" w:eastAsia="ＭＳ ゴシック"/>
                          </w:rPr>
                        </w:pPr>
                        <w:r w:rsidRPr="00E660A2">
                          <w:rPr>
                            <w:rFonts w:ascii="ＭＳ ゴシック" w:eastAsia="ＭＳ ゴシック"/>
                          </w:rPr>
                          <w:t>double&amp; best (void)</w:t>
                        </w:r>
                        <w:r>
                          <w:rPr>
                            <w:rFonts w:ascii="ＭＳ ゴシック" w:eastAsia="ＭＳ ゴシック" w:hint="eastAsia"/>
                          </w:rPr>
                          <w:t>;             // 状態変更</w:t>
                        </w:r>
                      </w:p>
                    </w:txbxContent>
                  </v:textbox>
                </v:shape>
                <w10:anchorlock/>
              </v:group>
            </w:pict>
          </mc:Fallback>
        </mc:AlternateContent>
      </w:r>
    </w:p>
    <w:p w:rsidR="000617A1" w:rsidRDefault="000617A1" w:rsidP="000617A1"/>
    <w:p w:rsidR="000617A1" w:rsidRDefault="00570739" w:rsidP="000617A1">
      <w:pPr>
        <w:pStyle w:val="4"/>
        <w:ind w:right="210"/>
      </w:pPr>
      <w:bookmarkStart w:id="1696" w:name="_Toc444757983"/>
      <w:bookmarkStart w:id="1697" w:name="_Toc444763212"/>
      <w:r>
        <w:rPr>
          <w:rFonts w:hint="eastAsia"/>
        </w:rPr>
        <w:t xml:space="preserve">Latency </w:t>
      </w:r>
      <w:r>
        <w:t>::</w:t>
      </w:r>
      <w:r w:rsidR="000617A1">
        <w:rPr>
          <w:rFonts w:hint="eastAsia"/>
        </w:rPr>
        <w:t>typical()</w:t>
      </w:r>
      <w:bookmarkEnd w:id="1696"/>
      <w:bookmarkEnd w:id="1697"/>
    </w:p>
    <w:p w:rsidR="00C053E0" w:rsidRDefault="00E660A2" w:rsidP="00C053E0">
      <w:r>
        <w:rPr>
          <w:rFonts w:hint="eastAsia"/>
        </w:rPr>
        <w:t>typical</w:t>
      </w:r>
      <w:r>
        <w:rPr>
          <w:rFonts w:hint="eastAsia"/>
        </w:rPr>
        <w:t>値にアクセスします。</w:t>
      </w:r>
    </w:p>
    <w:p w:rsidR="00C053E0" w:rsidRDefault="00C053E0" w:rsidP="00C053E0">
      <w:r>
        <w:rPr>
          <w:rFonts w:hint="eastAsia"/>
          <w:noProof/>
        </w:rPr>
        <mc:AlternateContent>
          <mc:Choice Requires="wpc">
            <w:drawing>
              <wp:inline distT="0" distB="0" distL="0" distR="0" wp14:anchorId="50B4D25A" wp14:editId="43F697FE">
                <wp:extent cx="5400136" cy="586597"/>
                <wp:effectExtent l="0" t="0" r="0" b="0"/>
                <wp:docPr id="501" name="キャンバス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0" name="テキスト ボックス 500"/>
                        <wps:cNvSpPr txBox="1"/>
                        <wps:spPr>
                          <a:xfrm>
                            <a:off x="19050" y="76021"/>
                            <a:ext cx="5362575" cy="4243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C053E0">
                              <w:pPr>
                                <w:spacing w:line="0" w:lineRule="atLeast"/>
                                <w:rPr>
                                  <w:rFonts w:ascii="ＭＳ ゴシック" w:eastAsia="ＭＳ ゴシック"/>
                                </w:rPr>
                              </w:pPr>
                              <w:r w:rsidRPr="00E660A2">
                                <w:rPr>
                                  <w:rFonts w:ascii="ＭＳ ゴシック" w:eastAsia="ＭＳ ゴシック"/>
                                </w:rPr>
                                <w:t>co</w:t>
                              </w:r>
                              <w:r>
                                <w:rPr>
                                  <w:rFonts w:ascii="ＭＳ ゴシック" w:eastAsia="ＭＳ ゴシック"/>
                                </w:rPr>
                                <w:t>nst double&amp; typical (void) cons</w:t>
                              </w:r>
                              <w:r>
                                <w:rPr>
                                  <w:rFonts w:ascii="ＭＳ ゴシック" w:eastAsia="ＭＳ ゴシック" w:hint="eastAsia"/>
                                </w:rPr>
                                <w:t>t;  // 状態参照</w:t>
                              </w:r>
                            </w:p>
                            <w:p w:rsidR="00B00A8E" w:rsidRPr="00E46B6D" w:rsidRDefault="00B00A8E" w:rsidP="00C053E0">
                              <w:pPr>
                                <w:spacing w:line="0" w:lineRule="atLeast"/>
                                <w:rPr>
                                  <w:rFonts w:ascii="ＭＳ ゴシック" w:eastAsia="ＭＳ ゴシック"/>
                                </w:rPr>
                              </w:pPr>
                              <w:r w:rsidRPr="00E660A2">
                                <w:rPr>
                                  <w:rFonts w:ascii="ＭＳ ゴシック" w:eastAsia="ＭＳ ゴシック"/>
                                </w:rPr>
                                <w:t>double&amp; typical (void)</w:t>
                              </w:r>
                              <w:r>
                                <w:rPr>
                                  <w:rFonts w:ascii="ＭＳ ゴシック" w:eastAsia="ＭＳ ゴシック" w:hint="eastAsia"/>
                                </w:rPr>
                                <w:t>;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B4D25A" id="キャンバス 501" o:spid="_x0000_s1494" editas="canvas" style="width:425.2pt;height:46.2pt;mso-position-horizontal-relative:char;mso-position-vertical-relative:line" coordsize="54000,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">
                <v:shape id="_x0000_s1495" type="#_x0000_t75" style="position:absolute;width:54000;height:5861;visibility:visible;mso-wrap-style:square">
                  <v:fill o:detectmouseclick="t"/>
                  <v:path o:connecttype="none"/>
                </v:shape>
                <v:shape id="テキスト ボックス 500" o:spid="_x0000_s1496" type="#_x0000_t202" style="position:absolute;left:190;top:760;width:53626;height:4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jSL8A&#10;AADcAAAADwAAAGRycy9kb3ducmV2LnhtbERPTWsCMRC9F/ofwhR6q1kLlu1qFBUtBU/a0vOwGZPg&#10;ZrIk6br9981B8Ph434vV6DsxUEwusILppAJB3Abt2Cj4/tq/1CBSRtbYBSYFf5RgtXx8WGCjw5WP&#10;NJyyESWEU4MKbM59I2VqLXlMk9ATF+4cosdcYDRSR7yWcN/J16p6kx4dlwaLPW0ttZfTr1ew25h3&#10;09YY7a7Wzg3jz/lgPpR6fhrXcxCZxnwX39yfWsGsKvPLmXI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iCNIvwAAANwAAAAPAAAAAAAAAAAAAAAAAJgCAABkcnMvZG93bnJl&#10;di54bWxQSwUGAAAAAAQABAD1AAAAhAMAAAAA&#10;" fillcolor="white [3201]" strokeweight=".5pt">
                  <v:textbox>
                    <w:txbxContent>
                      <w:p w:rsidR="00B00A8E" w:rsidRDefault="00B00A8E" w:rsidP="00C053E0">
                        <w:pPr>
                          <w:spacing w:line="0" w:lineRule="atLeast"/>
                          <w:rPr>
                            <w:rFonts w:ascii="ＭＳ ゴシック" w:eastAsia="ＭＳ ゴシック"/>
                          </w:rPr>
                        </w:pPr>
                        <w:r w:rsidRPr="00E660A2">
                          <w:rPr>
                            <w:rFonts w:ascii="ＭＳ ゴシック" w:eastAsia="ＭＳ ゴシック"/>
                          </w:rPr>
                          <w:t>co</w:t>
                        </w:r>
                        <w:r>
                          <w:rPr>
                            <w:rFonts w:ascii="ＭＳ ゴシック" w:eastAsia="ＭＳ ゴシック"/>
                          </w:rPr>
                          <w:t>nst double&amp; typical (void) cons</w:t>
                        </w:r>
                        <w:r>
                          <w:rPr>
                            <w:rFonts w:ascii="ＭＳ ゴシック" w:eastAsia="ＭＳ ゴシック" w:hint="eastAsia"/>
                          </w:rPr>
                          <w:t>t;  // 状態参照</w:t>
                        </w:r>
                      </w:p>
                      <w:p w:rsidR="00B00A8E" w:rsidRPr="00E46B6D" w:rsidRDefault="00B00A8E" w:rsidP="00C053E0">
                        <w:pPr>
                          <w:spacing w:line="0" w:lineRule="atLeast"/>
                          <w:rPr>
                            <w:rFonts w:ascii="ＭＳ ゴシック" w:eastAsia="ＭＳ ゴシック"/>
                          </w:rPr>
                        </w:pPr>
                        <w:r w:rsidRPr="00E660A2">
                          <w:rPr>
                            <w:rFonts w:ascii="ＭＳ ゴシック" w:eastAsia="ＭＳ ゴシック"/>
                          </w:rPr>
                          <w:t>double&amp; typical (void)</w:t>
                        </w:r>
                        <w:r>
                          <w:rPr>
                            <w:rFonts w:ascii="ＭＳ ゴシック" w:eastAsia="ＭＳ ゴシック" w:hint="eastAsia"/>
                          </w:rPr>
                          <w:t>;              // 状態変更</w:t>
                        </w:r>
                      </w:p>
                    </w:txbxContent>
                  </v:textbox>
                </v:shape>
                <w10:anchorlock/>
              </v:group>
            </w:pict>
          </mc:Fallback>
        </mc:AlternateContent>
      </w:r>
    </w:p>
    <w:p w:rsidR="000617A1" w:rsidRDefault="000617A1" w:rsidP="000617A1"/>
    <w:p w:rsidR="000617A1" w:rsidRDefault="00570739" w:rsidP="000617A1">
      <w:pPr>
        <w:pStyle w:val="4"/>
        <w:ind w:right="210"/>
      </w:pPr>
      <w:bookmarkStart w:id="1698" w:name="_Toc444757984"/>
      <w:bookmarkStart w:id="1699" w:name="_Toc444763213"/>
      <w:r>
        <w:rPr>
          <w:rFonts w:hint="eastAsia"/>
        </w:rPr>
        <w:t>Latency ::</w:t>
      </w:r>
      <w:r w:rsidR="000617A1">
        <w:rPr>
          <w:rFonts w:hint="eastAsia"/>
        </w:rPr>
        <w:t>worst()</w:t>
      </w:r>
      <w:bookmarkEnd w:id="1698"/>
      <w:bookmarkEnd w:id="1699"/>
    </w:p>
    <w:p w:rsidR="00C053E0" w:rsidRDefault="00E660A2" w:rsidP="00C053E0">
      <w:r>
        <w:rPr>
          <w:rFonts w:hint="eastAsia"/>
        </w:rPr>
        <w:t>ワースト値にアクセスします。</w:t>
      </w:r>
    </w:p>
    <w:p w:rsidR="00C053E0" w:rsidRDefault="00C053E0" w:rsidP="00C053E0">
      <w:r>
        <w:rPr>
          <w:rFonts w:hint="eastAsia"/>
          <w:noProof/>
        </w:rPr>
        <mc:AlternateContent>
          <mc:Choice Requires="wpc">
            <w:drawing>
              <wp:inline distT="0" distB="0" distL="0" distR="0" wp14:anchorId="6631C82F" wp14:editId="1ED995E8">
                <wp:extent cx="5400136" cy="638355"/>
                <wp:effectExtent l="0" t="0" r="0" b="0"/>
                <wp:docPr id="503" name="キャンバス 5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2" name="テキスト ボックス 502"/>
                        <wps:cNvSpPr txBox="1"/>
                        <wps:spPr>
                          <a:xfrm>
                            <a:off x="19050" y="76021"/>
                            <a:ext cx="5362575" cy="4674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C053E0">
                              <w:pPr>
                                <w:spacing w:line="0" w:lineRule="atLeast"/>
                                <w:rPr>
                                  <w:rFonts w:ascii="ＭＳ ゴシック" w:eastAsia="ＭＳ ゴシック"/>
                                </w:rPr>
                              </w:pPr>
                              <w:r w:rsidRPr="00E660A2">
                                <w:rPr>
                                  <w:rFonts w:ascii="ＭＳ ゴシック" w:eastAsia="ＭＳ ゴシック"/>
                                </w:rPr>
                                <w:t>const double&amp; worst (void) const</w:t>
                              </w:r>
                              <w:r>
                                <w:rPr>
                                  <w:rFonts w:ascii="ＭＳ ゴシック" w:eastAsia="ＭＳ ゴシック" w:hint="eastAsia"/>
                                </w:rPr>
                                <w:t>;  // 状態参照</w:t>
                              </w:r>
                            </w:p>
                            <w:p w:rsidR="00B00A8E" w:rsidRPr="00E46B6D" w:rsidRDefault="00B00A8E" w:rsidP="00C053E0">
                              <w:pPr>
                                <w:spacing w:line="0" w:lineRule="atLeast"/>
                                <w:rPr>
                                  <w:rFonts w:ascii="ＭＳ ゴシック" w:eastAsia="ＭＳ ゴシック"/>
                                </w:rPr>
                              </w:pPr>
                              <w:r w:rsidRPr="00E660A2">
                                <w:rPr>
                                  <w:rFonts w:ascii="ＭＳ ゴシック" w:eastAsia="ＭＳ ゴシック"/>
                                </w:rPr>
                                <w:t>double&amp; worst (void)</w:t>
                              </w:r>
                              <w:r>
                                <w:rPr>
                                  <w:rFonts w:ascii="ＭＳ ゴシック" w:eastAsia="ＭＳ ゴシック" w:hint="eastAsia"/>
                                </w:rPr>
                                <w:t>;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31C82F" id="キャンバス 503" o:spid="_x0000_s1497" editas="canvas" style="width:425.2pt;height:50.25pt;mso-position-horizontal-relative:char;mso-position-vertical-relative:line" coordsize="5400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">
                <v:shape id="_x0000_s1498" type="#_x0000_t75" style="position:absolute;width:54000;height:6381;visibility:visible;mso-wrap-style:square">
                  <v:fill o:detectmouseclick="t"/>
                  <v:path o:connecttype="none"/>
                </v:shape>
                <v:shape id="テキスト ボックス 502" o:spid="_x0000_s1499" type="#_x0000_t202" style="position:absolute;left:190;top:760;width:53626;height:4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YYpMIA&#10;AADcAAAADwAAAGRycy9kb3ducmV2LnhtbESPQWsCMRSE74X+h/AK3mq2grKuRmmLLQVP1dLzY/NM&#10;gpuXJUnX7b9vBKHHYWa+Ydbb0XdioJhcYAVP0woEcRu0Y6Pg6/j2WINIGVljF5gU/FKC7eb+bo2N&#10;Dhf+pOGQjSgQTg0qsDn3jZSpteQxTUNPXLxTiB5zkdFIHfFS4L6Ts6paSI+Oy4LFnl4ttefDj1ew&#10;ezFL09YY7a7Wzg3j92lv3pWaPIzPKxCZxvwfvrU/tIJ5NYPrmXI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FhikwgAAANwAAAAPAAAAAAAAAAAAAAAAAJgCAABkcnMvZG93&#10;bnJldi54bWxQSwUGAAAAAAQABAD1AAAAhwMAAAAA&#10;" fillcolor="white [3201]" strokeweight=".5pt">
                  <v:textbox>
                    <w:txbxContent>
                      <w:p w:rsidR="00B00A8E" w:rsidRDefault="00B00A8E" w:rsidP="00C053E0">
                        <w:pPr>
                          <w:spacing w:line="0" w:lineRule="atLeast"/>
                          <w:rPr>
                            <w:rFonts w:ascii="ＭＳ ゴシック" w:eastAsia="ＭＳ ゴシック"/>
                          </w:rPr>
                        </w:pPr>
                        <w:r w:rsidRPr="00E660A2">
                          <w:rPr>
                            <w:rFonts w:ascii="ＭＳ ゴシック" w:eastAsia="ＭＳ ゴシック"/>
                          </w:rPr>
                          <w:t>const double&amp; worst (void) const</w:t>
                        </w:r>
                        <w:r>
                          <w:rPr>
                            <w:rFonts w:ascii="ＭＳ ゴシック" w:eastAsia="ＭＳ ゴシック" w:hint="eastAsia"/>
                          </w:rPr>
                          <w:t>;  // 状態参照</w:t>
                        </w:r>
                      </w:p>
                      <w:p w:rsidR="00B00A8E" w:rsidRPr="00E46B6D" w:rsidRDefault="00B00A8E" w:rsidP="00C053E0">
                        <w:pPr>
                          <w:spacing w:line="0" w:lineRule="atLeast"/>
                          <w:rPr>
                            <w:rFonts w:ascii="ＭＳ ゴシック" w:eastAsia="ＭＳ ゴシック"/>
                          </w:rPr>
                        </w:pPr>
                        <w:r w:rsidRPr="00E660A2">
                          <w:rPr>
                            <w:rFonts w:ascii="ＭＳ ゴシック" w:eastAsia="ＭＳ ゴシック"/>
                          </w:rPr>
                          <w:t>double&amp; worst (void)</w:t>
                        </w:r>
                        <w:r>
                          <w:rPr>
                            <w:rFonts w:ascii="ＭＳ ゴシック" w:eastAsia="ＭＳ ゴシック" w:hint="eastAsia"/>
                          </w:rPr>
                          <w:t>;              // 状態変更</w:t>
                        </w:r>
                      </w:p>
                    </w:txbxContent>
                  </v:textbox>
                </v:shape>
                <w10:anchorlock/>
              </v:group>
            </w:pict>
          </mc:Fallback>
        </mc:AlternateContent>
      </w:r>
    </w:p>
    <w:p w:rsidR="000617A1" w:rsidRDefault="000617A1" w:rsidP="000617A1"/>
    <w:p w:rsidR="000617A1" w:rsidRDefault="000617A1" w:rsidP="000617A1">
      <w:pPr>
        <w:pStyle w:val="4"/>
        <w:ind w:right="210"/>
      </w:pPr>
      <w:bookmarkStart w:id="1700" w:name="_Toc444757985"/>
      <w:bookmarkStart w:id="1701" w:name="_Toc444763214"/>
      <w:r>
        <w:rPr>
          <w:rFonts w:hint="eastAsia"/>
        </w:rPr>
        <w:t>File</w:t>
      </w:r>
      <w:r>
        <w:rPr>
          <w:rFonts w:hint="eastAsia"/>
        </w:rPr>
        <w:t>クラスコンストラクタ</w:t>
      </w:r>
      <w:bookmarkEnd w:id="1700"/>
      <w:bookmarkEnd w:id="1701"/>
    </w:p>
    <w:p w:rsidR="00C053E0" w:rsidRDefault="007D73FB" w:rsidP="00C053E0">
      <w:r>
        <w:rPr>
          <w:rFonts w:hint="eastAsia"/>
        </w:rPr>
        <w:t>File</w:t>
      </w:r>
      <w:r>
        <w:rPr>
          <w:rFonts w:hint="eastAsia"/>
        </w:rPr>
        <w:t>クラスのコンストラクタです。</w:t>
      </w:r>
      <w:r>
        <w:rPr>
          <w:rFonts w:hint="eastAsia"/>
        </w:rPr>
        <w:t>SHIM</w:t>
      </w:r>
      <w:r>
        <w:rPr>
          <w:rFonts w:hint="eastAsia"/>
        </w:rPr>
        <w:t>のファイル名、</w:t>
      </w:r>
      <w:r>
        <w:rPr>
          <w:rFonts w:hint="eastAsia"/>
        </w:rPr>
        <w:t>ComponentSet</w:t>
      </w:r>
      <w:r>
        <w:rPr>
          <w:rFonts w:hint="eastAsia"/>
        </w:rPr>
        <w:t>名、</w:t>
      </w:r>
      <w:r>
        <w:rPr>
          <w:rFonts w:hint="eastAsia"/>
        </w:rPr>
        <w:t>MasterComponentSet</w:t>
      </w:r>
      <w:r>
        <w:rPr>
          <w:rFonts w:hint="eastAsia"/>
        </w:rPr>
        <w:t>名、</w:t>
      </w:r>
      <w:r>
        <w:rPr>
          <w:rFonts w:hint="eastAsia"/>
        </w:rPr>
        <w:t>CommonInstructionSet</w:t>
      </w:r>
      <w:r>
        <w:rPr>
          <w:rFonts w:hint="eastAsia"/>
        </w:rPr>
        <w:t>名と</w:t>
      </w:r>
      <w:r>
        <w:rPr>
          <w:rFonts w:hint="eastAsia"/>
        </w:rPr>
        <w:t>SHIM</w:t>
      </w:r>
      <w:r>
        <w:rPr>
          <w:rFonts w:hint="eastAsia"/>
        </w:rPr>
        <w:t>スキーマを指定するコンストラクタです。</w:t>
      </w:r>
      <w:r>
        <w:rPr>
          <w:rFonts w:hint="eastAsia"/>
        </w:rPr>
        <w:t>string</w:t>
      </w:r>
      <w:r>
        <w:rPr>
          <w:rFonts w:hint="eastAsia"/>
        </w:rPr>
        <w:t>は空文字列だと省略しているとみなされます。</w:t>
      </w:r>
      <w:r>
        <w:rPr>
          <w:rFonts w:hint="eastAsia"/>
        </w:rPr>
        <w:t>schema</w:t>
      </w:r>
      <w:r>
        <w:rPr>
          <w:rFonts w:hint="eastAsia"/>
        </w:rPr>
        <w:t>に</w:t>
      </w:r>
      <w:r>
        <w:rPr>
          <w:rFonts w:hint="eastAsia"/>
        </w:rPr>
        <w:t>NULL</w:t>
      </w:r>
      <w:r>
        <w:rPr>
          <w:rFonts w:hint="eastAsia"/>
        </w:rPr>
        <w:t>を指定するとスキーマを省略したとみなされます。</w:t>
      </w:r>
    </w:p>
    <w:p w:rsidR="00C053E0" w:rsidRDefault="00C053E0" w:rsidP="00C053E0">
      <w:r>
        <w:rPr>
          <w:rFonts w:hint="eastAsia"/>
          <w:noProof/>
        </w:rPr>
        <mc:AlternateContent>
          <mc:Choice Requires="wpc">
            <w:drawing>
              <wp:inline distT="0" distB="0" distL="0" distR="0" wp14:anchorId="1C58AF2A" wp14:editId="1144957C">
                <wp:extent cx="5400136" cy="750498"/>
                <wp:effectExtent l="0" t="0" r="0" b="0"/>
                <wp:docPr id="505" name="キャンバス 5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4" name="テキスト ボックス 504"/>
                        <wps:cNvSpPr txBox="1"/>
                        <wps:spPr>
                          <a:xfrm>
                            <a:off x="19050" y="76020"/>
                            <a:ext cx="5362575" cy="5968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7D73FB" w:rsidRDefault="00B00A8E" w:rsidP="007D73FB">
                              <w:pPr>
                                <w:spacing w:line="0" w:lineRule="atLeast"/>
                                <w:rPr>
                                  <w:rFonts w:ascii="ＭＳ ゴシック" w:eastAsia="ＭＳ ゴシック"/>
                                </w:rPr>
                              </w:pPr>
                              <w:r w:rsidRPr="007D73FB">
                                <w:rPr>
                                  <w:rFonts w:ascii="ＭＳ ゴシック" w:eastAsia="ＭＳ ゴシック"/>
                                </w:rPr>
                                <w:t>File (const char* file, const ::std::string&amp; component,</w:t>
                              </w:r>
                            </w:p>
                            <w:p w:rsidR="00B00A8E" w:rsidRPr="007D73FB" w:rsidRDefault="00B00A8E" w:rsidP="007D73FB">
                              <w:pPr>
                                <w:spacing w:line="0" w:lineRule="atLeast"/>
                                <w:rPr>
                                  <w:rFonts w:ascii="ＭＳ ゴシック" w:eastAsia="ＭＳ ゴシック"/>
                                </w:rPr>
                              </w:pPr>
                              <w:r w:rsidRPr="007D73FB">
                                <w:rPr>
                                  <w:rFonts w:ascii="ＭＳ ゴシック" w:eastAsia="ＭＳ ゴシック"/>
                                </w:rPr>
                                <w:tab/>
                                <w:t xml:space="preserve">    const ::std::string&amp; master, const ::std::string&amp; instset,</w:t>
                              </w:r>
                            </w:p>
                            <w:p w:rsidR="00B00A8E" w:rsidRPr="00E46B6D" w:rsidRDefault="00B00A8E" w:rsidP="007D73FB">
                              <w:pPr>
                                <w:spacing w:line="0" w:lineRule="atLeast"/>
                                <w:rPr>
                                  <w:rFonts w:ascii="ＭＳ ゴシック" w:eastAsia="ＭＳ ゴシック"/>
                                </w:rPr>
                              </w:pPr>
                              <w:r>
                                <w:rPr>
                                  <w:rFonts w:ascii="ＭＳ ゴシック" w:eastAsia="ＭＳ ゴシック"/>
                                </w:rPr>
                                <w:tab/>
                                <w:t xml:space="preserve">    const char* schema)</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C58AF2A" id="キャンバス 505" o:spid="_x0000_s1500" editas="canvas" style="width:425.2pt;height:59.1pt;mso-position-horizontal-relative:char;mso-position-vertical-relative:line" coordsize="54000,7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">
                <v:shape id="_x0000_s1501" type="#_x0000_t75" style="position:absolute;width:54000;height:7499;visibility:visible;mso-wrap-style:square">
                  <v:fill o:detectmouseclick="t"/>
                  <v:path o:connecttype="none"/>
                </v:shape>
                <v:shape id="テキスト ボックス 504" o:spid="_x0000_s1502" type="#_x0000_t202" style="position:absolute;left:190;top:760;width:53626;height:5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MlS8MA&#10;AADcAAAADwAAAGRycy9kb3ducmV2LnhtbESPQUsDMRSE74L/ITzBm80qrazbpkWlFsFTW+n5sXlN&#10;gpuXJUm36783QqHHYWa+YRar0XdioJhcYAWPkwoEcRu0Y6Pge//xUINIGVljF5gU/FKC1fL2ZoGN&#10;Dmfe0rDLRhQIpwYV2Jz7RsrUWvKYJqEnLt4xRI+5yGikjngucN/Jp6p6lh4dlwWLPb1ban92J69g&#10;/WZeTFtjtOtaOzeMh+OX2Sh1fze+zkFkGvM1fGl/agWzagr/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MlS8MAAADcAAAADwAAAAAAAAAAAAAAAACYAgAAZHJzL2Rv&#10;d25yZXYueG1sUEsFBgAAAAAEAAQA9QAAAIgDAAAAAA==&#10;" fillcolor="white [3201]" strokeweight=".5pt">
                  <v:textbox>
                    <w:txbxContent>
                      <w:p w:rsidR="00B00A8E" w:rsidRPr="007D73FB" w:rsidRDefault="00B00A8E" w:rsidP="007D73FB">
                        <w:pPr>
                          <w:spacing w:line="0" w:lineRule="atLeast"/>
                          <w:rPr>
                            <w:rFonts w:ascii="ＭＳ ゴシック" w:eastAsia="ＭＳ ゴシック"/>
                          </w:rPr>
                        </w:pPr>
                        <w:r w:rsidRPr="007D73FB">
                          <w:rPr>
                            <w:rFonts w:ascii="ＭＳ ゴシック" w:eastAsia="ＭＳ ゴシック"/>
                          </w:rPr>
                          <w:t>File (const char* file, const ::std::string&amp; component,</w:t>
                        </w:r>
                      </w:p>
                      <w:p w:rsidR="00B00A8E" w:rsidRPr="007D73FB" w:rsidRDefault="00B00A8E" w:rsidP="007D73FB">
                        <w:pPr>
                          <w:spacing w:line="0" w:lineRule="atLeast"/>
                          <w:rPr>
                            <w:rFonts w:ascii="ＭＳ ゴシック" w:eastAsia="ＭＳ ゴシック"/>
                          </w:rPr>
                        </w:pPr>
                        <w:r w:rsidRPr="007D73FB">
                          <w:rPr>
                            <w:rFonts w:ascii="ＭＳ ゴシック" w:eastAsia="ＭＳ ゴシック"/>
                          </w:rPr>
                          <w:tab/>
                          <w:t xml:space="preserve">    const ::std::string&amp; master, const ::std::string&amp; instset,</w:t>
                        </w:r>
                      </w:p>
                      <w:p w:rsidR="00B00A8E" w:rsidRPr="00E46B6D" w:rsidRDefault="00B00A8E" w:rsidP="007D73FB">
                        <w:pPr>
                          <w:spacing w:line="0" w:lineRule="atLeast"/>
                          <w:rPr>
                            <w:rFonts w:ascii="ＭＳ ゴシック" w:eastAsia="ＭＳ ゴシック"/>
                          </w:rPr>
                        </w:pPr>
                        <w:r>
                          <w:rPr>
                            <w:rFonts w:ascii="ＭＳ ゴシック" w:eastAsia="ＭＳ ゴシック"/>
                          </w:rPr>
                          <w:tab/>
                          <w:t xml:space="preserve">    const char* schema)</w:t>
                        </w:r>
                        <w:r>
                          <w:rPr>
                            <w:rFonts w:ascii="ＭＳ ゴシック" w:eastAsia="ＭＳ ゴシック" w:hint="eastAsia"/>
                          </w:rPr>
                          <w:t>;</w:t>
                        </w:r>
                      </w:p>
                    </w:txbxContent>
                  </v:textbox>
                </v:shape>
                <w10:anchorlock/>
              </v:group>
            </w:pict>
          </mc:Fallback>
        </mc:AlternateContent>
      </w:r>
    </w:p>
    <w:p w:rsidR="000617A1" w:rsidRDefault="000617A1" w:rsidP="000617A1"/>
    <w:p w:rsidR="000617A1" w:rsidRDefault="00570739" w:rsidP="000617A1">
      <w:pPr>
        <w:pStyle w:val="4"/>
        <w:ind w:right="210"/>
      </w:pPr>
      <w:bookmarkStart w:id="1702" w:name="_Toc444757986"/>
      <w:bookmarkStart w:id="1703" w:name="_Toc444763215"/>
      <w:r>
        <w:rPr>
          <w:rFonts w:hint="eastAsia"/>
        </w:rPr>
        <w:t>File ::l</w:t>
      </w:r>
      <w:r w:rsidR="000617A1">
        <w:rPr>
          <w:rFonts w:hint="eastAsia"/>
        </w:rPr>
        <w:t>atencies()</w:t>
      </w:r>
      <w:bookmarkEnd w:id="1702"/>
      <w:bookmarkEnd w:id="1703"/>
    </w:p>
    <w:p w:rsidR="00C053E0" w:rsidRDefault="007D73FB" w:rsidP="00C053E0">
      <w:r>
        <w:rPr>
          <w:rFonts w:hint="eastAsia"/>
        </w:rPr>
        <w:t>命令の名前と</w:t>
      </w:r>
      <w:r>
        <w:rPr>
          <w:rFonts w:hint="eastAsia"/>
        </w:rPr>
        <w:t>Latency</w:t>
      </w:r>
      <w:r>
        <w:rPr>
          <w:rFonts w:hint="eastAsia"/>
        </w:rPr>
        <w:t>の連想配列を返します。</w:t>
      </w:r>
    </w:p>
    <w:p w:rsidR="00C053E0" w:rsidRDefault="00C053E0" w:rsidP="00C053E0">
      <w:r>
        <w:rPr>
          <w:rFonts w:hint="eastAsia"/>
          <w:noProof/>
        </w:rPr>
        <mc:AlternateContent>
          <mc:Choice Requires="wpc">
            <w:drawing>
              <wp:inline distT="0" distB="0" distL="0" distR="0" wp14:anchorId="0F276481" wp14:editId="75477403">
                <wp:extent cx="5400136" cy="612476"/>
                <wp:effectExtent l="0" t="0" r="0" b="0"/>
                <wp:docPr id="507" name="キャンバス 5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6" name="テキスト ボックス 506"/>
                        <wps:cNvSpPr txBox="1"/>
                        <wps:spPr>
                          <a:xfrm>
                            <a:off x="19050" y="76021"/>
                            <a:ext cx="5362575" cy="4588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C053E0">
                              <w:pPr>
                                <w:spacing w:line="0" w:lineRule="atLeast"/>
                                <w:rPr>
                                  <w:rFonts w:ascii="ＭＳ ゴシック" w:eastAsia="ＭＳ ゴシック"/>
                                </w:rPr>
                              </w:pPr>
                              <w:r w:rsidRPr="007D73FB">
                                <w:rPr>
                                  <w:rFonts w:ascii="ＭＳ ゴシック" w:eastAsia="ＭＳ ゴシック"/>
                                </w:rPr>
                                <w:t>const latency_map&amp; latencies (void) const</w:t>
                              </w:r>
                              <w:r>
                                <w:rPr>
                                  <w:rFonts w:ascii="ＭＳ ゴシック" w:eastAsia="ＭＳ ゴシック" w:hint="eastAsia"/>
                                </w:rPr>
                                <w:t>;  // 状態参照</w:t>
                              </w:r>
                            </w:p>
                            <w:p w:rsidR="00B00A8E" w:rsidRPr="00E46B6D" w:rsidRDefault="00B00A8E" w:rsidP="00C053E0">
                              <w:pPr>
                                <w:spacing w:line="0" w:lineRule="atLeast"/>
                                <w:rPr>
                                  <w:rFonts w:ascii="ＭＳ ゴシック" w:eastAsia="ＭＳ ゴシック"/>
                                </w:rPr>
                              </w:pPr>
                              <w:r w:rsidRPr="007D73FB">
                                <w:rPr>
                                  <w:rFonts w:ascii="ＭＳ ゴシック" w:eastAsia="ＭＳ ゴシック"/>
                                </w:rPr>
                                <w:t>latency_map&amp; latencies (void</w:t>
                              </w:r>
                              <w:r>
                                <w:rPr>
                                  <w:rFonts w:ascii="ＭＳ ゴシック" w:eastAsia="ＭＳ ゴシック" w:hint="eastAsia"/>
                                </w:rPr>
                                <w:t>);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F276481" id="キャンバス 507" o:spid="_x0000_s1503" editas="canvas" style="width:425.2pt;height:48.25pt;mso-position-horizontal-relative:char;mso-position-vertical-relative:line" coordsize="5400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">
                <v:shape id="_x0000_s1504" type="#_x0000_t75" style="position:absolute;width:54000;height:6121;visibility:visible;mso-wrap-style:square">
                  <v:fill o:detectmouseclick="t"/>
                  <v:path o:connecttype="none"/>
                </v:shape>
                <v:shape id="テキスト ボックス 506" o:spid="_x0000_s1505" type="#_x0000_t202" style="position:absolute;left:190;top:760;width:53626;height:4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0ep8IA&#10;AADcAAAADwAAAGRycy9kb3ducmV2LnhtbESPQWsCMRSE70L/Q3gFb5qtUNmuRmmLLUJPtaXnx+aZ&#10;BDcvSxLX9d83QqHHYWa+Ydbb0XdioJhcYAUP8woEcRu0Y6Pg++ttVoNIGVljF5gUXCnBdnM3WWOj&#10;w4U/aThkIwqEU4MKbM59I2VqLXlM89ATF+8YosdcZDRSR7wUuO/koqqW0qPjsmCxp1dL7elw9gp2&#10;L+bJtDVGu6u1c8P4c/ww70pN78fnFYhMY/4P/7X3WsFjtYTb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R6nwgAAANwAAAAPAAAAAAAAAAAAAAAAAJgCAABkcnMvZG93&#10;bnJldi54bWxQSwUGAAAAAAQABAD1AAAAhwMAAAAA&#10;" fillcolor="white [3201]" strokeweight=".5pt">
                  <v:textbox>
                    <w:txbxContent>
                      <w:p w:rsidR="00B00A8E" w:rsidRDefault="00B00A8E" w:rsidP="00C053E0">
                        <w:pPr>
                          <w:spacing w:line="0" w:lineRule="atLeast"/>
                          <w:rPr>
                            <w:rFonts w:ascii="ＭＳ ゴシック" w:eastAsia="ＭＳ ゴシック"/>
                          </w:rPr>
                        </w:pPr>
                        <w:r w:rsidRPr="007D73FB">
                          <w:rPr>
                            <w:rFonts w:ascii="ＭＳ ゴシック" w:eastAsia="ＭＳ ゴシック"/>
                          </w:rPr>
                          <w:t>const latency_map&amp; latencies (void) const</w:t>
                        </w:r>
                        <w:r>
                          <w:rPr>
                            <w:rFonts w:ascii="ＭＳ ゴシック" w:eastAsia="ＭＳ ゴシック" w:hint="eastAsia"/>
                          </w:rPr>
                          <w:t>;  // 状態参照</w:t>
                        </w:r>
                      </w:p>
                      <w:p w:rsidR="00B00A8E" w:rsidRPr="00E46B6D" w:rsidRDefault="00B00A8E" w:rsidP="00C053E0">
                        <w:pPr>
                          <w:spacing w:line="0" w:lineRule="atLeast"/>
                          <w:rPr>
                            <w:rFonts w:ascii="ＭＳ ゴシック" w:eastAsia="ＭＳ ゴシック"/>
                          </w:rPr>
                        </w:pPr>
                        <w:r w:rsidRPr="007D73FB">
                          <w:rPr>
                            <w:rFonts w:ascii="ＭＳ ゴシック" w:eastAsia="ＭＳ ゴシック"/>
                          </w:rPr>
                          <w:t>latency_map&amp; latencies (void</w:t>
                        </w:r>
                        <w:r>
                          <w:rPr>
                            <w:rFonts w:ascii="ＭＳ ゴシック" w:eastAsia="ＭＳ ゴシック" w:hint="eastAsia"/>
                          </w:rPr>
                          <w:t>);              // 状態変更</w:t>
                        </w:r>
                      </w:p>
                    </w:txbxContent>
                  </v:textbox>
                </v:shape>
                <w10:anchorlock/>
              </v:group>
            </w:pict>
          </mc:Fallback>
        </mc:AlternateContent>
      </w:r>
    </w:p>
    <w:p w:rsidR="000617A1" w:rsidRDefault="000617A1" w:rsidP="000617A1"/>
    <w:p w:rsidR="000617A1" w:rsidRDefault="00570739" w:rsidP="000617A1">
      <w:pPr>
        <w:pStyle w:val="4"/>
        <w:ind w:right="210"/>
      </w:pPr>
      <w:bookmarkStart w:id="1704" w:name="_Toc444757987"/>
      <w:bookmarkStart w:id="1705" w:name="_Toc444763216"/>
      <w:r>
        <w:rPr>
          <w:rFonts w:hint="eastAsia"/>
        </w:rPr>
        <w:t>File ::</w:t>
      </w:r>
      <w:r w:rsidR="000617A1">
        <w:rPr>
          <w:rFonts w:hint="eastAsia"/>
        </w:rPr>
        <w:t>latency()</w:t>
      </w:r>
      <w:bookmarkEnd w:id="1704"/>
      <w:bookmarkEnd w:id="1705"/>
    </w:p>
    <w:p w:rsidR="00C053E0" w:rsidRDefault="007D73FB" w:rsidP="00C053E0">
      <w:r>
        <w:rPr>
          <w:rFonts w:hint="eastAsia"/>
        </w:rPr>
        <w:t>命令の名前に対する</w:t>
      </w:r>
      <w:r>
        <w:rPr>
          <w:rFonts w:hint="eastAsia"/>
        </w:rPr>
        <w:t>Latency</w:t>
      </w:r>
      <w:r>
        <w:rPr>
          <w:rFonts w:hint="eastAsia"/>
        </w:rPr>
        <w:t>のポインタを返します。命令がない場合は</w:t>
      </w:r>
      <w:r>
        <w:rPr>
          <w:rFonts w:hint="eastAsia"/>
        </w:rPr>
        <w:t>NULL</w:t>
      </w:r>
      <w:r>
        <w:rPr>
          <w:rFonts w:hint="eastAsia"/>
        </w:rPr>
        <w:t>が返ります。</w:t>
      </w:r>
    </w:p>
    <w:p w:rsidR="00C053E0" w:rsidRDefault="00C053E0" w:rsidP="00C053E0">
      <w:r>
        <w:rPr>
          <w:rFonts w:hint="eastAsia"/>
          <w:noProof/>
        </w:rPr>
        <mc:AlternateContent>
          <mc:Choice Requires="wpc">
            <w:drawing>
              <wp:inline distT="0" distB="0" distL="0" distR="0" wp14:anchorId="513A9E69" wp14:editId="50DBFDC8">
                <wp:extent cx="5400136" cy="621103"/>
                <wp:effectExtent l="0" t="0" r="0" b="0"/>
                <wp:docPr id="509" name="キャンバス 5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8" name="テキスト ボックス 508"/>
                        <wps:cNvSpPr txBox="1"/>
                        <wps:spPr>
                          <a:xfrm>
                            <a:off x="19050" y="76020"/>
                            <a:ext cx="5362575" cy="441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C053E0">
                              <w:pPr>
                                <w:spacing w:line="0" w:lineRule="atLeast"/>
                                <w:rPr>
                                  <w:rFonts w:ascii="ＭＳ ゴシック" w:eastAsia="ＭＳ ゴシック"/>
                                </w:rPr>
                              </w:pPr>
                              <w:r w:rsidRPr="007D73FB">
                                <w:rPr>
                                  <w:rFonts w:ascii="ＭＳ ゴシック" w:eastAsia="ＭＳ ゴシック"/>
                                </w:rPr>
                                <w:t>const Latency* latency (const ::std::string &amp;name) const;</w:t>
                              </w:r>
                              <w:r w:rsidRPr="007D73FB">
                                <w:rPr>
                                  <w:rFonts w:ascii="ＭＳ ゴシック" w:eastAsia="ＭＳ ゴシック" w:hint="eastAsia"/>
                                </w:rPr>
                                <w:t xml:space="preserve"> </w:t>
                              </w:r>
                              <w:r>
                                <w:rPr>
                                  <w:rFonts w:ascii="ＭＳ ゴシック" w:eastAsia="ＭＳ ゴシック" w:hint="eastAsia"/>
                                </w:rPr>
                                <w:t>// 状態参照</w:t>
                              </w:r>
                            </w:p>
                            <w:p w:rsidR="00B00A8E" w:rsidRPr="00E46B6D" w:rsidRDefault="00B00A8E" w:rsidP="00C053E0">
                              <w:pPr>
                                <w:spacing w:line="0" w:lineRule="atLeast"/>
                                <w:rPr>
                                  <w:rFonts w:ascii="ＭＳ ゴシック" w:eastAsia="ＭＳ ゴシック"/>
                                </w:rPr>
                              </w:pPr>
                              <w:r w:rsidRPr="007D73FB">
                                <w:rPr>
                                  <w:rFonts w:ascii="ＭＳ ゴシック" w:eastAsia="ＭＳ ゴシック"/>
                                </w:rPr>
                                <w:t>Latency* latency (const ::std::string &amp;name);</w:t>
                              </w:r>
                              <w:r w:rsidRPr="007D73FB">
                                <w:rPr>
                                  <w:rFonts w:ascii="ＭＳ ゴシック" w:eastAsia="ＭＳ ゴシック" w:hint="eastAsia"/>
                                </w:rPr>
                                <w:t xml:space="preserve"> </w:t>
                              </w:r>
                              <w:r>
                                <w:rPr>
                                  <w:rFonts w:ascii="ＭＳ ゴシック" w:eastAsia="ＭＳ ゴシック" w:hint="eastAsia"/>
                                </w:rPr>
                                <w:t xml:space="preserve">            // 状態変更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3A9E69" id="キャンバス 509" o:spid="_x0000_s1506" editas="canvas" style="width:425.2pt;height:48.9pt;mso-position-horizontal-relative:char;mso-position-vertical-relative:line" coordsize="54000,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">
                <v:shape id="_x0000_s1507" type="#_x0000_t75" style="position:absolute;width:54000;height:6210;visibility:visible;mso-wrap-style:square">
                  <v:fill o:detectmouseclick="t"/>
                  <v:path o:connecttype="none"/>
                </v:shape>
                <v:shape id="テキスト ボックス 508" o:spid="_x0000_s1508" type="#_x0000_t202" style="position:absolute;left:190;top:760;width:53626;height:4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vTr8A&#10;AADcAAAADwAAAGRycy9kb3ducmV2LnhtbERPTWsCMRC9F/ofwhR6q1kLlu1qFBUtBU/a0vOwGZPg&#10;ZrIk6br9981B8Ph434vV6DsxUEwusILppAJB3Abt2Cj4/tq/1CBSRtbYBSYFf5RgtXx8WGCjw5WP&#10;NJyyESWEU4MKbM59I2VqLXlMk9ATF+4cosdcYDRSR7yWcN/J16p6kx4dlwaLPW0ttZfTr1ew25h3&#10;09YY7a7Wzg3jz/lgPpR6fhrXcxCZxnwX39yfWsGsKmvLmXI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i9OvwAAANwAAAAPAAAAAAAAAAAAAAAAAJgCAABkcnMvZG93bnJl&#10;di54bWxQSwUGAAAAAAQABAD1AAAAhAMAAAAA&#10;" fillcolor="white [3201]" strokeweight=".5pt">
                  <v:textbox>
                    <w:txbxContent>
                      <w:p w:rsidR="00B00A8E" w:rsidRDefault="00B00A8E" w:rsidP="00C053E0">
                        <w:pPr>
                          <w:spacing w:line="0" w:lineRule="atLeast"/>
                          <w:rPr>
                            <w:rFonts w:ascii="ＭＳ ゴシック" w:eastAsia="ＭＳ ゴシック"/>
                          </w:rPr>
                        </w:pPr>
                        <w:r w:rsidRPr="007D73FB">
                          <w:rPr>
                            <w:rFonts w:ascii="ＭＳ ゴシック" w:eastAsia="ＭＳ ゴシック"/>
                          </w:rPr>
                          <w:t>const Latency* latency (const ::std::string &amp;name) const;</w:t>
                        </w:r>
                        <w:r w:rsidRPr="007D73FB">
                          <w:rPr>
                            <w:rFonts w:ascii="ＭＳ ゴシック" w:eastAsia="ＭＳ ゴシック" w:hint="eastAsia"/>
                          </w:rPr>
                          <w:t xml:space="preserve"> </w:t>
                        </w:r>
                        <w:r>
                          <w:rPr>
                            <w:rFonts w:ascii="ＭＳ ゴシック" w:eastAsia="ＭＳ ゴシック" w:hint="eastAsia"/>
                          </w:rPr>
                          <w:t>// 状態参照</w:t>
                        </w:r>
                      </w:p>
                      <w:p w:rsidR="00B00A8E" w:rsidRPr="00E46B6D" w:rsidRDefault="00B00A8E" w:rsidP="00C053E0">
                        <w:pPr>
                          <w:spacing w:line="0" w:lineRule="atLeast"/>
                          <w:rPr>
                            <w:rFonts w:ascii="ＭＳ ゴシック" w:eastAsia="ＭＳ ゴシック"/>
                          </w:rPr>
                        </w:pPr>
                        <w:r w:rsidRPr="007D73FB">
                          <w:rPr>
                            <w:rFonts w:ascii="ＭＳ ゴシック" w:eastAsia="ＭＳ ゴシック"/>
                          </w:rPr>
                          <w:t>Latency* latency (const ::std::string &amp;name);</w:t>
                        </w:r>
                        <w:r w:rsidRPr="007D73FB">
                          <w:rPr>
                            <w:rFonts w:ascii="ＭＳ ゴシック" w:eastAsia="ＭＳ ゴシック" w:hint="eastAsia"/>
                          </w:rPr>
                          <w:t xml:space="preserve"> </w:t>
                        </w:r>
                        <w:r>
                          <w:rPr>
                            <w:rFonts w:ascii="ＭＳ ゴシック" w:eastAsia="ＭＳ ゴシック" w:hint="eastAsia"/>
                          </w:rPr>
                          <w:t xml:space="preserve">            // 状態変更</w:t>
                        </w:r>
                      </w:p>
                    </w:txbxContent>
                  </v:textbox>
                </v:shape>
                <w10:anchorlock/>
              </v:group>
            </w:pict>
          </mc:Fallback>
        </mc:AlternateContent>
      </w:r>
    </w:p>
    <w:p w:rsidR="000617A1" w:rsidRPr="000617A1" w:rsidRDefault="000617A1" w:rsidP="000617A1"/>
    <w:p w:rsidR="000617A1" w:rsidRDefault="00570739" w:rsidP="000617A1">
      <w:pPr>
        <w:pStyle w:val="4"/>
        <w:ind w:right="210"/>
      </w:pPr>
      <w:bookmarkStart w:id="1706" w:name="_Toc444757988"/>
      <w:bookmarkStart w:id="1707" w:name="_Toc444763217"/>
      <w:r>
        <w:rPr>
          <w:rFonts w:hint="eastAsia"/>
        </w:rPr>
        <w:t>File ::</w:t>
      </w:r>
      <w:r w:rsidR="000617A1">
        <w:rPr>
          <w:rFonts w:hint="eastAsia"/>
        </w:rPr>
        <w:t>ComponentSet()</w:t>
      </w:r>
      <w:bookmarkEnd w:id="1706"/>
      <w:bookmarkEnd w:id="1707"/>
    </w:p>
    <w:p w:rsidR="00C053E0" w:rsidRDefault="007D73FB" w:rsidP="00C053E0">
      <w:r>
        <w:rPr>
          <w:rFonts w:hint="eastAsia"/>
        </w:rPr>
        <w:t>処理に使用した</w:t>
      </w:r>
      <w:r>
        <w:rPr>
          <w:rFonts w:hint="eastAsia"/>
        </w:rPr>
        <w:t>SHIM</w:t>
      </w:r>
      <w:r>
        <w:rPr>
          <w:rFonts w:hint="eastAsia"/>
        </w:rPr>
        <w:t>の</w:t>
      </w:r>
      <w:r>
        <w:rPr>
          <w:rFonts w:hint="eastAsia"/>
        </w:rPr>
        <w:t>ComponentSet</w:t>
      </w:r>
      <w:r>
        <w:rPr>
          <w:rFonts w:hint="eastAsia"/>
        </w:rPr>
        <w:t>名を返します。</w:t>
      </w:r>
    </w:p>
    <w:p w:rsidR="00C053E0" w:rsidRDefault="00C053E0" w:rsidP="00C053E0">
      <w:r>
        <w:rPr>
          <w:rFonts w:hint="eastAsia"/>
          <w:noProof/>
        </w:rPr>
        <mc:AlternateContent>
          <mc:Choice Requires="wpc">
            <w:drawing>
              <wp:inline distT="0" distB="0" distL="0" distR="0" wp14:anchorId="22A3C11E" wp14:editId="7F345F1B">
                <wp:extent cx="5400136" cy="431321"/>
                <wp:effectExtent l="0" t="0" r="0" b="0"/>
                <wp:docPr id="511" name="キャンバス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0" name="テキスト ボックス 510"/>
                        <wps:cNvSpPr txBox="1"/>
                        <wps:spPr>
                          <a:xfrm>
                            <a:off x="19050" y="76020"/>
                            <a:ext cx="5362575" cy="2690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7D73FB">
                              <w:pPr>
                                <w:spacing w:line="0" w:lineRule="atLeast"/>
                                <w:rPr>
                                  <w:rFonts w:ascii="ＭＳ ゴシック" w:eastAsia="ＭＳ ゴシック"/>
                                </w:rPr>
                              </w:pPr>
                              <w:r w:rsidRPr="007D73FB">
                                <w:rPr>
                                  <w:rFonts w:ascii="ＭＳ ゴシック" w:eastAsia="ＭＳ ゴシック"/>
                                </w:rPr>
                                <w:t>const ::std::string&amp;</w:t>
                              </w:r>
                              <w:r>
                                <w:rPr>
                                  <w:rFonts w:ascii="ＭＳ ゴシック" w:eastAsia="ＭＳ ゴシック" w:hint="eastAsia"/>
                                </w:rPr>
                                <w:t xml:space="preserve"> </w:t>
                              </w:r>
                              <w:r w:rsidRPr="007D73FB">
                                <w:rPr>
                                  <w:rFonts w:ascii="ＭＳ ゴシック" w:eastAsia="ＭＳ ゴシック"/>
                                </w:rPr>
                                <w:t>ComponentSet (void) const</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A3C11E" id="キャンバス 511" o:spid="_x0000_s1509" editas="canvas" style="width:425.2pt;height:33.95pt;mso-position-horizontal-relative:char;mso-position-vertical-relative:line" coordsize="54000,4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">
                <v:shape id="_x0000_s1510" type="#_x0000_t75" style="position:absolute;width:54000;height:4311;visibility:visible;mso-wrap-style:square">
                  <v:fill o:detectmouseclick="t"/>
                  <v:path o:connecttype="none"/>
                </v:shape>
                <v:shape id="テキスト ボックス 510" o:spid="_x0000_s1511" type="#_x0000_t202" style="position:absolute;left:190;top:760;width:53626;height:2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G1lcAA&#10;AADcAAAADwAAAGRycy9kb3ducmV2LnhtbERPTWsCMRC9C/0PYQreNKtQ2W6NYostQk/V0vOwGZPg&#10;ZrIkcV3/fXMo9Ph43+vt6DsxUEwusILFvAJB3Abt2Cj4Pr3PahApI2vsApOCOyXYbh4ma2x0uPEX&#10;DcdsRAnh1KACm3PfSJlaSx7TPPTEhTuH6DEXGI3UEW8l3HdyWVUr6dFxabDY05ul9nK8egX7V/Ns&#10;2hqj3dfauWH8OX+aD6Wmj+PuBUSmMf+L/9wHreBpUeaXM+U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VG1lcAAAADcAAAADwAAAAAAAAAAAAAAAACYAgAAZHJzL2Rvd25y&#10;ZXYueG1sUEsFBgAAAAAEAAQA9QAAAIUDAAAAAA==&#10;" fillcolor="white [3201]" strokeweight=".5pt">
                  <v:textbox>
                    <w:txbxContent>
                      <w:p w:rsidR="00B00A8E" w:rsidRPr="00E46B6D" w:rsidRDefault="00B00A8E" w:rsidP="007D73FB">
                        <w:pPr>
                          <w:spacing w:line="0" w:lineRule="atLeast"/>
                          <w:rPr>
                            <w:rFonts w:ascii="ＭＳ ゴシック" w:eastAsia="ＭＳ ゴシック"/>
                          </w:rPr>
                        </w:pPr>
                        <w:r w:rsidRPr="007D73FB">
                          <w:rPr>
                            <w:rFonts w:ascii="ＭＳ ゴシック" w:eastAsia="ＭＳ ゴシック"/>
                          </w:rPr>
                          <w:t>const ::std::string&amp;</w:t>
                        </w:r>
                        <w:r>
                          <w:rPr>
                            <w:rFonts w:ascii="ＭＳ ゴシック" w:eastAsia="ＭＳ ゴシック" w:hint="eastAsia"/>
                          </w:rPr>
                          <w:t xml:space="preserve"> </w:t>
                        </w:r>
                        <w:r w:rsidRPr="007D73FB">
                          <w:rPr>
                            <w:rFonts w:ascii="ＭＳ ゴシック" w:eastAsia="ＭＳ ゴシック"/>
                          </w:rPr>
                          <w:t>ComponentSet (void) const</w:t>
                        </w:r>
                        <w:r>
                          <w:rPr>
                            <w:rFonts w:ascii="ＭＳ ゴシック" w:eastAsia="ＭＳ ゴシック" w:hint="eastAsia"/>
                          </w:rPr>
                          <w:t>;</w:t>
                        </w:r>
                      </w:p>
                    </w:txbxContent>
                  </v:textbox>
                </v:shape>
                <w10:anchorlock/>
              </v:group>
            </w:pict>
          </mc:Fallback>
        </mc:AlternateContent>
      </w:r>
    </w:p>
    <w:p w:rsidR="000617A1" w:rsidRDefault="000617A1" w:rsidP="000617A1"/>
    <w:p w:rsidR="000617A1" w:rsidRDefault="00570739" w:rsidP="000617A1">
      <w:pPr>
        <w:pStyle w:val="4"/>
        <w:ind w:right="210"/>
      </w:pPr>
      <w:bookmarkStart w:id="1708" w:name="_Toc444757989"/>
      <w:bookmarkStart w:id="1709" w:name="_Toc444763218"/>
      <w:r>
        <w:rPr>
          <w:rFonts w:hint="eastAsia"/>
        </w:rPr>
        <w:t>File ::</w:t>
      </w:r>
      <w:r w:rsidR="000617A1">
        <w:rPr>
          <w:rFonts w:hint="eastAsia"/>
        </w:rPr>
        <w:t>MasterComponent()</w:t>
      </w:r>
      <w:bookmarkEnd w:id="1708"/>
      <w:bookmarkEnd w:id="1709"/>
    </w:p>
    <w:p w:rsidR="00C053E0" w:rsidRDefault="007D73FB" w:rsidP="00C053E0">
      <w:r>
        <w:rPr>
          <w:rFonts w:hint="eastAsia"/>
        </w:rPr>
        <w:t>処理に使用した</w:t>
      </w:r>
      <w:r>
        <w:rPr>
          <w:rFonts w:hint="eastAsia"/>
        </w:rPr>
        <w:t>SHIM</w:t>
      </w:r>
      <w:r>
        <w:rPr>
          <w:rFonts w:hint="eastAsia"/>
        </w:rPr>
        <w:t>の</w:t>
      </w:r>
      <w:r>
        <w:rPr>
          <w:rFonts w:hint="eastAsia"/>
        </w:rPr>
        <w:t>MasterComponent</w:t>
      </w:r>
      <w:r>
        <w:rPr>
          <w:rFonts w:hint="eastAsia"/>
        </w:rPr>
        <w:t>名を返します。</w:t>
      </w:r>
    </w:p>
    <w:p w:rsidR="00C053E0" w:rsidRDefault="00C053E0" w:rsidP="00C053E0">
      <w:r>
        <w:rPr>
          <w:rFonts w:hint="eastAsia"/>
          <w:noProof/>
        </w:rPr>
        <mc:AlternateContent>
          <mc:Choice Requires="wpc">
            <w:drawing>
              <wp:inline distT="0" distB="0" distL="0" distR="0" wp14:anchorId="17318C64" wp14:editId="62E39C49">
                <wp:extent cx="5400136" cy="474453"/>
                <wp:effectExtent l="0" t="0" r="0" b="0"/>
                <wp:docPr id="513" name="キャンバス 5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2" name="テキスト ボックス 512"/>
                        <wps:cNvSpPr txBox="1"/>
                        <wps:spPr>
                          <a:xfrm>
                            <a:off x="19050" y="76021"/>
                            <a:ext cx="5362575" cy="3035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7D73FB">
                              <w:pPr>
                                <w:spacing w:line="0" w:lineRule="atLeast"/>
                                <w:rPr>
                                  <w:rFonts w:ascii="ＭＳ ゴシック" w:eastAsia="ＭＳ ゴシック"/>
                                </w:rPr>
                              </w:pPr>
                              <w:r>
                                <w:rPr>
                                  <w:rFonts w:ascii="ＭＳ ゴシック" w:eastAsia="ＭＳ ゴシック"/>
                                </w:rPr>
                                <w:t>const ::std::string&amp;</w:t>
                              </w:r>
                              <w:r>
                                <w:rPr>
                                  <w:rFonts w:ascii="ＭＳ ゴシック" w:eastAsia="ＭＳ ゴシック" w:hint="eastAsia"/>
                                </w:rPr>
                                <w:t xml:space="preserve"> </w:t>
                              </w:r>
                              <w:r w:rsidRPr="007D73FB">
                                <w:rPr>
                                  <w:rFonts w:ascii="ＭＳ ゴシック" w:eastAsia="ＭＳ ゴシック"/>
                                </w:rPr>
                                <w:t>MasterComponent (void) const</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318C64" id="キャンバス 513" o:spid="_x0000_s1512" editas="canvas" style="width:425.2pt;height:37.35pt;mso-position-horizontal-relative:char;mso-position-vertical-relative:line" coordsize="54000,4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">
                <v:shape id="_x0000_s1513" type="#_x0000_t75" style="position:absolute;width:54000;height:4743;visibility:visible;mso-wrap-style:square">
                  <v:fill o:detectmouseclick="t"/>
                  <v:path o:connecttype="none"/>
                </v:shape>
                <v:shape id="テキスト ボックス 512" o:spid="_x0000_s1514" type="#_x0000_t202" style="position:absolute;left:190;top:760;width:53626;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ecMA&#10;AADcAAAADwAAAGRycy9kb3ducmV2LnhtbESPQWsCMRSE74X+h/AKvdWsQmW7GsUWWwqeqsXzY/NM&#10;gpuXJUnX7b9vBKHHYWa+YZbr0XdioJhcYAXTSQWCuA3asVHwfXh/qkGkjKyxC0wKfinBenV/t8RG&#10;hwt/0bDPRhQIpwYV2Jz7RsrUWvKYJqEnLt4pRI+5yGikjngpcN/JWVXNpUfHZcFiT2+W2vP+xyvY&#10;vpoX09YY7bbWzg3j8bQzH0o9PoybBYhMY/4P39qfWsHzdAb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OecMAAADcAAAADwAAAAAAAAAAAAAAAACYAgAAZHJzL2Rv&#10;d25yZXYueG1sUEsFBgAAAAAEAAQA9QAAAIgDAAAAAA==&#10;" fillcolor="white [3201]" strokeweight=".5pt">
                  <v:textbox>
                    <w:txbxContent>
                      <w:p w:rsidR="00B00A8E" w:rsidRPr="00E46B6D" w:rsidRDefault="00B00A8E" w:rsidP="007D73FB">
                        <w:pPr>
                          <w:spacing w:line="0" w:lineRule="atLeast"/>
                          <w:rPr>
                            <w:rFonts w:ascii="ＭＳ ゴシック" w:eastAsia="ＭＳ ゴシック"/>
                          </w:rPr>
                        </w:pPr>
                        <w:r>
                          <w:rPr>
                            <w:rFonts w:ascii="ＭＳ ゴシック" w:eastAsia="ＭＳ ゴシック"/>
                          </w:rPr>
                          <w:t>const ::std::string&amp;</w:t>
                        </w:r>
                        <w:r>
                          <w:rPr>
                            <w:rFonts w:ascii="ＭＳ ゴシック" w:eastAsia="ＭＳ ゴシック" w:hint="eastAsia"/>
                          </w:rPr>
                          <w:t xml:space="preserve"> </w:t>
                        </w:r>
                        <w:r w:rsidRPr="007D73FB">
                          <w:rPr>
                            <w:rFonts w:ascii="ＭＳ ゴシック" w:eastAsia="ＭＳ ゴシック"/>
                          </w:rPr>
                          <w:t>MasterComponent (void) const</w:t>
                        </w:r>
                        <w:r>
                          <w:rPr>
                            <w:rFonts w:ascii="ＭＳ ゴシック" w:eastAsia="ＭＳ ゴシック" w:hint="eastAsia"/>
                          </w:rPr>
                          <w:t>;</w:t>
                        </w:r>
                      </w:p>
                    </w:txbxContent>
                  </v:textbox>
                </v:shape>
                <w10:anchorlock/>
              </v:group>
            </w:pict>
          </mc:Fallback>
        </mc:AlternateContent>
      </w:r>
    </w:p>
    <w:p w:rsidR="000617A1" w:rsidRDefault="000617A1" w:rsidP="000617A1"/>
    <w:p w:rsidR="000617A1" w:rsidRDefault="00570739" w:rsidP="000617A1">
      <w:pPr>
        <w:pStyle w:val="4"/>
        <w:ind w:right="210"/>
      </w:pPr>
      <w:bookmarkStart w:id="1710" w:name="_Toc444757990"/>
      <w:bookmarkStart w:id="1711" w:name="_Toc444763219"/>
      <w:r>
        <w:rPr>
          <w:rFonts w:hint="eastAsia"/>
        </w:rPr>
        <w:t>File ::</w:t>
      </w:r>
      <w:r w:rsidR="000617A1">
        <w:rPr>
          <w:rFonts w:hint="eastAsia"/>
        </w:rPr>
        <w:t>CommonInstructionSet()</w:t>
      </w:r>
      <w:bookmarkEnd w:id="1710"/>
      <w:bookmarkEnd w:id="1711"/>
    </w:p>
    <w:p w:rsidR="00C053E0" w:rsidRDefault="007D73FB" w:rsidP="00C053E0">
      <w:r>
        <w:rPr>
          <w:rFonts w:hint="eastAsia"/>
        </w:rPr>
        <w:t>処理に使用した</w:t>
      </w:r>
      <w:r>
        <w:rPr>
          <w:rFonts w:hint="eastAsia"/>
        </w:rPr>
        <w:t>SHIM</w:t>
      </w:r>
      <w:r>
        <w:rPr>
          <w:rFonts w:hint="eastAsia"/>
        </w:rPr>
        <w:t>の</w:t>
      </w:r>
      <w:r>
        <w:rPr>
          <w:rFonts w:hint="eastAsia"/>
        </w:rPr>
        <w:t>CommonInstructionSet</w:t>
      </w:r>
      <w:r>
        <w:rPr>
          <w:rFonts w:hint="eastAsia"/>
        </w:rPr>
        <w:t>名を返します。</w:t>
      </w:r>
    </w:p>
    <w:p w:rsidR="00C053E0" w:rsidRDefault="00C053E0" w:rsidP="00C053E0">
      <w:r>
        <w:rPr>
          <w:rFonts w:hint="eastAsia"/>
          <w:noProof/>
        </w:rPr>
        <mc:AlternateContent>
          <mc:Choice Requires="wpc">
            <w:drawing>
              <wp:inline distT="0" distB="0" distL="0" distR="0" wp14:anchorId="50EF930E" wp14:editId="11E96791">
                <wp:extent cx="5400136" cy="431321"/>
                <wp:effectExtent l="0" t="0" r="0" b="0"/>
                <wp:docPr id="515" name="キャンバス 5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4" name="テキスト ボックス 514"/>
                        <wps:cNvSpPr txBox="1"/>
                        <wps:spPr>
                          <a:xfrm>
                            <a:off x="19050" y="76020"/>
                            <a:ext cx="5362575" cy="2776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7D73FB">
                              <w:pPr>
                                <w:spacing w:line="0" w:lineRule="atLeast"/>
                                <w:rPr>
                                  <w:rFonts w:ascii="ＭＳ ゴシック" w:eastAsia="ＭＳ ゴシック"/>
                                </w:rPr>
                              </w:pPr>
                              <w:r w:rsidRPr="007D73FB">
                                <w:rPr>
                                  <w:rFonts w:ascii="ＭＳ ゴシック" w:eastAsia="ＭＳ ゴシック"/>
                                </w:rPr>
                                <w:t>const ::std::string&amp; CommonInstructionSet (void) const</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EF930E" id="キャンバス 515" o:spid="_x0000_s1515" editas="canvas" style="width:425.2pt;height:33.95pt;mso-position-horizontal-relative:char;mso-position-vertical-relative:line" coordsize="54000,4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">
                <v:shape id="_x0000_s1516" type="#_x0000_t75" style="position:absolute;width:54000;height:4311;visibility:visible;mso-wrap-style:square">
                  <v:fill o:detectmouseclick="t"/>
                  <v:path o:connecttype="none"/>
                </v:shape>
                <v:shape id="テキスト ボックス 514" o:spid="_x0000_s1517" type="#_x0000_t202" style="position:absolute;left:190;top:760;width:53626;height:2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zlsMA&#10;AADcAAAADwAAAGRycy9kb3ducmV2LnhtbESPQUsDMRSE74L/ITzBm8222LKuTYuWWgo9tYrnx+Y1&#10;CW5eliRu139vCoLHYWa+YZbr0XdioJhcYAXTSQWCuA3asVHw8f72UINIGVljF5gU/FCC9er2ZomN&#10;Dhc+0nDKRhQIpwYV2Jz7RsrUWvKYJqEnLt45RI+5yGikjngpcN/JWVUtpEfHZcFiTxtL7dfp2yvY&#10;vpon09YY7bbWzg3j5/lgdkrd340vzyAyjfk//NfeawXz6S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zlsMAAADcAAAADwAAAAAAAAAAAAAAAACYAgAAZHJzL2Rv&#10;d25yZXYueG1sUEsFBgAAAAAEAAQA9QAAAIgDAAAAAA==&#10;" fillcolor="white [3201]" strokeweight=".5pt">
                  <v:textbox>
                    <w:txbxContent>
                      <w:p w:rsidR="00B00A8E" w:rsidRPr="00E46B6D" w:rsidRDefault="00B00A8E" w:rsidP="007D73FB">
                        <w:pPr>
                          <w:spacing w:line="0" w:lineRule="atLeast"/>
                          <w:rPr>
                            <w:rFonts w:ascii="ＭＳ ゴシック" w:eastAsia="ＭＳ ゴシック"/>
                          </w:rPr>
                        </w:pPr>
                        <w:r w:rsidRPr="007D73FB">
                          <w:rPr>
                            <w:rFonts w:ascii="ＭＳ ゴシック" w:eastAsia="ＭＳ ゴシック"/>
                          </w:rPr>
                          <w:t>const ::std::string&amp; CommonInstructionSet (void) const</w:t>
                        </w:r>
                        <w:r>
                          <w:rPr>
                            <w:rFonts w:ascii="ＭＳ ゴシック" w:eastAsia="ＭＳ ゴシック" w:hint="eastAsia"/>
                          </w:rPr>
                          <w:t>;</w:t>
                        </w:r>
                      </w:p>
                    </w:txbxContent>
                  </v:textbox>
                </v:shape>
                <w10:anchorlock/>
              </v:group>
            </w:pict>
          </mc:Fallback>
        </mc:AlternateContent>
      </w:r>
    </w:p>
    <w:p w:rsidR="000617A1" w:rsidRDefault="000617A1" w:rsidP="000617A1"/>
    <w:p w:rsidR="000617A1" w:rsidRDefault="000617A1" w:rsidP="000617A1">
      <w:pPr>
        <w:pStyle w:val="4"/>
        <w:ind w:right="210"/>
      </w:pPr>
      <w:bookmarkStart w:id="1712" w:name="_Toc444757991"/>
      <w:bookmarkStart w:id="1713" w:name="_Toc444763220"/>
      <w:r>
        <w:rPr>
          <w:rFonts w:hint="eastAsia"/>
        </w:rPr>
        <w:t>キャスト</w:t>
      </w:r>
      <w:r>
        <w:rPr>
          <w:rFonts w:hint="eastAsia"/>
        </w:rPr>
        <w:t>(bool)</w:t>
      </w:r>
      <w:bookmarkEnd w:id="1712"/>
      <w:bookmarkEnd w:id="1713"/>
    </w:p>
    <w:p w:rsidR="00C053E0" w:rsidRDefault="007D73FB" w:rsidP="00C053E0">
      <w:r>
        <w:rPr>
          <w:rFonts w:hint="eastAsia"/>
        </w:rPr>
        <w:t>SHIM</w:t>
      </w:r>
      <w:r>
        <w:rPr>
          <w:rFonts w:hint="eastAsia"/>
        </w:rPr>
        <w:t>を読み込み、利用可能であれば</w:t>
      </w:r>
      <w:r>
        <w:rPr>
          <w:rFonts w:hint="eastAsia"/>
        </w:rPr>
        <w:t>true</w:t>
      </w:r>
      <w:r>
        <w:rPr>
          <w:rFonts w:hint="eastAsia"/>
        </w:rPr>
        <w:t>を返します。</w:t>
      </w:r>
    </w:p>
    <w:p w:rsidR="00C053E0" w:rsidRDefault="00C053E0" w:rsidP="00C053E0">
      <w:r>
        <w:rPr>
          <w:rFonts w:hint="eastAsia"/>
          <w:noProof/>
        </w:rPr>
        <mc:AlternateContent>
          <mc:Choice Requires="wpc">
            <w:drawing>
              <wp:inline distT="0" distB="0" distL="0" distR="0" wp14:anchorId="4236D33B" wp14:editId="4C52690E">
                <wp:extent cx="5400136" cy="439947"/>
                <wp:effectExtent l="0" t="0" r="0" b="0"/>
                <wp:docPr id="517" name="キャンバス 5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6" name="テキスト ボックス 516"/>
                        <wps:cNvSpPr txBox="1"/>
                        <wps:spPr>
                          <a:xfrm>
                            <a:off x="19050" y="76020"/>
                            <a:ext cx="5362575" cy="2690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7D73FB">
                                <w:rPr>
                                  <w:rFonts w:ascii="ＭＳ ゴシック" w:eastAsia="ＭＳ ゴシック"/>
                                </w:rPr>
                                <w:t>operator bool () const</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236D33B" id="キャンバス 517" o:spid="_x0000_s1518"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">
                <v:shape id="_x0000_s1519" type="#_x0000_t75" style="position:absolute;width:54000;height:4394;visibility:visible;mso-wrap-style:square">
                  <v:fill o:detectmouseclick="t"/>
                  <v:path o:connecttype="none"/>
                </v:shape>
                <v:shape id="テキスト ボックス 516" o:spid="_x0000_s1520" type="#_x0000_t202" style="position:absolute;left:190;top:760;width:53626;height:2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IesMA&#10;AADcAAAADwAAAGRycy9kb3ducmV2LnhtbESPQWsCMRSE70L/Q3gFb5q1UNlujdIWWwRP1dLzY/NM&#10;QjcvS5Ku679vBKHHYWa+YVab0XdioJhcYAWLeQWCuA3asVHwdXyf1SBSRtbYBSYFF0qwWd9NVtjo&#10;cOZPGg7ZiALh1KACm3PfSJlaSx7TPPTExTuF6DEXGY3UEc8F7jv5UFVL6dFxWbDY05ul9ufw6xVs&#10;X82TaWuMdltr54bx+7Q3H0pN78eXZxCZxvwfvrV3WsHjYgn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SIesMAAADcAAAADwAAAAAAAAAAAAAAAACYAgAAZHJzL2Rv&#10;d25yZXYueG1sUEsFBgAAAAAEAAQA9QAAAIgDAAAAAA==&#10;" fillcolor="white [3201]" strokeweight=".5pt">
                  <v:textbox>
                    <w:txbxContent>
                      <w:p w:rsidR="00B00A8E" w:rsidRPr="00E46B6D" w:rsidRDefault="00B00A8E" w:rsidP="00C053E0">
                        <w:pPr>
                          <w:spacing w:line="0" w:lineRule="atLeast"/>
                          <w:rPr>
                            <w:rFonts w:ascii="ＭＳ ゴシック" w:eastAsia="ＭＳ ゴシック"/>
                          </w:rPr>
                        </w:pPr>
                        <w:r w:rsidRPr="007D73FB">
                          <w:rPr>
                            <w:rFonts w:ascii="ＭＳ ゴシック" w:eastAsia="ＭＳ ゴシック"/>
                          </w:rPr>
                          <w:t>operator bool () const</w:t>
                        </w:r>
                        <w:r>
                          <w:rPr>
                            <w:rFonts w:ascii="ＭＳ ゴシック" w:eastAsia="ＭＳ ゴシック" w:hint="eastAsia"/>
                          </w:rPr>
                          <w:t>;</w:t>
                        </w:r>
                      </w:p>
                    </w:txbxContent>
                  </v:textbox>
                </v:shape>
                <w10:anchorlock/>
              </v:group>
            </w:pict>
          </mc:Fallback>
        </mc:AlternateContent>
      </w:r>
    </w:p>
    <w:p w:rsidR="000617A1" w:rsidRDefault="000617A1" w:rsidP="000617A1"/>
    <w:p w:rsidR="000617A1" w:rsidRPr="000617A1" w:rsidRDefault="000617A1" w:rsidP="000617A1">
      <w:pPr>
        <w:pStyle w:val="4"/>
        <w:ind w:right="210"/>
      </w:pPr>
      <w:bookmarkStart w:id="1714" w:name="_Toc444757992"/>
      <w:bookmarkStart w:id="1715" w:name="_Toc444763221"/>
      <w:r>
        <w:rPr>
          <w:rFonts w:hint="eastAsia"/>
        </w:rPr>
        <w:t>キャスト</w:t>
      </w:r>
      <w:r>
        <w:rPr>
          <w:rFonts w:hint="eastAsia"/>
        </w:rPr>
        <w:t>(::SHIM::SysmtemConfiguration*)</w:t>
      </w:r>
      <w:bookmarkEnd w:id="1714"/>
      <w:bookmarkEnd w:id="1715"/>
    </w:p>
    <w:p w:rsidR="00C053E0" w:rsidRDefault="007D73FB" w:rsidP="00C053E0">
      <w:r>
        <w:rPr>
          <w:rFonts w:hint="eastAsia"/>
        </w:rPr>
        <w:t>SHIM</w:t>
      </w:r>
      <w:r>
        <w:rPr>
          <w:rFonts w:hint="eastAsia"/>
        </w:rPr>
        <w:t>の</w:t>
      </w:r>
      <w:r>
        <w:rPr>
          <w:rFonts w:hint="eastAsia"/>
        </w:rPr>
        <w:t>&lt;SystemConfiguration&gt;</w:t>
      </w:r>
      <w:r>
        <w:rPr>
          <w:rFonts w:hint="eastAsia"/>
        </w:rPr>
        <w:t>タグのポインタを返します。</w:t>
      </w:r>
    </w:p>
    <w:p w:rsidR="00C053E0" w:rsidRDefault="00C053E0" w:rsidP="00C053E0">
      <w:r>
        <w:rPr>
          <w:rFonts w:hint="eastAsia"/>
          <w:noProof/>
        </w:rPr>
        <mc:AlternateContent>
          <mc:Choice Requires="wpc">
            <w:drawing>
              <wp:inline distT="0" distB="0" distL="0" distR="0" wp14:anchorId="10952A23" wp14:editId="457E3158">
                <wp:extent cx="5400136" cy="422695"/>
                <wp:effectExtent l="0" t="0" r="0" b="0"/>
                <wp:docPr id="519" name="キャンバス 5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8" name="テキスト ボックス 518"/>
                        <wps:cNvSpPr txBox="1"/>
                        <wps:spPr>
                          <a:xfrm>
                            <a:off x="19050" y="76021"/>
                            <a:ext cx="5362575" cy="260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7D73FB">
                                <w:rPr>
                                  <w:rFonts w:ascii="ＭＳ ゴシック" w:eastAsia="ＭＳ ゴシック"/>
                                </w:rPr>
                                <w:t>operator const ::SHIM::SystemConfiguration* () const</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952A23" id="キャンバス 519" o:spid="_x0000_s1521" editas="canvas" style="width:425.2pt;height:33.3pt;mso-position-horizontal-relative:char;mso-position-vertical-relative:line" coordsize="54000,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">
                <v:shape id="_x0000_s1522" type="#_x0000_t75" style="position:absolute;width:54000;height:4222;visibility:visible;mso-wrap-style:square">
                  <v:fill o:detectmouseclick="t"/>
                  <v:path o:connecttype="none"/>
                </v:shape>
                <v:shape id="テキスト ボックス 518" o:spid="_x0000_s1523" type="#_x0000_t202" style="position:absolute;left:190;top:760;width:53626;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5k8AA&#10;AADcAAAADwAAAGRycy9kb3ducmV2LnhtbERPTWsCMRC9C/0PYQreNKtQ2W6NYostQk/V0vOwGZPg&#10;ZrIkcV3/fXMo9Ph43+vt6DsxUEwusILFvAJB3Abt2Cj4Pr3PahApI2vsApOCOyXYbh4ma2x0uPEX&#10;DcdsRAnh1KACm3PfSJlaSx7TPPTEhTuH6DEXGI3UEW8l3HdyWVUr6dFxabDY05ul9nK8egX7V/Ns&#10;2hqj3dfauWH8OX+aD6Wmj+PuBUSmMf+L/9wHreBpUdaWM+U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e5k8AAAADcAAAADwAAAAAAAAAAAAAAAACYAgAAZHJzL2Rvd25y&#10;ZXYueG1sUEsFBgAAAAAEAAQA9QAAAIUDAAAAAA==&#10;" fillcolor="white [3201]" strokeweight=".5pt">
                  <v:textbox>
                    <w:txbxContent>
                      <w:p w:rsidR="00B00A8E" w:rsidRPr="00E46B6D" w:rsidRDefault="00B00A8E" w:rsidP="00C053E0">
                        <w:pPr>
                          <w:spacing w:line="0" w:lineRule="atLeast"/>
                          <w:rPr>
                            <w:rFonts w:ascii="ＭＳ ゴシック" w:eastAsia="ＭＳ ゴシック"/>
                          </w:rPr>
                        </w:pPr>
                        <w:r w:rsidRPr="007D73FB">
                          <w:rPr>
                            <w:rFonts w:ascii="ＭＳ ゴシック" w:eastAsia="ＭＳ ゴシック"/>
                          </w:rPr>
                          <w:t>operator const ::SHIM::SystemConfiguration* () const</w:t>
                        </w:r>
                        <w:r>
                          <w:rPr>
                            <w:rFonts w:ascii="ＭＳ ゴシック" w:eastAsia="ＭＳ ゴシック" w:hint="eastAsia"/>
                          </w:rPr>
                          <w:t>;</w:t>
                        </w:r>
                      </w:p>
                    </w:txbxContent>
                  </v:textbox>
                </v:shape>
                <w10:anchorlock/>
              </v:group>
            </w:pict>
          </mc:Fallback>
        </mc:AlternateContent>
      </w:r>
    </w:p>
    <w:p w:rsidR="000617A1" w:rsidRPr="000617A1" w:rsidRDefault="000617A1" w:rsidP="000617A1"/>
    <w:p w:rsidR="00CC3CF2" w:rsidRDefault="00CC3CF2" w:rsidP="00CC3CF2">
      <w:pPr>
        <w:pStyle w:val="3"/>
        <w:ind w:right="210"/>
      </w:pPr>
      <w:bookmarkStart w:id="1716" w:name="_Toc412026996"/>
      <w:bookmarkStart w:id="1717" w:name="_Toc444757993"/>
      <w:bookmarkStart w:id="1718" w:name="_Toc444763222"/>
      <w:r>
        <w:rPr>
          <w:rFonts w:hint="eastAsia"/>
        </w:rPr>
        <w:t>blxml_llvm</w:t>
      </w:r>
      <w:bookmarkEnd w:id="1716"/>
      <w:bookmarkEnd w:id="1717"/>
      <w:bookmarkEnd w:id="1718"/>
    </w:p>
    <w:p w:rsidR="000617A1" w:rsidRDefault="000617A1" w:rsidP="000617A1">
      <w:r>
        <w:rPr>
          <w:rFonts w:hint="eastAsia"/>
        </w:rPr>
        <w:t>このモジュールではブロックレベル構造</w:t>
      </w:r>
      <w:r>
        <w:rPr>
          <w:rFonts w:hint="eastAsia"/>
        </w:rPr>
        <w:t>XML</w:t>
      </w:r>
      <w:r>
        <w:rPr>
          <w:rFonts w:hint="eastAsia"/>
        </w:rPr>
        <w:t>にアクセスするための</w:t>
      </w:r>
      <w:r>
        <w:rPr>
          <w:rFonts w:hint="eastAsia"/>
        </w:rPr>
        <w:t>namespace</w:t>
      </w:r>
      <w:r>
        <w:rPr>
          <w:rFonts w:hint="eastAsia"/>
        </w:rPr>
        <w:t>とクラスを提供します。</w:t>
      </w:r>
    </w:p>
    <w:p w:rsidR="00CC3CF2" w:rsidRDefault="00CC3CF2" w:rsidP="0049178D">
      <w:r>
        <w:rPr>
          <w:rFonts w:hAnsi="ＭＳ ゴシック"/>
          <w:noProof/>
        </w:rPr>
        <mc:AlternateContent>
          <mc:Choice Requires="wpc">
            <w:drawing>
              <wp:inline distT="0" distB="0" distL="0" distR="0" wp14:anchorId="1537D264" wp14:editId="198EFC81">
                <wp:extent cx="5400136" cy="1250831"/>
                <wp:effectExtent l="0" t="0" r="10160" b="6985"/>
                <wp:docPr id="521" name="キャンバス 5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0" name="正方形/長方形 520"/>
                        <wps:cNvSpPr/>
                        <wps:spPr>
                          <a:xfrm>
                            <a:off x="76189" y="35963"/>
                            <a:ext cx="5323937" cy="116310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0A8E" w:rsidRDefault="00B00A8E" w:rsidP="00CC3CF2">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namespace SimulinkModel</w:t>
                              </w:r>
                            </w:p>
                            <w:p w:rsidR="00B00A8E" w:rsidRDefault="00B00A8E" w:rsidP="00CC3CF2">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p w:rsidR="00B00A8E" w:rsidRDefault="00B00A8E" w:rsidP="00CC3CF2">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r>
                                <w:rPr>
                                  <w:rFonts w:asciiTheme="majorEastAsia" w:eastAsiaTheme="majorEastAsia" w:hAnsiTheme="majorEastAsia"/>
                                  <w:color w:val="000000" w:themeColor="text1"/>
                                </w:rPr>
                                <w:t>namespace</w:t>
                              </w:r>
                              <w:r>
                                <w:rPr>
                                  <w:rFonts w:asciiTheme="majorEastAsia" w:eastAsiaTheme="majorEastAsia" w:hAnsiTheme="majorEastAsia" w:hint="eastAsia"/>
                                  <w:color w:val="000000" w:themeColor="text1"/>
                                </w:rPr>
                                <w:t xml:space="preserve"> BLXML {</w:t>
                              </w:r>
                            </w:p>
                            <w:p w:rsidR="00B00A8E" w:rsidRDefault="00B00A8E" w:rsidP="00CC3CF2">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各クラス、関数はこの名前空間に置かれる</w:t>
                              </w:r>
                            </w:p>
                            <w:p w:rsidR="00B00A8E" w:rsidRDefault="00B00A8E" w:rsidP="00CC3CF2">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p>
                            <w:p w:rsidR="00B00A8E" w:rsidRPr="003C4BE3" w:rsidRDefault="00B00A8E" w:rsidP="00CC3CF2">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537D264" id="キャンバス 521" o:spid="_x0000_s1524" editas="canvas" style="width:425.2pt;height:98.5pt;mso-position-horizontal-relative:char;mso-position-vertical-relative:line" coordsize="54000,12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">
                <v:shape id="_x0000_s1525" type="#_x0000_t75" style="position:absolute;width:54000;height:12503;visibility:visible;mso-wrap-style:square">
                  <v:fill o:detectmouseclick="t"/>
                  <v:path o:connecttype="none"/>
                </v:shape>
                <v:rect id="正方形/長方形 520" o:spid="_x0000_s1526" style="position:absolute;left:761;top:359;width:53240;height:11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LEcMA&#10;AADcAAAADwAAAGRycy9kb3ducmV2LnhtbERPTWvCQBC9C/0Pywi9SN0oKCV1FWlpyUGEanvobcxO&#10;s6nZ2ZAdNf5791Dw+Hjfi1XvG3WmLtaBDUzGGSjiMtiaKwNf+/enZ1BRkC02gcnAlSKslg+DBeY2&#10;XPiTzjupVArhmKMBJ9LmWsfSkcc4Di1x4n5D51ES7CptO7ykcN/oaZbNtceaU4PDll4dlcfdyRv4&#10;KXqp/iYfsjni6HtUuEO5fTsY8zjs1y+ghHq5i//dhTUwm6b56Uw6Anp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OLEcMAAADcAAAADwAAAAAAAAAAAAAAAACYAgAAZHJzL2Rv&#10;d25yZXYueG1sUEsFBgAAAAAEAAQA9QAAAIgDAAAAAA==&#10;" filled="f" strokecolor="black [3213]" strokeweight="1pt">
                  <v:textbox>
                    <w:txbxContent>
                      <w:p w:rsidR="00B00A8E" w:rsidRDefault="00B00A8E" w:rsidP="00CC3CF2">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namespace SimulinkModel</w:t>
                        </w:r>
                      </w:p>
                      <w:p w:rsidR="00B00A8E" w:rsidRDefault="00B00A8E" w:rsidP="00CC3CF2">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p w:rsidR="00B00A8E" w:rsidRDefault="00B00A8E" w:rsidP="00CC3CF2">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r>
                          <w:rPr>
                            <w:rFonts w:asciiTheme="majorEastAsia" w:eastAsiaTheme="majorEastAsia" w:hAnsiTheme="majorEastAsia"/>
                            <w:color w:val="000000" w:themeColor="text1"/>
                          </w:rPr>
                          <w:t>namespace</w:t>
                        </w:r>
                        <w:r>
                          <w:rPr>
                            <w:rFonts w:asciiTheme="majorEastAsia" w:eastAsiaTheme="majorEastAsia" w:hAnsiTheme="majorEastAsia" w:hint="eastAsia"/>
                            <w:color w:val="000000" w:themeColor="text1"/>
                          </w:rPr>
                          <w:t xml:space="preserve"> BLXML {</w:t>
                        </w:r>
                      </w:p>
                      <w:p w:rsidR="00B00A8E" w:rsidRDefault="00B00A8E" w:rsidP="00CC3CF2">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各クラス、関数はこの名前空間に置かれる</w:t>
                        </w:r>
                      </w:p>
                      <w:p w:rsidR="00B00A8E" w:rsidRDefault="00B00A8E" w:rsidP="00CC3CF2">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p>
                      <w:p w:rsidR="00B00A8E" w:rsidRPr="003C4BE3" w:rsidRDefault="00B00A8E" w:rsidP="00CC3CF2">
                        <w:pPr>
                          <w:spacing w:line="0" w:lineRule="atLeas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p>
                    </w:txbxContent>
                  </v:textbox>
                </v:rect>
                <w10:anchorlock/>
              </v:group>
            </w:pict>
          </mc:Fallback>
        </mc:AlternateContent>
      </w:r>
    </w:p>
    <w:p w:rsidR="000617A1" w:rsidRDefault="000617A1" w:rsidP="000617A1">
      <w:pPr>
        <w:pStyle w:val="ae"/>
      </w:pPr>
      <w:bookmarkStart w:id="1719" w:name="_Toc444758124"/>
      <w:bookmarkStart w:id="1720" w:name="_Toc444763259"/>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7</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16</w:t>
      </w:r>
      <w:r w:rsidR="00493A98">
        <w:fldChar w:fldCharType="end"/>
      </w:r>
      <w:r>
        <w:rPr>
          <w:rFonts w:hint="eastAsia"/>
        </w:rPr>
        <w:t xml:space="preserve"> blxml_llvm</w:t>
      </w:r>
      <w:r>
        <w:rPr>
          <w:rFonts w:hint="eastAsia"/>
        </w:rPr>
        <w:t>のクラス一覧</w:t>
      </w:r>
      <w:bookmarkEnd w:id="1719"/>
      <w:bookmarkEnd w:id="1720"/>
    </w:p>
    <w:tbl>
      <w:tblPr>
        <w:tblStyle w:val="ad"/>
        <w:tblW w:w="0" w:type="auto"/>
        <w:tblLayout w:type="fixed"/>
        <w:tblLook w:val="04A0" w:firstRow="1" w:lastRow="0" w:firstColumn="1" w:lastColumn="0" w:noHBand="0" w:noVBand="1"/>
      </w:tblPr>
      <w:tblGrid>
        <w:gridCol w:w="1170"/>
        <w:gridCol w:w="3049"/>
        <w:gridCol w:w="4501"/>
      </w:tblGrid>
      <w:tr w:rsidR="000617A1" w:rsidTr="003C7EB7">
        <w:tc>
          <w:tcPr>
            <w:tcW w:w="1170" w:type="dxa"/>
            <w:shd w:val="clear" w:color="auto" w:fill="BFBFBF" w:themeFill="background1" w:themeFillShade="BF"/>
          </w:tcPr>
          <w:p w:rsidR="000617A1" w:rsidRDefault="000617A1" w:rsidP="003C7EB7">
            <w:pPr>
              <w:jc w:val="center"/>
            </w:pPr>
            <w:r>
              <w:rPr>
                <w:rFonts w:hint="eastAsia"/>
              </w:rPr>
              <w:t>クラス</w:t>
            </w:r>
          </w:p>
        </w:tc>
        <w:tc>
          <w:tcPr>
            <w:tcW w:w="7550" w:type="dxa"/>
            <w:gridSpan w:val="2"/>
            <w:shd w:val="clear" w:color="auto" w:fill="BFBFBF" w:themeFill="background1" w:themeFillShade="BF"/>
          </w:tcPr>
          <w:p w:rsidR="000617A1" w:rsidRDefault="000617A1" w:rsidP="003C7EB7">
            <w:pPr>
              <w:jc w:val="center"/>
            </w:pPr>
            <w:r>
              <w:rPr>
                <w:rFonts w:hint="eastAsia"/>
              </w:rPr>
              <w:t>説明</w:t>
            </w:r>
          </w:p>
        </w:tc>
      </w:tr>
      <w:tr w:rsidR="000617A1" w:rsidTr="003C7EB7">
        <w:tc>
          <w:tcPr>
            <w:tcW w:w="1170" w:type="dxa"/>
            <w:vMerge w:val="restart"/>
          </w:tcPr>
          <w:p w:rsidR="000617A1" w:rsidRDefault="000617A1" w:rsidP="003C7EB7">
            <w:r>
              <w:rPr>
                <w:rFonts w:hint="eastAsia"/>
              </w:rPr>
              <w:t>BLXML</w:t>
            </w:r>
          </w:p>
        </w:tc>
        <w:tc>
          <w:tcPr>
            <w:tcW w:w="7550" w:type="dxa"/>
            <w:gridSpan w:val="2"/>
          </w:tcPr>
          <w:p w:rsidR="000617A1" w:rsidRDefault="000617A1" w:rsidP="003C7EB7">
            <w:r>
              <w:rPr>
                <w:rFonts w:hint="eastAsia"/>
              </w:rPr>
              <w:t>ブロックレベル構造</w:t>
            </w:r>
            <w:r>
              <w:rPr>
                <w:rFonts w:hint="eastAsia"/>
              </w:rPr>
              <w:t>XML</w:t>
            </w:r>
            <w:r>
              <w:rPr>
                <w:rFonts w:hint="eastAsia"/>
              </w:rPr>
              <w:t>にアクセスするためのクラス</w:t>
            </w:r>
          </w:p>
        </w:tc>
      </w:tr>
      <w:tr w:rsidR="000617A1" w:rsidTr="0042676E">
        <w:tc>
          <w:tcPr>
            <w:tcW w:w="1170" w:type="dxa"/>
            <w:vMerge/>
          </w:tcPr>
          <w:p w:rsidR="000617A1" w:rsidRDefault="000617A1" w:rsidP="003C7EB7"/>
        </w:tc>
        <w:tc>
          <w:tcPr>
            <w:tcW w:w="3049" w:type="dxa"/>
            <w:shd w:val="clear" w:color="auto" w:fill="BFBFBF" w:themeFill="background1" w:themeFillShade="BF"/>
          </w:tcPr>
          <w:p w:rsidR="000617A1" w:rsidRDefault="000617A1" w:rsidP="003C7EB7">
            <w:pPr>
              <w:jc w:val="center"/>
            </w:pPr>
            <w:r>
              <w:rPr>
                <w:rFonts w:hint="eastAsia"/>
              </w:rPr>
              <w:t>コンストラクタ</w:t>
            </w:r>
          </w:p>
        </w:tc>
        <w:tc>
          <w:tcPr>
            <w:tcW w:w="4501" w:type="dxa"/>
            <w:shd w:val="clear" w:color="auto" w:fill="BFBFBF" w:themeFill="background1" w:themeFillShade="BF"/>
          </w:tcPr>
          <w:p w:rsidR="000617A1" w:rsidRDefault="000617A1" w:rsidP="003C7EB7">
            <w:pPr>
              <w:jc w:val="center"/>
            </w:pPr>
            <w:r>
              <w:rPr>
                <w:rFonts w:hint="eastAsia"/>
              </w:rPr>
              <w:t>説明</w:t>
            </w:r>
          </w:p>
        </w:tc>
      </w:tr>
      <w:tr w:rsidR="000617A1" w:rsidTr="0042676E">
        <w:tc>
          <w:tcPr>
            <w:tcW w:w="1170" w:type="dxa"/>
            <w:vMerge/>
          </w:tcPr>
          <w:p w:rsidR="000617A1" w:rsidRDefault="000617A1" w:rsidP="003C7EB7"/>
        </w:tc>
        <w:tc>
          <w:tcPr>
            <w:tcW w:w="3049" w:type="dxa"/>
          </w:tcPr>
          <w:p w:rsidR="000617A1" w:rsidRDefault="000617A1" w:rsidP="003C7EB7">
            <w:r>
              <w:rPr>
                <w:rFonts w:hint="eastAsia"/>
              </w:rPr>
              <w:t>BLXML(file</w:t>
            </w:r>
            <w:r w:rsidR="0042676E">
              <w:rPr>
                <w:rFonts w:hint="eastAsia"/>
              </w:rPr>
              <w:t xml:space="preserve">, </w:t>
            </w:r>
            <w:r w:rsidR="0042676E" w:rsidRPr="005A5967">
              <w:rPr>
                <w:color w:val="000000" w:themeColor="text1"/>
              </w:rPr>
              <w:t>validation</w:t>
            </w:r>
            <w:r>
              <w:rPr>
                <w:rFonts w:hint="eastAsia"/>
              </w:rPr>
              <w:t>)</w:t>
            </w:r>
          </w:p>
        </w:tc>
        <w:tc>
          <w:tcPr>
            <w:tcW w:w="4501" w:type="dxa"/>
          </w:tcPr>
          <w:p w:rsidR="000617A1" w:rsidRDefault="000617A1" w:rsidP="003C7EB7">
            <w:r>
              <w:rPr>
                <w:rFonts w:hint="eastAsia"/>
              </w:rPr>
              <w:t>入力</w:t>
            </w:r>
            <w:r>
              <w:rPr>
                <w:rFonts w:hint="eastAsia"/>
              </w:rPr>
              <w:t>XML</w:t>
            </w:r>
            <w:r>
              <w:rPr>
                <w:rFonts w:hint="eastAsia"/>
              </w:rPr>
              <w:t>ファイルを指定したコンストラクタ</w:t>
            </w:r>
            <w:r w:rsidR="004260D7">
              <w:rPr>
                <w:rFonts w:hint="eastAsia"/>
              </w:rPr>
              <w:t>。</w:t>
            </w:r>
            <w:r w:rsidR="004260D7" w:rsidRPr="005A5967">
              <w:rPr>
                <w:color w:val="000000" w:themeColor="text1"/>
              </w:rPr>
              <w:t>validation</w:t>
            </w:r>
            <w:r w:rsidR="004260D7" w:rsidRPr="005A5967">
              <w:rPr>
                <w:rFonts w:hint="eastAsia"/>
                <w:color w:val="000000" w:themeColor="text1"/>
              </w:rPr>
              <w:t>は省略可で省略時は</w:t>
            </w:r>
            <w:r w:rsidR="004260D7" w:rsidRPr="005A5967">
              <w:rPr>
                <w:color w:val="000000" w:themeColor="text1"/>
              </w:rPr>
              <w:t>true</w:t>
            </w:r>
          </w:p>
        </w:tc>
      </w:tr>
      <w:tr w:rsidR="000617A1" w:rsidTr="0042676E">
        <w:tc>
          <w:tcPr>
            <w:tcW w:w="1170" w:type="dxa"/>
            <w:vMerge/>
          </w:tcPr>
          <w:p w:rsidR="000617A1" w:rsidRDefault="000617A1" w:rsidP="003C7EB7"/>
        </w:tc>
        <w:tc>
          <w:tcPr>
            <w:tcW w:w="3049" w:type="dxa"/>
          </w:tcPr>
          <w:p w:rsidR="000617A1" w:rsidRDefault="0042676E" w:rsidP="003C7EB7">
            <w:r>
              <w:rPr>
                <w:rFonts w:hint="eastAsia"/>
              </w:rPr>
              <w:t xml:space="preserve">BLXML(istream, </w:t>
            </w:r>
            <w:r w:rsidRPr="005A5967">
              <w:rPr>
                <w:color w:val="000000" w:themeColor="text1"/>
              </w:rPr>
              <w:t>validation</w:t>
            </w:r>
            <w:r>
              <w:rPr>
                <w:rFonts w:hint="eastAsia"/>
              </w:rPr>
              <w:t>)</w:t>
            </w:r>
          </w:p>
        </w:tc>
        <w:tc>
          <w:tcPr>
            <w:tcW w:w="4501" w:type="dxa"/>
          </w:tcPr>
          <w:p w:rsidR="004260D7" w:rsidRDefault="000617A1" w:rsidP="003C7EB7">
            <w:r>
              <w:rPr>
                <w:rFonts w:hint="eastAsia"/>
              </w:rPr>
              <w:t>入力</w:t>
            </w:r>
            <w:r>
              <w:rPr>
                <w:rFonts w:hint="eastAsia"/>
              </w:rPr>
              <w:t>XML</w:t>
            </w:r>
            <w:r>
              <w:rPr>
                <w:rFonts w:hint="eastAsia"/>
              </w:rPr>
              <w:t>ファイルの入力ストリームを指定したコンストラクタ</w:t>
            </w:r>
            <w:r w:rsidR="004260D7">
              <w:rPr>
                <w:rFonts w:hint="eastAsia"/>
              </w:rPr>
              <w:t>。</w:t>
            </w:r>
            <w:r w:rsidR="004260D7" w:rsidRPr="005A5967">
              <w:rPr>
                <w:color w:val="000000" w:themeColor="text1"/>
              </w:rPr>
              <w:t>validation</w:t>
            </w:r>
            <w:r w:rsidR="004260D7" w:rsidRPr="005A5967">
              <w:rPr>
                <w:rFonts w:hint="eastAsia"/>
                <w:color w:val="000000" w:themeColor="text1"/>
              </w:rPr>
              <w:t>は省略可で省略時は</w:t>
            </w:r>
            <w:r w:rsidR="004260D7" w:rsidRPr="005A5967">
              <w:rPr>
                <w:color w:val="000000" w:themeColor="text1"/>
              </w:rPr>
              <w:t>true</w:t>
            </w:r>
          </w:p>
        </w:tc>
      </w:tr>
      <w:tr w:rsidR="000617A1" w:rsidTr="0042676E">
        <w:tc>
          <w:tcPr>
            <w:tcW w:w="1170" w:type="dxa"/>
            <w:vMerge/>
          </w:tcPr>
          <w:p w:rsidR="000617A1" w:rsidRDefault="000617A1" w:rsidP="003C7EB7"/>
        </w:tc>
        <w:tc>
          <w:tcPr>
            <w:tcW w:w="3049" w:type="dxa"/>
          </w:tcPr>
          <w:p w:rsidR="000617A1" w:rsidRDefault="000617A1" w:rsidP="003C7EB7">
            <w:r>
              <w:rPr>
                <w:rFonts w:hint="eastAsia"/>
              </w:rPr>
              <w:t>BLXML(blk)</w:t>
            </w:r>
          </w:p>
        </w:tc>
        <w:tc>
          <w:tcPr>
            <w:tcW w:w="4501" w:type="dxa"/>
          </w:tcPr>
          <w:p w:rsidR="000617A1" w:rsidRDefault="000617A1" w:rsidP="003C7EB7">
            <w:r>
              <w:rPr>
                <w:rFonts w:hint="eastAsia"/>
              </w:rPr>
              <w:t>&lt;blocks&gt;</w:t>
            </w:r>
            <w:r>
              <w:rPr>
                <w:rFonts w:hint="eastAsia"/>
              </w:rPr>
              <w:t>のポインタ</w:t>
            </w:r>
            <w:r>
              <w:rPr>
                <w:rFonts w:hint="eastAsia"/>
              </w:rPr>
              <w:t>(auto_ptr)</w:t>
            </w:r>
            <w:r>
              <w:rPr>
                <w:rFonts w:hint="eastAsia"/>
              </w:rPr>
              <w:t>を指定したコンストラクタ</w:t>
            </w:r>
          </w:p>
        </w:tc>
      </w:tr>
      <w:tr w:rsidR="000617A1" w:rsidTr="0042676E">
        <w:tc>
          <w:tcPr>
            <w:tcW w:w="1170" w:type="dxa"/>
            <w:vMerge/>
          </w:tcPr>
          <w:p w:rsidR="000617A1" w:rsidRDefault="000617A1" w:rsidP="003C7EB7"/>
        </w:tc>
        <w:tc>
          <w:tcPr>
            <w:tcW w:w="3049" w:type="dxa"/>
          </w:tcPr>
          <w:p w:rsidR="000617A1" w:rsidRDefault="000617A1" w:rsidP="003C7EB7">
            <w:r>
              <w:rPr>
                <w:rFonts w:hint="eastAsia"/>
              </w:rPr>
              <w:t>BLXML()</w:t>
            </w:r>
          </w:p>
        </w:tc>
        <w:tc>
          <w:tcPr>
            <w:tcW w:w="4501" w:type="dxa"/>
          </w:tcPr>
          <w:p w:rsidR="000617A1" w:rsidRDefault="000617A1" w:rsidP="003C7EB7">
            <w:r>
              <w:rPr>
                <w:rFonts w:hint="eastAsia"/>
              </w:rPr>
              <w:t>デフォルトコンストラクタ</w:t>
            </w:r>
          </w:p>
        </w:tc>
      </w:tr>
      <w:tr w:rsidR="000617A1" w:rsidTr="0042676E">
        <w:tc>
          <w:tcPr>
            <w:tcW w:w="1170" w:type="dxa"/>
            <w:vMerge/>
          </w:tcPr>
          <w:p w:rsidR="000617A1" w:rsidRDefault="000617A1" w:rsidP="003C7EB7"/>
        </w:tc>
        <w:tc>
          <w:tcPr>
            <w:tcW w:w="3049" w:type="dxa"/>
            <w:shd w:val="clear" w:color="auto" w:fill="BFBFBF" w:themeFill="background1" w:themeFillShade="BF"/>
          </w:tcPr>
          <w:p w:rsidR="000617A1" w:rsidRDefault="000617A1" w:rsidP="003C7EB7">
            <w:pPr>
              <w:jc w:val="center"/>
            </w:pPr>
            <w:r>
              <w:rPr>
                <w:rFonts w:hint="eastAsia"/>
              </w:rPr>
              <w:t>公開メンバ</w:t>
            </w:r>
          </w:p>
        </w:tc>
        <w:tc>
          <w:tcPr>
            <w:tcW w:w="4501" w:type="dxa"/>
            <w:shd w:val="clear" w:color="auto" w:fill="BFBFBF" w:themeFill="background1" w:themeFillShade="BF"/>
          </w:tcPr>
          <w:p w:rsidR="000617A1" w:rsidRDefault="000617A1" w:rsidP="003C7EB7">
            <w:pPr>
              <w:jc w:val="center"/>
            </w:pPr>
            <w:r>
              <w:rPr>
                <w:rFonts w:hint="eastAsia"/>
              </w:rPr>
              <w:t>説明</w:t>
            </w:r>
          </w:p>
        </w:tc>
      </w:tr>
      <w:tr w:rsidR="000617A1" w:rsidTr="0042676E">
        <w:tc>
          <w:tcPr>
            <w:tcW w:w="1170" w:type="dxa"/>
            <w:vMerge/>
          </w:tcPr>
          <w:p w:rsidR="000617A1" w:rsidRDefault="000617A1" w:rsidP="003C7EB7"/>
        </w:tc>
        <w:tc>
          <w:tcPr>
            <w:tcW w:w="3049" w:type="dxa"/>
          </w:tcPr>
          <w:p w:rsidR="000617A1" w:rsidRDefault="003C7EB7" w:rsidP="00AC0790">
            <w:r w:rsidRPr="003C7EB7">
              <w:t>set_performance</w:t>
            </w:r>
            <w:r>
              <w:rPr>
                <w:rFonts w:hint="eastAsia"/>
              </w:rPr>
              <w:t>()</w:t>
            </w:r>
          </w:p>
        </w:tc>
        <w:tc>
          <w:tcPr>
            <w:tcW w:w="4501" w:type="dxa"/>
          </w:tcPr>
          <w:p w:rsidR="000617A1" w:rsidRPr="003C7EB7" w:rsidRDefault="003C7EB7" w:rsidP="003C7EB7">
            <w:r>
              <w:rPr>
                <w:rFonts w:hint="eastAsia"/>
              </w:rPr>
              <w:t>&lt;block&gt;</w:t>
            </w:r>
            <w:r>
              <w:rPr>
                <w:rFonts w:hint="eastAsia"/>
              </w:rPr>
              <w:t>タグに、指定した値で</w:t>
            </w:r>
            <w:r>
              <w:rPr>
                <w:rFonts w:hint="eastAsia"/>
              </w:rPr>
              <w:t>&lt;performance&gt;</w:t>
            </w:r>
            <w:r>
              <w:rPr>
                <w:rFonts w:hint="eastAsia"/>
              </w:rPr>
              <w:t>タグを追加する</w:t>
            </w:r>
          </w:p>
        </w:tc>
      </w:tr>
      <w:tr w:rsidR="000617A1" w:rsidTr="0042676E">
        <w:tc>
          <w:tcPr>
            <w:tcW w:w="1170" w:type="dxa"/>
            <w:vMerge/>
          </w:tcPr>
          <w:p w:rsidR="000617A1" w:rsidRDefault="000617A1" w:rsidP="003C7EB7"/>
        </w:tc>
        <w:tc>
          <w:tcPr>
            <w:tcW w:w="3049" w:type="dxa"/>
          </w:tcPr>
          <w:p w:rsidR="000617A1" w:rsidRDefault="003C7EB7" w:rsidP="00AC0790">
            <w:r w:rsidRPr="003C7EB7">
              <w:t>set_filename</w:t>
            </w:r>
            <w:r>
              <w:rPr>
                <w:rFonts w:hint="eastAsia"/>
              </w:rPr>
              <w:t>()</w:t>
            </w:r>
          </w:p>
        </w:tc>
        <w:tc>
          <w:tcPr>
            <w:tcW w:w="4501" w:type="dxa"/>
          </w:tcPr>
          <w:p w:rsidR="000617A1" w:rsidRDefault="003C7EB7" w:rsidP="003C7EB7">
            <w:r>
              <w:rPr>
                <w:rFonts w:hint="eastAsia"/>
              </w:rPr>
              <w:t>入力した</w:t>
            </w:r>
            <w:r>
              <w:rPr>
                <w:rFonts w:hint="eastAsia"/>
              </w:rPr>
              <w:t>XML</w:t>
            </w:r>
            <w:r>
              <w:rPr>
                <w:rFonts w:hint="eastAsia"/>
              </w:rPr>
              <w:t>ファイルの情報を</w:t>
            </w:r>
            <w:r>
              <w:rPr>
                <w:rFonts w:hint="eastAsia"/>
              </w:rPr>
              <w:t>&lt;blocks&gt;</w:t>
            </w:r>
            <w:r>
              <w:rPr>
                <w:rFonts w:hint="eastAsia"/>
              </w:rPr>
              <w:t>のタグに</w:t>
            </w:r>
            <w:r>
              <w:rPr>
                <w:rFonts w:hint="eastAsia"/>
              </w:rPr>
              <w:t>&lt;file&gt;</w:t>
            </w:r>
            <w:r>
              <w:rPr>
                <w:rFonts w:hint="eastAsia"/>
              </w:rPr>
              <w:t>タグとして追加する</w:t>
            </w:r>
          </w:p>
        </w:tc>
      </w:tr>
      <w:tr w:rsidR="003C7EB7" w:rsidTr="0042676E">
        <w:tc>
          <w:tcPr>
            <w:tcW w:w="1170" w:type="dxa"/>
            <w:vMerge/>
          </w:tcPr>
          <w:p w:rsidR="003C7EB7" w:rsidRDefault="003C7EB7" w:rsidP="003C7EB7"/>
        </w:tc>
        <w:tc>
          <w:tcPr>
            <w:tcW w:w="3049" w:type="dxa"/>
          </w:tcPr>
          <w:p w:rsidR="003C7EB7" w:rsidRDefault="003C7EB7" w:rsidP="00AC0790">
            <w:r w:rsidRPr="003C7EB7">
              <w:t>set_shim_param</w:t>
            </w:r>
            <w:r w:rsidR="00AC0790">
              <w:rPr>
                <w:rFonts w:hint="eastAsia"/>
              </w:rPr>
              <w:t>(</w:t>
            </w:r>
            <w:r>
              <w:rPr>
                <w:rFonts w:hint="eastAsia"/>
              </w:rPr>
              <w:t>)</w:t>
            </w:r>
          </w:p>
        </w:tc>
        <w:tc>
          <w:tcPr>
            <w:tcW w:w="4501" w:type="dxa"/>
          </w:tcPr>
          <w:p w:rsidR="003C7EB7" w:rsidRDefault="003C7EB7" w:rsidP="003C7EB7">
            <w:r>
              <w:rPr>
                <w:rFonts w:hint="eastAsia"/>
              </w:rPr>
              <w:t>入力した</w:t>
            </w:r>
            <w:r>
              <w:rPr>
                <w:rFonts w:hint="eastAsia"/>
              </w:rPr>
              <w:t>SHIM</w:t>
            </w:r>
            <w:r>
              <w:rPr>
                <w:rFonts w:hint="eastAsia"/>
              </w:rPr>
              <w:t>の情報を</w:t>
            </w:r>
            <w:r>
              <w:rPr>
                <w:rFonts w:hint="eastAsia"/>
              </w:rPr>
              <w:t>&lt;blocks&gt;</w:t>
            </w:r>
            <w:r>
              <w:rPr>
                <w:rFonts w:hint="eastAsia"/>
              </w:rPr>
              <w:t>のタグに</w:t>
            </w:r>
            <w:r>
              <w:rPr>
                <w:rFonts w:hint="eastAsia"/>
              </w:rPr>
              <w:t>&lt;shim-params&gt;</w:t>
            </w:r>
            <w:r>
              <w:rPr>
                <w:rFonts w:hint="eastAsia"/>
              </w:rPr>
              <w:t>として追加する</w:t>
            </w:r>
          </w:p>
        </w:tc>
      </w:tr>
      <w:tr w:rsidR="003C7EB7" w:rsidTr="0042676E">
        <w:tc>
          <w:tcPr>
            <w:tcW w:w="1170" w:type="dxa"/>
            <w:vMerge/>
          </w:tcPr>
          <w:p w:rsidR="003C7EB7" w:rsidRDefault="003C7EB7" w:rsidP="003C7EB7"/>
        </w:tc>
        <w:tc>
          <w:tcPr>
            <w:tcW w:w="3049" w:type="dxa"/>
          </w:tcPr>
          <w:p w:rsidR="003C7EB7" w:rsidRDefault="003C7EB7" w:rsidP="00AC0790">
            <w:r w:rsidRPr="003C7EB7">
              <w:t>output</w:t>
            </w:r>
            <w:r>
              <w:rPr>
                <w:rFonts w:hint="eastAsia"/>
              </w:rPr>
              <w:t>()</w:t>
            </w:r>
          </w:p>
        </w:tc>
        <w:tc>
          <w:tcPr>
            <w:tcW w:w="4501" w:type="dxa"/>
          </w:tcPr>
          <w:p w:rsidR="003C7EB7" w:rsidRDefault="003C7EB7" w:rsidP="003C7EB7">
            <w:r>
              <w:rPr>
                <w:rFonts w:hint="eastAsia"/>
              </w:rPr>
              <w:t>XML</w:t>
            </w:r>
            <w:r>
              <w:rPr>
                <w:rFonts w:hint="eastAsia"/>
              </w:rPr>
              <w:t>出力処理</w:t>
            </w:r>
          </w:p>
        </w:tc>
      </w:tr>
      <w:tr w:rsidR="003C7EB7" w:rsidTr="0042676E">
        <w:tc>
          <w:tcPr>
            <w:tcW w:w="1170" w:type="dxa"/>
            <w:vMerge/>
          </w:tcPr>
          <w:p w:rsidR="003C7EB7" w:rsidRDefault="003C7EB7" w:rsidP="003C7EB7"/>
        </w:tc>
        <w:tc>
          <w:tcPr>
            <w:tcW w:w="3049" w:type="dxa"/>
            <w:shd w:val="clear" w:color="auto" w:fill="BFBFBF" w:themeFill="background1" w:themeFillShade="BF"/>
          </w:tcPr>
          <w:p w:rsidR="003C7EB7" w:rsidRDefault="003C7EB7" w:rsidP="003C7EB7">
            <w:pPr>
              <w:jc w:val="center"/>
            </w:pPr>
            <w:r>
              <w:rPr>
                <w:rFonts w:hint="eastAsia"/>
              </w:rPr>
              <w:t>キャスト</w:t>
            </w:r>
          </w:p>
        </w:tc>
        <w:tc>
          <w:tcPr>
            <w:tcW w:w="4501" w:type="dxa"/>
            <w:shd w:val="clear" w:color="auto" w:fill="BFBFBF" w:themeFill="background1" w:themeFillShade="BF"/>
          </w:tcPr>
          <w:p w:rsidR="003C7EB7" w:rsidRDefault="003C7EB7" w:rsidP="003C7EB7">
            <w:pPr>
              <w:jc w:val="center"/>
            </w:pPr>
            <w:r>
              <w:rPr>
                <w:rFonts w:hint="eastAsia"/>
              </w:rPr>
              <w:t>説明</w:t>
            </w:r>
          </w:p>
        </w:tc>
      </w:tr>
      <w:tr w:rsidR="003C7EB7" w:rsidTr="0042676E">
        <w:tc>
          <w:tcPr>
            <w:tcW w:w="1170" w:type="dxa"/>
            <w:vMerge/>
          </w:tcPr>
          <w:p w:rsidR="003C7EB7" w:rsidRDefault="003C7EB7" w:rsidP="003C7EB7"/>
        </w:tc>
        <w:tc>
          <w:tcPr>
            <w:tcW w:w="3049" w:type="dxa"/>
          </w:tcPr>
          <w:p w:rsidR="003C7EB7" w:rsidRDefault="003C7EB7" w:rsidP="003C7EB7">
            <w:r>
              <w:rPr>
                <w:rFonts w:hint="eastAsia"/>
              </w:rPr>
              <w:t>(bool)</w:t>
            </w:r>
          </w:p>
        </w:tc>
        <w:tc>
          <w:tcPr>
            <w:tcW w:w="4501" w:type="dxa"/>
          </w:tcPr>
          <w:p w:rsidR="003C7EB7" w:rsidRDefault="003C7EB7" w:rsidP="003C7EB7">
            <w:r>
              <w:rPr>
                <w:rFonts w:hint="eastAsia"/>
              </w:rPr>
              <w:t>ブロックレベル構造</w:t>
            </w:r>
            <w:r>
              <w:rPr>
                <w:rFonts w:hint="eastAsia"/>
              </w:rPr>
              <w:t>XML</w:t>
            </w:r>
            <w:r>
              <w:rPr>
                <w:rFonts w:hint="eastAsia"/>
              </w:rPr>
              <w:t>が</w:t>
            </w:r>
            <w:r w:rsidR="002331D8">
              <w:rPr>
                <w:rFonts w:hint="eastAsia"/>
              </w:rPr>
              <w:t>利用可能か</w:t>
            </w:r>
            <w:r>
              <w:rPr>
                <w:rFonts w:hint="eastAsia"/>
              </w:rPr>
              <w:t>確認する</w:t>
            </w:r>
          </w:p>
        </w:tc>
      </w:tr>
      <w:tr w:rsidR="000617A1" w:rsidTr="0042676E">
        <w:tc>
          <w:tcPr>
            <w:tcW w:w="1170" w:type="dxa"/>
            <w:vMerge/>
          </w:tcPr>
          <w:p w:rsidR="000617A1" w:rsidRDefault="000617A1" w:rsidP="003C7EB7"/>
        </w:tc>
        <w:tc>
          <w:tcPr>
            <w:tcW w:w="3049" w:type="dxa"/>
          </w:tcPr>
          <w:p w:rsidR="000617A1" w:rsidRDefault="003C7EB7" w:rsidP="003C7EB7">
            <w:r>
              <w:rPr>
                <w:rFonts w:hint="eastAsia"/>
              </w:rPr>
              <w:t>(blocks_T*)</w:t>
            </w:r>
          </w:p>
        </w:tc>
        <w:tc>
          <w:tcPr>
            <w:tcW w:w="4501" w:type="dxa"/>
          </w:tcPr>
          <w:p w:rsidR="000617A1" w:rsidRDefault="003C7EB7" w:rsidP="003C7EB7">
            <w:r>
              <w:rPr>
                <w:rFonts w:hint="eastAsia"/>
              </w:rPr>
              <w:t>&lt;blocks&gt;</w:t>
            </w:r>
            <w:r>
              <w:rPr>
                <w:rFonts w:hint="eastAsia"/>
              </w:rPr>
              <w:t>のポインタに変換するキャスト</w:t>
            </w:r>
          </w:p>
        </w:tc>
      </w:tr>
    </w:tbl>
    <w:p w:rsidR="000617A1" w:rsidRPr="000617A1" w:rsidRDefault="000617A1" w:rsidP="0049178D"/>
    <w:p w:rsidR="000617A1" w:rsidRDefault="003C7EB7" w:rsidP="003C7EB7">
      <w:pPr>
        <w:pStyle w:val="ae"/>
      </w:pPr>
      <w:bookmarkStart w:id="1721" w:name="_Toc444758125"/>
      <w:bookmarkStart w:id="1722" w:name="_Toc444763260"/>
      <w:r>
        <w:rPr>
          <w:rFonts w:hint="eastAsia"/>
        </w:rPr>
        <w:t>表</w:t>
      </w:r>
      <w:r>
        <w:rPr>
          <w:rFonts w:hint="eastAsia"/>
        </w:rPr>
        <w:t xml:space="preserve"> </w:t>
      </w:r>
      <w:r w:rsidR="00493A98">
        <w:fldChar w:fldCharType="begin"/>
      </w:r>
      <w:r w:rsidR="00493A98">
        <w:instrText xml:space="preserve"> </w:instrText>
      </w:r>
      <w:r w:rsidR="00493A98">
        <w:rPr>
          <w:rFonts w:hint="eastAsia"/>
        </w:rPr>
        <w:instrText>STYLEREF 1 \s</w:instrText>
      </w:r>
      <w:r w:rsidR="00493A98">
        <w:instrText xml:space="preserve"> </w:instrText>
      </w:r>
      <w:r w:rsidR="00493A98">
        <w:fldChar w:fldCharType="separate"/>
      </w:r>
      <w:r w:rsidR="00272DE0">
        <w:rPr>
          <w:noProof/>
        </w:rPr>
        <w:t>7</w:t>
      </w:r>
      <w:r w:rsidR="00493A98">
        <w:fldChar w:fldCharType="end"/>
      </w:r>
      <w:r w:rsidR="00493A98">
        <w:noBreakHyphen/>
      </w:r>
      <w:r w:rsidR="00493A98">
        <w:fldChar w:fldCharType="begin"/>
      </w:r>
      <w:r w:rsidR="00493A98">
        <w:instrText xml:space="preserve"> </w:instrText>
      </w:r>
      <w:r w:rsidR="00493A98">
        <w:rPr>
          <w:rFonts w:hint="eastAsia"/>
        </w:rPr>
        <w:instrText xml:space="preserve">SEQ </w:instrText>
      </w:r>
      <w:r w:rsidR="00493A98">
        <w:rPr>
          <w:rFonts w:hint="eastAsia"/>
        </w:rPr>
        <w:instrText>表</w:instrText>
      </w:r>
      <w:r w:rsidR="00493A98">
        <w:rPr>
          <w:rFonts w:hint="eastAsia"/>
        </w:rPr>
        <w:instrText xml:space="preserve"> \* ARABIC \s 1</w:instrText>
      </w:r>
      <w:r w:rsidR="00493A98">
        <w:instrText xml:space="preserve"> </w:instrText>
      </w:r>
      <w:r w:rsidR="00493A98">
        <w:fldChar w:fldCharType="separate"/>
      </w:r>
      <w:r w:rsidR="00272DE0">
        <w:rPr>
          <w:noProof/>
        </w:rPr>
        <w:t>17</w:t>
      </w:r>
      <w:r w:rsidR="00493A98">
        <w:fldChar w:fldCharType="end"/>
      </w:r>
      <w:r>
        <w:rPr>
          <w:rFonts w:hint="eastAsia"/>
        </w:rPr>
        <w:t xml:space="preserve"> blxml_llvm</w:t>
      </w:r>
      <w:r>
        <w:rPr>
          <w:rFonts w:hint="eastAsia"/>
        </w:rPr>
        <w:t>の型一覧</w:t>
      </w:r>
      <w:bookmarkEnd w:id="1721"/>
      <w:bookmarkEnd w:id="1722"/>
    </w:p>
    <w:tbl>
      <w:tblPr>
        <w:tblStyle w:val="ad"/>
        <w:tblW w:w="0" w:type="auto"/>
        <w:tblLook w:val="04A0" w:firstRow="1" w:lastRow="0" w:firstColumn="1" w:lastColumn="0" w:noHBand="0" w:noVBand="1"/>
      </w:tblPr>
      <w:tblGrid>
        <w:gridCol w:w="1668"/>
        <w:gridCol w:w="7052"/>
      </w:tblGrid>
      <w:tr w:rsidR="003C7EB7" w:rsidTr="003C7EB7">
        <w:tc>
          <w:tcPr>
            <w:tcW w:w="1668" w:type="dxa"/>
            <w:shd w:val="clear" w:color="auto" w:fill="BFBFBF" w:themeFill="background1" w:themeFillShade="BF"/>
          </w:tcPr>
          <w:p w:rsidR="003C7EB7" w:rsidRDefault="003C7EB7" w:rsidP="003C7EB7">
            <w:pPr>
              <w:jc w:val="center"/>
            </w:pPr>
            <w:r>
              <w:rPr>
                <w:rFonts w:hint="eastAsia"/>
              </w:rPr>
              <w:t>型</w:t>
            </w:r>
          </w:p>
        </w:tc>
        <w:tc>
          <w:tcPr>
            <w:tcW w:w="7052" w:type="dxa"/>
            <w:shd w:val="clear" w:color="auto" w:fill="BFBFBF" w:themeFill="background1" w:themeFillShade="BF"/>
          </w:tcPr>
          <w:p w:rsidR="003C7EB7" w:rsidRDefault="003C7EB7" w:rsidP="003C7EB7">
            <w:pPr>
              <w:jc w:val="center"/>
            </w:pPr>
            <w:r>
              <w:rPr>
                <w:rFonts w:hint="eastAsia"/>
              </w:rPr>
              <w:t>説明</w:t>
            </w:r>
          </w:p>
        </w:tc>
      </w:tr>
      <w:tr w:rsidR="003C7EB7" w:rsidTr="003C7EB7">
        <w:tc>
          <w:tcPr>
            <w:tcW w:w="1668" w:type="dxa"/>
            <w:shd w:val="clear" w:color="auto" w:fill="auto"/>
          </w:tcPr>
          <w:p w:rsidR="003C7EB7" w:rsidRDefault="003C7EB7" w:rsidP="003C7EB7">
            <w:pPr>
              <w:jc w:val="left"/>
            </w:pPr>
            <w:r>
              <w:rPr>
                <w:rFonts w:hint="eastAsia"/>
              </w:rPr>
              <w:t>file_type</w:t>
            </w:r>
          </w:p>
        </w:tc>
        <w:tc>
          <w:tcPr>
            <w:tcW w:w="7052" w:type="dxa"/>
            <w:shd w:val="clear" w:color="auto" w:fill="auto"/>
          </w:tcPr>
          <w:p w:rsidR="003C7EB7" w:rsidRDefault="003C7EB7" w:rsidP="003C7EB7">
            <w:pPr>
              <w:jc w:val="left"/>
            </w:pPr>
            <w:r>
              <w:rPr>
                <w:rFonts w:hint="eastAsia"/>
              </w:rPr>
              <w:t>SHIM</w:t>
            </w:r>
            <w:r>
              <w:rPr>
                <w:rFonts w:hint="eastAsia"/>
              </w:rPr>
              <w:t>、</w:t>
            </w:r>
            <w:r>
              <w:rPr>
                <w:rFonts w:hint="eastAsia"/>
              </w:rPr>
              <w:t>SHIM</w:t>
            </w:r>
            <w:r>
              <w:rPr>
                <w:rFonts w:hint="eastAsia"/>
              </w:rPr>
              <w:t>のスキーマ、ブロックレベル構造</w:t>
            </w:r>
            <w:r>
              <w:rPr>
                <w:rFonts w:hint="eastAsia"/>
              </w:rPr>
              <w:t>XML</w:t>
            </w:r>
            <w:r>
              <w:rPr>
                <w:rFonts w:hint="eastAsia"/>
              </w:rPr>
              <w:t>を識別する型</w:t>
            </w:r>
          </w:p>
        </w:tc>
      </w:tr>
      <w:tr w:rsidR="003C7EB7" w:rsidTr="003C7EB7">
        <w:tc>
          <w:tcPr>
            <w:tcW w:w="1668" w:type="dxa"/>
            <w:shd w:val="clear" w:color="auto" w:fill="auto"/>
          </w:tcPr>
          <w:p w:rsidR="003C7EB7" w:rsidRDefault="003C7EB7" w:rsidP="003C7EB7">
            <w:pPr>
              <w:jc w:val="left"/>
            </w:pPr>
            <w:r>
              <w:rPr>
                <w:rFonts w:hint="eastAsia"/>
              </w:rPr>
              <w:t>element_type</w:t>
            </w:r>
          </w:p>
        </w:tc>
        <w:tc>
          <w:tcPr>
            <w:tcW w:w="7052" w:type="dxa"/>
            <w:shd w:val="clear" w:color="auto" w:fill="auto"/>
          </w:tcPr>
          <w:p w:rsidR="003C7EB7" w:rsidRDefault="003C7EB7" w:rsidP="003C7EB7">
            <w:pPr>
              <w:jc w:val="left"/>
            </w:pPr>
            <w:r>
              <w:rPr>
                <w:rFonts w:hint="eastAsia"/>
              </w:rPr>
              <w:t>ComponentSet, MasterComponent, CommonInstructionSet</w:t>
            </w:r>
            <w:r>
              <w:rPr>
                <w:rFonts w:hint="eastAsia"/>
              </w:rPr>
              <w:t>の種別</w:t>
            </w:r>
          </w:p>
        </w:tc>
      </w:tr>
    </w:tbl>
    <w:p w:rsidR="002331D8" w:rsidRDefault="002331D8">
      <w:pPr>
        <w:widowControl/>
        <w:jc w:val="left"/>
        <w:rPr>
          <w:b/>
          <w:bCs/>
        </w:rPr>
      </w:pPr>
    </w:p>
    <w:p w:rsidR="003C7EB7" w:rsidRDefault="003C7EB7" w:rsidP="003C7EB7">
      <w:pPr>
        <w:pStyle w:val="4"/>
        <w:ind w:right="210"/>
      </w:pPr>
      <w:bookmarkStart w:id="1723" w:name="_Toc444757994"/>
      <w:bookmarkStart w:id="1724" w:name="_Toc444763223"/>
      <w:r>
        <w:rPr>
          <w:rFonts w:hint="eastAsia"/>
        </w:rPr>
        <w:t>BLXML</w:t>
      </w:r>
      <w:r>
        <w:rPr>
          <w:rFonts w:hint="eastAsia"/>
        </w:rPr>
        <w:t>クラスコンストラクタ</w:t>
      </w:r>
      <w:bookmarkEnd w:id="1723"/>
      <w:bookmarkEnd w:id="1724"/>
    </w:p>
    <w:p w:rsidR="00C053E0" w:rsidRDefault="00735340" w:rsidP="00C053E0">
      <w:r>
        <w:rPr>
          <w:rFonts w:hint="eastAsia"/>
        </w:rPr>
        <w:t>BLXML</w:t>
      </w:r>
      <w:r>
        <w:rPr>
          <w:rFonts w:hint="eastAsia"/>
        </w:rPr>
        <w:t>クラスのコンストラクタです。ブロックレベル構造</w:t>
      </w:r>
      <w:r>
        <w:rPr>
          <w:rFonts w:hint="eastAsia"/>
        </w:rPr>
        <w:t>XML</w:t>
      </w:r>
      <w:r>
        <w:rPr>
          <w:rFonts w:hint="eastAsia"/>
        </w:rPr>
        <w:t>のファイル名、入力ストリーム、ありは読み込み済みの</w:t>
      </w:r>
      <w:r>
        <w:rPr>
          <w:rFonts w:hint="eastAsia"/>
        </w:rPr>
        <w:t>&lt;blocks&gt;</w:t>
      </w:r>
      <w:r>
        <w:rPr>
          <w:rFonts w:hint="eastAsia"/>
        </w:rPr>
        <w:t>のポインタの</w:t>
      </w:r>
      <w:r>
        <w:rPr>
          <w:rFonts w:hint="eastAsia"/>
        </w:rPr>
        <w:t>auto_ptr</w:t>
      </w:r>
      <w:r>
        <w:rPr>
          <w:rFonts w:hint="eastAsia"/>
        </w:rPr>
        <w:t>を指定する</w:t>
      </w:r>
      <w:r w:rsidR="00BE1B0B">
        <w:rPr>
          <w:rFonts w:hint="eastAsia"/>
        </w:rPr>
        <w:t>こと</w:t>
      </w:r>
      <w:r>
        <w:rPr>
          <w:rFonts w:hint="eastAsia"/>
        </w:rPr>
        <w:t>ができます。</w:t>
      </w:r>
    </w:p>
    <w:p w:rsidR="00C053E0" w:rsidRDefault="00C053E0" w:rsidP="00C053E0">
      <w:r>
        <w:rPr>
          <w:rFonts w:hint="eastAsia"/>
          <w:noProof/>
        </w:rPr>
        <mc:AlternateContent>
          <mc:Choice Requires="wpc">
            <w:drawing>
              <wp:inline distT="0" distB="0" distL="0" distR="0" wp14:anchorId="1D79A0DB" wp14:editId="5E1CA9AE">
                <wp:extent cx="5400136" cy="759125"/>
                <wp:effectExtent l="0" t="0" r="0" b="0"/>
                <wp:docPr id="523" name="キャンバス 5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2" name="テキスト ボックス 522"/>
                        <wps:cNvSpPr txBox="1"/>
                        <wps:spPr>
                          <a:xfrm>
                            <a:off x="19050" y="76021"/>
                            <a:ext cx="5362575" cy="6140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7D73FB" w:rsidRDefault="00B00A8E" w:rsidP="007D73FB">
                              <w:pPr>
                                <w:spacing w:line="0" w:lineRule="atLeast"/>
                                <w:rPr>
                                  <w:rFonts w:ascii="ＭＳ ゴシック" w:eastAsia="ＭＳ ゴシック"/>
                                </w:rPr>
                              </w:pPr>
                              <w:r w:rsidRPr="007D73FB">
                                <w:rPr>
                                  <w:rFonts w:ascii="ＭＳ ゴシック" w:eastAsia="ＭＳ ゴシック"/>
                                </w:rPr>
                                <w:t>BLXML (const char* file);</w:t>
                              </w:r>
                            </w:p>
                            <w:p w:rsidR="00B00A8E" w:rsidRPr="007D73FB" w:rsidRDefault="00B00A8E" w:rsidP="007D73FB">
                              <w:pPr>
                                <w:spacing w:line="0" w:lineRule="atLeast"/>
                                <w:rPr>
                                  <w:rFonts w:ascii="ＭＳ ゴシック" w:eastAsia="ＭＳ ゴシック"/>
                                </w:rPr>
                              </w:pPr>
                              <w:r w:rsidRPr="007D73FB">
                                <w:rPr>
                                  <w:rFonts w:ascii="ＭＳ ゴシック" w:eastAsia="ＭＳ ゴシック"/>
                                </w:rPr>
                                <w:t>BLXML (::std::istream&amp; is);</w:t>
                              </w:r>
                            </w:p>
                            <w:p w:rsidR="00B00A8E" w:rsidRPr="007D73FB" w:rsidRDefault="00B00A8E" w:rsidP="007D73FB">
                              <w:pPr>
                                <w:spacing w:line="0" w:lineRule="atLeast"/>
                                <w:rPr>
                                  <w:rFonts w:ascii="ＭＳ ゴシック" w:eastAsia="ＭＳ ゴシック"/>
                                </w:rPr>
                              </w:pPr>
                              <w:r w:rsidRPr="007D73FB">
                                <w:rPr>
                                  <w:rFonts w:ascii="ＭＳ ゴシック" w:eastAsia="ＭＳ ゴシック"/>
                                </w:rPr>
                                <w:t>BLXML (::std::auto_ptr &lt; ::SimulinkModel::XSD::blocks_T &gt; b)</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D79A0DB" id="キャンバス 523" o:spid="_x0000_s1527" editas="canvas" style="width:425.2pt;height:59.75pt;mso-position-horizontal-relative:char;mso-position-vertical-relative:line" coordsize="54000,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">
                <v:shape id="_x0000_s1528" type="#_x0000_t75" style="position:absolute;width:54000;height:7588;visibility:visible;mso-wrap-style:square">
                  <v:fill o:detectmouseclick="t"/>
                  <v:path o:connecttype="none"/>
                </v:shape>
                <v:shape id="テキスト ボックス 522" o:spid="_x0000_s1529" type="#_x0000_t202" style="position:absolute;left:190;top:760;width:53626;height:6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NExMIA&#10;AADcAAAADwAAAGRycy9kb3ducmV2LnhtbESPQUsDMRSE74L/ITzBm812wbLdNi1VqgiebMXzY/Oa&#10;hG5eliRu139vCoLHYWa+YdbbyfdipJhcYAXzWQWCuAvasVHweXx5aECkjKyxD0wKfijBdnN7s8ZW&#10;hwt/0HjIRhQIpxYV2JyHVsrUWfKYZmEgLt4pRI+5yGikjngpcN/LuqoW0qPjsmBxoGdL3fnw7RXs&#10;n8zSdA1Gu2+0c+P0dXo3r0rd3027FYhMU/4P/7XftILH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o0TEwgAAANwAAAAPAAAAAAAAAAAAAAAAAJgCAABkcnMvZG93&#10;bnJldi54bWxQSwUGAAAAAAQABAD1AAAAhwMAAAAA&#10;" fillcolor="white [3201]" strokeweight=".5pt">
                  <v:textbox>
                    <w:txbxContent>
                      <w:p w:rsidR="00B00A8E" w:rsidRPr="007D73FB" w:rsidRDefault="00B00A8E" w:rsidP="007D73FB">
                        <w:pPr>
                          <w:spacing w:line="0" w:lineRule="atLeast"/>
                          <w:rPr>
                            <w:rFonts w:ascii="ＭＳ ゴシック" w:eastAsia="ＭＳ ゴシック"/>
                          </w:rPr>
                        </w:pPr>
                        <w:r w:rsidRPr="007D73FB">
                          <w:rPr>
                            <w:rFonts w:ascii="ＭＳ ゴシック" w:eastAsia="ＭＳ ゴシック"/>
                          </w:rPr>
                          <w:t>BLXML (const char* file);</w:t>
                        </w:r>
                      </w:p>
                      <w:p w:rsidR="00B00A8E" w:rsidRPr="007D73FB" w:rsidRDefault="00B00A8E" w:rsidP="007D73FB">
                        <w:pPr>
                          <w:spacing w:line="0" w:lineRule="atLeast"/>
                          <w:rPr>
                            <w:rFonts w:ascii="ＭＳ ゴシック" w:eastAsia="ＭＳ ゴシック"/>
                          </w:rPr>
                        </w:pPr>
                        <w:r w:rsidRPr="007D73FB">
                          <w:rPr>
                            <w:rFonts w:ascii="ＭＳ ゴシック" w:eastAsia="ＭＳ ゴシック"/>
                          </w:rPr>
                          <w:t>BLXML (::std::istream&amp; is);</w:t>
                        </w:r>
                      </w:p>
                      <w:p w:rsidR="00B00A8E" w:rsidRPr="007D73FB" w:rsidRDefault="00B00A8E" w:rsidP="007D73FB">
                        <w:pPr>
                          <w:spacing w:line="0" w:lineRule="atLeast"/>
                          <w:rPr>
                            <w:rFonts w:ascii="ＭＳ ゴシック" w:eastAsia="ＭＳ ゴシック"/>
                          </w:rPr>
                        </w:pPr>
                        <w:r w:rsidRPr="007D73FB">
                          <w:rPr>
                            <w:rFonts w:ascii="ＭＳ ゴシック" w:eastAsia="ＭＳ ゴシック"/>
                          </w:rPr>
                          <w:t>BLXML (::std::auto_ptr &lt; ::SimulinkModel::XSD::blocks_T &gt; b)</w:t>
                        </w:r>
                        <w:r>
                          <w:rPr>
                            <w:rFonts w:ascii="ＭＳ ゴシック" w:eastAsia="ＭＳ ゴシック" w:hint="eastAsia"/>
                          </w:rPr>
                          <w:t>;</w:t>
                        </w:r>
                      </w:p>
                    </w:txbxContent>
                  </v:textbox>
                </v:shape>
                <w10:anchorlock/>
              </v:group>
            </w:pict>
          </mc:Fallback>
        </mc:AlternateContent>
      </w:r>
    </w:p>
    <w:p w:rsidR="003C7EB7" w:rsidRDefault="003C7EB7" w:rsidP="003C7EB7"/>
    <w:p w:rsidR="003C7EB7" w:rsidRDefault="00AC0790" w:rsidP="003C7EB7">
      <w:pPr>
        <w:pStyle w:val="4"/>
        <w:ind w:right="210"/>
      </w:pPr>
      <w:bookmarkStart w:id="1725" w:name="_Toc444757995"/>
      <w:bookmarkStart w:id="1726" w:name="_Toc444763224"/>
      <w:r w:rsidRPr="003C7EB7">
        <w:t>set_performance</w:t>
      </w:r>
      <w:r>
        <w:rPr>
          <w:rFonts w:hint="eastAsia"/>
        </w:rPr>
        <w:t>()</w:t>
      </w:r>
      <w:bookmarkEnd w:id="1725"/>
      <w:bookmarkEnd w:id="1726"/>
    </w:p>
    <w:p w:rsidR="00C053E0" w:rsidRPr="00735340" w:rsidRDefault="00735340" w:rsidP="00C053E0">
      <w:r>
        <w:rPr>
          <w:rFonts w:hint="eastAsia"/>
        </w:rPr>
        <w:t>name</w:t>
      </w:r>
      <w:r>
        <w:rPr>
          <w:rFonts w:hint="eastAsia"/>
        </w:rPr>
        <w:t>で指定したブロックの</w:t>
      </w:r>
      <w:r>
        <w:rPr>
          <w:rFonts w:hint="eastAsia"/>
        </w:rPr>
        <w:t>&lt;block&gt;</w:t>
      </w:r>
      <w:r>
        <w:rPr>
          <w:rFonts w:hint="eastAsia"/>
        </w:rPr>
        <w:t>タグに</w:t>
      </w:r>
      <w:r>
        <w:rPr>
          <w:rFonts w:hint="eastAsia"/>
        </w:rPr>
        <w:t>&lt;</w:t>
      </w:r>
      <w:r>
        <w:t>performance</w:t>
      </w:r>
      <w:r>
        <w:rPr>
          <w:rFonts w:hint="eastAsia"/>
        </w:rPr>
        <w:t>&gt;</w:t>
      </w:r>
      <w:r>
        <w:rPr>
          <w:rFonts w:hint="eastAsia"/>
        </w:rPr>
        <w:t>タグを追加します。</w:t>
      </w:r>
      <w:r>
        <w:rPr>
          <w:rFonts w:hint="eastAsia"/>
        </w:rPr>
        <w:t>type</w:t>
      </w:r>
      <w:r>
        <w:rPr>
          <w:rFonts w:hint="eastAsia"/>
        </w:rPr>
        <w:t>には</w:t>
      </w:r>
      <w:r>
        <w:rPr>
          <w:rFonts w:hint="eastAsia"/>
        </w:rPr>
        <w:t>task/update/init</w:t>
      </w:r>
      <w:r>
        <w:rPr>
          <w:rFonts w:hint="eastAsia"/>
        </w:rPr>
        <w:t>のいずれかを指定します。</w:t>
      </w:r>
    </w:p>
    <w:p w:rsidR="00C053E0" w:rsidRDefault="00C053E0" w:rsidP="00C053E0">
      <w:r>
        <w:rPr>
          <w:rFonts w:hint="eastAsia"/>
          <w:noProof/>
        </w:rPr>
        <mc:AlternateContent>
          <mc:Choice Requires="wpc">
            <w:drawing>
              <wp:inline distT="0" distB="0" distL="0" distR="0" wp14:anchorId="0CA653ED" wp14:editId="63EE6B29">
                <wp:extent cx="5400136" cy="759125"/>
                <wp:effectExtent l="0" t="0" r="0" b="0"/>
                <wp:docPr id="525" name="キャンバス 5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4" name="テキスト ボックス 524"/>
                        <wps:cNvSpPr txBox="1"/>
                        <wps:spPr>
                          <a:xfrm>
                            <a:off x="19050" y="76020"/>
                            <a:ext cx="5362575" cy="6140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735340">
                              <w:pPr>
                                <w:spacing w:line="0" w:lineRule="atLeast"/>
                                <w:rPr>
                                  <w:rFonts w:ascii="ＭＳ ゴシック" w:eastAsia="ＭＳ ゴシック"/>
                                </w:rPr>
                              </w:pPr>
                              <w:r w:rsidRPr="00735340">
                                <w:rPr>
                                  <w:rFonts w:ascii="ＭＳ ゴシック" w:eastAsia="ＭＳ ゴシック"/>
                                </w:rPr>
                                <w:t>void set_performance (const ::std::string&amp; name,</w:t>
                              </w:r>
                            </w:p>
                            <w:p w:rsidR="00B00A8E" w:rsidRDefault="00B00A8E" w:rsidP="00735340">
                              <w:pPr>
                                <w:spacing w:line="0" w:lineRule="atLeast"/>
                                <w:ind w:firstLineChars="1150" w:firstLine="2415"/>
                                <w:rPr>
                                  <w:rFonts w:ascii="ＭＳ ゴシック" w:eastAsia="ＭＳ ゴシック"/>
                                </w:rPr>
                              </w:pPr>
                              <w:r w:rsidRPr="00735340">
                                <w:rPr>
                                  <w:rFonts w:ascii="ＭＳ ゴシック" w:eastAsia="ＭＳ ゴシック"/>
                                </w:rPr>
                                <w:t>const ::std::string&amp; type,</w:t>
                              </w:r>
                            </w:p>
                            <w:p w:rsidR="00B00A8E" w:rsidRPr="00E46B6D" w:rsidRDefault="00B00A8E" w:rsidP="00735340">
                              <w:pPr>
                                <w:spacing w:line="0" w:lineRule="atLeast"/>
                                <w:ind w:firstLineChars="1150" w:firstLine="2415"/>
                                <w:rPr>
                                  <w:rFonts w:ascii="ＭＳ ゴシック" w:eastAsia="ＭＳ ゴシック"/>
                                </w:rPr>
                              </w:pPr>
                              <w:r w:rsidRPr="00735340">
                                <w:rPr>
                                  <w:rFonts w:ascii="ＭＳ ゴシック" w:eastAsia="ＭＳ ゴシック"/>
                                </w:rPr>
                                <w:t>double best, double typical, double worst);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CA653ED" id="キャンバス 525" o:spid="_x0000_s1530" editas="canvas" style="width:425.2pt;height:59.75pt;mso-position-horizontal-relative:char;mso-position-vertical-relative:line" coordsize="54000,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">
                <v:shape id="_x0000_s1531" type="#_x0000_t75" style="position:absolute;width:54000;height:7588;visibility:visible;mso-wrap-style:square">
                  <v:fill o:detectmouseclick="t"/>
                  <v:path o:connecttype="none"/>
                </v:shape>
                <v:shape id="テキスト ボックス 524" o:spid="_x0000_s1532" type="#_x0000_t202" style="position:absolute;left:190;top:760;width:53626;height:6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Z5K8MA&#10;AADcAAAADwAAAGRycy9kb3ducmV2LnhtbESPQUsDMRSE74L/ITzBm81aalnXpkWlSqGnVvH82Lwm&#10;wc3LkqTb7b9vCoLHYWa+YRar0XdioJhcYAWPkwoEcRu0Y6Pg++vjoQaRMrLGLjApOFOC1fL2ZoGN&#10;Dife0bDPRhQIpwYV2Jz7RsrUWvKYJqEnLt4hRI+5yGikjngqcN/JaVXNpUfHZcFiT++W2t/90StY&#10;v5ln09YY7brWzg3jz2FrPpW6vxtfX0BkGvN/+K+90Qqepj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Z5K8MAAADcAAAADwAAAAAAAAAAAAAAAACYAgAAZHJzL2Rv&#10;d25yZXYueG1sUEsFBgAAAAAEAAQA9QAAAIgDAAAAAA==&#10;" fillcolor="white [3201]" strokeweight=".5pt">
                  <v:textbox>
                    <w:txbxContent>
                      <w:p w:rsidR="00B00A8E" w:rsidRDefault="00B00A8E" w:rsidP="00735340">
                        <w:pPr>
                          <w:spacing w:line="0" w:lineRule="atLeast"/>
                          <w:rPr>
                            <w:rFonts w:ascii="ＭＳ ゴシック" w:eastAsia="ＭＳ ゴシック"/>
                          </w:rPr>
                        </w:pPr>
                        <w:r w:rsidRPr="00735340">
                          <w:rPr>
                            <w:rFonts w:ascii="ＭＳ ゴシック" w:eastAsia="ＭＳ ゴシック"/>
                          </w:rPr>
                          <w:t>void set_performance (const ::std::string&amp; name,</w:t>
                        </w:r>
                      </w:p>
                      <w:p w:rsidR="00B00A8E" w:rsidRDefault="00B00A8E" w:rsidP="00735340">
                        <w:pPr>
                          <w:spacing w:line="0" w:lineRule="atLeast"/>
                          <w:ind w:firstLineChars="1150" w:firstLine="2415"/>
                          <w:rPr>
                            <w:rFonts w:ascii="ＭＳ ゴシック" w:eastAsia="ＭＳ ゴシック"/>
                          </w:rPr>
                        </w:pPr>
                        <w:r w:rsidRPr="00735340">
                          <w:rPr>
                            <w:rFonts w:ascii="ＭＳ ゴシック" w:eastAsia="ＭＳ ゴシック"/>
                          </w:rPr>
                          <w:t>const ::std::string&amp; type,</w:t>
                        </w:r>
                      </w:p>
                      <w:p w:rsidR="00B00A8E" w:rsidRPr="00E46B6D" w:rsidRDefault="00B00A8E" w:rsidP="00735340">
                        <w:pPr>
                          <w:spacing w:line="0" w:lineRule="atLeast"/>
                          <w:ind w:firstLineChars="1150" w:firstLine="2415"/>
                          <w:rPr>
                            <w:rFonts w:ascii="ＭＳ ゴシック" w:eastAsia="ＭＳ ゴシック"/>
                          </w:rPr>
                        </w:pPr>
                        <w:r w:rsidRPr="00735340">
                          <w:rPr>
                            <w:rFonts w:ascii="ＭＳ ゴシック" w:eastAsia="ＭＳ ゴシック"/>
                          </w:rPr>
                          <w:t>double best, double typical, double worst);</w:t>
                        </w:r>
                      </w:p>
                    </w:txbxContent>
                  </v:textbox>
                </v:shape>
                <w10:anchorlock/>
              </v:group>
            </w:pict>
          </mc:Fallback>
        </mc:AlternateContent>
      </w:r>
    </w:p>
    <w:p w:rsidR="003C7EB7" w:rsidRDefault="003C7EB7" w:rsidP="003C7EB7"/>
    <w:p w:rsidR="003C7EB7" w:rsidRDefault="00AC0790" w:rsidP="003C7EB7">
      <w:pPr>
        <w:pStyle w:val="4"/>
        <w:ind w:right="210"/>
      </w:pPr>
      <w:bookmarkStart w:id="1727" w:name="_Toc444757996"/>
      <w:bookmarkStart w:id="1728" w:name="_Toc444763225"/>
      <w:r w:rsidRPr="003C7EB7">
        <w:t>set_filename</w:t>
      </w:r>
      <w:r>
        <w:rPr>
          <w:rFonts w:hint="eastAsia"/>
        </w:rPr>
        <w:t>()</w:t>
      </w:r>
      <w:bookmarkEnd w:id="1727"/>
      <w:bookmarkEnd w:id="1728"/>
    </w:p>
    <w:p w:rsidR="00C053E0" w:rsidRDefault="00735340" w:rsidP="00C053E0">
      <w:r>
        <w:rPr>
          <w:rFonts w:hint="eastAsia"/>
        </w:rPr>
        <w:t>XML</w:t>
      </w:r>
      <w:r>
        <w:rPr>
          <w:rFonts w:hint="eastAsia"/>
        </w:rPr>
        <w:t>の</w:t>
      </w:r>
      <w:r>
        <w:rPr>
          <w:rFonts w:hint="eastAsia"/>
        </w:rPr>
        <w:t>&lt;blocks&gt;</w:t>
      </w:r>
      <w:r>
        <w:rPr>
          <w:rFonts w:hint="eastAsia"/>
        </w:rPr>
        <w:t>タグに</w:t>
      </w:r>
      <w:r>
        <w:rPr>
          <w:rFonts w:hint="eastAsia"/>
        </w:rPr>
        <w:t>name</w:t>
      </w:r>
      <w:r>
        <w:rPr>
          <w:rFonts w:hint="eastAsia"/>
        </w:rPr>
        <w:t>で指定したファイルの情報を</w:t>
      </w:r>
      <w:r>
        <w:rPr>
          <w:rFonts w:hint="eastAsia"/>
        </w:rPr>
        <w:t>&lt;file&gt;</w:t>
      </w:r>
      <w:r>
        <w:rPr>
          <w:rFonts w:hint="eastAsia"/>
        </w:rPr>
        <w:t>タグを追加します。</w:t>
      </w:r>
    </w:p>
    <w:p w:rsidR="00C053E0" w:rsidRDefault="00C053E0" w:rsidP="00C053E0">
      <w:r>
        <w:rPr>
          <w:rFonts w:hint="eastAsia"/>
          <w:noProof/>
        </w:rPr>
        <mc:AlternateContent>
          <mc:Choice Requires="wpc">
            <w:drawing>
              <wp:inline distT="0" distB="0" distL="0" distR="0" wp14:anchorId="4C91E959" wp14:editId="14B1D2ED">
                <wp:extent cx="5400136" cy="439947"/>
                <wp:effectExtent l="0" t="0" r="0" b="0"/>
                <wp:docPr id="527" name="キャンバス 5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6" name="テキスト ボックス 526"/>
                        <wps:cNvSpPr txBox="1"/>
                        <wps:spPr>
                          <a:xfrm>
                            <a:off x="19050" y="76021"/>
                            <a:ext cx="5362575" cy="2862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735340">
                                <w:rPr>
                                  <w:rFonts w:ascii="ＭＳ ゴシック" w:eastAsia="ＭＳ ゴシック"/>
                                </w:rPr>
                                <w:t>void set_filename (file_type type, const ::std::string&amp;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C91E959" id="キャンバス 527" o:spid="_x0000_s1533" editas="canvas" style="width:425.2pt;height:34.65pt;mso-position-horizontal-relative:char;mso-position-vertical-relative:line" coordsize="54000,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">
                <v:shape id="_x0000_s1534" type="#_x0000_t75" style="position:absolute;width:54000;height:4394;visibility:visible;mso-wrap-style:square">
                  <v:fill o:detectmouseclick="t"/>
                  <v:path o:connecttype="none"/>
                </v:shape>
                <v:shape id="テキスト ボックス 526" o:spid="_x0000_s1535" type="#_x0000_t202" style="position:absolute;left:190;top:760;width:53626;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hCx8MA&#10;AADcAAAADwAAAGRycy9kb3ducmV2LnhtbESPQWsCMRSE74X+h/AKvdVshcp2NYottgieqsXzY/NM&#10;gpuXJUnX7b9vBKHHYWa+YRar0XdioJhcYAXPkwoEcRu0Y6Pg+/DxVINIGVljF5gU/FKC1fL+boGN&#10;Dhf+omGfjSgQTg0qsDn3jZSpteQxTUJPXLxTiB5zkdFIHfFS4L6T06qaSY+Oy4LFnt4ttef9j1ew&#10;eTOvpq0x2k2tnRvG42lnPpV6fBjXcxCZxvwfvrW3WsHLdAb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hCx8MAAADcAAAADwAAAAAAAAAAAAAAAACYAgAAZHJzL2Rv&#10;d25yZXYueG1sUEsFBgAAAAAEAAQA9QAAAIgDAAAAAA==&#10;" fillcolor="white [3201]" strokeweight=".5pt">
                  <v:textbox>
                    <w:txbxContent>
                      <w:p w:rsidR="00B00A8E" w:rsidRPr="00E46B6D" w:rsidRDefault="00B00A8E" w:rsidP="00C053E0">
                        <w:pPr>
                          <w:spacing w:line="0" w:lineRule="atLeast"/>
                          <w:rPr>
                            <w:rFonts w:ascii="ＭＳ ゴシック" w:eastAsia="ＭＳ ゴシック"/>
                          </w:rPr>
                        </w:pPr>
                        <w:r w:rsidRPr="00735340">
                          <w:rPr>
                            <w:rFonts w:ascii="ＭＳ ゴシック" w:eastAsia="ＭＳ ゴシック"/>
                          </w:rPr>
                          <w:t>void set_filename (file_type type, const ::std::string&amp; name);</w:t>
                        </w:r>
                      </w:p>
                    </w:txbxContent>
                  </v:textbox>
                </v:shape>
                <w10:anchorlock/>
              </v:group>
            </w:pict>
          </mc:Fallback>
        </mc:AlternateContent>
      </w:r>
    </w:p>
    <w:p w:rsidR="003C7EB7" w:rsidRDefault="003C7EB7" w:rsidP="003C7EB7"/>
    <w:p w:rsidR="003C7EB7" w:rsidRDefault="00AC0790" w:rsidP="003C7EB7">
      <w:pPr>
        <w:pStyle w:val="4"/>
        <w:ind w:right="210"/>
      </w:pPr>
      <w:bookmarkStart w:id="1729" w:name="_Toc444757997"/>
      <w:bookmarkStart w:id="1730" w:name="_Toc444763226"/>
      <w:r w:rsidRPr="003C7EB7">
        <w:t>set_shim_param</w:t>
      </w:r>
      <w:r>
        <w:rPr>
          <w:rFonts w:hint="eastAsia"/>
        </w:rPr>
        <w:t>()</w:t>
      </w:r>
      <w:bookmarkEnd w:id="1729"/>
      <w:bookmarkEnd w:id="1730"/>
    </w:p>
    <w:p w:rsidR="00C053E0" w:rsidRDefault="00735340" w:rsidP="00C053E0">
      <w:r>
        <w:rPr>
          <w:rFonts w:hint="eastAsia"/>
        </w:rPr>
        <w:t>処理した</w:t>
      </w:r>
      <w:r>
        <w:rPr>
          <w:rFonts w:hint="eastAsia"/>
        </w:rPr>
        <w:t>SHIM</w:t>
      </w:r>
      <w:r>
        <w:rPr>
          <w:rFonts w:hint="eastAsia"/>
        </w:rPr>
        <w:t>のパラメタを</w:t>
      </w:r>
      <w:r>
        <w:rPr>
          <w:rFonts w:hint="eastAsia"/>
        </w:rPr>
        <w:t>&lt;shim-params&gt;</w:t>
      </w:r>
      <w:r>
        <w:rPr>
          <w:rFonts w:hint="eastAsia"/>
        </w:rPr>
        <w:t>タグとして</w:t>
      </w:r>
      <w:r>
        <w:rPr>
          <w:rFonts w:hint="eastAsia"/>
        </w:rPr>
        <w:t>XML</w:t>
      </w:r>
      <w:r>
        <w:rPr>
          <w:rFonts w:hint="eastAsia"/>
        </w:rPr>
        <w:t>の</w:t>
      </w:r>
      <w:r>
        <w:rPr>
          <w:rFonts w:hint="eastAsia"/>
        </w:rPr>
        <w:t>&lt;blocks&gt;</w:t>
      </w:r>
      <w:r>
        <w:rPr>
          <w:rFonts w:hint="eastAsia"/>
        </w:rPr>
        <w:t>タグに追加します。</w:t>
      </w:r>
      <w:r>
        <w:rPr>
          <w:rFonts w:hint="eastAsia"/>
        </w:rPr>
        <w:t>element_type</w:t>
      </w:r>
      <w:r>
        <w:rPr>
          <w:rFonts w:hint="eastAsia"/>
        </w:rPr>
        <w:t>には</w:t>
      </w:r>
      <w:r>
        <w:rPr>
          <w:rFonts w:hint="eastAsia"/>
        </w:rPr>
        <w:t>SHIM</w:t>
      </w:r>
      <w:r>
        <w:rPr>
          <w:rFonts w:hint="eastAsia"/>
        </w:rPr>
        <w:t>のタグの種別、</w:t>
      </w:r>
      <w:r>
        <w:rPr>
          <w:rFonts w:hint="eastAsia"/>
        </w:rPr>
        <w:t>name</w:t>
      </w:r>
      <w:r>
        <w:rPr>
          <w:rFonts w:hint="eastAsia"/>
        </w:rPr>
        <w:t>には</w:t>
      </w:r>
      <w:r>
        <w:rPr>
          <w:rFonts w:hint="eastAsia"/>
        </w:rPr>
        <w:t>ComponentSet</w:t>
      </w:r>
      <w:r>
        <w:rPr>
          <w:rFonts w:hint="eastAsia"/>
        </w:rPr>
        <w:t>等の名前を指定します。</w:t>
      </w:r>
    </w:p>
    <w:p w:rsidR="00C053E0" w:rsidRDefault="00C053E0" w:rsidP="00C053E0">
      <w:r>
        <w:rPr>
          <w:rFonts w:hint="eastAsia"/>
          <w:noProof/>
        </w:rPr>
        <mc:AlternateContent>
          <mc:Choice Requires="wpc">
            <w:drawing>
              <wp:inline distT="0" distB="0" distL="0" distR="0" wp14:anchorId="04F58E8A" wp14:editId="5B69FFB3">
                <wp:extent cx="5400136" cy="388189"/>
                <wp:effectExtent l="0" t="0" r="0" b="0"/>
                <wp:docPr id="529" name="キャンバス 5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8" name="テキスト ボックス 528"/>
                        <wps:cNvSpPr txBox="1"/>
                        <wps:spPr>
                          <a:xfrm>
                            <a:off x="19050" y="76020"/>
                            <a:ext cx="5362575" cy="2604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735340">
                                <w:rPr>
                                  <w:rFonts w:ascii="ＭＳ ゴシック" w:eastAsia="ＭＳ ゴシック"/>
                                </w:rPr>
                                <w:t>void set_shim_param (element_type type, const ::std::string&amp;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4F58E8A" id="キャンバス 529" o:spid="_x0000_s1536" editas="canvas" style="width:425.2pt;height:30.55pt;mso-position-horizontal-relative:char;mso-position-vertical-relative:line" coordsize="54000,3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">
                <v:shape id="_x0000_s1537" type="#_x0000_t75" style="position:absolute;width:54000;height:3879;visibility:visible;mso-wrap-style:square">
                  <v:fill o:detectmouseclick="t"/>
                  <v:path o:connecttype="none"/>
                </v:shape>
                <v:shape id="テキスト ボックス 528" o:spid="_x0000_s1538" type="#_x0000_t202" style="position:absolute;left:190;top:760;width:53626;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tzLsAA&#10;AADcAAAADwAAAGRycy9kb3ducmV2LnhtbERPTWsCMRC9F/ofwhR6q9kKlu3WKLaoFDyppedhMybB&#10;zWRJ0nX7781B8Ph43/Pl6DsxUEwusILXSQWCuA3asVHwc9y81CBSRtbYBSYF/5RguXh8mGOjw4X3&#10;NByyESWEU4MKbM59I2VqLXlMk9ATF+4UosdcYDRSR7yUcN/JaVW9SY+OS4PFnr4stefDn1ew/jTv&#10;pq0x2nWtnRvG39PObJV6fhpXHyAyjfkuvrm/tYLZtKwtZ8oRkIs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UtzLsAAAADcAAAADwAAAAAAAAAAAAAAAACYAgAAZHJzL2Rvd25y&#10;ZXYueG1sUEsFBgAAAAAEAAQA9QAAAIUDAAAAAA==&#10;" fillcolor="white [3201]" strokeweight=".5pt">
                  <v:textbox>
                    <w:txbxContent>
                      <w:p w:rsidR="00B00A8E" w:rsidRPr="00E46B6D" w:rsidRDefault="00B00A8E" w:rsidP="00C053E0">
                        <w:pPr>
                          <w:spacing w:line="0" w:lineRule="atLeast"/>
                          <w:rPr>
                            <w:rFonts w:ascii="ＭＳ ゴシック" w:eastAsia="ＭＳ ゴシック"/>
                          </w:rPr>
                        </w:pPr>
                        <w:r w:rsidRPr="00735340">
                          <w:rPr>
                            <w:rFonts w:ascii="ＭＳ ゴシック" w:eastAsia="ＭＳ ゴシック"/>
                          </w:rPr>
                          <w:t>void set_shim_param (element_type type, const ::std::string&amp; name);</w:t>
                        </w:r>
                      </w:p>
                    </w:txbxContent>
                  </v:textbox>
                </v:shape>
                <w10:anchorlock/>
              </v:group>
            </w:pict>
          </mc:Fallback>
        </mc:AlternateContent>
      </w:r>
    </w:p>
    <w:p w:rsidR="003C7EB7" w:rsidRDefault="003C7EB7" w:rsidP="003C7EB7"/>
    <w:p w:rsidR="003C7EB7" w:rsidRDefault="00AC0790" w:rsidP="003C7EB7">
      <w:pPr>
        <w:pStyle w:val="4"/>
        <w:ind w:right="210"/>
      </w:pPr>
      <w:bookmarkStart w:id="1731" w:name="_Toc444757998"/>
      <w:bookmarkStart w:id="1732" w:name="_Toc444763227"/>
      <w:r w:rsidRPr="003C7EB7">
        <w:t>output</w:t>
      </w:r>
      <w:r>
        <w:rPr>
          <w:rFonts w:hint="eastAsia"/>
        </w:rPr>
        <w:t>()</w:t>
      </w:r>
      <w:bookmarkEnd w:id="1731"/>
      <w:bookmarkEnd w:id="1732"/>
    </w:p>
    <w:p w:rsidR="00C053E0" w:rsidRDefault="00735340" w:rsidP="00C053E0">
      <w:r>
        <w:rPr>
          <w:rFonts w:hint="eastAsia"/>
        </w:rPr>
        <w:t>性能情報付きの</w:t>
      </w:r>
      <w:r>
        <w:rPr>
          <w:rFonts w:hint="eastAsia"/>
        </w:rPr>
        <w:t>XML</w:t>
      </w:r>
      <w:r>
        <w:rPr>
          <w:rFonts w:hint="eastAsia"/>
        </w:rPr>
        <w:t>ファイルを出力します。出力ストリームか、ファイル名を指定します。</w:t>
      </w:r>
    </w:p>
    <w:p w:rsidR="00C053E0" w:rsidRDefault="00C053E0" w:rsidP="00C053E0">
      <w:r>
        <w:rPr>
          <w:rFonts w:hint="eastAsia"/>
          <w:noProof/>
        </w:rPr>
        <mc:AlternateContent>
          <mc:Choice Requires="wpc">
            <w:drawing>
              <wp:inline distT="0" distB="0" distL="0" distR="0" wp14:anchorId="0C835F61" wp14:editId="26EECE8D">
                <wp:extent cx="5400136" cy="586597"/>
                <wp:effectExtent l="0" t="0" r="0" b="0"/>
                <wp:docPr id="531" name="キャンバス 5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0" name="テキスト ボックス 530"/>
                        <wps:cNvSpPr txBox="1"/>
                        <wps:spPr>
                          <a:xfrm>
                            <a:off x="19050" y="76021"/>
                            <a:ext cx="5362575" cy="4243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Default="00B00A8E" w:rsidP="00C053E0">
                              <w:pPr>
                                <w:spacing w:line="0" w:lineRule="atLeast"/>
                                <w:rPr>
                                  <w:rFonts w:ascii="ＭＳ ゴシック" w:eastAsia="ＭＳ ゴシック"/>
                                </w:rPr>
                              </w:pPr>
                              <w:r w:rsidRPr="00735340">
                                <w:rPr>
                                  <w:rFonts w:ascii="ＭＳ ゴシック" w:eastAsia="ＭＳ ゴシック"/>
                                </w:rPr>
                                <w:t>int output (::std::ostream&amp; os);</w:t>
                              </w:r>
                            </w:p>
                            <w:p w:rsidR="00B00A8E" w:rsidRPr="00E46B6D" w:rsidRDefault="00B00A8E" w:rsidP="00C053E0">
                              <w:pPr>
                                <w:spacing w:line="0" w:lineRule="atLeast"/>
                                <w:rPr>
                                  <w:rFonts w:ascii="ＭＳ ゴシック" w:eastAsia="ＭＳ ゴシック"/>
                                </w:rPr>
                              </w:pPr>
                              <w:r w:rsidRPr="00735340">
                                <w:rPr>
                                  <w:rFonts w:ascii="ＭＳ ゴシック" w:eastAsia="ＭＳ ゴシック"/>
                                </w:rPr>
                                <w:t>int output (const char*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C835F61" id="キャンバス 531" o:spid="_x0000_s1539" editas="canvas" style="width:425.2pt;height:46.2pt;mso-position-horizontal-relative:char;mso-position-vertical-relative:line" coordsize="54000,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">
                <v:shape id="_x0000_s1540" type="#_x0000_t75" style="position:absolute;width:54000;height:5861;visibility:visible;mso-wrap-style:square">
                  <v:fill o:detectmouseclick="t"/>
                  <v:path o:connecttype="none"/>
                </v:shape>
                <v:shape id="テキスト ボックス 530" o:spid="_x0000_s1541" type="#_x0000_t202" style="position:absolute;left:190;top:760;width:53626;height:4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Tp9cAA&#10;AADcAAAADwAAAGRycy9kb3ducmV2LnhtbERPTWsCMRC9F/ofwhS81WwrLdvVKK1YEXrSlp6HzZgE&#10;N5Mliev235tDwePjfS9Wo+/EQDG5wAqephUI4jZox0bBz/fnYw0iZWSNXWBS8EcJVsv7uwU2Olx4&#10;T8MhG1FCODWowObcN1Km1pLHNA09ceGOIXrMBUYjdcRLCfedfK6qV+nRcWmw2NPaUns6nL2CzYd5&#10;M22N0W5q7dww/h6/zFapycP4PgeRacw38b97pxW8zMr8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Tp9cAAAADcAAAADwAAAAAAAAAAAAAAAACYAgAAZHJzL2Rvd25y&#10;ZXYueG1sUEsFBgAAAAAEAAQA9QAAAIUDAAAAAA==&#10;" fillcolor="white [3201]" strokeweight=".5pt">
                  <v:textbox>
                    <w:txbxContent>
                      <w:p w:rsidR="00B00A8E" w:rsidRDefault="00B00A8E" w:rsidP="00C053E0">
                        <w:pPr>
                          <w:spacing w:line="0" w:lineRule="atLeast"/>
                          <w:rPr>
                            <w:rFonts w:ascii="ＭＳ ゴシック" w:eastAsia="ＭＳ ゴシック"/>
                          </w:rPr>
                        </w:pPr>
                        <w:r w:rsidRPr="00735340">
                          <w:rPr>
                            <w:rFonts w:ascii="ＭＳ ゴシック" w:eastAsia="ＭＳ ゴシック"/>
                          </w:rPr>
                          <w:t>int output (::std::ostream&amp; os);</w:t>
                        </w:r>
                      </w:p>
                      <w:p w:rsidR="00B00A8E" w:rsidRPr="00E46B6D" w:rsidRDefault="00B00A8E" w:rsidP="00C053E0">
                        <w:pPr>
                          <w:spacing w:line="0" w:lineRule="atLeast"/>
                          <w:rPr>
                            <w:rFonts w:ascii="ＭＳ ゴシック" w:eastAsia="ＭＳ ゴシック"/>
                          </w:rPr>
                        </w:pPr>
                        <w:r w:rsidRPr="00735340">
                          <w:rPr>
                            <w:rFonts w:ascii="ＭＳ ゴシック" w:eastAsia="ＭＳ ゴシック"/>
                          </w:rPr>
                          <w:t>int output (const char* file);</w:t>
                        </w:r>
                      </w:p>
                    </w:txbxContent>
                  </v:textbox>
                </v:shape>
                <w10:anchorlock/>
              </v:group>
            </w:pict>
          </mc:Fallback>
        </mc:AlternateContent>
      </w:r>
    </w:p>
    <w:p w:rsidR="003C7EB7" w:rsidRDefault="003C7EB7" w:rsidP="003C7EB7"/>
    <w:p w:rsidR="003C7EB7" w:rsidRDefault="00AC0790" w:rsidP="003C7EB7">
      <w:pPr>
        <w:pStyle w:val="4"/>
        <w:ind w:right="210"/>
      </w:pPr>
      <w:bookmarkStart w:id="1733" w:name="_Toc444757999"/>
      <w:bookmarkStart w:id="1734" w:name="_Toc444763228"/>
      <w:r>
        <w:rPr>
          <w:rFonts w:hint="eastAsia"/>
        </w:rPr>
        <w:t>キャスト</w:t>
      </w:r>
      <w:r>
        <w:rPr>
          <w:rFonts w:hint="eastAsia"/>
        </w:rPr>
        <w:t>(bool)</w:t>
      </w:r>
      <w:bookmarkEnd w:id="1733"/>
      <w:bookmarkEnd w:id="1734"/>
    </w:p>
    <w:p w:rsidR="00C053E0" w:rsidRDefault="00735340" w:rsidP="00C053E0">
      <w:r>
        <w:rPr>
          <w:rFonts w:hint="eastAsia"/>
        </w:rPr>
        <w:t>ブロックレベル構造</w:t>
      </w:r>
      <w:r>
        <w:rPr>
          <w:rFonts w:hint="eastAsia"/>
        </w:rPr>
        <w:t>XML</w:t>
      </w:r>
      <w:r>
        <w:rPr>
          <w:rFonts w:hint="eastAsia"/>
        </w:rPr>
        <w:t>ファイルが読み込まれ、利用可能であれば</w:t>
      </w:r>
      <w:r>
        <w:rPr>
          <w:rFonts w:hint="eastAsia"/>
        </w:rPr>
        <w:t>true</w:t>
      </w:r>
      <w:r>
        <w:rPr>
          <w:rFonts w:hint="eastAsia"/>
        </w:rPr>
        <w:t>が返ります。</w:t>
      </w:r>
    </w:p>
    <w:p w:rsidR="00C053E0" w:rsidRDefault="00C053E0" w:rsidP="00C053E0">
      <w:r>
        <w:rPr>
          <w:rFonts w:hint="eastAsia"/>
          <w:noProof/>
        </w:rPr>
        <mc:AlternateContent>
          <mc:Choice Requires="wpc">
            <w:drawing>
              <wp:inline distT="0" distB="0" distL="0" distR="0" wp14:anchorId="3276C78C" wp14:editId="11D214E9">
                <wp:extent cx="5400136" cy="474453"/>
                <wp:effectExtent l="0" t="0" r="0" b="0"/>
                <wp:docPr id="533" name="キャンバス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2" name="テキスト ボックス 532"/>
                        <wps:cNvSpPr txBox="1"/>
                        <wps:spPr>
                          <a:xfrm>
                            <a:off x="19050" y="76021"/>
                            <a:ext cx="5362575" cy="3035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735340">
                                <w:rPr>
                                  <w:rFonts w:ascii="ＭＳ ゴシック" w:eastAsia="ＭＳ ゴシック"/>
                                </w:rPr>
                                <w:t>operator bool () const</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76C78C" id="キャンバス 533" o:spid="_x0000_s1542" editas="canvas" style="width:425.2pt;height:37.35pt;mso-position-horizontal-relative:char;mso-position-vertical-relative:line" coordsize="54000,4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">
                <v:shape id="_x0000_s1543" type="#_x0000_t75" style="position:absolute;width:54000;height:4743;visibility:visible;mso-wrap-style:square">
                  <v:fill o:detectmouseclick="t"/>
                  <v:path o:connecttype="none"/>
                </v:shape>
                <v:shape id="テキスト ボックス 532" o:spid="_x0000_s1544" type="#_x0000_t202" style="position:absolute;left:190;top:760;width:53626;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SGcMA&#10;AADcAAAADwAAAGRycy9kb3ducmV2LnhtbESPQUsDMRSE74L/ITzBm83aYlnXpkWlSqGnVvH82Lwm&#10;wc3LkqTb7b9vCoLHYWa+YRar0XdioJhcYAWPkwoEcRu0Y6Pg++vjoQaRMrLGLjApOFOC1fL2ZoGN&#10;Dife0bDPRhQIpwYV2Jz7RsrUWvKYJqEnLt4hRI+5yGikjngqcN/JaVXNpUfHZcFiT++W2t/90StY&#10;v5ln09YY7brWzg3jz2FrPpW6vxtfX0BkGvN/+K+90QqeZl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rSGcMAAADcAAAADwAAAAAAAAAAAAAAAACYAgAAZHJzL2Rv&#10;d25yZXYueG1sUEsFBgAAAAAEAAQA9QAAAIgDAAAAAA==&#10;" fillcolor="white [3201]" strokeweight=".5pt">
                  <v:textbox>
                    <w:txbxContent>
                      <w:p w:rsidR="00B00A8E" w:rsidRPr="00E46B6D" w:rsidRDefault="00B00A8E" w:rsidP="00C053E0">
                        <w:pPr>
                          <w:spacing w:line="0" w:lineRule="atLeast"/>
                          <w:rPr>
                            <w:rFonts w:ascii="ＭＳ ゴシック" w:eastAsia="ＭＳ ゴシック"/>
                          </w:rPr>
                        </w:pPr>
                        <w:r w:rsidRPr="00735340">
                          <w:rPr>
                            <w:rFonts w:ascii="ＭＳ ゴシック" w:eastAsia="ＭＳ ゴシック"/>
                          </w:rPr>
                          <w:t>operator bool () const</w:t>
                        </w:r>
                        <w:r>
                          <w:rPr>
                            <w:rFonts w:ascii="ＭＳ ゴシック" w:eastAsia="ＭＳ ゴシック" w:hint="eastAsia"/>
                          </w:rPr>
                          <w:t>;</w:t>
                        </w:r>
                      </w:p>
                    </w:txbxContent>
                  </v:textbox>
                </v:shape>
                <w10:anchorlock/>
              </v:group>
            </w:pict>
          </mc:Fallback>
        </mc:AlternateContent>
      </w:r>
    </w:p>
    <w:p w:rsidR="003C7EB7" w:rsidRDefault="003C7EB7" w:rsidP="003C7EB7"/>
    <w:p w:rsidR="003C7EB7" w:rsidRDefault="00AC0790" w:rsidP="003C7EB7">
      <w:pPr>
        <w:pStyle w:val="4"/>
        <w:ind w:right="210"/>
      </w:pPr>
      <w:bookmarkStart w:id="1735" w:name="_Toc444758000"/>
      <w:bookmarkStart w:id="1736" w:name="_Toc444763229"/>
      <w:r>
        <w:rPr>
          <w:rFonts w:hint="eastAsia"/>
        </w:rPr>
        <w:t>キャスト</w:t>
      </w:r>
      <w:r>
        <w:rPr>
          <w:rFonts w:hint="eastAsia"/>
        </w:rPr>
        <w:t>(blocks_T*)</w:t>
      </w:r>
      <w:bookmarkEnd w:id="1735"/>
      <w:bookmarkEnd w:id="1736"/>
    </w:p>
    <w:p w:rsidR="00C053E0" w:rsidRDefault="00735340" w:rsidP="00C053E0">
      <w:r>
        <w:rPr>
          <w:rFonts w:hint="eastAsia"/>
        </w:rPr>
        <w:t>ブロックレベル構造</w:t>
      </w:r>
      <w:r>
        <w:rPr>
          <w:rFonts w:hint="eastAsia"/>
        </w:rPr>
        <w:t>XML</w:t>
      </w:r>
      <w:r>
        <w:rPr>
          <w:rFonts w:hint="eastAsia"/>
        </w:rPr>
        <w:t>のトップレベルの</w:t>
      </w:r>
      <w:r>
        <w:rPr>
          <w:rFonts w:hint="eastAsia"/>
        </w:rPr>
        <w:t>&lt;blocks&gt;</w:t>
      </w:r>
      <w:r>
        <w:rPr>
          <w:rFonts w:hint="eastAsia"/>
        </w:rPr>
        <w:t>タグのポインタに変換します。</w:t>
      </w:r>
    </w:p>
    <w:p w:rsidR="00C053E0" w:rsidRDefault="00C053E0" w:rsidP="00C053E0">
      <w:r>
        <w:rPr>
          <w:rFonts w:hint="eastAsia"/>
          <w:noProof/>
        </w:rPr>
        <mc:AlternateContent>
          <mc:Choice Requires="wpc">
            <w:drawing>
              <wp:inline distT="0" distB="0" distL="0" distR="0" wp14:anchorId="4378FA52" wp14:editId="1328072A">
                <wp:extent cx="5400136" cy="474453"/>
                <wp:effectExtent l="0" t="0" r="0" b="0"/>
                <wp:docPr id="535" name="キャンバス 5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4" name="テキスト ボックス 534"/>
                        <wps:cNvSpPr txBox="1"/>
                        <wps:spPr>
                          <a:xfrm>
                            <a:off x="19050" y="76021"/>
                            <a:ext cx="5362575" cy="2949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0A8E" w:rsidRPr="00E46B6D" w:rsidRDefault="00B00A8E" w:rsidP="00C053E0">
                              <w:pPr>
                                <w:spacing w:line="0" w:lineRule="atLeast"/>
                                <w:rPr>
                                  <w:rFonts w:ascii="ＭＳ ゴシック" w:eastAsia="ＭＳ ゴシック"/>
                                </w:rPr>
                              </w:pPr>
                              <w:r w:rsidRPr="00735340">
                                <w:rPr>
                                  <w:rFonts w:ascii="ＭＳ ゴシック" w:eastAsia="ＭＳ ゴシック"/>
                                </w:rPr>
                                <w:t>operator const ::SimulinkModel::XSD::blocks_T* () const</w:t>
                              </w:r>
                              <w:r>
                                <w:rPr>
                                  <w:rFonts w:ascii="ＭＳ ゴシック" w:eastAsia="ＭＳ 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378FA52" id="キャンバス 535" o:spid="_x0000_s1545" editas="canvas" style="width:425.2pt;height:37.35pt;mso-position-horizontal-relative:char;mso-position-vertical-relative:line" coordsize="54000,4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">
                <v:shape id="_x0000_s1546" type="#_x0000_t75" style="position:absolute;width:54000;height:4743;visibility:visible;mso-wrap-style:square">
                  <v:fill o:detectmouseclick="t"/>
                  <v:path o:connecttype="none"/>
                </v:shape>
                <v:shape id="テキスト ボックス 534" o:spid="_x0000_s1547" type="#_x0000_t202" style="position:absolute;left:190;top:760;width:53626;height:2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v9sMA&#10;AADcAAAADwAAAGRycy9kb3ducmV2LnhtbESPQUsDMRSE74L/ITyhN5vVVlnXpkVLK0JPVvH82Lwm&#10;wc3LkqTb7b9vBMHjMDPfMIvV6DsxUEwusIK7aQWCuA3asVHw9bm9rUGkjKyxC0wKzpRgtby+WmCj&#10;w4k/aNhnIwqEU4MKbM59I2VqLXlM09ATF+8QosdcZDRSRzwVuO/kfVU9So+Oy4LFntaW2p/90SvY&#10;vJon09YY7abWzg3j92Fn3pSa3IwvzyAyjfk//Nd+1woeZnP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v9sMAAADcAAAADwAAAAAAAAAAAAAAAACYAgAAZHJzL2Rv&#10;d25yZXYueG1sUEsFBgAAAAAEAAQA9QAAAIgDAAAAAA==&#10;" fillcolor="white [3201]" strokeweight=".5pt">
                  <v:textbox>
                    <w:txbxContent>
                      <w:p w:rsidR="00B00A8E" w:rsidRPr="00E46B6D" w:rsidRDefault="00B00A8E" w:rsidP="00C053E0">
                        <w:pPr>
                          <w:spacing w:line="0" w:lineRule="atLeast"/>
                          <w:rPr>
                            <w:rFonts w:ascii="ＭＳ ゴシック" w:eastAsia="ＭＳ ゴシック"/>
                          </w:rPr>
                        </w:pPr>
                        <w:r w:rsidRPr="00735340">
                          <w:rPr>
                            <w:rFonts w:ascii="ＭＳ ゴシック" w:eastAsia="ＭＳ ゴシック"/>
                          </w:rPr>
                          <w:t>operator const ::SimulinkModel::XSD::blocks_T* () const</w:t>
                        </w:r>
                        <w:r>
                          <w:rPr>
                            <w:rFonts w:ascii="ＭＳ ゴシック" w:eastAsia="ＭＳ ゴシック" w:hint="eastAsia"/>
                          </w:rPr>
                          <w:t>;</w:t>
                        </w:r>
                      </w:p>
                    </w:txbxContent>
                  </v:textbox>
                </v:shape>
                <w10:anchorlock/>
              </v:group>
            </w:pict>
          </mc:Fallback>
        </mc:AlternateContent>
      </w:r>
    </w:p>
    <w:p w:rsidR="00C77DAC" w:rsidRDefault="00C77DAC">
      <w:pPr>
        <w:widowControl/>
        <w:jc w:val="left"/>
        <w:rPr>
          <w:rFonts w:ascii="ＭＳ 明朝" w:hAnsi="Arial"/>
          <w:b/>
        </w:rPr>
      </w:pPr>
    </w:p>
    <w:p w:rsidR="00954D75" w:rsidRDefault="00F31055" w:rsidP="00F31055">
      <w:pPr>
        <w:pStyle w:val="3"/>
        <w:ind w:right="210"/>
      </w:pPr>
      <w:bookmarkStart w:id="1737" w:name="_Toc412026997"/>
      <w:bookmarkStart w:id="1738" w:name="_Toc444758001"/>
      <w:bookmarkStart w:id="1739" w:name="_Toc444763230"/>
      <w:r>
        <w:rPr>
          <w:rFonts w:hint="eastAsia"/>
        </w:rPr>
        <w:t>Passの処理概要</w:t>
      </w:r>
      <w:bookmarkEnd w:id="1737"/>
      <w:bookmarkEnd w:id="1738"/>
      <w:bookmarkEnd w:id="1739"/>
    </w:p>
    <w:p w:rsidR="00F31055" w:rsidRDefault="00F31055" w:rsidP="00F31055">
      <w:r>
        <w:rPr>
          <w:rFonts w:hint="eastAsia"/>
        </w:rPr>
        <w:t>本</w:t>
      </w:r>
      <w:r>
        <w:rPr>
          <w:rFonts w:hint="eastAsia"/>
        </w:rPr>
        <w:t>Pass</w:t>
      </w:r>
      <w:r>
        <w:rPr>
          <w:rFonts w:hint="eastAsia"/>
        </w:rPr>
        <w:t>は</w:t>
      </w:r>
      <w:r w:rsidR="00832D10">
        <w:rPr>
          <w:rFonts w:hint="eastAsia"/>
        </w:rPr>
        <w:t>次</w:t>
      </w:r>
      <w:r>
        <w:rPr>
          <w:rFonts w:hint="eastAsia"/>
        </w:rPr>
        <w:t>のようになっています</w:t>
      </w:r>
    </w:p>
    <w:p w:rsidR="00F31055" w:rsidRDefault="00F31055" w:rsidP="00F31055"/>
    <w:p w:rsidR="00F31055" w:rsidRDefault="00F31055" w:rsidP="00F31055">
      <w:pPr>
        <w:pStyle w:val="af5"/>
        <w:numPr>
          <w:ilvl w:val="0"/>
          <w:numId w:val="28"/>
        </w:numPr>
        <w:ind w:leftChars="0"/>
      </w:pPr>
      <w:r>
        <w:rPr>
          <w:rFonts w:hint="eastAsia"/>
        </w:rPr>
        <w:t>FunctionPass</w:t>
      </w:r>
      <w:r>
        <w:rPr>
          <w:rFonts w:hint="eastAsia"/>
        </w:rPr>
        <w:t>を継承しており、関数単位に処理を行う</w:t>
      </w:r>
    </w:p>
    <w:p w:rsidR="00F31055" w:rsidRDefault="00F31055" w:rsidP="00F31055">
      <w:pPr>
        <w:pStyle w:val="af5"/>
        <w:numPr>
          <w:ilvl w:val="0"/>
          <w:numId w:val="28"/>
        </w:numPr>
        <w:ind w:leftChars="0"/>
      </w:pPr>
      <w:r>
        <w:rPr>
          <w:rFonts w:hint="eastAsia"/>
        </w:rPr>
        <w:t>事前に</w:t>
      </w:r>
      <w:r>
        <w:rPr>
          <w:rFonts w:hint="eastAsia"/>
        </w:rPr>
        <w:t xml:space="preserve"> LoopInfo Pass</w:t>
      </w:r>
      <w:r>
        <w:rPr>
          <w:rFonts w:hint="eastAsia"/>
        </w:rPr>
        <w:t>と</w:t>
      </w:r>
      <w:r>
        <w:rPr>
          <w:rFonts w:hint="eastAsia"/>
        </w:rPr>
        <w:t xml:space="preserve"> ScalarEvolution Pass</w:t>
      </w:r>
      <w:r>
        <w:rPr>
          <w:rFonts w:hint="eastAsia"/>
        </w:rPr>
        <w:t>を実行する</w:t>
      </w:r>
    </w:p>
    <w:p w:rsidR="00F31055" w:rsidRDefault="00F31055" w:rsidP="00F31055">
      <w:pPr>
        <w:pStyle w:val="af5"/>
        <w:numPr>
          <w:ilvl w:val="0"/>
          <w:numId w:val="28"/>
        </w:numPr>
        <w:ind w:leftChars="0"/>
      </w:pPr>
      <w:r>
        <w:rPr>
          <w:rFonts w:hint="eastAsia"/>
        </w:rPr>
        <w:t>初期化時に</w:t>
      </w:r>
      <w:r>
        <w:rPr>
          <w:rFonts w:hint="eastAsia"/>
        </w:rPr>
        <w:t>SHIM</w:t>
      </w:r>
      <w:r>
        <w:rPr>
          <w:rFonts w:hint="eastAsia"/>
        </w:rPr>
        <w:t>とブロックレベル構造</w:t>
      </w:r>
      <w:r>
        <w:rPr>
          <w:rFonts w:hint="eastAsia"/>
        </w:rPr>
        <w:t>XML</w:t>
      </w:r>
      <w:r>
        <w:rPr>
          <w:rFonts w:hint="eastAsia"/>
        </w:rPr>
        <w:t>を読み込む</w:t>
      </w:r>
    </w:p>
    <w:p w:rsidR="00F31055" w:rsidRDefault="00F31055" w:rsidP="00F31055">
      <w:pPr>
        <w:pStyle w:val="af5"/>
        <w:numPr>
          <w:ilvl w:val="0"/>
          <w:numId w:val="28"/>
        </w:numPr>
        <w:ind w:leftChars="0"/>
      </w:pPr>
      <w:r>
        <w:rPr>
          <w:rFonts w:hint="eastAsia"/>
        </w:rPr>
        <w:t>終了時に性能付きブロックレベル構造</w:t>
      </w:r>
      <w:r>
        <w:rPr>
          <w:rFonts w:hint="eastAsia"/>
        </w:rPr>
        <w:t>XML</w:t>
      </w:r>
      <w:r>
        <w:rPr>
          <w:rFonts w:hint="eastAsia"/>
        </w:rPr>
        <w:t>を出力する</w:t>
      </w:r>
    </w:p>
    <w:p w:rsidR="00F31055" w:rsidRDefault="00F31055" w:rsidP="00F31055"/>
    <w:p w:rsidR="00F31055" w:rsidRDefault="00F31055" w:rsidP="00F31055">
      <w:pPr>
        <w:pStyle w:val="4"/>
        <w:ind w:right="210"/>
      </w:pPr>
      <w:bookmarkStart w:id="1740" w:name="_Toc444758002"/>
      <w:bookmarkStart w:id="1741" w:name="_Toc444763231"/>
      <w:r>
        <w:rPr>
          <w:rFonts w:hint="eastAsia"/>
        </w:rPr>
        <w:t>関数単位の処理</w:t>
      </w:r>
      <w:bookmarkEnd w:id="1740"/>
      <w:bookmarkEnd w:id="1741"/>
    </w:p>
    <w:p w:rsidR="00F31055" w:rsidRDefault="00F31055" w:rsidP="00F31055">
      <w:r>
        <w:rPr>
          <w:rFonts w:hint="eastAsia"/>
        </w:rPr>
        <w:t>関数単位の処理は以下のようになっています。</w:t>
      </w:r>
    </w:p>
    <w:p w:rsidR="00F31055" w:rsidRDefault="00F31055" w:rsidP="00F31055"/>
    <w:p w:rsidR="00F31055" w:rsidRDefault="00F31055" w:rsidP="00F31055">
      <w:pPr>
        <w:pStyle w:val="af5"/>
        <w:numPr>
          <w:ilvl w:val="0"/>
          <w:numId w:val="29"/>
        </w:numPr>
        <w:ind w:leftChars="0"/>
      </w:pPr>
      <w:r>
        <w:rPr>
          <w:rFonts w:hint="eastAsia"/>
        </w:rPr>
        <w:t>基本ブロックのポインタをキーとした連想配列を作成</w:t>
      </w:r>
      <w:r>
        <w:rPr>
          <w:rFonts w:hint="eastAsia"/>
        </w:rPr>
        <w:t>(</w:t>
      </w:r>
      <w:r>
        <w:rPr>
          <w:rFonts w:hint="eastAsia"/>
        </w:rPr>
        <w:t>付随情報の保持のため</w:t>
      </w:r>
      <w:r>
        <w:rPr>
          <w:rFonts w:hint="eastAsia"/>
        </w:rPr>
        <w:t>)</w:t>
      </w:r>
    </w:p>
    <w:p w:rsidR="00F31055" w:rsidRDefault="00F31055" w:rsidP="00F31055">
      <w:pPr>
        <w:pStyle w:val="af5"/>
        <w:numPr>
          <w:ilvl w:val="0"/>
          <w:numId w:val="29"/>
        </w:numPr>
        <w:ind w:leftChars="0"/>
      </w:pPr>
      <w:r>
        <w:rPr>
          <w:rFonts w:hint="eastAsia"/>
        </w:rPr>
        <w:t>基本ブロックのサイクル数</w:t>
      </w:r>
      <w:r>
        <w:rPr>
          <w:rFonts w:hint="eastAsia"/>
        </w:rPr>
        <w:t>(best/typical/worst)</w:t>
      </w:r>
      <w:r>
        <w:rPr>
          <w:rFonts w:hint="eastAsia"/>
        </w:rPr>
        <w:t>を算出し、連想配列に保存</w:t>
      </w:r>
    </w:p>
    <w:p w:rsidR="00F31055" w:rsidRDefault="00F31055" w:rsidP="00F31055">
      <w:pPr>
        <w:pStyle w:val="af5"/>
        <w:numPr>
          <w:ilvl w:val="0"/>
          <w:numId w:val="29"/>
        </w:numPr>
        <w:ind w:leftChars="0"/>
      </w:pPr>
      <w:r>
        <w:rPr>
          <w:rFonts w:hint="eastAsia"/>
        </w:rPr>
        <w:t>LoopInfo</w:t>
      </w:r>
      <w:r>
        <w:rPr>
          <w:rFonts w:hint="eastAsia"/>
        </w:rPr>
        <w:t>と</w:t>
      </w:r>
      <w:r>
        <w:rPr>
          <w:rFonts w:hint="eastAsia"/>
        </w:rPr>
        <w:t>ScalarEvolution</w:t>
      </w:r>
      <w:r>
        <w:rPr>
          <w:rFonts w:hint="eastAsia"/>
        </w:rPr>
        <w:t>を元にループの処理を実施</w:t>
      </w:r>
    </w:p>
    <w:p w:rsidR="00832D10" w:rsidRDefault="00F31055" w:rsidP="00F31055">
      <w:pPr>
        <w:pStyle w:val="af5"/>
        <w:numPr>
          <w:ilvl w:val="0"/>
          <w:numId w:val="29"/>
        </w:numPr>
        <w:ind w:leftChars="0"/>
      </w:pPr>
      <w:r>
        <w:rPr>
          <w:rFonts w:hint="eastAsia"/>
        </w:rPr>
        <w:t>基本ブロックの</w:t>
      </w:r>
      <w:r>
        <w:rPr>
          <w:rFonts w:hint="eastAsia"/>
        </w:rPr>
        <w:t>successor</w:t>
      </w:r>
      <w:r>
        <w:rPr>
          <w:rFonts w:hint="eastAsia"/>
        </w:rPr>
        <w:t>および基本ブロックをまとめたループの情報</w:t>
      </w:r>
      <w:r>
        <w:rPr>
          <w:rFonts w:hint="eastAsia"/>
        </w:rPr>
        <w:t xml:space="preserve">      (LoopInfo</w:t>
      </w:r>
      <w:r>
        <w:rPr>
          <w:rFonts w:hint="eastAsia"/>
        </w:rPr>
        <w:t>による連想配列</w:t>
      </w:r>
      <w:r>
        <w:rPr>
          <w:rFonts w:hint="eastAsia"/>
        </w:rPr>
        <w:t>)</w:t>
      </w:r>
      <w:r>
        <w:rPr>
          <w:rFonts w:hint="eastAsia"/>
        </w:rPr>
        <w:t>から、有向グラフを作成する</w:t>
      </w:r>
      <w:r>
        <w:rPr>
          <w:rFonts w:hint="eastAsia"/>
        </w:rPr>
        <w:t>(boost</w:t>
      </w:r>
      <w:r>
        <w:rPr>
          <w:rFonts w:hint="eastAsia"/>
        </w:rPr>
        <w:t>のグラフライブラリを使用する</w:t>
      </w:r>
      <w:r>
        <w:rPr>
          <w:rFonts w:hint="eastAsia"/>
        </w:rPr>
        <w:t>)</w:t>
      </w:r>
    </w:p>
    <w:p w:rsidR="00F31055" w:rsidRDefault="00F31055" w:rsidP="00F31055">
      <w:pPr>
        <w:pStyle w:val="af5"/>
        <w:numPr>
          <w:ilvl w:val="0"/>
          <w:numId w:val="29"/>
        </w:numPr>
        <w:ind w:leftChars="0"/>
      </w:pPr>
      <w:r>
        <w:rPr>
          <w:rFonts w:hint="eastAsia"/>
        </w:rPr>
        <w:t>最短経路</w:t>
      </w:r>
      <w:r>
        <w:rPr>
          <w:rFonts w:hint="eastAsia"/>
        </w:rPr>
        <w:t>/best</w:t>
      </w:r>
      <w:r>
        <w:rPr>
          <w:rFonts w:hint="eastAsia"/>
        </w:rPr>
        <w:t>、最長経路</w:t>
      </w:r>
      <w:r>
        <w:rPr>
          <w:rFonts w:hint="eastAsia"/>
        </w:rPr>
        <w:t>/worst</w:t>
      </w:r>
      <w:r>
        <w:rPr>
          <w:rFonts w:hint="eastAsia"/>
        </w:rPr>
        <w:t>、分岐確率</w:t>
      </w:r>
      <w:r>
        <w:rPr>
          <w:rFonts w:hint="eastAsia"/>
        </w:rPr>
        <w:t>50%/typical</w:t>
      </w:r>
      <w:r>
        <w:rPr>
          <w:rFonts w:hint="eastAsia"/>
        </w:rPr>
        <w:t>による経路探索を実施し、関数のサイクル数</w:t>
      </w:r>
      <w:r>
        <w:rPr>
          <w:rFonts w:hint="eastAsia"/>
        </w:rPr>
        <w:t>(best/typical/worst)</w:t>
      </w:r>
      <w:r>
        <w:rPr>
          <w:rFonts w:hint="eastAsia"/>
        </w:rPr>
        <w:t>を算出し、関数の情報として保存</w:t>
      </w:r>
    </w:p>
    <w:p w:rsidR="00F31055" w:rsidRDefault="00F31055" w:rsidP="00F31055"/>
    <w:p w:rsidR="00832D10" w:rsidRPr="00832D10" w:rsidRDefault="00832D10" w:rsidP="00832D10">
      <w:pPr>
        <w:pStyle w:val="4"/>
        <w:ind w:right="210"/>
      </w:pPr>
      <w:bookmarkStart w:id="1742" w:name="_Toc444758003"/>
      <w:bookmarkStart w:id="1743" w:name="_Toc444763232"/>
      <w:r>
        <w:rPr>
          <w:rFonts w:hint="eastAsia"/>
        </w:rPr>
        <w:t>ループの処理</w:t>
      </w:r>
      <w:bookmarkEnd w:id="1742"/>
      <w:bookmarkEnd w:id="1743"/>
    </w:p>
    <w:p w:rsidR="00F31055" w:rsidRDefault="00F31055" w:rsidP="00F31055">
      <w:r>
        <w:rPr>
          <w:rFonts w:hint="eastAsia"/>
        </w:rPr>
        <w:t>ループの処理は</w:t>
      </w:r>
      <w:r w:rsidR="00832D10">
        <w:rPr>
          <w:rFonts w:hint="eastAsia"/>
        </w:rPr>
        <w:t>次</w:t>
      </w:r>
      <w:r>
        <w:rPr>
          <w:rFonts w:hint="eastAsia"/>
        </w:rPr>
        <w:t>のように行います</w:t>
      </w:r>
    </w:p>
    <w:p w:rsidR="00F31055" w:rsidRDefault="00F31055" w:rsidP="00F31055"/>
    <w:p w:rsidR="00832D10" w:rsidRDefault="00F31055" w:rsidP="00F31055">
      <w:pPr>
        <w:pStyle w:val="af5"/>
        <w:numPr>
          <w:ilvl w:val="0"/>
          <w:numId w:val="30"/>
        </w:numPr>
        <w:ind w:leftChars="0"/>
      </w:pPr>
      <w:r>
        <w:rPr>
          <w:rFonts w:hint="eastAsia"/>
        </w:rPr>
        <w:t>LoopInfo</w:t>
      </w:r>
      <w:r>
        <w:rPr>
          <w:rFonts w:hint="eastAsia"/>
        </w:rPr>
        <w:t>最内ループから処理するよう再帰処理する</w:t>
      </w:r>
    </w:p>
    <w:p w:rsidR="00832D10" w:rsidRDefault="00F31055" w:rsidP="00F31055">
      <w:pPr>
        <w:pStyle w:val="af5"/>
        <w:numPr>
          <w:ilvl w:val="0"/>
          <w:numId w:val="30"/>
        </w:numPr>
        <w:ind w:leftChars="0"/>
      </w:pPr>
      <w:r>
        <w:rPr>
          <w:rFonts w:hint="eastAsia"/>
        </w:rPr>
        <w:t>ScalarEvolution</w:t>
      </w:r>
      <w:r>
        <w:rPr>
          <w:rFonts w:hint="eastAsia"/>
        </w:rPr>
        <w:t>の結果から固定回回るループなら、ループとして基本ブロックを一つのグラフとして、ループ内の基本ブロックのサイクル数を最短経路</w:t>
      </w:r>
      <w:r>
        <w:rPr>
          <w:rFonts w:hint="eastAsia"/>
        </w:rPr>
        <w:t xml:space="preserve">/best, </w:t>
      </w:r>
      <w:r>
        <w:rPr>
          <w:rFonts w:hint="eastAsia"/>
        </w:rPr>
        <w:t>分岐確率</w:t>
      </w:r>
      <w:r>
        <w:rPr>
          <w:rFonts w:hint="eastAsia"/>
        </w:rPr>
        <w:t>50%/typical</w:t>
      </w:r>
      <w:r>
        <w:rPr>
          <w:rFonts w:hint="eastAsia"/>
        </w:rPr>
        <w:t>、最長経路</w:t>
      </w:r>
      <w:r>
        <w:rPr>
          <w:rFonts w:hint="eastAsia"/>
        </w:rPr>
        <w:t>/worst</w:t>
      </w:r>
      <w:r>
        <w:rPr>
          <w:rFonts w:hint="eastAsia"/>
        </w:rPr>
        <w:t>別に算出、</w:t>
      </w:r>
      <w:r>
        <w:rPr>
          <w:rFonts w:hint="eastAsia"/>
        </w:rPr>
        <w:t>best/worst/typical</w:t>
      </w:r>
      <w:r w:rsidR="00832D10">
        <w:rPr>
          <w:rFonts w:hint="eastAsia"/>
        </w:rPr>
        <w:t>ともループ回数分加算する</w:t>
      </w:r>
    </w:p>
    <w:p w:rsidR="00832D10" w:rsidRDefault="00F31055" w:rsidP="00F31055">
      <w:pPr>
        <w:pStyle w:val="af5"/>
        <w:numPr>
          <w:ilvl w:val="0"/>
          <w:numId w:val="30"/>
        </w:numPr>
        <w:ind w:leftChars="0"/>
      </w:pPr>
      <w:r>
        <w:rPr>
          <w:rFonts w:hint="eastAsia"/>
        </w:rPr>
        <w:t>最大回数がわかるループ</w:t>
      </w:r>
      <w:r>
        <w:rPr>
          <w:rFonts w:hint="eastAsia"/>
        </w:rPr>
        <w:t>(</w:t>
      </w:r>
      <w:r>
        <w:rPr>
          <w:rFonts w:hint="eastAsia"/>
        </w:rPr>
        <w:t>途中で抜け出すことがある</w:t>
      </w:r>
      <w:r>
        <w:rPr>
          <w:rFonts w:hint="eastAsia"/>
        </w:rPr>
        <w:t>)</w:t>
      </w:r>
      <w:r>
        <w:rPr>
          <w:rFonts w:hint="eastAsia"/>
        </w:rPr>
        <w:t>なら、ループとして基本ブロックを一つのグラフとして、ループ内の基本ブロックのサイクル数を</w:t>
      </w:r>
      <w:r>
        <w:rPr>
          <w:rFonts w:hint="eastAsia"/>
        </w:rPr>
        <w:t>best/typical/worst</w:t>
      </w:r>
      <w:r>
        <w:rPr>
          <w:rFonts w:hint="eastAsia"/>
        </w:rPr>
        <w:t>別に加算、</w:t>
      </w:r>
      <w:r>
        <w:rPr>
          <w:rFonts w:hint="eastAsia"/>
        </w:rPr>
        <w:t>worst</w:t>
      </w:r>
      <w:r w:rsidR="00832D10">
        <w:rPr>
          <w:rFonts w:hint="eastAsia"/>
        </w:rPr>
        <w:t>だけループ回数分加算する。</w:t>
      </w:r>
      <w:r>
        <w:rPr>
          <w:rFonts w:hint="eastAsia"/>
        </w:rPr>
        <w:t>best/typical</w:t>
      </w:r>
      <w:r>
        <w:rPr>
          <w:rFonts w:hint="eastAsia"/>
        </w:rPr>
        <w:t>は一回だけ回るものとする。</w:t>
      </w:r>
    </w:p>
    <w:p w:rsidR="00832D10" w:rsidRDefault="00F31055" w:rsidP="00F31055">
      <w:pPr>
        <w:pStyle w:val="af5"/>
        <w:numPr>
          <w:ilvl w:val="0"/>
          <w:numId w:val="30"/>
        </w:numPr>
        <w:ind w:leftChars="0"/>
      </w:pPr>
      <w:r>
        <w:rPr>
          <w:rFonts w:hint="eastAsia"/>
        </w:rPr>
        <w:t>上記のループの基本ブロックの情報を</w:t>
      </w:r>
      <w:r>
        <w:rPr>
          <w:rFonts w:hint="eastAsia"/>
        </w:rPr>
        <w:t>LoopInfo</w:t>
      </w:r>
      <w:r>
        <w:rPr>
          <w:rFonts w:hint="eastAsia"/>
        </w:rPr>
        <w:t>のポインタをキーとした連想配列に保存する</w:t>
      </w:r>
    </w:p>
    <w:p w:rsidR="00F31055" w:rsidRDefault="00F31055" w:rsidP="00F31055">
      <w:pPr>
        <w:pStyle w:val="af5"/>
        <w:numPr>
          <w:ilvl w:val="0"/>
          <w:numId w:val="30"/>
        </w:numPr>
        <w:ind w:leftChars="0"/>
      </w:pPr>
      <w:r>
        <w:rPr>
          <w:rFonts w:hint="eastAsia"/>
        </w:rPr>
        <w:t>上記いずれでもないループは、基本ブロックをループとしてまとめない</w:t>
      </w:r>
      <w:r>
        <w:rPr>
          <w:rFonts w:hint="eastAsia"/>
        </w:rPr>
        <w:t xml:space="preserve"> (</w:t>
      </w:r>
      <w:r>
        <w:rPr>
          <w:rFonts w:hint="eastAsia"/>
        </w:rPr>
        <w:t>つまり、一回だけ回るものとして取り扱う</w:t>
      </w:r>
      <w:r w:rsidR="00154630">
        <w:rPr>
          <w:rFonts w:hint="eastAsia"/>
        </w:rPr>
        <w:t>こと</w:t>
      </w:r>
      <w:r>
        <w:rPr>
          <w:rFonts w:hint="eastAsia"/>
        </w:rPr>
        <w:t>になる</w:t>
      </w:r>
      <w:r>
        <w:rPr>
          <w:rFonts w:hint="eastAsia"/>
        </w:rPr>
        <w:t>)</w:t>
      </w:r>
    </w:p>
    <w:p w:rsidR="00F31055" w:rsidRDefault="00F31055" w:rsidP="00F31055"/>
    <w:p w:rsidR="00F31055" w:rsidRDefault="00832D10" w:rsidP="00832D10">
      <w:pPr>
        <w:pStyle w:val="4"/>
        <w:ind w:right="210"/>
      </w:pPr>
      <w:bookmarkStart w:id="1744" w:name="_Toc444758004"/>
      <w:bookmarkStart w:id="1745" w:name="_Toc444763233"/>
      <w:r>
        <w:rPr>
          <w:rFonts w:hint="eastAsia"/>
        </w:rPr>
        <w:t>ループ内の基本ブロック</w:t>
      </w:r>
      <w:bookmarkEnd w:id="1744"/>
      <w:bookmarkEnd w:id="1745"/>
    </w:p>
    <w:p w:rsidR="00F31055" w:rsidRDefault="00F31055" w:rsidP="00F31055">
      <w:r>
        <w:rPr>
          <w:rFonts w:hint="eastAsia"/>
        </w:rPr>
        <w:t>ループ内の基本ブロックも関数全体についてもグラフ探索は</w:t>
      </w:r>
      <w:r w:rsidR="00832D10">
        <w:rPr>
          <w:rFonts w:hint="eastAsia"/>
        </w:rPr>
        <w:t>次</w:t>
      </w:r>
      <w:r>
        <w:rPr>
          <w:rFonts w:hint="eastAsia"/>
        </w:rPr>
        <w:t>のように行います。</w:t>
      </w:r>
    </w:p>
    <w:p w:rsidR="00F31055" w:rsidRDefault="00F31055" w:rsidP="00F31055"/>
    <w:p w:rsidR="00832D10" w:rsidRDefault="00F31055" w:rsidP="00F31055">
      <w:pPr>
        <w:pStyle w:val="af5"/>
        <w:numPr>
          <w:ilvl w:val="0"/>
          <w:numId w:val="31"/>
        </w:numPr>
        <w:ind w:leftChars="0"/>
      </w:pPr>
      <w:r>
        <w:rPr>
          <w:rFonts w:hint="eastAsia"/>
        </w:rPr>
        <w:t>best</w:t>
      </w:r>
      <w:r>
        <w:rPr>
          <w:rFonts w:hint="eastAsia"/>
        </w:rPr>
        <w:t>値をエッジに距離として設定し</w:t>
      </w:r>
      <w:r>
        <w:rPr>
          <w:rFonts w:hint="eastAsia"/>
        </w:rPr>
        <w:t>dijkstra</w:t>
      </w:r>
      <w:r>
        <w:rPr>
          <w:rFonts w:hint="eastAsia"/>
        </w:rPr>
        <w:t>のアルゴリズムで最短経路探索を行う</w:t>
      </w:r>
      <w:r>
        <w:rPr>
          <w:rFonts w:hint="eastAsia"/>
        </w:rPr>
        <w:t>(boost</w:t>
      </w:r>
      <w:r>
        <w:rPr>
          <w:rFonts w:hint="eastAsia"/>
        </w:rPr>
        <w:t>のアルゴリズムを使用</w:t>
      </w:r>
      <w:r>
        <w:rPr>
          <w:rFonts w:hint="eastAsia"/>
        </w:rPr>
        <w:t>)</w:t>
      </w:r>
    </w:p>
    <w:p w:rsidR="00832D10" w:rsidRDefault="00F31055" w:rsidP="00F31055">
      <w:pPr>
        <w:pStyle w:val="af5"/>
        <w:numPr>
          <w:ilvl w:val="0"/>
          <w:numId w:val="31"/>
        </w:numPr>
        <w:ind w:leftChars="0"/>
      </w:pPr>
      <w:r>
        <w:rPr>
          <w:rFonts w:hint="eastAsia"/>
        </w:rPr>
        <w:t>worst</w:t>
      </w:r>
      <w:r>
        <w:rPr>
          <w:rFonts w:hint="eastAsia"/>
        </w:rPr>
        <w:t>値の負数をエッジに距離として設定し、</w:t>
      </w:r>
      <w:r>
        <w:rPr>
          <w:rFonts w:hint="eastAsia"/>
        </w:rPr>
        <w:t>bellman-ford</w:t>
      </w:r>
      <w:r>
        <w:rPr>
          <w:rFonts w:hint="eastAsia"/>
        </w:rPr>
        <w:t>のアルゴリズムで最短経路探索を行う</w:t>
      </w:r>
      <w:r>
        <w:rPr>
          <w:rFonts w:hint="eastAsia"/>
        </w:rPr>
        <w:t>(</w:t>
      </w:r>
      <w:r>
        <w:rPr>
          <w:rFonts w:hint="eastAsia"/>
        </w:rPr>
        <w:t>結果として最長経路になる</w:t>
      </w:r>
      <w:r>
        <w:rPr>
          <w:rFonts w:hint="eastAsia"/>
        </w:rPr>
        <w:t>)</w:t>
      </w:r>
      <w:r>
        <w:rPr>
          <w:rFonts w:hint="eastAsia"/>
        </w:rPr>
        <w:t>。</w:t>
      </w:r>
      <w:r>
        <w:rPr>
          <w:rFonts w:hint="eastAsia"/>
        </w:rPr>
        <w:t>(boost</w:t>
      </w:r>
      <w:r>
        <w:rPr>
          <w:rFonts w:hint="eastAsia"/>
        </w:rPr>
        <w:t>のアルゴリズムを使用</w:t>
      </w:r>
      <w:r>
        <w:rPr>
          <w:rFonts w:hint="eastAsia"/>
        </w:rPr>
        <w:t>)</w:t>
      </w:r>
    </w:p>
    <w:p w:rsidR="00F31055" w:rsidRPr="00F31055" w:rsidRDefault="00F31055" w:rsidP="00F31055">
      <w:pPr>
        <w:pStyle w:val="af5"/>
        <w:numPr>
          <w:ilvl w:val="0"/>
          <w:numId w:val="31"/>
        </w:numPr>
        <w:ind w:leftChars="0"/>
      </w:pPr>
      <w:r>
        <w:rPr>
          <w:rFonts w:hint="eastAsia"/>
        </w:rPr>
        <w:t>分岐確率</w:t>
      </w:r>
      <w:r>
        <w:rPr>
          <w:rFonts w:hint="eastAsia"/>
        </w:rPr>
        <w:t>50%(</w:t>
      </w:r>
      <w:r>
        <w:rPr>
          <w:rFonts w:hint="eastAsia"/>
        </w:rPr>
        <w:t>同確率分岐</w:t>
      </w:r>
      <w:r>
        <w:rPr>
          <w:rFonts w:hint="eastAsia"/>
        </w:rPr>
        <w:t>)</w:t>
      </w:r>
      <w:r>
        <w:rPr>
          <w:rFonts w:hint="eastAsia"/>
        </w:rPr>
        <w:t>の</w:t>
      </w:r>
      <w:r>
        <w:rPr>
          <w:rFonts w:hint="eastAsia"/>
        </w:rPr>
        <w:t>typical</w:t>
      </w:r>
      <w:r>
        <w:rPr>
          <w:rFonts w:hint="eastAsia"/>
        </w:rPr>
        <w:t>の探索は、再帰的な</w:t>
      </w:r>
      <w:r>
        <w:rPr>
          <w:rFonts w:hint="eastAsia"/>
        </w:rPr>
        <w:t>depth first</w:t>
      </w:r>
      <w:r>
        <w:rPr>
          <w:rFonts w:hint="eastAsia"/>
        </w:rPr>
        <w:t>で行う。ループを検出</w:t>
      </w:r>
      <w:r>
        <w:rPr>
          <w:rFonts w:hint="eastAsia"/>
        </w:rPr>
        <w:t>(GRAY)</w:t>
      </w:r>
      <w:r>
        <w:rPr>
          <w:rFonts w:hint="eastAsia"/>
        </w:rPr>
        <w:t>した場合は探索を打ちきる</w:t>
      </w:r>
      <w:r>
        <w:rPr>
          <w:rFonts w:hint="eastAsia"/>
        </w:rPr>
        <w:t>(</w:t>
      </w:r>
      <w:r>
        <w:rPr>
          <w:rFonts w:hint="eastAsia"/>
        </w:rPr>
        <w:t>つまりその分岐は当たらない</w:t>
      </w:r>
      <w:r>
        <w:rPr>
          <w:rFonts w:hint="eastAsia"/>
        </w:rPr>
        <w:t>)</w:t>
      </w:r>
      <w:r>
        <w:rPr>
          <w:rFonts w:hint="eastAsia"/>
        </w:rPr>
        <w:t>。到達済みノード</w:t>
      </w:r>
      <w:r>
        <w:rPr>
          <w:rFonts w:hint="eastAsia"/>
        </w:rPr>
        <w:t>(BLACK)</w:t>
      </w:r>
      <w:r>
        <w:rPr>
          <w:rFonts w:hint="eastAsia"/>
        </w:rPr>
        <w:t>であれば、下位ノードの計算済みの</w:t>
      </w:r>
      <w:r w:rsidR="00832D10">
        <w:rPr>
          <w:rFonts w:hint="eastAsia"/>
        </w:rPr>
        <w:t>サイクルを加算して行く。最後に分岐数で割ってサイクル数とする</w:t>
      </w:r>
    </w:p>
    <w:p w:rsidR="002F20DF" w:rsidRDefault="002F20DF">
      <w:pPr>
        <w:widowControl/>
        <w:jc w:val="left"/>
      </w:pPr>
    </w:p>
    <w:p w:rsidR="001174F5" w:rsidRDefault="001174F5">
      <w:pPr>
        <w:widowControl/>
        <w:jc w:val="left"/>
        <w:rPr>
          <w:rFonts w:ascii="ＭＳ 明朝" w:hAnsi="Arial"/>
          <w:b/>
          <w:sz w:val="32"/>
          <w:szCs w:val="24"/>
        </w:rPr>
      </w:pPr>
      <w:r>
        <w:br w:type="page"/>
      </w:r>
    </w:p>
    <w:p w:rsidR="00EE4DCC" w:rsidRDefault="00EE4DCC" w:rsidP="00EE4DCC">
      <w:pPr>
        <w:pStyle w:val="1"/>
      </w:pPr>
      <w:bookmarkStart w:id="1746" w:name="_Toc412026998"/>
      <w:bookmarkStart w:id="1747" w:name="_Toc444758005"/>
      <w:bookmarkStart w:id="1748" w:name="_Toc444763234"/>
      <w:r>
        <w:rPr>
          <w:rFonts w:hint="eastAsia"/>
        </w:rPr>
        <w:t>制限事項と課題</w:t>
      </w:r>
      <w:bookmarkEnd w:id="1746"/>
      <w:bookmarkEnd w:id="1747"/>
      <w:bookmarkEnd w:id="1748"/>
    </w:p>
    <w:p w:rsidR="00EE4DCC" w:rsidRPr="00EE4DCC" w:rsidRDefault="00EE4DCC" w:rsidP="00EE4DCC">
      <w:pPr>
        <w:pStyle w:val="2"/>
      </w:pPr>
      <w:bookmarkStart w:id="1749" w:name="_Toc412026999"/>
      <w:bookmarkStart w:id="1750" w:name="_Toc444758006"/>
      <w:bookmarkStart w:id="1751" w:name="_Toc444763235"/>
      <w:r>
        <w:rPr>
          <w:rFonts w:hint="eastAsia"/>
        </w:rPr>
        <w:t>制限事項</w:t>
      </w:r>
      <w:bookmarkEnd w:id="1749"/>
      <w:bookmarkEnd w:id="1750"/>
      <w:bookmarkEnd w:id="1751"/>
    </w:p>
    <w:p w:rsidR="00EE4DCC" w:rsidRDefault="00EE4DCC" w:rsidP="00EE4DCC">
      <w:r>
        <w:rPr>
          <w:rFonts w:hint="eastAsia"/>
        </w:rPr>
        <w:t>現在の制限事項は以下の通りです</w:t>
      </w:r>
    </w:p>
    <w:p w:rsidR="00EE4DCC" w:rsidRDefault="00EE4DCC" w:rsidP="00EE4DCC">
      <w:pPr>
        <w:pStyle w:val="af5"/>
        <w:numPr>
          <w:ilvl w:val="0"/>
          <w:numId w:val="15"/>
        </w:numPr>
        <w:ind w:leftChars="0"/>
      </w:pPr>
      <w:r>
        <w:rPr>
          <w:rFonts w:hint="eastAsia"/>
        </w:rPr>
        <w:t>global state</w:t>
      </w:r>
      <w:r>
        <w:rPr>
          <w:rFonts w:hint="eastAsia"/>
        </w:rPr>
        <w:t>には対応していません</w:t>
      </w:r>
      <w:r w:rsidR="00B447A3">
        <w:rPr>
          <w:rFonts w:hint="eastAsia"/>
        </w:rPr>
        <w:t>。なお、</w:t>
      </w:r>
      <w:r w:rsidR="00B22DA7">
        <w:rPr>
          <w:rFonts w:hint="eastAsia"/>
        </w:rPr>
        <w:t>これは</w:t>
      </w:r>
      <w:r w:rsidR="00B447A3">
        <w:rPr>
          <w:rFonts w:hint="eastAsia"/>
        </w:rPr>
        <w:t>これまでトヨタ様対応にも含まれていない</w:t>
      </w:r>
      <w:r w:rsidR="00B22DA7">
        <w:rPr>
          <w:rFonts w:hint="eastAsia"/>
        </w:rPr>
        <w:t>ものです</w:t>
      </w:r>
    </w:p>
    <w:p w:rsidR="00B447A3" w:rsidRDefault="00B447A3" w:rsidP="00B447A3">
      <w:pPr>
        <w:pStyle w:val="af5"/>
        <w:numPr>
          <w:ilvl w:val="0"/>
          <w:numId w:val="15"/>
        </w:numPr>
        <w:ind w:leftChars="0"/>
      </w:pPr>
      <w:bookmarkStart w:id="1752" w:name="_Ref378373788"/>
      <w:r w:rsidRPr="00B447A3">
        <w:rPr>
          <w:rFonts w:hint="eastAsia"/>
        </w:rPr>
        <w:t>step</w:t>
      </w:r>
      <w:r w:rsidRPr="00B447A3">
        <w:rPr>
          <w:rFonts w:hint="eastAsia"/>
        </w:rPr>
        <w:t>関数で自</w:t>
      </w:r>
      <w:r>
        <w:rPr>
          <w:rFonts w:hint="eastAsia"/>
        </w:rPr>
        <w:t>動変数が使用されている場合、</w:t>
      </w:r>
      <w:r w:rsidR="006F0D54">
        <w:rPr>
          <w:rFonts w:hint="eastAsia"/>
        </w:rPr>
        <w:t>全て</w:t>
      </w:r>
      <w:r>
        <w:rPr>
          <w:rFonts w:hint="eastAsia"/>
        </w:rPr>
        <w:t>のブロックの実行文に、それら</w:t>
      </w:r>
      <w:r w:rsidR="006F0D54">
        <w:rPr>
          <w:rFonts w:hint="eastAsia"/>
        </w:rPr>
        <w:t>全て</w:t>
      </w:r>
      <w:r>
        <w:rPr>
          <w:rFonts w:hint="eastAsia"/>
        </w:rPr>
        <w:t>の自動変数含まれます。</w:t>
      </w:r>
      <w:bookmarkEnd w:id="1752"/>
    </w:p>
    <w:p w:rsidR="00B447A3" w:rsidRDefault="00B447A3" w:rsidP="00B447A3">
      <w:pPr>
        <w:pStyle w:val="af5"/>
        <w:numPr>
          <w:ilvl w:val="0"/>
          <w:numId w:val="15"/>
        </w:numPr>
        <w:ind w:leftChars="0"/>
      </w:pPr>
      <w:bookmarkStart w:id="1753" w:name="_Ref378373793"/>
      <w:r>
        <w:rPr>
          <w:rFonts w:hint="eastAsia"/>
        </w:rPr>
        <w:t>initialize</w:t>
      </w:r>
      <w:r>
        <w:rPr>
          <w:rFonts w:hint="eastAsia"/>
        </w:rPr>
        <w:t>関数で</w:t>
      </w:r>
      <w:r w:rsidRPr="00B447A3">
        <w:rPr>
          <w:rFonts w:hint="eastAsia"/>
        </w:rPr>
        <w:t>自</w:t>
      </w:r>
      <w:r>
        <w:rPr>
          <w:rFonts w:hint="eastAsia"/>
        </w:rPr>
        <w:t>動変数が使用されている場合、</w:t>
      </w:r>
      <w:r w:rsidR="006F0D54">
        <w:rPr>
          <w:rFonts w:hint="eastAsia"/>
        </w:rPr>
        <w:t>全て</w:t>
      </w:r>
      <w:r>
        <w:rPr>
          <w:rFonts w:hint="eastAsia"/>
        </w:rPr>
        <w:t>のブロックの初期化コードに、それら</w:t>
      </w:r>
      <w:r w:rsidR="006F0D54">
        <w:rPr>
          <w:rFonts w:hint="eastAsia"/>
        </w:rPr>
        <w:t>全て</w:t>
      </w:r>
      <w:r>
        <w:rPr>
          <w:rFonts w:hint="eastAsia"/>
        </w:rPr>
        <w:t>の自動変数含まれます。</w:t>
      </w:r>
      <w:bookmarkEnd w:id="1753"/>
    </w:p>
    <w:p w:rsidR="002E1A35" w:rsidRDefault="002E1A35" w:rsidP="00B447A3">
      <w:pPr>
        <w:pStyle w:val="af5"/>
        <w:numPr>
          <w:ilvl w:val="0"/>
          <w:numId w:val="15"/>
        </w:numPr>
        <w:ind w:leftChars="0"/>
      </w:pPr>
      <w:bookmarkStart w:id="1754" w:name="_Ref378592225"/>
      <w:r>
        <w:rPr>
          <w:rFonts w:hint="eastAsia"/>
        </w:rPr>
        <w:t>initialize</w:t>
      </w:r>
      <w:r>
        <w:rPr>
          <w:rFonts w:hint="eastAsia"/>
        </w:rPr>
        <w:t>関数で</w:t>
      </w:r>
      <w:r w:rsidR="00FA5894">
        <w:rPr>
          <w:rFonts w:hint="eastAsia"/>
        </w:rPr>
        <w:t>Simulink</w:t>
      </w:r>
      <w:r w:rsidR="00FA5894">
        <w:rPr>
          <w:rFonts w:hint="eastAsia"/>
        </w:rPr>
        <w:t>ブロックの識別がない外部変数の初期化コードは</w:t>
      </w:r>
      <w:r>
        <w:rPr>
          <w:rFonts w:hint="eastAsia"/>
        </w:rPr>
        <w:t>単一変数または配列要素の初期化、ループによる配列の初期化、</w:t>
      </w:r>
      <w:r>
        <w:rPr>
          <w:rFonts w:hint="eastAsia"/>
        </w:rPr>
        <w:t>memset()</w:t>
      </w:r>
      <w:r>
        <w:rPr>
          <w:rFonts w:hint="eastAsia"/>
        </w:rPr>
        <w:t>による初期化に対応しています</w:t>
      </w:r>
      <w:r w:rsidR="00FA5894">
        <w:rPr>
          <w:rFonts w:hint="eastAsia"/>
        </w:rPr>
        <w:t>。変数名を識別する都合上、</w:t>
      </w:r>
      <w:r>
        <w:rPr>
          <w:rFonts w:hint="eastAsia"/>
        </w:rPr>
        <w:t>より複雑な構文による初期化コード</w:t>
      </w:r>
      <w:r w:rsidR="00FA5894">
        <w:rPr>
          <w:rFonts w:hint="eastAsia"/>
        </w:rPr>
        <w:t>がある</w:t>
      </w:r>
      <w:r>
        <w:rPr>
          <w:rFonts w:hint="eastAsia"/>
        </w:rPr>
        <w:t>場合、正しいコード抽出が行えない場合があります</w:t>
      </w:r>
      <w:bookmarkEnd w:id="1754"/>
    </w:p>
    <w:p w:rsidR="00EE4DCC" w:rsidRPr="005A5967" w:rsidRDefault="00EE4DCC" w:rsidP="00EE4DCC">
      <w:pPr>
        <w:pStyle w:val="af5"/>
        <w:numPr>
          <w:ilvl w:val="0"/>
          <w:numId w:val="15"/>
        </w:numPr>
        <w:ind w:leftChars="0"/>
        <w:rPr>
          <w:dstrike/>
        </w:rPr>
      </w:pPr>
      <w:r w:rsidRPr="005A5967">
        <w:rPr>
          <w:rFonts w:hint="eastAsia"/>
          <w:dstrike/>
        </w:rPr>
        <w:t>ブロック変数が構造体メンバになっているコードには対応していません。</w:t>
      </w:r>
      <w:r w:rsidR="006F0D54" w:rsidRPr="005A5967">
        <w:rPr>
          <w:rFonts w:hint="eastAsia"/>
          <w:dstrike/>
        </w:rPr>
        <w:t>全て</w:t>
      </w:r>
      <w:r w:rsidRPr="005A5967">
        <w:rPr>
          <w:rFonts w:hint="eastAsia"/>
          <w:dstrike/>
        </w:rPr>
        <w:t>外部変数にしてください</w:t>
      </w:r>
    </w:p>
    <w:p w:rsidR="00EE4DCC" w:rsidRDefault="00EE4DCC" w:rsidP="00EE4DCC">
      <w:pPr>
        <w:pStyle w:val="af5"/>
        <w:numPr>
          <w:ilvl w:val="0"/>
          <w:numId w:val="15"/>
        </w:numPr>
        <w:ind w:leftChars="0"/>
      </w:pPr>
      <w:bookmarkStart w:id="1755" w:name="_Ref378373757"/>
      <w:bookmarkStart w:id="1756" w:name="_Ref378592128"/>
      <w:r w:rsidRPr="00EE4DCC">
        <w:rPr>
          <w:rFonts w:hint="eastAsia"/>
        </w:rPr>
        <w:t>変数の型</w:t>
      </w:r>
      <w:bookmarkEnd w:id="1755"/>
      <w:r w:rsidR="00B22DA7">
        <w:rPr>
          <w:rFonts w:hint="eastAsia"/>
        </w:rPr>
        <w:t>が構造体等の場合、</w:t>
      </w:r>
      <w:r w:rsidR="008D1501">
        <w:rPr>
          <w:rFonts w:hint="eastAsia"/>
        </w:rPr>
        <w:t>Simulink</w:t>
      </w:r>
      <w:r w:rsidR="005A4CC8">
        <w:rPr>
          <w:rFonts w:hint="eastAsia"/>
        </w:rPr>
        <w:t>ブロックに固有の型が定義されている場合は</w:t>
      </w:r>
      <w:r w:rsidR="008D1501">
        <w:rPr>
          <w:rFonts w:hint="eastAsia"/>
        </w:rPr>
        <w:t>その構造体を抽出しますが、それ以外では</w:t>
      </w:r>
      <w:r w:rsidR="00B22DA7">
        <w:rPr>
          <w:rFonts w:hint="eastAsia"/>
        </w:rPr>
        <w:t>その構造体の情報は持ちません。変数の型が基本型</w:t>
      </w:r>
      <w:r w:rsidR="008D1501">
        <w:rPr>
          <w:rFonts w:hint="eastAsia"/>
        </w:rPr>
        <w:t>あるいは</w:t>
      </w:r>
      <w:r w:rsidR="008D1501">
        <w:rPr>
          <w:rFonts w:hint="eastAsia"/>
        </w:rPr>
        <w:t>Simulink</w:t>
      </w:r>
      <w:r w:rsidR="008D1501">
        <w:rPr>
          <w:rFonts w:hint="eastAsia"/>
        </w:rPr>
        <w:t>ブロックに固有の型</w:t>
      </w:r>
      <w:r w:rsidR="00B22DA7">
        <w:rPr>
          <w:rFonts w:hint="eastAsia"/>
        </w:rPr>
        <w:t>以外の場合</w:t>
      </w:r>
      <w:bookmarkEnd w:id="1756"/>
      <w:r w:rsidR="00956F22">
        <w:rPr>
          <w:rFonts w:hint="eastAsia"/>
        </w:rPr>
        <w:t>、その型はコンパイル時にインクルードするヘッダファイルに記述する必要があります。</w:t>
      </w:r>
    </w:p>
    <w:p w:rsidR="00EE4DCC" w:rsidRPr="00410498" w:rsidRDefault="00EE4DCC" w:rsidP="002675CD">
      <w:pPr>
        <w:pStyle w:val="af5"/>
        <w:numPr>
          <w:ilvl w:val="0"/>
          <w:numId w:val="15"/>
        </w:numPr>
        <w:ind w:leftChars="0"/>
        <w:rPr>
          <w:dstrike/>
          <w:rPrChange w:id="1757" w:author="1139930830362" w:date="2016-03-03T08:57:00Z">
            <w:rPr/>
          </w:rPrChange>
        </w:rPr>
      </w:pPr>
      <w:bookmarkStart w:id="1758" w:name="_Ref378373890"/>
      <w:r w:rsidRPr="00410498">
        <w:rPr>
          <w:rFonts w:hint="eastAsia"/>
          <w:dstrike/>
          <w:rPrChange w:id="1759" w:author="1139930830362" w:date="2016-03-03T08:57:00Z">
            <w:rPr>
              <w:rFonts w:hint="eastAsia"/>
            </w:rPr>
          </w:rPrChange>
        </w:rPr>
        <w:t>Demux</w:t>
      </w:r>
      <w:r w:rsidRPr="00410498">
        <w:rPr>
          <w:rFonts w:hint="eastAsia"/>
          <w:dstrike/>
          <w:rPrChange w:id="1760" w:author="1139930830362" w:date="2016-03-03T08:57:00Z">
            <w:rPr>
              <w:rFonts w:hint="eastAsia"/>
            </w:rPr>
          </w:rPrChange>
        </w:rPr>
        <w:t>は</w:t>
      </w:r>
      <w:r w:rsidRPr="00410498">
        <w:rPr>
          <w:rFonts w:hint="eastAsia"/>
          <w:dstrike/>
          <w:rPrChange w:id="1761" w:author="1139930830362" w:date="2016-03-03T08:57:00Z">
            <w:rPr>
              <w:rFonts w:hint="eastAsia"/>
            </w:rPr>
          </w:rPrChange>
        </w:rPr>
        <w:t xml:space="preserve"> p=n </w:t>
      </w:r>
      <w:r w:rsidRPr="00410498">
        <w:rPr>
          <w:rFonts w:hint="eastAsia"/>
          <w:dstrike/>
          <w:rPrChange w:id="1762" w:author="1139930830362" w:date="2016-03-03T08:57:00Z">
            <w:rPr>
              <w:rFonts w:hint="eastAsia"/>
            </w:rPr>
          </w:rPrChange>
        </w:rPr>
        <w:t>で、配列サイズと分割数が一致するもののみ取り扱います</w:t>
      </w:r>
      <w:bookmarkEnd w:id="1758"/>
      <w:r w:rsidR="008D1501" w:rsidRPr="00410498">
        <w:rPr>
          <w:rFonts w:hint="eastAsia"/>
          <w:dstrike/>
          <w:rPrChange w:id="1763" w:author="1139930830362" w:date="2016-03-03T08:57:00Z">
            <w:rPr>
              <w:rFonts w:hint="eastAsia"/>
            </w:rPr>
          </w:rPrChange>
        </w:rPr>
        <w:t>。</w:t>
      </w:r>
      <w:r w:rsidR="002675CD" w:rsidRPr="00410498">
        <w:rPr>
          <w:rFonts w:hint="eastAsia"/>
          <w:dstrike/>
          <w:rPrChange w:id="1764" w:author="1139930830362" w:date="2016-03-03T08:57:00Z">
            <w:rPr>
              <w:rFonts w:hint="eastAsia"/>
            </w:rPr>
          </w:rPrChange>
        </w:rPr>
        <w:t>また、複数のスカラ変数を</w:t>
      </w:r>
      <w:r w:rsidR="008D1501" w:rsidRPr="00410498">
        <w:rPr>
          <w:rFonts w:hint="eastAsia"/>
          <w:dstrike/>
          <w:rPrChange w:id="1765" w:author="1139930830362" w:date="2016-03-03T08:57:00Z">
            <w:rPr>
              <w:rFonts w:hint="eastAsia"/>
            </w:rPr>
          </w:rPrChange>
        </w:rPr>
        <w:t>分離する</w:t>
      </w:r>
      <w:r w:rsidR="002675CD" w:rsidRPr="00410498">
        <w:rPr>
          <w:rFonts w:hint="eastAsia"/>
          <w:dstrike/>
          <w:rPrChange w:id="1766" w:author="1139930830362" w:date="2016-03-03T08:57:00Z">
            <w:rPr>
              <w:rFonts w:hint="eastAsia"/>
            </w:rPr>
          </w:rPrChange>
        </w:rPr>
        <w:t>モデルには対応していません</w:t>
      </w:r>
      <w:r w:rsidR="008D1501" w:rsidRPr="00410498">
        <w:rPr>
          <w:rFonts w:hint="eastAsia"/>
          <w:dstrike/>
          <w:rPrChange w:id="1767" w:author="1139930830362" w:date="2016-03-03T08:57:00Z">
            <w:rPr>
              <w:rFonts w:hint="eastAsia"/>
            </w:rPr>
          </w:rPrChange>
        </w:rPr>
        <w:t>。</w:t>
      </w:r>
      <w:ins w:id="1768" w:author="1139930830362" w:date="2016-03-03T08:58:00Z">
        <w:r w:rsidR="00410498">
          <w:rPr>
            <w:rFonts w:hint="eastAsia"/>
            <w:color w:val="FF0000"/>
          </w:rPr>
          <w:t>Mux/</w:t>
        </w:r>
        <w:r w:rsidR="00410498">
          <w:rPr>
            <w:color w:val="FF0000"/>
          </w:rPr>
          <w:t>Demux</w:t>
        </w:r>
        <w:r w:rsidR="00410498">
          <w:rPr>
            <w:rFonts w:hint="eastAsia"/>
            <w:color w:val="FF0000"/>
          </w:rPr>
          <w:t>は信号のバスとして</w:t>
        </w:r>
      </w:ins>
      <w:ins w:id="1769" w:author="1139930830362" w:date="2016-03-03T08:59:00Z">
        <w:r w:rsidR="00410498">
          <w:rPr>
            <w:rFonts w:hint="eastAsia"/>
            <w:color w:val="FF0000"/>
          </w:rPr>
          <w:t>扱い</w:t>
        </w:r>
      </w:ins>
      <w:ins w:id="1770" w:author="1139930830362" w:date="2016-03-03T09:00:00Z">
        <w:r w:rsidR="00410498">
          <w:rPr>
            <w:rFonts w:hint="eastAsia"/>
            <w:color w:val="FF0000"/>
          </w:rPr>
          <w:t>ます。また</w:t>
        </w:r>
      </w:ins>
      <w:ins w:id="1771" w:author="1139930830362" w:date="2016-03-03T08:59:00Z">
        <w:r w:rsidR="00410498">
          <w:rPr>
            <w:rFonts w:hint="eastAsia"/>
            <w:color w:val="FF0000"/>
          </w:rPr>
          <w:t>、最終的に</w:t>
        </w:r>
        <w:r w:rsidR="00410498">
          <w:rPr>
            <w:rFonts w:hint="eastAsia"/>
            <w:color w:val="FF0000"/>
          </w:rPr>
          <w:t>D</w:t>
        </w:r>
        <w:r w:rsidR="00410498">
          <w:rPr>
            <w:color w:val="FF0000"/>
          </w:rPr>
          <w:t>emux</w:t>
        </w:r>
        <w:r w:rsidR="00410498">
          <w:rPr>
            <w:rFonts w:hint="eastAsia"/>
            <w:color w:val="FF0000"/>
          </w:rPr>
          <w:t>の入力がベクタである場合</w:t>
        </w:r>
      </w:ins>
      <w:ins w:id="1772" w:author="1139930830362" w:date="2016-03-03T09:01:00Z">
        <w:r w:rsidR="00410498">
          <w:rPr>
            <w:rFonts w:hint="eastAsia"/>
            <w:color w:val="FF0000"/>
          </w:rPr>
          <w:t>の</w:t>
        </w:r>
      </w:ins>
      <w:ins w:id="1773" w:author="1139930830362" w:date="2016-03-03T08:59:00Z">
        <w:r w:rsidR="00410498">
          <w:rPr>
            <w:rFonts w:hint="eastAsia"/>
            <w:color w:val="FF0000"/>
          </w:rPr>
          <w:t>Demux</w:t>
        </w:r>
        <w:r w:rsidR="00410498">
          <w:rPr>
            <w:rFonts w:hint="eastAsia"/>
            <w:color w:val="FF0000"/>
          </w:rPr>
          <w:t>の出力は</w:t>
        </w:r>
      </w:ins>
      <w:ins w:id="1774" w:author="1139930830362" w:date="2016-03-03T09:01:00Z">
        <w:r w:rsidR="00410498">
          <w:rPr>
            <w:rFonts w:hint="eastAsia"/>
            <w:color w:val="FF0000"/>
          </w:rPr>
          <w:t>、</w:t>
        </w:r>
      </w:ins>
      <w:ins w:id="1775" w:author="1139930830362" w:date="2016-03-03T09:08:00Z">
        <w:r w:rsidR="001F494D">
          <w:rPr>
            <w:rFonts w:hint="eastAsia"/>
            <w:color w:val="FF0000"/>
          </w:rPr>
          <w:t>p</w:t>
        </w:r>
        <w:r w:rsidR="001F494D">
          <w:rPr>
            <w:color w:val="FF0000"/>
          </w:rPr>
          <w:t>=n</w:t>
        </w:r>
        <w:r w:rsidR="001F494D">
          <w:rPr>
            <w:rFonts w:hint="eastAsia"/>
            <w:color w:val="FF0000"/>
          </w:rPr>
          <w:t>および</w:t>
        </w:r>
        <w:r w:rsidR="001F494D">
          <w:rPr>
            <w:rFonts w:hint="eastAsia"/>
            <w:color w:val="FF0000"/>
          </w:rPr>
          <w:t>p&lt;</w:t>
        </w:r>
        <w:r w:rsidR="001F494D">
          <w:rPr>
            <w:color w:val="FF0000"/>
          </w:rPr>
          <w:t>n</w:t>
        </w:r>
        <w:r w:rsidR="001F494D">
          <w:rPr>
            <w:rFonts w:hint="eastAsia"/>
            <w:color w:val="FF0000"/>
          </w:rPr>
          <w:t>の既定動作に従った</w:t>
        </w:r>
      </w:ins>
      <w:ins w:id="1776" w:author="1139930830362" w:date="2016-03-03T08:59:00Z">
        <w:r w:rsidR="00410498">
          <w:rPr>
            <w:rFonts w:hint="eastAsia"/>
            <w:color w:val="FF0000"/>
          </w:rPr>
          <w:t>ベクタの要素となり</w:t>
        </w:r>
      </w:ins>
      <w:ins w:id="1777" w:author="1139930830362" w:date="2016-03-03T09:00:00Z">
        <w:r w:rsidR="00410498">
          <w:rPr>
            <w:rFonts w:hint="eastAsia"/>
            <w:color w:val="FF0000"/>
          </w:rPr>
          <w:t>、</w:t>
        </w:r>
        <w:r w:rsidR="00410498">
          <w:rPr>
            <w:rFonts w:hint="eastAsia"/>
            <w:color w:val="FF0000"/>
          </w:rPr>
          <w:t>Mu</w:t>
        </w:r>
        <w:r w:rsidR="00410498">
          <w:rPr>
            <w:color w:val="FF0000"/>
          </w:rPr>
          <w:t>x</w:t>
        </w:r>
        <w:r w:rsidR="00410498">
          <w:rPr>
            <w:rFonts w:hint="eastAsia"/>
            <w:color w:val="FF0000"/>
          </w:rPr>
          <w:t>の入力がベクタの要素である場合の</w:t>
        </w:r>
        <w:r w:rsidR="00410498">
          <w:rPr>
            <w:rFonts w:hint="eastAsia"/>
            <w:color w:val="FF0000"/>
          </w:rPr>
          <w:t>M</w:t>
        </w:r>
        <w:r w:rsidR="00410498">
          <w:rPr>
            <w:color w:val="FF0000"/>
          </w:rPr>
          <w:t>ux</w:t>
        </w:r>
        <w:r w:rsidR="00410498">
          <w:rPr>
            <w:rFonts w:hint="eastAsia"/>
            <w:color w:val="FF0000"/>
          </w:rPr>
          <w:t>の出力は、ベクタになります。</w:t>
        </w:r>
      </w:ins>
      <w:ins w:id="1778" w:author="1139930830362" w:date="2016-03-03T09:07:00Z">
        <w:r w:rsidR="001F494D">
          <w:rPr>
            <w:rFonts w:hint="eastAsia"/>
            <w:color w:val="FF0000"/>
          </w:rPr>
          <w:t>なお、</w:t>
        </w:r>
      </w:ins>
      <w:ins w:id="1779" w:author="1139930830362" w:date="2016-03-03T09:09:00Z">
        <w:r w:rsidR="001F494D">
          <w:rPr>
            <w:rFonts w:hint="eastAsia"/>
            <w:color w:val="FF0000"/>
          </w:rPr>
          <w:t>Mu</w:t>
        </w:r>
        <w:r w:rsidR="001F494D">
          <w:rPr>
            <w:color w:val="FF0000"/>
          </w:rPr>
          <w:t>x/Demux</w:t>
        </w:r>
        <w:r w:rsidR="001F494D">
          <w:rPr>
            <w:rFonts w:hint="eastAsia"/>
            <w:color w:val="FF0000"/>
          </w:rPr>
          <w:t>がそれぞれ多段で組合せが非対称の場合には対応できません。</w:t>
        </w:r>
      </w:ins>
    </w:p>
    <w:p w:rsidR="00EE4DCC" w:rsidRDefault="00EE4DCC" w:rsidP="00EE4DCC">
      <w:pPr>
        <w:pStyle w:val="af5"/>
        <w:numPr>
          <w:ilvl w:val="0"/>
          <w:numId w:val="15"/>
        </w:numPr>
        <w:ind w:leftChars="0"/>
      </w:pPr>
      <w:bookmarkStart w:id="1780" w:name="_Ref378374015"/>
      <w:r w:rsidRPr="00EE4DCC">
        <w:rPr>
          <w:rFonts w:hint="eastAsia"/>
        </w:rPr>
        <w:t>Simulink</w:t>
      </w:r>
      <w:r>
        <w:rPr>
          <w:rFonts w:hint="eastAsia"/>
        </w:rPr>
        <w:t>のモデルのブロックのうち</w:t>
      </w:r>
      <w:r w:rsidRPr="00EE4DCC">
        <w:rPr>
          <w:rFonts w:hint="eastAsia"/>
        </w:rPr>
        <w:t>Inport/Outport/Demux/Mux</w:t>
      </w:r>
      <w:r w:rsidR="002F20DF">
        <w:rPr>
          <w:rFonts w:hint="eastAsia"/>
        </w:rPr>
        <w:t>/From/Goto</w:t>
      </w:r>
      <w:r>
        <w:rPr>
          <w:rFonts w:hint="eastAsia"/>
        </w:rPr>
        <w:t>については接続関係を認識、</w:t>
      </w:r>
      <w:r w:rsidRPr="00EE4DCC">
        <w:rPr>
          <w:rFonts w:hint="eastAsia"/>
        </w:rPr>
        <w:t>それらをまた</w:t>
      </w:r>
      <w:r>
        <w:rPr>
          <w:rFonts w:hint="eastAsia"/>
        </w:rPr>
        <w:t>がる変数の伝播を追跡します</w:t>
      </w:r>
      <w:bookmarkEnd w:id="1780"/>
      <w:r w:rsidR="008D1501">
        <w:rPr>
          <w:rFonts w:hint="eastAsia"/>
        </w:rPr>
        <w:t>。</w:t>
      </w:r>
      <w:r w:rsidR="008D1501">
        <w:rPr>
          <w:rFonts w:hint="eastAsia"/>
        </w:rPr>
        <w:t>Scope/Workspace</w:t>
      </w:r>
      <w:r w:rsidR="008D1501">
        <w:rPr>
          <w:rFonts w:hint="eastAsia"/>
        </w:rPr>
        <w:t>等は追跡を打ち切ります</w:t>
      </w:r>
    </w:p>
    <w:p w:rsidR="00EE4DCC" w:rsidRDefault="00EE4DCC" w:rsidP="000461AE">
      <w:pPr>
        <w:pStyle w:val="af5"/>
        <w:numPr>
          <w:ilvl w:val="0"/>
          <w:numId w:val="15"/>
        </w:numPr>
        <w:ind w:leftChars="0"/>
      </w:pPr>
      <w:bookmarkStart w:id="1781" w:name="_Ref378374020"/>
      <w:r w:rsidRPr="00EE4DCC">
        <w:rPr>
          <w:rFonts w:hint="eastAsia"/>
        </w:rPr>
        <w:t>Constant</w:t>
      </w:r>
      <w:r w:rsidRPr="00EE4DCC">
        <w:rPr>
          <w:rFonts w:hint="eastAsia"/>
        </w:rPr>
        <w:t>は独立したブロックとして取り扱います</w:t>
      </w:r>
      <w:r w:rsidRPr="00EE4DCC">
        <w:rPr>
          <w:rFonts w:hint="eastAsia"/>
        </w:rPr>
        <w:t>(</w:t>
      </w:r>
      <w:r w:rsidRPr="00EE4DCC">
        <w:rPr>
          <w:rFonts w:hint="eastAsia"/>
        </w:rPr>
        <w:t>他のブロックと結合</w:t>
      </w:r>
      <w:r w:rsidR="00B447A3">
        <w:rPr>
          <w:rFonts w:hint="eastAsia"/>
        </w:rPr>
        <w:t>しません</w:t>
      </w:r>
      <w:r w:rsidRPr="00EE4DCC">
        <w:rPr>
          <w:rFonts w:hint="eastAsia"/>
        </w:rPr>
        <w:t>)</w:t>
      </w:r>
      <w:bookmarkEnd w:id="1781"/>
    </w:p>
    <w:p w:rsidR="005A4CC8" w:rsidRDefault="005A4CC8" w:rsidP="000461AE">
      <w:pPr>
        <w:pStyle w:val="af5"/>
        <w:numPr>
          <w:ilvl w:val="0"/>
          <w:numId w:val="15"/>
        </w:numPr>
        <w:ind w:leftChars="0"/>
      </w:pPr>
      <w:bookmarkStart w:id="1782" w:name="_Ref398731946"/>
      <w:r>
        <w:rPr>
          <w:rFonts w:hint="eastAsia"/>
        </w:rPr>
        <w:t>ブロックレベル構造</w:t>
      </w:r>
      <w:r>
        <w:rPr>
          <w:rFonts w:hint="eastAsia"/>
        </w:rPr>
        <w:t>XML</w:t>
      </w:r>
      <w:r>
        <w:rPr>
          <w:rFonts w:hint="eastAsia"/>
        </w:rPr>
        <w:t>にないブロックで、</w:t>
      </w:r>
      <w:r>
        <w:rPr>
          <w:rFonts w:hint="eastAsia"/>
        </w:rPr>
        <w:t>RTW-EC</w:t>
      </w:r>
      <w:r>
        <w:rPr>
          <w:rFonts w:hint="eastAsia"/>
        </w:rPr>
        <w:t>が生成したコードにあるブロックは、無視します</w:t>
      </w:r>
      <w:bookmarkEnd w:id="1782"/>
      <w:r w:rsidR="00272DE0">
        <w:rPr>
          <w:rFonts w:hint="eastAsia"/>
        </w:rPr>
        <w:t>。ただし、</w:t>
      </w:r>
      <w:r w:rsidR="00272DE0">
        <w:rPr>
          <w:rFonts w:hint="eastAsia"/>
        </w:rPr>
        <w:t>VectorConcatanate</w:t>
      </w:r>
      <w:r w:rsidR="00272DE0">
        <w:rPr>
          <w:rFonts w:hint="eastAsia"/>
        </w:rPr>
        <w:t>が</w:t>
      </w:r>
      <w:r w:rsidR="00272DE0">
        <w:rPr>
          <w:rFonts w:hint="eastAsia"/>
        </w:rPr>
        <w:t>SignalConversion</w:t>
      </w:r>
      <w:r w:rsidR="00272DE0">
        <w:rPr>
          <w:rFonts w:hint="eastAsia"/>
        </w:rPr>
        <w:t>になるケース</w:t>
      </w:r>
      <w:r w:rsidR="006710BA">
        <w:rPr>
          <w:rFonts w:hint="eastAsia"/>
        </w:rPr>
        <w:t>と</w:t>
      </w:r>
      <w:r w:rsidR="006710BA" w:rsidRPr="005A5967">
        <w:rPr>
          <w:rFonts w:hint="eastAsia"/>
        </w:rPr>
        <w:t>何らかの理由により</w:t>
      </w:r>
      <w:r w:rsidR="006710BA" w:rsidRPr="005A5967">
        <w:t>Tmp SignalConversionAt…</w:t>
      </w:r>
      <w:r w:rsidR="006710BA" w:rsidRPr="005A5967">
        <w:rPr>
          <w:rFonts w:hint="eastAsia"/>
        </w:rPr>
        <w:t>になるケースは対応済みです</w:t>
      </w:r>
      <w:r w:rsidR="00272DE0">
        <w:rPr>
          <w:rFonts w:hint="eastAsia"/>
        </w:rPr>
        <w:t>。</w:t>
      </w:r>
    </w:p>
    <w:p w:rsidR="002F20DF" w:rsidRDefault="005A4CC8" w:rsidP="002F20DF">
      <w:pPr>
        <w:pStyle w:val="af5"/>
        <w:numPr>
          <w:ilvl w:val="0"/>
          <w:numId w:val="15"/>
        </w:numPr>
        <w:ind w:leftChars="0"/>
      </w:pPr>
      <w:bookmarkStart w:id="1783" w:name="_Ref398731952"/>
      <w:r>
        <w:rPr>
          <w:rFonts w:hint="eastAsia"/>
        </w:rPr>
        <w:t>SwitchCase/If</w:t>
      </w:r>
      <w:r>
        <w:rPr>
          <w:rFonts w:hint="eastAsia"/>
        </w:rPr>
        <w:t>ブロック</w:t>
      </w:r>
      <w:r w:rsidR="002F20DF">
        <w:rPr>
          <w:rFonts w:hint="eastAsia"/>
        </w:rPr>
        <w:t>または</w:t>
      </w:r>
      <w:ins w:id="1784" w:author="1139930830362" w:date="2016-03-03T09:11:00Z">
        <w:r w:rsidR="001F494D" w:rsidRPr="001F494D">
          <w:rPr>
            <w:rFonts w:hint="eastAsia"/>
            <w:color w:val="FF0000"/>
            <w:rPrChange w:id="1785" w:author="1139930830362" w:date="2016-03-03T09:11:00Z">
              <w:rPr>
                <w:rFonts w:hint="eastAsia"/>
              </w:rPr>
            </w:rPrChange>
          </w:rPr>
          <w:t>A</w:t>
        </w:r>
        <w:r w:rsidR="001F494D" w:rsidRPr="001F494D">
          <w:rPr>
            <w:color w:val="FF0000"/>
            <w:rPrChange w:id="1786" w:author="1139930830362" w:date="2016-03-03T09:11:00Z">
              <w:rPr/>
            </w:rPrChange>
          </w:rPr>
          <w:t>tomic</w:t>
        </w:r>
      </w:ins>
      <w:ins w:id="1787" w:author="1139930830362" w:date="2016-03-03T09:12:00Z">
        <w:r w:rsidR="001F494D">
          <w:rPr>
            <w:color w:val="FF0000"/>
          </w:rPr>
          <w:t>/Triggered/Enabled/</w:t>
        </w:r>
      </w:ins>
      <w:r w:rsidR="002F20DF">
        <w:rPr>
          <w:rFonts w:hint="eastAsia"/>
        </w:rPr>
        <w:t>Iterator Subsystem</w:t>
      </w:r>
      <w:r w:rsidR="009C4DC1">
        <w:rPr>
          <w:rFonts w:hint="eastAsia"/>
        </w:rPr>
        <w:t>の抽出は最上位のものに対して行います。</w:t>
      </w:r>
      <w:r w:rsidR="009C4DC1">
        <w:rPr>
          <w:rFonts w:hint="eastAsia"/>
        </w:rPr>
        <w:t>SwitchCase/If</w:t>
      </w:r>
      <w:r w:rsidR="002F20DF">
        <w:rPr>
          <w:rFonts w:hint="eastAsia"/>
        </w:rPr>
        <w:t>や</w:t>
      </w:r>
      <w:ins w:id="1788" w:author="1139930830362" w:date="2016-03-03T09:11:00Z">
        <w:r w:rsidR="001F494D" w:rsidRPr="001F494D">
          <w:rPr>
            <w:rFonts w:hint="eastAsia"/>
            <w:color w:val="FF0000"/>
            <w:rPrChange w:id="1789" w:author="1139930830362" w:date="2016-03-03T09:11:00Z">
              <w:rPr>
                <w:rFonts w:hint="eastAsia"/>
              </w:rPr>
            </w:rPrChange>
          </w:rPr>
          <w:t>Atomic/</w:t>
        </w:r>
      </w:ins>
      <w:ins w:id="1790" w:author="1139930830362" w:date="2016-03-03T09:13:00Z">
        <w:r w:rsidR="001F494D" w:rsidRPr="001F494D">
          <w:rPr>
            <w:color w:val="FF0000"/>
          </w:rPr>
          <w:t xml:space="preserve"> </w:t>
        </w:r>
        <w:r w:rsidR="001F494D">
          <w:rPr>
            <w:color w:val="FF0000"/>
          </w:rPr>
          <w:t>Triggered/Enabled/</w:t>
        </w:r>
      </w:ins>
      <w:r w:rsidR="002F20DF">
        <w:rPr>
          <w:rFonts w:hint="eastAsia"/>
        </w:rPr>
        <w:t>Iterator Subsystem</w:t>
      </w:r>
      <w:r w:rsidR="009C4DC1">
        <w:rPr>
          <w:rFonts w:hint="eastAsia"/>
        </w:rPr>
        <w:t>がさらに</w:t>
      </w:r>
      <w:r w:rsidR="009C4DC1">
        <w:rPr>
          <w:rFonts w:hint="eastAsia"/>
        </w:rPr>
        <w:t>SwitchCase/If</w:t>
      </w:r>
      <w:r w:rsidR="002F20DF">
        <w:rPr>
          <w:rFonts w:hint="eastAsia"/>
        </w:rPr>
        <w:t>や</w:t>
      </w:r>
      <w:ins w:id="1791" w:author="1139930830362" w:date="2016-03-03T09:12:00Z">
        <w:r w:rsidR="001F494D" w:rsidRPr="001F494D">
          <w:rPr>
            <w:rFonts w:hint="eastAsia"/>
            <w:color w:val="FF0000"/>
            <w:rPrChange w:id="1792" w:author="1139930830362" w:date="2016-03-03T09:12:00Z">
              <w:rPr>
                <w:rFonts w:hint="eastAsia"/>
              </w:rPr>
            </w:rPrChange>
          </w:rPr>
          <w:t>At</w:t>
        </w:r>
        <w:r w:rsidR="001F494D" w:rsidRPr="001F494D">
          <w:rPr>
            <w:color w:val="FF0000"/>
            <w:rPrChange w:id="1793" w:author="1139930830362" w:date="2016-03-03T09:12:00Z">
              <w:rPr/>
            </w:rPrChange>
          </w:rPr>
          <w:t>omic/</w:t>
        </w:r>
      </w:ins>
      <w:ins w:id="1794" w:author="1139930830362" w:date="2016-03-03T09:13:00Z">
        <w:r w:rsidR="001F494D" w:rsidRPr="001F494D">
          <w:rPr>
            <w:color w:val="FF0000"/>
          </w:rPr>
          <w:t xml:space="preserve"> </w:t>
        </w:r>
        <w:r w:rsidR="001F494D">
          <w:rPr>
            <w:color w:val="FF0000"/>
          </w:rPr>
          <w:t>Triggered/Enabled/</w:t>
        </w:r>
      </w:ins>
      <w:r w:rsidR="002F20DF">
        <w:rPr>
          <w:rFonts w:hint="eastAsia"/>
        </w:rPr>
        <w:t>Iterator Subsystem</w:t>
      </w:r>
      <w:r w:rsidR="009C4DC1">
        <w:rPr>
          <w:rFonts w:hint="eastAsia"/>
        </w:rPr>
        <w:t>を含む場合、内部の</w:t>
      </w:r>
      <w:r w:rsidR="009C4DC1">
        <w:rPr>
          <w:rFonts w:hint="eastAsia"/>
        </w:rPr>
        <w:t>SwitchCase/If</w:t>
      </w:r>
      <w:r w:rsidR="002F20DF">
        <w:rPr>
          <w:rFonts w:hint="eastAsia"/>
        </w:rPr>
        <w:t>や</w:t>
      </w:r>
      <w:ins w:id="1795" w:author="1139930830362" w:date="2016-03-03T09:12:00Z">
        <w:r w:rsidR="001F494D" w:rsidRPr="001F494D">
          <w:rPr>
            <w:rFonts w:hint="eastAsia"/>
            <w:color w:val="FF0000"/>
            <w:rPrChange w:id="1796" w:author="1139930830362" w:date="2016-03-03T09:12:00Z">
              <w:rPr>
                <w:rFonts w:hint="eastAsia"/>
              </w:rPr>
            </w:rPrChange>
          </w:rPr>
          <w:t>At</w:t>
        </w:r>
        <w:r w:rsidR="001F494D" w:rsidRPr="001F494D">
          <w:rPr>
            <w:color w:val="FF0000"/>
            <w:rPrChange w:id="1797" w:author="1139930830362" w:date="2016-03-03T09:12:00Z">
              <w:rPr/>
            </w:rPrChange>
          </w:rPr>
          <w:t>omic/</w:t>
        </w:r>
      </w:ins>
      <w:ins w:id="1798" w:author="1139930830362" w:date="2016-03-03T09:13:00Z">
        <w:r w:rsidR="001F494D" w:rsidRPr="001F494D">
          <w:rPr>
            <w:color w:val="FF0000"/>
          </w:rPr>
          <w:t xml:space="preserve"> </w:t>
        </w:r>
        <w:r w:rsidR="001F494D">
          <w:rPr>
            <w:color w:val="FF0000"/>
          </w:rPr>
          <w:t>Triggered/Enabled/</w:t>
        </w:r>
      </w:ins>
      <w:r w:rsidR="002F20DF">
        <w:rPr>
          <w:rFonts w:hint="eastAsia"/>
        </w:rPr>
        <w:t>Iterator</w:t>
      </w:r>
      <w:ins w:id="1799" w:author="1139930830362" w:date="2016-03-03T09:13:00Z">
        <w:r w:rsidR="00966082">
          <w:t xml:space="preserve"> </w:t>
        </w:r>
      </w:ins>
      <w:r w:rsidR="002F20DF">
        <w:rPr>
          <w:rFonts w:hint="eastAsia"/>
        </w:rPr>
        <w:t>Subsystem</w:t>
      </w:r>
      <w:r w:rsidR="009C4DC1">
        <w:rPr>
          <w:rFonts w:hint="eastAsia"/>
        </w:rPr>
        <w:t>のコードは最も上位の</w:t>
      </w:r>
      <w:r w:rsidR="009C4DC1">
        <w:rPr>
          <w:rFonts w:hint="eastAsia"/>
        </w:rPr>
        <w:t>SwitchCase/If</w:t>
      </w:r>
      <w:r w:rsidR="002F20DF">
        <w:rPr>
          <w:rFonts w:hint="eastAsia"/>
        </w:rPr>
        <w:t>あるいは</w:t>
      </w:r>
      <w:ins w:id="1800" w:author="1139930830362" w:date="2016-03-03T09:12:00Z">
        <w:r w:rsidR="001F494D" w:rsidRPr="001F494D">
          <w:rPr>
            <w:rFonts w:hint="eastAsia"/>
            <w:color w:val="FF0000"/>
            <w:rPrChange w:id="1801" w:author="1139930830362" w:date="2016-03-03T09:12:00Z">
              <w:rPr>
                <w:rFonts w:hint="eastAsia"/>
              </w:rPr>
            </w:rPrChange>
          </w:rPr>
          <w:t>At</w:t>
        </w:r>
        <w:r w:rsidR="001F494D" w:rsidRPr="001F494D">
          <w:rPr>
            <w:color w:val="FF0000"/>
            <w:rPrChange w:id="1802" w:author="1139930830362" w:date="2016-03-03T09:12:00Z">
              <w:rPr/>
            </w:rPrChange>
          </w:rPr>
          <w:t>omic/</w:t>
        </w:r>
      </w:ins>
      <w:ins w:id="1803" w:author="1139930830362" w:date="2016-03-03T09:13:00Z">
        <w:r w:rsidR="001F494D" w:rsidRPr="001F494D">
          <w:rPr>
            <w:color w:val="FF0000"/>
          </w:rPr>
          <w:t xml:space="preserve"> </w:t>
        </w:r>
        <w:r w:rsidR="001F494D">
          <w:rPr>
            <w:color w:val="FF0000"/>
          </w:rPr>
          <w:t>Triggered/Enabled/</w:t>
        </w:r>
      </w:ins>
      <w:r w:rsidR="002F20DF">
        <w:rPr>
          <w:rFonts w:hint="eastAsia"/>
        </w:rPr>
        <w:t>Iterator Subsystem</w:t>
      </w:r>
      <w:r w:rsidR="009C4DC1">
        <w:rPr>
          <w:rFonts w:hint="eastAsia"/>
        </w:rPr>
        <w:t>のブロックと一体で抽出されます</w:t>
      </w:r>
      <w:bookmarkEnd w:id="1783"/>
    </w:p>
    <w:p w:rsidR="002F20DF" w:rsidRDefault="002F20DF" w:rsidP="002F20DF">
      <w:pPr>
        <w:pStyle w:val="af5"/>
        <w:numPr>
          <w:ilvl w:val="0"/>
          <w:numId w:val="15"/>
        </w:numPr>
        <w:ind w:leftChars="0"/>
      </w:pPr>
      <w:r>
        <w:rPr>
          <w:rFonts w:hint="eastAsia"/>
        </w:rPr>
        <w:t>単一の</w:t>
      </w:r>
      <w:r>
        <w:rPr>
          <w:rFonts w:hint="eastAsia"/>
        </w:rPr>
        <w:t>for</w:t>
      </w:r>
      <w:r>
        <w:rPr>
          <w:rFonts w:hint="eastAsia"/>
        </w:rPr>
        <w:t>ループ内に複数のブロックが含まれる場合は、それぞれのブロックにループ構造を結合して切り出します。なお二重ループなどには対応していません。</w:t>
      </w:r>
    </w:p>
    <w:p w:rsidR="001174F5" w:rsidRDefault="001174F5">
      <w:pPr>
        <w:widowControl/>
        <w:jc w:val="left"/>
        <w:rPr>
          <w:rFonts w:ascii="ＭＳ 明朝" w:hAnsi="Arial"/>
          <w:b/>
          <w:sz w:val="24"/>
        </w:rPr>
      </w:pPr>
      <w:r>
        <w:br w:type="page"/>
      </w:r>
    </w:p>
    <w:p w:rsidR="00EE4DCC" w:rsidRDefault="00EE4DCC" w:rsidP="00EE4DCC">
      <w:pPr>
        <w:pStyle w:val="2"/>
      </w:pPr>
      <w:bookmarkStart w:id="1804" w:name="_Toc412027000"/>
      <w:bookmarkStart w:id="1805" w:name="_Toc444758007"/>
      <w:bookmarkStart w:id="1806" w:name="_Toc444763236"/>
      <w:r>
        <w:rPr>
          <w:rFonts w:hint="eastAsia"/>
        </w:rPr>
        <w:t>課題</w:t>
      </w:r>
      <w:bookmarkEnd w:id="1804"/>
      <w:bookmarkEnd w:id="1805"/>
      <w:bookmarkEnd w:id="1806"/>
    </w:p>
    <w:p w:rsidR="00EE4DCC" w:rsidRDefault="00EE4DCC" w:rsidP="00EE4DCC"/>
    <w:p w:rsidR="00FA5894" w:rsidRDefault="002E1A35" w:rsidP="00FA5894">
      <w:pPr>
        <w:pStyle w:val="af5"/>
        <w:numPr>
          <w:ilvl w:val="0"/>
          <w:numId w:val="16"/>
        </w:numPr>
        <w:ind w:leftChars="0"/>
      </w:pPr>
      <w:r>
        <w:rPr>
          <w:rFonts w:hint="eastAsia"/>
        </w:rPr>
        <w:t>制限事項</w:t>
      </w:r>
      <w:r>
        <w:fldChar w:fldCharType="begin"/>
      </w:r>
      <w:r>
        <w:instrText xml:space="preserve"> </w:instrText>
      </w:r>
      <w:r>
        <w:rPr>
          <w:rFonts w:hint="eastAsia"/>
        </w:rPr>
        <w:instrText>REF _Ref378592225 \r \h</w:instrText>
      </w:r>
      <w:r>
        <w:instrText xml:space="preserve"> </w:instrText>
      </w:r>
      <w:r>
        <w:fldChar w:fldCharType="separate"/>
      </w:r>
      <w:r w:rsidR="00272DE0">
        <w:t>4</w:t>
      </w:r>
      <w:r>
        <w:fldChar w:fldCharType="end"/>
      </w:r>
      <w:r w:rsidR="00956F22">
        <w:rPr>
          <w:rFonts w:hint="eastAsia"/>
        </w:rPr>
        <w:t>は</w:t>
      </w:r>
      <w:r w:rsidR="00FA5894">
        <w:rPr>
          <w:rFonts w:hint="eastAsia"/>
        </w:rPr>
        <w:t>Simulink</w:t>
      </w:r>
      <w:r w:rsidR="00FA5894">
        <w:rPr>
          <w:rFonts w:hint="eastAsia"/>
        </w:rPr>
        <w:t>ブロックの識別がなく、より複雑な初期化コードがある場合、そのようなコードパタンに対応する必要があります</w:t>
      </w:r>
    </w:p>
    <w:p w:rsidR="000461AE" w:rsidRDefault="000461AE" w:rsidP="000461AE">
      <w:pPr>
        <w:pStyle w:val="af5"/>
        <w:numPr>
          <w:ilvl w:val="0"/>
          <w:numId w:val="16"/>
        </w:numPr>
        <w:ind w:leftChars="0"/>
      </w:pPr>
      <w:r>
        <w:rPr>
          <w:rFonts w:hint="eastAsia"/>
        </w:rPr>
        <w:t>制限事項</w:t>
      </w:r>
      <w:r>
        <w:fldChar w:fldCharType="begin"/>
      </w:r>
      <w:r>
        <w:instrText xml:space="preserve"> </w:instrText>
      </w:r>
      <w:r>
        <w:rPr>
          <w:rFonts w:hint="eastAsia"/>
        </w:rPr>
        <w:instrText>REF _Ref378373890 \r \h</w:instrText>
      </w:r>
      <w:r>
        <w:instrText xml:space="preserve"> </w:instrText>
      </w:r>
      <w:r>
        <w:fldChar w:fldCharType="separate"/>
      </w:r>
      <w:r w:rsidR="00272DE0">
        <w:t>7</w:t>
      </w:r>
      <w:r>
        <w:fldChar w:fldCharType="end"/>
      </w:r>
      <w:r>
        <w:rPr>
          <w:rFonts w:hint="eastAsia"/>
        </w:rPr>
        <w:t>については</w:t>
      </w:r>
      <w:r w:rsidRPr="00966082">
        <w:rPr>
          <w:rFonts w:hint="eastAsia"/>
          <w:dstrike/>
          <w:rPrChange w:id="1807" w:author="1139930830362" w:date="2016-03-03T09:14:00Z">
            <w:rPr>
              <w:rFonts w:hint="eastAsia"/>
            </w:rPr>
          </w:rPrChange>
        </w:rPr>
        <w:t>Demux/Mux</w:t>
      </w:r>
      <w:r w:rsidRPr="00966082">
        <w:rPr>
          <w:rFonts w:hint="eastAsia"/>
          <w:dstrike/>
          <w:rPrChange w:id="1808" w:author="1139930830362" w:date="2016-03-03T09:14:00Z">
            <w:rPr>
              <w:rFonts w:hint="eastAsia"/>
            </w:rPr>
          </w:rPrChange>
        </w:rPr>
        <w:t>による配列の分割・結合を取り扱う必要が考えられます</w:t>
      </w:r>
      <w:ins w:id="1809" w:author="1139930830362" w:date="2016-03-03T09:15:00Z">
        <w:r w:rsidR="00966082">
          <w:rPr>
            <w:rFonts w:hint="eastAsia"/>
            <w:color w:val="FF0000"/>
          </w:rPr>
          <w:t>M</w:t>
        </w:r>
        <w:r w:rsidR="00966082">
          <w:rPr>
            <w:color w:val="FF0000"/>
          </w:rPr>
          <w:t>ux/Demux</w:t>
        </w:r>
        <w:r w:rsidR="00966082">
          <w:rPr>
            <w:rFonts w:hint="eastAsia"/>
            <w:color w:val="FF0000"/>
          </w:rPr>
          <w:t>の設定情報を</w:t>
        </w:r>
        <w:r w:rsidR="00966082">
          <w:rPr>
            <w:rFonts w:hint="eastAsia"/>
            <w:color w:val="FF0000"/>
          </w:rPr>
          <w:t>BL</w:t>
        </w:r>
        <w:r w:rsidR="00966082">
          <w:rPr>
            <w:color w:val="FF0000"/>
          </w:rPr>
          <w:t>XML</w:t>
        </w:r>
        <w:r w:rsidR="00966082">
          <w:rPr>
            <w:rFonts w:hint="eastAsia"/>
            <w:color w:val="FF0000"/>
          </w:rPr>
          <w:t>に含むようにして、処理はそれに従う</w:t>
        </w:r>
      </w:ins>
      <w:ins w:id="1810" w:author="1139930830362" w:date="2016-03-03T09:16:00Z">
        <w:r w:rsidR="00966082">
          <w:rPr>
            <w:rFonts w:hint="eastAsia"/>
            <w:color w:val="FF0000"/>
          </w:rPr>
          <w:t>ようにすることが必要です</w:t>
        </w:r>
      </w:ins>
    </w:p>
    <w:p w:rsidR="000461AE" w:rsidRDefault="000461AE" w:rsidP="000461AE">
      <w:pPr>
        <w:pStyle w:val="af5"/>
        <w:numPr>
          <w:ilvl w:val="0"/>
          <w:numId w:val="16"/>
        </w:numPr>
        <w:ind w:leftChars="0"/>
      </w:pPr>
      <w:r>
        <w:rPr>
          <w:rFonts w:hint="eastAsia"/>
        </w:rPr>
        <w:t>制限事項</w:t>
      </w:r>
      <w:r>
        <w:fldChar w:fldCharType="begin"/>
      </w:r>
      <w:r>
        <w:instrText xml:space="preserve"> </w:instrText>
      </w:r>
      <w:r>
        <w:rPr>
          <w:rFonts w:hint="eastAsia"/>
        </w:rPr>
        <w:instrText>REF _Ref378374015 \r \h</w:instrText>
      </w:r>
      <w:r>
        <w:instrText xml:space="preserve"> </w:instrText>
      </w:r>
      <w:r>
        <w:fldChar w:fldCharType="separate"/>
      </w:r>
      <w:r w:rsidR="00272DE0">
        <w:t>8</w:t>
      </w:r>
      <w:r>
        <w:fldChar w:fldCharType="end"/>
      </w:r>
      <w:r w:rsidR="00EC527B">
        <w:rPr>
          <w:rFonts w:hint="eastAsia"/>
        </w:rPr>
        <w:t>では</w:t>
      </w:r>
      <w:r w:rsidR="00EC527B">
        <w:rPr>
          <w:rFonts w:hint="eastAsia"/>
        </w:rPr>
        <w:t>In</w:t>
      </w:r>
      <w:r w:rsidR="00B22DA7">
        <w:rPr>
          <w:rFonts w:hint="eastAsia"/>
        </w:rPr>
        <w:t>port/Outport</w:t>
      </w:r>
      <w:r w:rsidR="00EC527B">
        <w:rPr>
          <w:rFonts w:hint="eastAsia"/>
        </w:rPr>
        <w:t>/Demux/Mux</w:t>
      </w:r>
      <w:r w:rsidR="002F20DF">
        <w:rPr>
          <w:rFonts w:hint="eastAsia"/>
        </w:rPr>
        <w:t>/From/Goto</w:t>
      </w:r>
      <w:r w:rsidR="00B22DA7">
        <w:rPr>
          <w:rFonts w:hint="eastAsia"/>
        </w:rPr>
        <w:t>で、信号やポートを切り替えて追跡しますが、</w:t>
      </w:r>
      <w:r w:rsidR="00EC527B">
        <w:rPr>
          <w:rFonts w:hint="eastAsia"/>
        </w:rPr>
        <w:t>それ以外のブロックでは</w:t>
      </w:r>
      <w:r w:rsidR="00EC527B">
        <w:rPr>
          <w:rFonts w:hint="eastAsia"/>
        </w:rPr>
        <w:t>Input/Output</w:t>
      </w:r>
      <w:r w:rsidR="00B22DA7">
        <w:rPr>
          <w:rFonts w:hint="eastAsia"/>
        </w:rPr>
        <w:t>の情報のみを使用します</w:t>
      </w:r>
      <w:r w:rsidR="00EC527B">
        <w:rPr>
          <w:rFonts w:hint="eastAsia"/>
        </w:rPr>
        <w:t>。</w:t>
      </w:r>
      <w:r w:rsidR="00B22DA7">
        <w:rPr>
          <w:rFonts w:hint="eastAsia"/>
        </w:rPr>
        <w:t>Inport/Outport</w:t>
      </w:r>
      <w:r w:rsidR="00B22DA7">
        <w:rPr>
          <w:rFonts w:hint="eastAsia"/>
        </w:rPr>
        <w:t>のように信号やポートを切り替えるたり、</w:t>
      </w:r>
      <w:r w:rsidR="00B22DA7">
        <w:rPr>
          <w:rFonts w:hint="eastAsia"/>
        </w:rPr>
        <w:t>Demux/Mux</w:t>
      </w:r>
      <w:r w:rsidR="00B22DA7">
        <w:rPr>
          <w:rFonts w:hint="eastAsia"/>
        </w:rPr>
        <w:t>のように変数に変更を加えるような、</w:t>
      </w:r>
      <w:r w:rsidR="00EC527B">
        <w:rPr>
          <w:rFonts w:hint="eastAsia"/>
        </w:rPr>
        <w:t>他に考慮すべきブロックがないか</w:t>
      </w:r>
      <w:r w:rsidR="00B22DA7">
        <w:rPr>
          <w:rFonts w:hint="eastAsia"/>
        </w:rPr>
        <w:t>確認・</w:t>
      </w:r>
      <w:r w:rsidR="00EC527B">
        <w:rPr>
          <w:rFonts w:hint="eastAsia"/>
        </w:rPr>
        <w:t>検討が必要です</w:t>
      </w:r>
      <w:r w:rsidR="00956F22">
        <w:rPr>
          <w:rFonts w:hint="eastAsia"/>
        </w:rPr>
        <w:t>。</w:t>
      </w:r>
    </w:p>
    <w:p w:rsidR="00956F22" w:rsidRPr="00EE4DCC" w:rsidRDefault="00956F22" w:rsidP="005323FE">
      <w:pPr>
        <w:pStyle w:val="af5"/>
        <w:numPr>
          <w:ilvl w:val="0"/>
          <w:numId w:val="16"/>
        </w:numPr>
        <w:ind w:leftChars="0"/>
      </w:pPr>
      <w:r>
        <w:rPr>
          <w:rFonts w:hint="eastAsia"/>
        </w:rPr>
        <w:t>制限事項</w:t>
      </w:r>
      <w:r>
        <w:fldChar w:fldCharType="begin"/>
      </w:r>
      <w:r>
        <w:instrText xml:space="preserve"> </w:instrText>
      </w:r>
      <w:r>
        <w:rPr>
          <w:rFonts w:hint="eastAsia"/>
        </w:rPr>
        <w:instrText>REF _Ref398731946 \r \h</w:instrText>
      </w:r>
      <w:r>
        <w:instrText xml:space="preserve"> </w:instrText>
      </w:r>
      <w:r>
        <w:fldChar w:fldCharType="separate"/>
      </w:r>
      <w:r w:rsidR="00272DE0">
        <w:t>10</w:t>
      </w:r>
      <w:r>
        <w:fldChar w:fldCharType="end"/>
      </w:r>
      <w:r w:rsidR="005323FE">
        <w:rPr>
          <w:rFonts w:hint="eastAsia"/>
        </w:rPr>
        <w:t>は自動的に作られるブロックについては、モデルに明示的にそのブロックを追加するというのが、望ましい解決ですが、それができない場合は、コード付きブロックレベル構造</w:t>
      </w:r>
      <w:r w:rsidR="005323FE">
        <w:rPr>
          <w:rFonts w:hint="eastAsia"/>
        </w:rPr>
        <w:t>XML</w:t>
      </w:r>
      <w:r w:rsidR="005323FE">
        <w:rPr>
          <w:rFonts w:hint="eastAsia"/>
        </w:rPr>
        <w:t>ファイルに、ブロックを自動追加するような対応が必要です</w:t>
      </w:r>
    </w:p>
    <w:sectPr w:rsidR="00956F22" w:rsidRPr="00EE4DCC" w:rsidSect="00FB5B5D">
      <w:footerReference w:type="first" r:id="rId11"/>
      <w:pgSz w:w="11906" w:h="16838"/>
      <w:pgMar w:top="1418" w:right="1701" w:bottom="1135"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A8E" w:rsidRDefault="00B00A8E" w:rsidP="00BA7845">
      <w:r>
        <w:separator/>
      </w:r>
    </w:p>
  </w:endnote>
  <w:endnote w:type="continuationSeparator" w:id="0">
    <w:p w:rsidR="00B00A8E" w:rsidRDefault="00B00A8E" w:rsidP="00BA7845">
      <w:r>
        <w:continuationSeparator/>
      </w:r>
    </w:p>
  </w:endnote>
  <w:endnote w:type="continuationNotice" w:id="1">
    <w:p w:rsidR="00B00A8E" w:rsidRDefault="00B00A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A8E" w:rsidRPr="009D67CE" w:rsidRDefault="00B00A8E" w:rsidP="00B66C7E">
    <w:pPr>
      <w:pStyle w:val="ab"/>
      <w:tabs>
        <w:tab w:val="clear" w:pos="8504"/>
      </w:tabs>
      <w:ind w:rightChars="-608" w:right="-1277"/>
      <w:jc w:val="right"/>
      <w:rPr>
        <w:sz w:val="16"/>
        <w:szCs w:val="16"/>
      </w:rPr>
    </w:pPr>
    <w:r>
      <w:rPr>
        <w:rFonts w:hint="eastAsia"/>
        <w:noProof/>
        <w:sz w:val="16"/>
        <w:szCs w:val="16"/>
      </w:rPr>
      <mc:AlternateContent>
        <mc:Choice Requires="wps">
          <w:drawing>
            <wp:anchor distT="0" distB="0" distL="114300" distR="114300" simplePos="0" relativeHeight="251659264" behindDoc="0" locked="0" layoutInCell="1" allowOverlap="1" wp14:anchorId="09205ACB" wp14:editId="3947D126">
              <wp:simplePos x="0" y="0"/>
              <wp:positionH relativeFrom="margin">
                <wp:align>center</wp:align>
              </wp:positionH>
              <wp:positionV relativeFrom="paragraph">
                <wp:posOffset>-53340</wp:posOffset>
              </wp:positionV>
              <wp:extent cx="399415" cy="213360"/>
              <wp:effectExtent l="3810" t="3810" r="0" b="1905"/>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A8E" w:rsidRPr="009D67CE" w:rsidRDefault="00B00A8E" w:rsidP="009D67CE">
                          <w:pPr>
                            <w:jc w:val="center"/>
                            <w:rPr>
                              <w:sz w:val="16"/>
                              <w:szCs w:val="16"/>
                            </w:rPr>
                          </w:pPr>
                          <w:r w:rsidRPr="009D67CE">
                            <w:rPr>
                              <w:sz w:val="16"/>
                              <w:szCs w:val="16"/>
                            </w:rPr>
                            <w:fldChar w:fldCharType="begin"/>
                          </w:r>
                          <w:r w:rsidRPr="009D67CE">
                            <w:rPr>
                              <w:sz w:val="16"/>
                              <w:szCs w:val="16"/>
                            </w:rPr>
                            <w:instrText>PAGE   \* MERGEFORMAT</w:instrText>
                          </w:r>
                          <w:r w:rsidRPr="009D67CE">
                            <w:rPr>
                              <w:sz w:val="16"/>
                              <w:szCs w:val="16"/>
                            </w:rPr>
                            <w:fldChar w:fldCharType="separate"/>
                          </w:r>
                          <w:r w:rsidR="0049624E" w:rsidRPr="0049624E">
                            <w:rPr>
                              <w:noProof/>
                              <w:sz w:val="16"/>
                              <w:szCs w:val="16"/>
                              <w:lang w:val="ja-JP"/>
                            </w:rPr>
                            <w:t>viii</w:t>
                          </w:r>
                          <w:r w:rsidRPr="009D67CE">
                            <w:rPr>
                              <w:sz w:val="16"/>
                              <w:szCs w:val="16"/>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9205ACB" id="_x0000_t202" coordsize="21600,21600" o:spt="202" path="m,l,21600r21600,l21600,xe">
              <v:stroke joinstyle="miter"/>
              <v:path gradientshapeok="t" o:connecttype="rect"/>
            </v:shapetype>
            <v:shape id="テキスト ボックス 2" o:spid="_x0000_s1548" type="#_x0000_t202" style="position:absolute;left:0;text-align:left;margin-left:0;margin-top:-4.2pt;width:31.45pt;height:16.8pt;z-index:251659264;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" filled="f" stroked="f">
              <v:textbox style="mso-fit-shape-to-text:t">
                <w:txbxContent>
                  <w:p w:rsidR="00B00A8E" w:rsidRPr="009D67CE" w:rsidRDefault="00B00A8E" w:rsidP="009D67CE">
                    <w:pPr>
                      <w:jc w:val="center"/>
                      <w:rPr>
                        <w:sz w:val="16"/>
                        <w:szCs w:val="16"/>
                      </w:rPr>
                    </w:pPr>
                    <w:r w:rsidRPr="009D67CE">
                      <w:rPr>
                        <w:sz w:val="16"/>
                        <w:szCs w:val="16"/>
                      </w:rPr>
                      <w:fldChar w:fldCharType="begin"/>
                    </w:r>
                    <w:r w:rsidRPr="009D67CE">
                      <w:rPr>
                        <w:sz w:val="16"/>
                        <w:szCs w:val="16"/>
                      </w:rPr>
                      <w:instrText>PAGE   \* MERGEFORMAT</w:instrText>
                    </w:r>
                    <w:r w:rsidRPr="009D67CE">
                      <w:rPr>
                        <w:sz w:val="16"/>
                        <w:szCs w:val="16"/>
                      </w:rPr>
                      <w:fldChar w:fldCharType="separate"/>
                    </w:r>
                    <w:r w:rsidR="0049624E" w:rsidRPr="0049624E">
                      <w:rPr>
                        <w:noProof/>
                        <w:sz w:val="16"/>
                        <w:szCs w:val="16"/>
                        <w:lang w:val="ja-JP"/>
                      </w:rPr>
                      <w:t>viii</w:t>
                    </w:r>
                    <w:r w:rsidRPr="009D67CE">
                      <w:rPr>
                        <w:sz w:val="16"/>
                        <w:szCs w:val="16"/>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A8E" w:rsidRPr="007C03E5" w:rsidRDefault="00B00A8E" w:rsidP="00B66C7E">
    <w:pPr>
      <w:pStyle w:val="ab"/>
      <w:tabs>
        <w:tab w:val="clear" w:pos="8504"/>
        <w:tab w:val="right" w:pos="8505"/>
      </w:tabs>
      <w:spacing w:before="60" w:after="60"/>
      <w:ind w:rightChars="-608" w:right="-1277"/>
      <w:jc w:val="right"/>
      <w:rPr>
        <w:sz w:val="16"/>
        <w:szCs w:val="16"/>
      </w:rPr>
    </w:pPr>
    <w:r>
      <w:rPr>
        <w:noProof/>
      </w:rPr>
      <mc:AlternateContent>
        <mc:Choice Requires="wps">
          <w:drawing>
            <wp:anchor distT="0" distB="0" distL="114300" distR="114300" simplePos="0" relativeHeight="251657216" behindDoc="0" locked="0" layoutInCell="1" allowOverlap="1" wp14:anchorId="132F6983" wp14:editId="1CEF7DBD">
              <wp:simplePos x="0" y="0"/>
              <wp:positionH relativeFrom="margin">
                <wp:align>center</wp:align>
              </wp:positionH>
              <wp:positionV relativeFrom="paragraph">
                <wp:posOffset>-15240</wp:posOffset>
              </wp:positionV>
              <wp:extent cx="267335" cy="213360"/>
              <wp:effectExtent l="1270" t="3810" r="0" b="1905"/>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A8E" w:rsidRPr="009D67CE" w:rsidRDefault="00B00A8E" w:rsidP="007C03E5">
                          <w:pPr>
                            <w:jc w:val="center"/>
                            <w:rPr>
                              <w:sz w:val="16"/>
                              <w:szCs w:val="16"/>
                            </w:rPr>
                          </w:pPr>
                          <w:r w:rsidRPr="009D67CE">
                            <w:rPr>
                              <w:sz w:val="16"/>
                              <w:szCs w:val="16"/>
                            </w:rPr>
                            <w:fldChar w:fldCharType="begin"/>
                          </w:r>
                          <w:r w:rsidRPr="009D67CE">
                            <w:rPr>
                              <w:sz w:val="16"/>
                              <w:szCs w:val="16"/>
                            </w:rPr>
                            <w:instrText>PAGE   \* MERGEFORMAT</w:instrText>
                          </w:r>
                          <w:r w:rsidRPr="009D67CE">
                            <w:rPr>
                              <w:sz w:val="16"/>
                              <w:szCs w:val="16"/>
                            </w:rPr>
                            <w:fldChar w:fldCharType="separate"/>
                          </w:r>
                          <w:r w:rsidR="0049624E" w:rsidRPr="0049624E">
                            <w:rPr>
                              <w:noProof/>
                              <w:sz w:val="16"/>
                              <w:szCs w:val="16"/>
                              <w:lang w:val="ja-JP"/>
                            </w:rPr>
                            <w:t>ii</w:t>
                          </w:r>
                          <w:r w:rsidRPr="009D67CE">
                            <w:rPr>
                              <w:sz w:val="16"/>
                              <w:szCs w:val="16"/>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32F6983" id="_x0000_t202" coordsize="21600,21600" o:spt="202" path="m,l,21600r21600,l21600,xe">
              <v:stroke joinstyle="miter"/>
              <v:path gradientshapeok="t" o:connecttype="rect"/>
            </v:shapetype>
            <v:shape id="_x0000_s1549" type="#_x0000_t202" style="position:absolute;left:0;text-align:left;margin-left:0;margin-top:-1.2pt;width:21.05pt;height:16.8pt;z-index:251657216;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" filled="f" stroked="f">
              <v:textbox style="mso-fit-shape-to-text:t">
                <w:txbxContent>
                  <w:p w:rsidR="00B00A8E" w:rsidRPr="009D67CE" w:rsidRDefault="00B00A8E" w:rsidP="007C03E5">
                    <w:pPr>
                      <w:jc w:val="center"/>
                      <w:rPr>
                        <w:sz w:val="16"/>
                        <w:szCs w:val="16"/>
                      </w:rPr>
                    </w:pPr>
                    <w:r w:rsidRPr="009D67CE">
                      <w:rPr>
                        <w:sz w:val="16"/>
                        <w:szCs w:val="16"/>
                      </w:rPr>
                      <w:fldChar w:fldCharType="begin"/>
                    </w:r>
                    <w:r w:rsidRPr="009D67CE">
                      <w:rPr>
                        <w:sz w:val="16"/>
                        <w:szCs w:val="16"/>
                      </w:rPr>
                      <w:instrText>PAGE   \* MERGEFORMAT</w:instrText>
                    </w:r>
                    <w:r w:rsidRPr="009D67CE">
                      <w:rPr>
                        <w:sz w:val="16"/>
                        <w:szCs w:val="16"/>
                      </w:rPr>
                      <w:fldChar w:fldCharType="separate"/>
                    </w:r>
                    <w:r w:rsidR="0049624E" w:rsidRPr="0049624E">
                      <w:rPr>
                        <w:noProof/>
                        <w:sz w:val="16"/>
                        <w:szCs w:val="16"/>
                        <w:lang w:val="ja-JP"/>
                      </w:rPr>
                      <w:t>ii</w:t>
                    </w:r>
                    <w:r w:rsidRPr="009D67CE">
                      <w:rPr>
                        <w:sz w:val="16"/>
                        <w:szCs w:val="16"/>
                      </w:rPr>
                      <w:fldChar w:fldCharType="end"/>
                    </w:r>
                  </w:p>
                </w:txbxContent>
              </v:textbox>
              <w10:wrap anchorx="margin"/>
            </v:shape>
          </w:pict>
        </mc:Fallback>
      </mc:AlternateContent>
    </w:r>
    <w:r w:rsidRPr="007C03E5">
      <w:rPr>
        <w:sz w:val="16"/>
        <w:szCs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A8E" w:rsidRPr="009D67CE" w:rsidRDefault="00B00A8E" w:rsidP="009D67CE">
    <w:pPr>
      <w:pStyle w:val="ab"/>
      <w:tabs>
        <w:tab w:val="clear" w:pos="8504"/>
        <w:tab w:val="right" w:pos="8505"/>
      </w:tabs>
      <w:ind w:right="-1277"/>
      <w:jc w:val="right"/>
      <w:rPr>
        <w:sz w:val="16"/>
        <w:szCs w:val="16"/>
        <w:vertAlign w:val="subscript"/>
      </w:rPr>
    </w:pPr>
    <w:r>
      <w:rPr>
        <w:noProof/>
      </w:rPr>
      <mc:AlternateContent>
        <mc:Choice Requires="wps">
          <w:drawing>
            <wp:anchor distT="0" distB="0" distL="114300" distR="114300" simplePos="0" relativeHeight="251657728" behindDoc="0" locked="0" layoutInCell="1" allowOverlap="1" wp14:anchorId="22624954" wp14:editId="2FA3E120">
              <wp:simplePos x="0" y="0"/>
              <wp:positionH relativeFrom="margin">
                <wp:posOffset>2499360</wp:posOffset>
              </wp:positionH>
              <wp:positionV relativeFrom="paragraph">
                <wp:posOffset>-57150</wp:posOffset>
              </wp:positionV>
              <wp:extent cx="399415" cy="213360"/>
              <wp:effectExtent l="3810" t="0" r="0" b="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0A8E" w:rsidRPr="009D67CE" w:rsidRDefault="00B00A8E" w:rsidP="009D67CE">
                          <w:pPr>
                            <w:jc w:val="center"/>
                            <w:rPr>
                              <w:sz w:val="16"/>
                              <w:szCs w:val="16"/>
                            </w:rPr>
                          </w:pPr>
                          <w:r w:rsidRPr="009D67CE">
                            <w:rPr>
                              <w:sz w:val="16"/>
                              <w:szCs w:val="16"/>
                            </w:rPr>
                            <w:fldChar w:fldCharType="begin"/>
                          </w:r>
                          <w:r w:rsidRPr="009D67CE">
                            <w:rPr>
                              <w:sz w:val="16"/>
                              <w:szCs w:val="16"/>
                            </w:rPr>
                            <w:instrText>PAGE   \* MERGEFORMAT</w:instrText>
                          </w:r>
                          <w:r w:rsidRPr="009D67CE">
                            <w:rPr>
                              <w:sz w:val="16"/>
                              <w:szCs w:val="16"/>
                            </w:rPr>
                            <w:fldChar w:fldCharType="separate"/>
                          </w:r>
                          <w:r w:rsidR="0049624E" w:rsidRPr="0049624E">
                            <w:rPr>
                              <w:noProof/>
                              <w:sz w:val="16"/>
                              <w:szCs w:val="16"/>
                              <w:lang w:val="ja-JP"/>
                            </w:rPr>
                            <w:t>1</w:t>
                          </w:r>
                          <w:r w:rsidRPr="009D67CE">
                            <w:rPr>
                              <w:sz w:val="16"/>
                              <w:szCs w:val="16"/>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2624954" id="_x0000_t202" coordsize="21600,21600" o:spt="202" path="m,l,21600r21600,l21600,xe">
              <v:stroke joinstyle="miter"/>
              <v:path gradientshapeok="t" o:connecttype="rect"/>
            </v:shapetype>
            <v:shape id="_x0000_s1550" type="#_x0000_t202" style="position:absolute;left:0;text-align:left;margin-left:196.8pt;margin-top:-4.5pt;width:31.45pt;height:16.8pt;z-index:25165772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" filled="f" stroked="f">
              <v:textbox style="mso-fit-shape-to-text:t">
                <w:txbxContent>
                  <w:p w:rsidR="00B00A8E" w:rsidRPr="009D67CE" w:rsidRDefault="00B00A8E" w:rsidP="009D67CE">
                    <w:pPr>
                      <w:jc w:val="center"/>
                      <w:rPr>
                        <w:sz w:val="16"/>
                        <w:szCs w:val="16"/>
                      </w:rPr>
                    </w:pPr>
                    <w:r w:rsidRPr="009D67CE">
                      <w:rPr>
                        <w:sz w:val="16"/>
                        <w:szCs w:val="16"/>
                      </w:rPr>
                      <w:fldChar w:fldCharType="begin"/>
                    </w:r>
                    <w:r w:rsidRPr="009D67CE">
                      <w:rPr>
                        <w:sz w:val="16"/>
                        <w:szCs w:val="16"/>
                      </w:rPr>
                      <w:instrText>PAGE   \* MERGEFORMAT</w:instrText>
                    </w:r>
                    <w:r w:rsidRPr="009D67CE">
                      <w:rPr>
                        <w:sz w:val="16"/>
                        <w:szCs w:val="16"/>
                      </w:rPr>
                      <w:fldChar w:fldCharType="separate"/>
                    </w:r>
                    <w:r w:rsidR="0049624E" w:rsidRPr="0049624E">
                      <w:rPr>
                        <w:noProof/>
                        <w:sz w:val="16"/>
                        <w:szCs w:val="16"/>
                        <w:lang w:val="ja-JP"/>
                      </w:rPr>
                      <w:t>1</w:t>
                    </w:r>
                    <w:r w:rsidRPr="009D67CE">
                      <w:rPr>
                        <w:sz w:val="16"/>
                        <w:szCs w:val="16"/>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A8E" w:rsidRDefault="00B00A8E" w:rsidP="00BA7845">
      <w:r>
        <w:separator/>
      </w:r>
    </w:p>
  </w:footnote>
  <w:footnote w:type="continuationSeparator" w:id="0">
    <w:p w:rsidR="00B00A8E" w:rsidRDefault="00B00A8E" w:rsidP="00BA7845">
      <w:r>
        <w:continuationSeparator/>
      </w:r>
    </w:p>
  </w:footnote>
  <w:footnote w:type="continuationNotice" w:id="1">
    <w:p w:rsidR="00B00A8E" w:rsidRDefault="00B00A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A8E" w:rsidRDefault="00B00A8E">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924D9"/>
    <w:multiLevelType w:val="hybridMultilevel"/>
    <w:tmpl w:val="AECECBB0"/>
    <w:lvl w:ilvl="0" w:tplc="04090001">
      <w:start w:val="1"/>
      <w:numFmt w:val="bullet"/>
      <w:lvlText w:val=""/>
      <w:lvlJc w:val="left"/>
      <w:pPr>
        <w:ind w:left="630"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start w:val="1"/>
      <w:numFmt w:val="bullet"/>
      <w:lvlText w:val=""/>
      <w:lvlJc w:val="left"/>
      <w:pPr>
        <w:ind w:left="1890" w:hanging="420"/>
      </w:pPr>
      <w:rPr>
        <w:rFonts w:ascii="Wingdings" w:hAnsi="Wingdings" w:hint="default"/>
      </w:rPr>
    </w:lvl>
    <w:lvl w:ilvl="4" w:tplc="0409000B">
      <w:start w:val="1"/>
      <w:numFmt w:val="bullet"/>
      <w:lvlText w:val=""/>
      <w:lvlJc w:val="left"/>
      <w:pPr>
        <w:ind w:left="2310" w:hanging="420"/>
      </w:pPr>
      <w:rPr>
        <w:rFonts w:ascii="Wingdings" w:hAnsi="Wingdings" w:hint="default"/>
      </w:rPr>
    </w:lvl>
    <w:lvl w:ilvl="5" w:tplc="0409000D">
      <w:start w:val="1"/>
      <w:numFmt w:val="bullet"/>
      <w:lvlText w:val=""/>
      <w:lvlJc w:val="left"/>
      <w:pPr>
        <w:ind w:left="2730" w:hanging="420"/>
      </w:pPr>
      <w:rPr>
        <w:rFonts w:ascii="Wingdings" w:hAnsi="Wingdings" w:hint="default"/>
      </w:rPr>
    </w:lvl>
    <w:lvl w:ilvl="6" w:tplc="04090001">
      <w:start w:val="1"/>
      <w:numFmt w:val="bullet"/>
      <w:lvlText w:val=""/>
      <w:lvlJc w:val="left"/>
      <w:pPr>
        <w:ind w:left="3150" w:hanging="420"/>
      </w:pPr>
      <w:rPr>
        <w:rFonts w:ascii="Wingdings" w:hAnsi="Wingdings" w:hint="default"/>
      </w:rPr>
    </w:lvl>
    <w:lvl w:ilvl="7" w:tplc="0409000B">
      <w:start w:val="1"/>
      <w:numFmt w:val="bullet"/>
      <w:lvlText w:val=""/>
      <w:lvlJc w:val="left"/>
      <w:pPr>
        <w:ind w:left="3570" w:hanging="420"/>
      </w:pPr>
      <w:rPr>
        <w:rFonts w:ascii="Wingdings" w:hAnsi="Wingdings" w:hint="default"/>
      </w:rPr>
    </w:lvl>
    <w:lvl w:ilvl="8" w:tplc="0409000D">
      <w:start w:val="1"/>
      <w:numFmt w:val="bullet"/>
      <w:lvlText w:val=""/>
      <w:lvlJc w:val="left"/>
      <w:pPr>
        <w:ind w:left="3990" w:hanging="420"/>
      </w:pPr>
      <w:rPr>
        <w:rFonts w:ascii="Wingdings" w:hAnsi="Wingdings" w:hint="default"/>
      </w:rPr>
    </w:lvl>
  </w:abstractNum>
  <w:abstractNum w:abstractNumId="1" w15:restartNumberingAfterBreak="0">
    <w:nsid w:val="0E5464E9"/>
    <w:multiLevelType w:val="hybridMultilevel"/>
    <w:tmpl w:val="0D80635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15:restartNumberingAfterBreak="0">
    <w:nsid w:val="134160EB"/>
    <w:multiLevelType w:val="hybridMultilevel"/>
    <w:tmpl w:val="A2B4523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38622C1"/>
    <w:multiLevelType w:val="hybridMultilevel"/>
    <w:tmpl w:val="470E4A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42B5933"/>
    <w:multiLevelType w:val="multilevel"/>
    <w:tmpl w:val="EFE83948"/>
    <w:lvl w:ilvl="0">
      <w:start w:val="1"/>
      <w:numFmt w:val="decimal"/>
      <w:lvlText w:val="%1"/>
      <w:lvlJc w:val="center"/>
      <w:pPr>
        <w:tabs>
          <w:tab w:val="num" w:pos="-288"/>
        </w:tabs>
        <w:ind w:left="132" w:hanging="132"/>
      </w:pPr>
      <w:rPr>
        <w:rFonts w:hint="eastAsia"/>
      </w:rPr>
    </w:lvl>
    <w:lvl w:ilvl="1">
      <w:start w:val="5"/>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800"/>
        </w:tabs>
        <w:ind w:left="1800" w:hanging="1800"/>
      </w:pPr>
      <w:rPr>
        <w:rFonts w:hint="eastAsia"/>
      </w:rPr>
    </w:lvl>
  </w:abstractNum>
  <w:abstractNum w:abstractNumId="5" w15:restartNumberingAfterBreak="0">
    <w:nsid w:val="17C75ECB"/>
    <w:multiLevelType w:val="hybridMultilevel"/>
    <w:tmpl w:val="B92680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C2C079B"/>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288783D"/>
    <w:multiLevelType w:val="hybridMultilevel"/>
    <w:tmpl w:val="303616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EA81AC1"/>
    <w:multiLevelType w:val="hybridMultilevel"/>
    <w:tmpl w:val="2200D2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41C5838"/>
    <w:multiLevelType w:val="hybridMultilevel"/>
    <w:tmpl w:val="3D58E4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5FF3A1B"/>
    <w:multiLevelType w:val="hybridMultilevel"/>
    <w:tmpl w:val="B0227C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C7E6C82"/>
    <w:multiLevelType w:val="multilevel"/>
    <w:tmpl w:val="3C50306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pStyle w:val="7"/>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12" w15:restartNumberingAfterBreak="0">
    <w:nsid w:val="3E225FC5"/>
    <w:multiLevelType w:val="hybridMultilevel"/>
    <w:tmpl w:val="AD4A98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1CA241D"/>
    <w:multiLevelType w:val="hybridMultilevel"/>
    <w:tmpl w:val="29F611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5465633"/>
    <w:multiLevelType w:val="hybridMultilevel"/>
    <w:tmpl w:val="B0A05F4C"/>
    <w:lvl w:ilvl="0" w:tplc="42422BB4">
      <w:start w:val="1"/>
      <w:numFmt w:val="decimal"/>
      <w:lvlText w:val="%1."/>
      <w:lvlJc w:val="left"/>
      <w:pPr>
        <w:ind w:left="420" w:hanging="420"/>
      </w:pPr>
      <w:rPr>
        <w:dstrike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A031963"/>
    <w:multiLevelType w:val="hybridMultilevel"/>
    <w:tmpl w:val="356E11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BB34E9D"/>
    <w:multiLevelType w:val="hybridMultilevel"/>
    <w:tmpl w:val="3338393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C116A93"/>
    <w:multiLevelType w:val="hybridMultilevel"/>
    <w:tmpl w:val="916671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91A1345"/>
    <w:multiLevelType w:val="hybridMultilevel"/>
    <w:tmpl w:val="F54051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9E57D7F"/>
    <w:multiLevelType w:val="hybridMultilevel"/>
    <w:tmpl w:val="74C8C0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A652FC7"/>
    <w:multiLevelType w:val="hybridMultilevel"/>
    <w:tmpl w:val="5BB0E510"/>
    <w:lvl w:ilvl="0" w:tplc="2C3AF6CA">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739402C"/>
    <w:multiLevelType w:val="hybridMultilevel"/>
    <w:tmpl w:val="33CEC0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BA575B1"/>
    <w:multiLevelType w:val="hybridMultilevel"/>
    <w:tmpl w:val="9250AE72"/>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6CA40D84"/>
    <w:multiLevelType w:val="hybridMultilevel"/>
    <w:tmpl w:val="3D9CDDAE"/>
    <w:lvl w:ilvl="0" w:tplc="D1A075CA">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CE43C50"/>
    <w:multiLevelType w:val="hybridMultilevel"/>
    <w:tmpl w:val="F22038F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E6576EF"/>
    <w:multiLevelType w:val="hybridMultilevel"/>
    <w:tmpl w:val="DF6CCD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747D3379"/>
    <w:multiLevelType w:val="hybridMultilevel"/>
    <w:tmpl w:val="E6D415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510492D"/>
    <w:multiLevelType w:val="hybridMultilevel"/>
    <w:tmpl w:val="A492FF8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7E55383"/>
    <w:multiLevelType w:val="hybridMultilevel"/>
    <w:tmpl w:val="1A1E63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A741782"/>
    <w:multiLevelType w:val="hybridMultilevel"/>
    <w:tmpl w:val="064AA7A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0" w15:restartNumberingAfterBreak="0">
    <w:nsid w:val="7B6A5955"/>
    <w:multiLevelType w:val="multilevel"/>
    <w:tmpl w:val="91EC8EA4"/>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0"/>
  </w:num>
  <w:num w:numId="2">
    <w:abstractNumId w:val="23"/>
  </w:num>
  <w:num w:numId="3">
    <w:abstractNumId w:val="20"/>
  </w:num>
  <w:num w:numId="4">
    <w:abstractNumId w:val="4"/>
  </w:num>
  <w:num w:numId="5">
    <w:abstractNumId w:val="0"/>
  </w:num>
  <w:num w:numId="6">
    <w:abstractNumId w:val="0"/>
  </w:num>
  <w:num w:numId="7">
    <w:abstractNumId w:val="1"/>
  </w:num>
  <w:num w:numId="8">
    <w:abstractNumId w:val="22"/>
  </w:num>
  <w:num w:numId="9">
    <w:abstractNumId w:val="29"/>
  </w:num>
  <w:num w:numId="10">
    <w:abstractNumId w:val="2"/>
  </w:num>
  <w:num w:numId="11">
    <w:abstractNumId w:val="27"/>
  </w:num>
  <w:num w:numId="12">
    <w:abstractNumId w:val="3"/>
  </w:num>
  <w:num w:numId="13">
    <w:abstractNumId w:val="24"/>
  </w:num>
  <w:num w:numId="14">
    <w:abstractNumId w:val="25"/>
  </w:num>
  <w:num w:numId="15">
    <w:abstractNumId w:val="14"/>
  </w:num>
  <w:num w:numId="16">
    <w:abstractNumId w:val="12"/>
  </w:num>
  <w:num w:numId="17">
    <w:abstractNumId w:val="15"/>
  </w:num>
  <w:num w:numId="18">
    <w:abstractNumId w:val="16"/>
  </w:num>
  <w:num w:numId="19">
    <w:abstractNumId w:val="6"/>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7"/>
  </w:num>
  <w:num w:numId="23">
    <w:abstractNumId w:val="13"/>
  </w:num>
  <w:num w:numId="24">
    <w:abstractNumId w:val="10"/>
  </w:num>
  <w:num w:numId="25">
    <w:abstractNumId w:val="21"/>
  </w:num>
  <w:num w:numId="26">
    <w:abstractNumId w:val="19"/>
  </w:num>
  <w:num w:numId="27">
    <w:abstractNumId w:val="18"/>
  </w:num>
  <w:num w:numId="28">
    <w:abstractNumId w:val="5"/>
  </w:num>
  <w:num w:numId="29">
    <w:abstractNumId w:val="17"/>
  </w:num>
  <w:num w:numId="30">
    <w:abstractNumId w:val="26"/>
  </w:num>
  <w:num w:numId="31">
    <w:abstractNumId w:val="28"/>
  </w:num>
  <w:num w:numId="32">
    <w:abstractNumId w:val="8"/>
  </w:num>
  <w:num w:numId="33">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139930830362">
    <w15:presenceInfo w15:providerId="AD" w15:userId="S-1-5-21-540803650-2820391054-2149355898-191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trackRevisions/>
  <w:defaultTabStop w:val="840"/>
  <w:drawingGridHorizontalSpacing w:val="105"/>
  <w:displayHorizontalDrawingGridEvery w:val="0"/>
  <w:displayVerticalDrawingGridEvery w:val="2"/>
  <w:characterSpacingControl w:val="compressPunctuation"/>
  <w:hdrShapeDefaults>
    <o:shapedefaults v:ext="edit" spidmax="3686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FBA"/>
    <w:rsid w:val="0000163E"/>
    <w:rsid w:val="00004F0B"/>
    <w:rsid w:val="00006040"/>
    <w:rsid w:val="00006FBA"/>
    <w:rsid w:val="00011BFF"/>
    <w:rsid w:val="00012244"/>
    <w:rsid w:val="00014182"/>
    <w:rsid w:val="000175CE"/>
    <w:rsid w:val="00022481"/>
    <w:rsid w:val="00023831"/>
    <w:rsid w:val="0002505B"/>
    <w:rsid w:val="00027B27"/>
    <w:rsid w:val="00033247"/>
    <w:rsid w:val="000333D8"/>
    <w:rsid w:val="00033612"/>
    <w:rsid w:val="000431F7"/>
    <w:rsid w:val="0004349A"/>
    <w:rsid w:val="00044736"/>
    <w:rsid w:val="000461AE"/>
    <w:rsid w:val="00046FBA"/>
    <w:rsid w:val="00050FC6"/>
    <w:rsid w:val="00053349"/>
    <w:rsid w:val="000551FE"/>
    <w:rsid w:val="00055FCF"/>
    <w:rsid w:val="000617A1"/>
    <w:rsid w:val="00061971"/>
    <w:rsid w:val="00062C9A"/>
    <w:rsid w:val="000653EF"/>
    <w:rsid w:val="00065594"/>
    <w:rsid w:val="00065C0F"/>
    <w:rsid w:val="00066FB2"/>
    <w:rsid w:val="000672DE"/>
    <w:rsid w:val="0006789E"/>
    <w:rsid w:val="00085ECF"/>
    <w:rsid w:val="000919B3"/>
    <w:rsid w:val="0009202A"/>
    <w:rsid w:val="000939F2"/>
    <w:rsid w:val="00097B65"/>
    <w:rsid w:val="000A0230"/>
    <w:rsid w:val="000A1DB0"/>
    <w:rsid w:val="000A3EB8"/>
    <w:rsid w:val="000A4BCE"/>
    <w:rsid w:val="000B0105"/>
    <w:rsid w:val="000C04A5"/>
    <w:rsid w:val="000C07EF"/>
    <w:rsid w:val="000C08B7"/>
    <w:rsid w:val="000C223B"/>
    <w:rsid w:val="000C48F7"/>
    <w:rsid w:val="000C7EC2"/>
    <w:rsid w:val="000D0127"/>
    <w:rsid w:val="000D1BFC"/>
    <w:rsid w:val="000D1DAF"/>
    <w:rsid w:val="000D2EE7"/>
    <w:rsid w:val="000D4540"/>
    <w:rsid w:val="000D7B2F"/>
    <w:rsid w:val="000E27EB"/>
    <w:rsid w:val="000E3BFD"/>
    <w:rsid w:val="000E511B"/>
    <w:rsid w:val="000E7FEE"/>
    <w:rsid w:val="000F2D82"/>
    <w:rsid w:val="00101140"/>
    <w:rsid w:val="00106F78"/>
    <w:rsid w:val="0011511C"/>
    <w:rsid w:val="001174F5"/>
    <w:rsid w:val="00121315"/>
    <w:rsid w:val="001226E3"/>
    <w:rsid w:val="00130D6A"/>
    <w:rsid w:val="00131E94"/>
    <w:rsid w:val="0013501E"/>
    <w:rsid w:val="0014296B"/>
    <w:rsid w:val="0014411A"/>
    <w:rsid w:val="00145E30"/>
    <w:rsid w:val="00146271"/>
    <w:rsid w:val="001467CE"/>
    <w:rsid w:val="00147F2F"/>
    <w:rsid w:val="001502F1"/>
    <w:rsid w:val="00153291"/>
    <w:rsid w:val="001542B4"/>
    <w:rsid w:val="00154630"/>
    <w:rsid w:val="0016029B"/>
    <w:rsid w:val="0016367A"/>
    <w:rsid w:val="0016371E"/>
    <w:rsid w:val="00165836"/>
    <w:rsid w:val="00166883"/>
    <w:rsid w:val="00166A85"/>
    <w:rsid w:val="00174994"/>
    <w:rsid w:val="001769D2"/>
    <w:rsid w:val="00176B25"/>
    <w:rsid w:val="00177295"/>
    <w:rsid w:val="00177ABD"/>
    <w:rsid w:val="00177F1D"/>
    <w:rsid w:val="00181240"/>
    <w:rsid w:val="00181528"/>
    <w:rsid w:val="00186DF0"/>
    <w:rsid w:val="00190976"/>
    <w:rsid w:val="0019139D"/>
    <w:rsid w:val="001916A5"/>
    <w:rsid w:val="00192D4A"/>
    <w:rsid w:val="0019396A"/>
    <w:rsid w:val="00195F95"/>
    <w:rsid w:val="001A25DC"/>
    <w:rsid w:val="001A434C"/>
    <w:rsid w:val="001A52CC"/>
    <w:rsid w:val="001C13CC"/>
    <w:rsid w:val="001C1D6E"/>
    <w:rsid w:val="001C1E8C"/>
    <w:rsid w:val="001C70E2"/>
    <w:rsid w:val="001D17CD"/>
    <w:rsid w:val="001D2516"/>
    <w:rsid w:val="001D460B"/>
    <w:rsid w:val="001D476F"/>
    <w:rsid w:val="001D6F87"/>
    <w:rsid w:val="001D7CEC"/>
    <w:rsid w:val="001E1CFE"/>
    <w:rsid w:val="001E1E5D"/>
    <w:rsid w:val="001E352C"/>
    <w:rsid w:val="001E4718"/>
    <w:rsid w:val="001E510A"/>
    <w:rsid w:val="001E714F"/>
    <w:rsid w:val="001F17BC"/>
    <w:rsid w:val="001F2127"/>
    <w:rsid w:val="001F245D"/>
    <w:rsid w:val="001F494D"/>
    <w:rsid w:val="001F5042"/>
    <w:rsid w:val="001F7F72"/>
    <w:rsid w:val="00200F74"/>
    <w:rsid w:val="00202C5E"/>
    <w:rsid w:val="002057D9"/>
    <w:rsid w:val="00211A4F"/>
    <w:rsid w:val="0021242C"/>
    <w:rsid w:val="00216A51"/>
    <w:rsid w:val="00216C18"/>
    <w:rsid w:val="00225B1C"/>
    <w:rsid w:val="002331D8"/>
    <w:rsid w:val="002446AC"/>
    <w:rsid w:val="00244CB7"/>
    <w:rsid w:val="0024614B"/>
    <w:rsid w:val="00246F0B"/>
    <w:rsid w:val="002476B1"/>
    <w:rsid w:val="00251A5B"/>
    <w:rsid w:val="00253B25"/>
    <w:rsid w:val="0025455A"/>
    <w:rsid w:val="00254B24"/>
    <w:rsid w:val="00260440"/>
    <w:rsid w:val="0026302B"/>
    <w:rsid w:val="00263ED5"/>
    <w:rsid w:val="0026521C"/>
    <w:rsid w:val="002657E4"/>
    <w:rsid w:val="00265F04"/>
    <w:rsid w:val="00267254"/>
    <w:rsid w:val="002675CD"/>
    <w:rsid w:val="002710E8"/>
    <w:rsid w:val="00272DE0"/>
    <w:rsid w:val="00274BC3"/>
    <w:rsid w:val="002765C7"/>
    <w:rsid w:val="002775D8"/>
    <w:rsid w:val="002802A4"/>
    <w:rsid w:val="0028422C"/>
    <w:rsid w:val="002966A2"/>
    <w:rsid w:val="002A250F"/>
    <w:rsid w:val="002A2946"/>
    <w:rsid w:val="002B4564"/>
    <w:rsid w:val="002B74DF"/>
    <w:rsid w:val="002C2C4B"/>
    <w:rsid w:val="002C2FDD"/>
    <w:rsid w:val="002C4B8E"/>
    <w:rsid w:val="002D19F4"/>
    <w:rsid w:val="002D3055"/>
    <w:rsid w:val="002D3BFB"/>
    <w:rsid w:val="002E1A35"/>
    <w:rsid w:val="002F20DF"/>
    <w:rsid w:val="002F415A"/>
    <w:rsid w:val="002F44F7"/>
    <w:rsid w:val="002F5C26"/>
    <w:rsid w:val="002F7163"/>
    <w:rsid w:val="002F7943"/>
    <w:rsid w:val="003016A8"/>
    <w:rsid w:val="003034E0"/>
    <w:rsid w:val="00304835"/>
    <w:rsid w:val="00305AEA"/>
    <w:rsid w:val="00305B2F"/>
    <w:rsid w:val="00306264"/>
    <w:rsid w:val="003079C0"/>
    <w:rsid w:val="0031062A"/>
    <w:rsid w:val="0031378A"/>
    <w:rsid w:val="00314531"/>
    <w:rsid w:val="003150B5"/>
    <w:rsid w:val="00315AAD"/>
    <w:rsid w:val="0031623F"/>
    <w:rsid w:val="00317A61"/>
    <w:rsid w:val="00323097"/>
    <w:rsid w:val="003240A5"/>
    <w:rsid w:val="003244E8"/>
    <w:rsid w:val="00325712"/>
    <w:rsid w:val="00332A2F"/>
    <w:rsid w:val="003332A3"/>
    <w:rsid w:val="0033426A"/>
    <w:rsid w:val="00344730"/>
    <w:rsid w:val="00346A05"/>
    <w:rsid w:val="00353308"/>
    <w:rsid w:val="0035379E"/>
    <w:rsid w:val="0035401B"/>
    <w:rsid w:val="00354FEB"/>
    <w:rsid w:val="00356FD1"/>
    <w:rsid w:val="0036096B"/>
    <w:rsid w:val="00361933"/>
    <w:rsid w:val="00362FFC"/>
    <w:rsid w:val="00364BF6"/>
    <w:rsid w:val="00365669"/>
    <w:rsid w:val="00367505"/>
    <w:rsid w:val="00370A9C"/>
    <w:rsid w:val="00374438"/>
    <w:rsid w:val="00375422"/>
    <w:rsid w:val="003767F0"/>
    <w:rsid w:val="003767F1"/>
    <w:rsid w:val="003777F0"/>
    <w:rsid w:val="0038342D"/>
    <w:rsid w:val="00387459"/>
    <w:rsid w:val="00391A7E"/>
    <w:rsid w:val="00391DF4"/>
    <w:rsid w:val="00395F71"/>
    <w:rsid w:val="00396453"/>
    <w:rsid w:val="003A0B47"/>
    <w:rsid w:val="003A169E"/>
    <w:rsid w:val="003A6C54"/>
    <w:rsid w:val="003B2A11"/>
    <w:rsid w:val="003B38EA"/>
    <w:rsid w:val="003C39CB"/>
    <w:rsid w:val="003C4BE3"/>
    <w:rsid w:val="003C5344"/>
    <w:rsid w:val="003C6F43"/>
    <w:rsid w:val="003C7EB7"/>
    <w:rsid w:val="003D002E"/>
    <w:rsid w:val="003D67D2"/>
    <w:rsid w:val="003D7DE0"/>
    <w:rsid w:val="003E05B6"/>
    <w:rsid w:val="003E1D2A"/>
    <w:rsid w:val="003E4775"/>
    <w:rsid w:val="003E54D0"/>
    <w:rsid w:val="003E5ED3"/>
    <w:rsid w:val="003E7BBD"/>
    <w:rsid w:val="003F1380"/>
    <w:rsid w:val="004022AC"/>
    <w:rsid w:val="00404D13"/>
    <w:rsid w:val="00404DD6"/>
    <w:rsid w:val="00405DD7"/>
    <w:rsid w:val="00410498"/>
    <w:rsid w:val="004124D9"/>
    <w:rsid w:val="004211EA"/>
    <w:rsid w:val="00423E82"/>
    <w:rsid w:val="004260D7"/>
    <w:rsid w:val="0042676E"/>
    <w:rsid w:val="004324E1"/>
    <w:rsid w:val="00435A09"/>
    <w:rsid w:val="00435C79"/>
    <w:rsid w:val="00436DB6"/>
    <w:rsid w:val="00442B1A"/>
    <w:rsid w:val="0044417E"/>
    <w:rsid w:val="0045023D"/>
    <w:rsid w:val="00450A8A"/>
    <w:rsid w:val="00450BC5"/>
    <w:rsid w:val="00451141"/>
    <w:rsid w:val="004516B5"/>
    <w:rsid w:val="00453CB1"/>
    <w:rsid w:val="00454C89"/>
    <w:rsid w:val="00455789"/>
    <w:rsid w:val="00461D60"/>
    <w:rsid w:val="004731CC"/>
    <w:rsid w:val="00473420"/>
    <w:rsid w:val="00476597"/>
    <w:rsid w:val="004769AB"/>
    <w:rsid w:val="004775B7"/>
    <w:rsid w:val="004816FC"/>
    <w:rsid w:val="00483D05"/>
    <w:rsid w:val="0048528C"/>
    <w:rsid w:val="0049178D"/>
    <w:rsid w:val="00493587"/>
    <w:rsid w:val="00493A98"/>
    <w:rsid w:val="0049624E"/>
    <w:rsid w:val="004A777E"/>
    <w:rsid w:val="004B07F7"/>
    <w:rsid w:val="004B4DB7"/>
    <w:rsid w:val="004C26B3"/>
    <w:rsid w:val="004C3954"/>
    <w:rsid w:val="004C3E1E"/>
    <w:rsid w:val="004C4F4D"/>
    <w:rsid w:val="004C6301"/>
    <w:rsid w:val="004C7D1C"/>
    <w:rsid w:val="004D0D4D"/>
    <w:rsid w:val="004D4B12"/>
    <w:rsid w:val="004D55A2"/>
    <w:rsid w:val="004D6DCD"/>
    <w:rsid w:val="004D6EB1"/>
    <w:rsid w:val="004E3483"/>
    <w:rsid w:val="004F3427"/>
    <w:rsid w:val="004F4910"/>
    <w:rsid w:val="004F6221"/>
    <w:rsid w:val="004F641D"/>
    <w:rsid w:val="004F67DC"/>
    <w:rsid w:val="004F7A8D"/>
    <w:rsid w:val="00501D8C"/>
    <w:rsid w:val="005053CC"/>
    <w:rsid w:val="00512E96"/>
    <w:rsid w:val="00514143"/>
    <w:rsid w:val="0052024A"/>
    <w:rsid w:val="00521150"/>
    <w:rsid w:val="0052161E"/>
    <w:rsid w:val="00524BC1"/>
    <w:rsid w:val="00525DD1"/>
    <w:rsid w:val="005323FE"/>
    <w:rsid w:val="00534015"/>
    <w:rsid w:val="00542883"/>
    <w:rsid w:val="00545B11"/>
    <w:rsid w:val="00547588"/>
    <w:rsid w:val="00553CEA"/>
    <w:rsid w:val="005660C7"/>
    <w:rsid w:val="00567944"/>
    <w:rsid w:val="00567E11"/>
    <w:rsid w:val="00570739"/>
    <w:rsid w:val="00574F8D"/>
    <w:rsid w:val="00575A9A"/>
    <w:rsid w:val="00581845"/>
    <w:rsid w:val="00590BC4"/>
    <w:rsid w:val="00591F40"/>
    <w:rsid w:val="0059527A"/>
    <w:rsid w:val="005A1F56"/>
    <w:rsid w:val="005A330E"/>
    <w:rsid w:val="005A4CC8"/>
    <w:rsid w:val="005A5967"/>
    <w:rsid w:val="005A5A24"/>
    <w:rsid w:val="005B2080"/>
    <w:rsid w:val="005B2E1E"/>
    <w:rsid w:val="005B3ECC"/>
    <w:rsid w:val="005B5733"/>
    <w:rsid w:val="005B781D"/>
    <w:rsid w:val="005C062A"/>
    <w:rsid w:val="005C385C"/>
    <w:rsid w:val="005C67E8"/>
    <w:rsid w:val="005C7C60"/>
    <w:rsid w:val="005D003C"/>
    <w:rsid w:val="005D2C09"/>
    <w:rsid w:val="005D2C82"/>
    <w:rsid w:val="005E0221"/>
    <w:rsid w:val="005E03A5"/>
    <w:rsid w:val="005E0A0D"/>
    <w:rsid w:val="005E138E"/>
    <w:rsid w:val="005E1FB9"/>
    <w:rsid w:val="005E4F3A"/>
    <w:rsid w:val="005E61B7"/>
    <w:rsid w:val="005E7E00"/>
    <w:rsid w:val="005F42A4"/>
    <w:rsid w:val="005F4AC3"/>
    <w:rsid w:val="005F59F6"/>
    <w:rsid w:val="00601934"/>
    <w:rsid w:val="00602B32"/>
    <w:rsid w:val="0060462E"/>
    <w:rsid w:val="00607D8F"/>
    <w:rsid w:val="00611083"/>
    <w:rsid w:val="006112A9"/>
    <w:rsid w:val="0062022E"/>
    <w:rsid w:val="00621538"/>
    <w:rsid w:val="006317E4"/>
    <w:rsid w:val="00632378"/>
    <w:rsid w:val="00633A02"/>
    <w:rsid w:val="006378AA"/>
    <w:rsid w:val="006436CE"/>
    <w:rsid w:val="00643CE1"/>
    <w:rsid w:val="0064792F"/>
    <w:rsid w:val="00654A0F"/>
    <w:rsid w:val="00656719"/>
    <w:rsid w:val="00660A0A"/>
    <w:rsid w:val="00663CC8"/>
    <w:rsid w:val="006676E5"/>
    <w:rsid w:val="00670942"/>
    <w:rsid w:val="006710BA"/>
    <w:rsid w:val="006725C5"/>
    <w:rsid w:val="00672A1C"/>
    <w:rsid w:val="00674A31"/>
    <w:rsid w:val="006853CF"/>
    <w:rsid w:val="00685B8C"/>
    <w:rsid w:val="00687BF6"/>
    <w:rsid w:val="00694860"/>
    <w:rsid w:val="006949C1"/>
    <w:rsid w:val="00695770"/>
    <w:rsid w:val="006A116D"/>
    <w:rsid w:val="006A135B"/>
    <w:rsid w:val="006A16C8"/>
    <w:rsid w:val="006A170F"/>
    <w:rsid w:val="006A27A7"/>
    <w:rsid w:val="006A3351"/>
    <w:rsid w:val="006A484B"/>
    <w:rsid w:val="006A4E4E"/>
    <w:rsid w:val="006A5A17"/>
    <w:rsid w:val="006A6C92"/>
    <w:rsid w:val="006B3864"/>
    <w:rsid w:val="006B3C5C"/>
    <w:rsid w:val="006B4841"/>
    <w:rsid w:val="006B5F83"/>
    <w:rsid w:val="006C0D06"/>
    <w:rsid w:val="006C22ED"/>
    <w:rsid w:val="006C6E4F"/>
    <w:rsid w:val="006D19BC"/>
    <w:rsid w:val="006D2F33"/>
    <w:rsid w:val="006D45EE"/>
    <w:rsid w:val="006D5685"/>
    <w:rsid w:val="006D5EF4"/>
    <w:rsid w:val="006D69AA"/>
    <w:rsid w:val="006D737A"/>
    <w:rsid w:val="006D7A06"/>
    <w:rsid w:val="006D7BF9"/>
    <w:rsid w:val="006E1910"/>
    <w:rsid w:val="006E41C8"/>
    <w:rsid w:val="006E4DD7"/>
    <w:rsid w:val="006E6628"/>
    <w:rsid w:val="006E6B7D"/>
    <w:rsid w:val="006F0D54"/>
    <w:rsid w:val="006F2571"/>
    <w:rsid w:val="006F2EE5"/>
    <w:rsid w:val="006F3C41"/>
    <w:rsid w:val="006F64A6"/>
    <w:rsid w:val="007041F9"/>
    <w:rsid w:val="007059E6"/>
    <w:rsid w:val="0072059C"/>
    <w:rsid w:val="00720950"/>
    <w:rsid w:val="0072155A"/>
    <w:rsid w:val="00722972"/>
    <w:rsid w:val="007240B9"/>
    <w:rsid w:val="0072704C"/>
    <w:rsid w:val="00727A08"/>
    <w:rsid w:val="0073241B"/>
    <w:rsid w:val="00732A36"/>
    <w:rsid w:val="00733C14"/>
    <w:rsid w:val="00735172"/>
    <w:rsid w:val="00735340"/>
    <w:rsid w:val="00746290"/>
    <w:rsid w:val="0075227C"/>
    <w:rsid w:val="00752B61"/>
    <w:rsid w:val="00753040"/>
    <w:rsid w:val="00753327"/>
    <w:rsid w:val="00783507"/>
    <w:rsid w:val="00786A7D"/>
    <w:rsid w:val="00790BB6"/>
    <w:rsid w:val="00795BE8"/>
    <w:rsid w:val="00796304"/>
    <w:rsid w:val="00796D87"/>
    <w:rsid w:val="00797D90"/>
    <w:rsid w:val="007A7A0F"/>
    <w:rsid w:val="007B3F38"/>
    <w:rsid w:val="007B3F91"/>
    <w:rsid w:val="007B483D"/>
    <w:rsid w:val="007B5829"/>
    <w:rsid w:val="007B6E8F"/>
    <w:rsid w:val="007C03E5"/>
    <w:rsid w:val="007C03F4"/>
    <w:rsid w:val="007C0ED9"/>
    <w:rsid w:val="007C74BD"/>
    <w:rsid w:val="007D5DCA"/>
    <w:rsid w:val="007D73FB"/>
    <w:rsid w:val="007E25C7"/>
    <w:rsid w:val="007E401F"/>
    <w:rsid w:val="007F266D"/>
    <w:rsid w:val="008019AC"/>
    <w:rsid w:val="00802A31"/>
    <w:rsid w:val="0080459B"/>
    <w:rsid w:val="00813E75"/>
    <w:rsid w:val="00820977"/>
    <w:rsid w:val="00824982"/>
    <w:rsid w:val="008251A4"/>
    <w:rsid w:val="0082729C"/>
    <w:rsid w:val="008274F2"/>
    <w:rsid w:val="00827762"/>
    <w:rsid w:val="0083056B"/>
    <w:rsid w:val="00832D10"/>
    <w:rsid w:val="00837B76"/>
    <w:rsid w:val="00840212"/>
    <w:rsid w:val="00850D75"/>
    <w:rsid w:val="00852A06"/>
    <w:rsid w:val="00853BE5"/>
    <w:rsid w:val="00853E60"/>
    <w:rsid w:val="008572CE"/>
    <w:rsid w:val="0085770E"/>
    <w:rsid w:val="00857E79"/>
    <w:rsid w:val="0086004D"/>
    <w:rsid w:val="0086038E"/>
    <w:rsid w:val="00860EF7"/>
    <w:rsid w:val="0086126F"/>
    <w:rsid w:val="008712F9"/>
    <w:rsid w:val="00876532"/>
    <w:rsid w:val="0087717E"/>
    <w:rsid w:val="008806A0"/>
    <w:rsid w:val="00881C8D"/>
    <w:rsid w:val="00882666"/>
    <w:rsid w:val="00883071"/>
    <w:rsid w:val="0088652E"/>
    <w:rsid w:val="00887039"/>
    <w:rsid w:val="00887E5D"/>
    <w:rsid w:val="0089191B"/>
    <w:rsid w:val="0089722E"/>
    <w:rsid w:val="008A2449"/>
    <w:rsid w:val="008A2DB0"/>
    <w:rsid w:val="008A4E8E"/>
    <w:rsid w:val="008A4F08"/>
    <w:rsid w:val="008A668B"/>
    <w:rsid w:val="008A66FC"/>
    <w:rsid w:val="008A6B2B"/>
    <w:rsid w:val="008B0563"/>
    <w:rsid w:val="008B1903"/>
    <w:rsid w:val="008B1F51"/>
    <w:rsid w:val="008B2405"/>
    <w:rsid w:val="008B2F11"/>
    <w:rsid w:val="008B4BA1"/>
    <w:rsid w:val="008B582E"/>
    <w:rsid w:val="008C2865"/>
    <w:rsid w:val="008C2B3F"/>
    <w:rsid w:val="008C5959"/>
    <w:rsid w:val="008C5FFB"/>
    <w:rsid w:val="008C726D"/>
    <w:rsid w:val="008D0F5A"/>
    <w:rsid w:val="008D1501"/>
    <w:rsid w:val="008D2CF3"/>
    <w:rsid w:val="008D5860"/>
    <w:rsid w:val="008D6311"/>
    <w:rsid w:val="008D6318"/>
    <w:rsid w:val="008D71E2"/>
    <w:rsid w:val="008E24AC"/>
    <w:rsid w:val="008E2E94"/>
    <w:rsid w:val="008F1ED7"/>
    <w:rsid w:val="0090024C"/>
    <w:rsid w:val="009036D7"/>
    <w:rsid w:val="00913E93"/>
    <w:rsid w:val="00921BBB"/>
    <w:rsid w:val="0092439B"/>
    <w:rsid w:val="00926018"/>
    <w:rsid w:val="00926313"/>
    <w:rsid w:val="00931DAC"/>
    <w:rsid w:val="009328A4"/>
    <w:rsid w:val="00932DA1"/>
    <w:rsid w:val="0093300C"/>
    <w:rsid w:val="00935F16"/>
    <w:rsid w:val="009369C0"/>
    <w:rsid w:val="00936F3F"/>
    <w:rsid w:val="00945946"/>
    <w:rsid w:val="00945DD1"/>
    <w:rsid w:val="0094632A"/>
    <w:rsid w:val="00951409"/>
    <w:rsid w:val="00951B1C"/>
    <w:rsid w:val="00954D75"/>
    <w:rsid w:val="00956F22"/>
    <w:rsid w:val="0096502C"/>
    <w:rsid w:val="00966082"/>
    <w:rsid w:val="00966F29"/>
    <w:rsid w:val="009718F4"/>
    <w:rsid w:val="0097494D"/>
    <w:rsid w:val="00985164"/>
    <w:rsid w:val="00987098"/>
    <w:rsid w:val="00995494"/>
    <w:rsid w:val="009A37AC"/>
    <w:rsid w:val="009A4742"/>
    <w:rsid w:val="009A49AF"/>
    <w:rsid w:val="009A748D"/>
    <w:rsid w:val="009B42BE"/>
    <w:rsid w:val="009C1A56"/>
    <w:rsid w:val="009C4DC1"/>
    <w:rsid w:val="009C71C1"/>
    <w:rsid w:val="009D44FA"/>
    <w:rsid w:val="009D67CE"/>
    <w:rsid w:val="009D6C43"/>
    <w:rsid w:val="009E04A5"/>
    <w:rsid w:val="009E71D1"/>
    <w:rsid w:val="009F4668"/>
    <w:rsid w:val="009F59E8"/>
    <w:rsid w:val="009F6F48"/>
    <w:rsid w:val="00A01395"/>
    <w:rsid w:val="00A01CC1"/>
    <w:rsid w:val="00A0245B"/>
    <w:rsid w:val="00A059A3"/>
    <w:rsid w:val="00A21C44"/>
    <w:rsid w:val="00A21EC7"/>
    <w:rsid w:val="00A23948"/>
    <w:rsid w:val="00A2461C"/>
    <w:rsid w:val="00A3113E"/>
    <w:rsid w:val="00A33DA9"/>
    <w:rsid w:val="00A352F2"/>
    <w:rsid w:val="00A54F85"/>
    <w:rsid w:val="00A70050"/>
    <w:rsid w:val="00A778C2"/>
    <w:rsid w:val="00A80E32"/>
    <w:rsid w:val="00A90314"/>
    <w:rsid w:val="00A90ED4"/>
    <w:rsid w:val="00A94705"/>
    <w:rsid w:val="00A95398"/>
    <w:rsid w:val="00A95F6C"/>
    <w:rsid w:val="00AA1D79"/>
    <w:rsid w:val="00AA292D"/>
    <w:rsid w:val="00AA4139"/>
    <w:rsid w:val="00AA5C10"/>
    <w:rsid w:val="00AA5F4F"/>
    <w:rsid w:val="00AA7D58"/>
    <w:rsid w:val="00AA7FCE"/>
    <w:rsid w:val="00AB264E"/>
    <w:rsid w:val="00AB667F"/>
    <w:rsid w:val="00AB7EB0"/>
    <w:rsid w:val="00AC0790"/>
    <w:rsid w:val="00AC0899"/>
    <w:rsid w:val="00AC343C"/>
    <w:rsid w:val="00AC43E0"/>
    <w:rsid w:val="00AC52A1"/>
    <w:rsid w:val="00AD0BFC"/>
    <w:rsid w:val="00AD1AF8"/>
    <w:rsid w:val="00AD4E33"/>
    <w:rsid w:val="00AD5C5E"/>
    <w:rsid w:val="00AE41DA"/>
    <w:rsid w:val="00AE65AC"/>
    <w:rsid w:val="00AE7142"/>
    <w:rsid w:val="00AF1B55"/>
    <w:rsid w:val="00AF33ED"/>
    <w:rsid w:val="00B00A8E"/>
    <w:rsid w:val="00B061BC"/>
    <w:rsid w:val="00B102B7"/>
    <w:rsid w:val="00B13859"/>
    <w:rsid w:val="00B17629"/>
    <w:rsid w:val="00B22DA7"/>
    <w:rsid w:val="00B2696E"/>
    <w:rsid w:val="00B316CD"/>
    <w:rsid w:val="00B41A57"/>
    <w:rsid w:val="00B41CA4"/>
    <w:rsid w:val="00B422FF"/>
    <w:rsid w:val="00B425C3"/>
    <w:rsid w:val="00B4376B"/>
    <w:rsid w:val="00B43C50"/>
    <w:rsid w:val="00B4448A"/>
    <w:rsid w:val="00B447A3"/>
    <w:rsid w:val="00B470A2"/>
    <w:rsid w:val="00B54146"/>
    <w:rsid w:val="00B5558D"/>
    <w:rsid w:val="00B56C8E"/>
    <w:rsid w:val="00B56E58"/>
    <w:rsid w:val="00B60E08"/>
    <w:rsid w:val="00B63EEB"/>
    <w:rsid w:val="00B66559"/>
    <w:rsid w:val="00B66C7E"/>
    <w:rsid w:val="00B7232C"/>
    <w:rsid w:val="00B72EF4"/>
    <w:rsid w:val="00B755AF"/>
    <w:rsid w:val="00B75BC9"/>
    <w:rsid w:val="00B768E4"/>
    <w:rsid w:val="00B76A65"/>
    <w:rsid w:val="00B76EC9"/>
    <w:rsid w:val="00B806CA"/>
    <w:rsid w:val="00B81E50"/>
    <w:rsid w:val="00B833CB"/>
    <w:rsid w:val="00B86327"/>
    <w:rsid w:val="00B91F80"/>
    <w:rsid w:val="00B9327C"/>
    <w:rsid w:val="00B932C8"/>
    <w:rsid w:val="00B974C9"/>
    <w:rsid w:val="00BA5624"/>
    <w:rsid w:val="00BA7845"/>
    <w:rsid w:val="00BB426E"/>
    <w:rsid w:val="00BB42C6"/>
    <w:rsid w:val="00BB7822"/>
    <w:rsid w:val="00BC10A4"/>
    <w:rsid w:val="00BC18AD"/>
    <w:rsid w:val="00BC3A73"/>
    <w:rsid w:val="00BC578B"/>
    <w:rsid w:val="00BC7522"/>
    <w:rsid w:val="00BC7B36"/>
    <w:rsid w:val="00BD0C31"/>
    <w:rsid w:val="00BD1E97"/>
    <w:rsid w:val="00BD21BE"/>
    <w:rsid w:val="00BD63A0"/>
    <w:rsid w:val="00BE013A"/>
    <w:rsid w:val="00BE1B0B"/>
    <w:rsid w:val="00BE2137"/>
    <w:rsid w:val="00BE67A6"/>
    <w:rsid w:val="00BE6EA7"/>
    <w:rsid w:val="00BF24C9"/>
    <w:rsid w:val="00BF3C65"/>
    <w:rsid w:val="00BF5E1E"/>
    <w:rsid w:val="00BF64D6"/>
    <w:rsid w:val="00BF7B9A"/>
    <w:rsid w:val="00BF7DF3"/>
    <w:rsid w:val="00C02640"/>
    <w:rsid w:val="00C0350A"/>
    <w:rsid w:val="00C04852"/>
    <w:rsid w:val="00C053E0"/>
    <w:rsid w:val="00C11019"/>
    <w:rsid w:val="00C14DDC"/>
    <w:rsid w:val="00C1507F"/>
    <w:rsid w:val="00C16308"/>
    <w:rsid w:val="00C17844"/>
    <w:rsid w:val="00C21905"/>
    <w:rsid w:val="00C23A55"/>
    <w:rsid w:val="00C32898"/>
    <w:rsid w:val="00C44AEF"/>
    <w:rsid w:val="00C4683D"/>
    <w:rsid w:val="00C52725"/>
    <w:rsid w:val="00C54ED4"/>
    <w:rsid w:val="00C55F32"/>
    <w:rsid w:val="00C56D48"/>
    <w:rsid w:val="00C5748A"/>
    <w:rsid w:val="00C57B27"/>
    <w:rsid w:val="00C618CE"/>
    <w:rsid w:val="00C61D6C"/>
    <w:rsid w:val="00C635B7"/>
    <w:rsid w:val="00C648E2"/>
    <w:rsid w:val="00C64CCA"/>
    <w:rsid w:val="00C66E6B"/>
    <w:rsid w:val="00C67A00"/>
    <w:rsid w:val="00C7178C"/>
    <w:rsid w:val="00C71869"/>
    <w:rsid w:val="00C74A15"/>
    <w:rsid w:val="00C77DAC"/>
    <w:rsid w:val="00C77FED"/>
    <w:rsid w:val="00C82F05"/>
    <w:rsid w:val="00C86F4E"/>
    <w:rsid w:val="00C90136"/>
    <w:rsid w:val="00C91FB1"/>
    <w:rsid w:val="00C96153"/>
    <w:rsid w:val="00CA7830"/>
    <w:rsid w:val="00CB4616"/>
    <w:rsid w:val="00CC0381"/>
    <w:rsid w:val="00CC13BF"/>
    <w:rsid w:val="00CC3CF2"/>
    <w:rsid w:val="00CC3D57"/>
    <w:rsid w:val="00CD73DF"/>
    <w:rsid w:val="00CE1487"/>
    <w:rsid w:val="00CE1C12"/>
    <w:rsid w:val="00CE3229"/>
    <w:rsid w:val="00CE49D0"/>
    <w:rsid w:val="00CF5C67"/>
    <w:rsid w:val="00D025B8"/>
    <w:rsid w:val="00D04526"/>
    <w:rsid w:val="00D04850"/>
    <w:rsid w:val="00D0629E"/>
    <w:rsid w:val="00D07E19"/>
    <w:rsid w:val="00D10CAB"/>
    <w:rsid w:val="00D2192D"/>
    <w:rsid w:val="00D24DB9"/>
    <w:rsid w:val="00D30BD4"/>
    <w:rsid w:val="00D31222"/>
    <w:rsid w:val="00D35409"/>
    <w:rsid w:val="00D36E5E"/>
    <w:rsid w:val="00D4278D"/>
    <w:rsid w:val="00D443B6"/>
    <w:rsid w:val="00D448A0"/>
    <w:rsid w:val="00D44F6B"/>
    <w:rsid w:val="00D46CE9"/>
    <w:rsid w:val="00D5027A"/>
    <w:rsid w:val="00D51544"/>
    <w:rsid w:val="00D60E15"/>
    <w:rsid w:val="00D60FDB"/>
    <w:rsid w:val="00D65508"/>
    <w:rsid w:val="00D65530"/>
    <w:rsid w:val="00D65D6A"/>
    <w:rsid w:val="00D70043"/>
    <w:rsid w:val="00D70C3F"/>
    <w:rsid w:val="00D72322"/>
    <w:rsid w:val="00D74C7F"/>
    <w:rsid w:val="00D75C4E"/>
    <w:rsid w:val="00D831F9"/>
    <w:rsid w:val="00D83F25"/>
    <w:rsid w:val="00D84D85"/>
    <w:rsid w:val="00D90747"/>
    <w:rsid w:val="00D9175C"/>
    <w:rsid w:val="00D91D2F"/>
    <w:rsid w:val="00D937EB"/>
    <w:rsid w:val="00D95011"/>
    <w:rsid w:val="00D96555"/>
    <w:rsid w:val="00DA0E8D"/>
    <w:rsid w:val="00DA34BB"/>
    <w:rsid w:val="00DA447B"/>
    <w:rsid w:val="00DA4977"/>
    <w:rsid w:val="00DA6477"/>
    <w:rsid w:val="00DB0B47"/>
    <w:rsid w:val="00DB554F"/>
    <w:rsid w:val="00DB57E7"/>
    <w:rsid w:val="00DC4702"/>
    <w:rsid w:val="00DC5D66"/>
    <w:rsid w:val="00DD0678"/>
    <w:rsid w:val="00DD4CCC"/>
    <w:rsid w:val="00DD6E94"/>
    <w:rsid w:val="00DE03E6"/>
    <w:rsid w:val="00DE1B46"/>
    <w:rsid w:val="00DE3137"/>
    <w:rsid w:val="00DE36D1"/>
    <w:rsid w:val="00DE6D1F"/>
    <w:rsid w:val="00DF34BC"/>
    <w:rsid w:val="00E05AC1"/>
    <w:rsid w:val="00E13FB4"/>
    <w:rsid w:val="00E167E1"/>
    <w:rsid w:val="00E170F6"/>
    <w:rsid w:val="00E17D84"/>
    <w:rsid w:val="00E200DB"/>
    <w:rsid w:val="00E202D4"/>
    <w:rsid w:val="00E22244"/>
    <w:rsid w:val="00E2310D"/>
    <w:rsid w:val="00E248F4"/>
    <w:rsid w:val="00E27D14"/>
    <w:rsid w:val="00E310A1"/>
    <w:rsid w:val="00E32081"/>
    <w:rsid w:val="00E34C93"/>
    <w:rsid w:val="00E352FB"/>
    <w:rsid w:val="00E35575"/>
    <w:rsid w:val="00E4166D"/>
    <w:rsid w:val="00E4376C"/>
    <w:rsid w:val="00E43C05"/>
    <w:rsid w:val="00E46B6D"/>
    <w:rsid w:val="00E46D4D"/>
    <w:rsid w:val="00E471DD"/>
    <w:rsid w:val="00E47AB8"/>
    <w:rsid w:val="00E50C1C"/>
    <w:rsid w:val="00E563B6"/>
    <w:rsid w:val="00E571C8"/>
    <w:rsid w:val="00E63B09"/>
    <w:rsid w:val="00E646D0"/>
    <w:rsid w:val="00E64C50"/>
    <w:rsid w:val="00E655A9"/>
    <w:rsid w:val="00E660A2"/>
    <w:rsid w:val="00E669CD"/>
    <w:rsid w:val="00E70FFB"/>
    <w:rsid w:val="00E73903"/>
    <w:rsid w:val="00E7409D"/>
    <w:rsid w:val="00E820BC"/>
    <w:rsid w:val="00E82B4D"/>
    <w:rsid w:val="00E85D7C"/>
    <w:rsid w:val="00E93129"/>
    <w:rsid w:val="00E96901"/>
    <w:rsid w:val="00E96BE6"/>
    <w:rsid w:val="00EA049D"/>
    <w:rsid w:val="00EA09C8"/>
    <w:rsid w:val="00EA251E"/>
    <w:rsid w:val="00EA353A"/>
    <w:rsid w:val="00EA4ED3"/>
    <w:rsid w:val="00EA5DFA"/>
    <w:rsid w:val="00EA758B"/>
    <w:rsid w:val="00EB101C"/>
    <w:rsid w:val="00EB4CDF"/>
    <w:rsid w:val="00EB68DB"/>
    <w:rsid w:val="00EB73B6"/>
    <w:rsid w:val="00EC3399"/>
    <w:rsid w:val="00EC35CB"/>
    <w:rsid w:val="00EC527B"/>
    <w:rsid w:val="00EC7F8A"/>
    <w:rsid w:val="00ED0A9D"/>
    <w:rsid w:val="00ED4D9F"/>
    <w:rsid w:val="00ED55D0"/>
    <w:rsid w:val="00EE0DC1"/>
    <w:rsid w:val="00EE1874"/>
    <w:rsid w:val="00EE4DCC"/>
    <w:rsid w:val="00EE4FB7"/>
    <w:rsid w:val="00EE5F9B"/>
    <w:rsid w:val="00EF06D7"/>
    <w:rsid w:val="00EF4495"/>
    <w:rsid w:val="00EF4629"/>
    <w:rsid w:val="00EF6BD3"/>
    <w:rsid w:val="00F06512"/>
    <w:rsid w:val="00F076D6"/>
    <w:rsid w:val="00F114F8"/>
    <w:rsid w:val="00F1420A"/>
    <w:rsid w:val="00F1466A"/>
    <w:rsid w:val="00F1477F"/>
    <w:rsid w:val="00F16D45"/>
    <w:rsid w:val="00F24B99"/>
    <w:rsid w:val="00F3048E"/>
    <w:rsid w:val="00F31055"/>
    <w:rsid w:val="00F416E7"/>
    <w:rsid w:val="00F44E23"/>
    <w:rsid w:val="00F47006"/>
    <w:rsid w:val="00F47C11"/>
    <w:rsid w:val="00F52B5F"/>
    <w:rsid w:val="00F536D3"/>
    <w:rsid w:val="00F56E83"/>
    <w:rsid w:val="00F66E4E"/>
    <w:rsid w:val="00F67798"/>
    <w:rsid w:val="00F8421A"/>
    <w:rsid w:val="00F84B58"/>
    <w:rsid w:val="00F90E5C"/>
    <w:rsid w:val="00F9166D"/>
    <w:rsid w:val="00F922A7"/>
    <w:rsid w:val="00F95681"/>
    <w:rsid w:val="00FA02C3"/>
    <w:rsid w:val="00FA08ED"/>
    <w:rsid w:val="00FA0F45"/>
    <w:rsid w:val="00FA2ACB"/>
    <w:rsid w:val="00FA40EC"/>
    <w:rsid w:val="00FA5894"/>
    <w:rsid w:val="00FA6929"/>
    <w:rsid w:val="00FB39EB"/>
    <w:rsid w:val="00FB5B5D"/>
    <w:rsid w:val="00FB7313"/>
    <w:rsid w:val="00FB7754"/>
    <w:rsid w:val="00FC2B46"/>
    <w:rsid w:val="00FC4D3C"/>
    <w:rsid w:val="00FD0AEB"/>
    <w:rsid w:val="00FD1C06"/>
    <w:rsid w:val="00FD7563"/>
    <w:rsid w:val="00FE2539"/>
    <w:rsid w:val="00FE3AEB"/>
    <w:rsid w:val="00FE56B7"/>
    <w:rsid w:val="00FE5C4C"/>
    <w:rsid w:val="00FF05F6"/>
    <w:rsid w:val="00FF06E7"/>
    <w:rsid w:val="00FF1753"/>
    <w:rsid w:val="00FF3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6865">
      <v:textbox inset="5.85pt,.7pt,5.85pt,.7pt"/>
    </o:shapedefaults>
    <o:shapelayout v:ext="edit">
      <o:idmap v:ext="edit" data="1"/>
    </o:shapelayout>
  </w:shapeDefaults>
  <w:decimalSymbol w:val="."/>
  <w:listSeparator w:val=","/>
  <w15:docId w15:val="{8A2CE6B3-54AB-418E-95E5-38E167FF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BA7845"/>
    <w:pPr>
      <w:keepNext/>
      <w:numPr>
        <w:numId w:val="21"/>
      </w:numPr>
      <w:outlineLvl w:val="0"/>
    </w:pPr>
    <w:rPr>
      <w:rFonts w:ascii="ＭＳ 明朝" w:hAnsi="Arial"/>
      <w:b/>
      <w:sz w:val="32"/>
      <w:szCs w:val="24"/>
    </w:rPr>
  </w:style>
  <w:style w:type="paragraph" w:styleId="2">
    <w:name w:val="heading 2"/>
    <w:basedOn w:val="a"/>
    <w:next w:val="a"/>
    <w:link w:val="20"/>
    <w:uiPriority w:val="9"/>
    <w:unhideWhenUsed/>
    <w:qFormat/>
    <w:rsid w:val="00BA7845"/>
    <w:pPr>
      <w:keepNext/>
      <w:numPr>
        <w:ilvl w:val="1"/>
        <w:numId w:val="21"/>
      </w:numPr>
      <w:outlineLvl w:val="1"/>
    </w:pPr>
    <w:rPr>
      <w:rFonts w:ascii="ＭＳ 明朝" w:hAnsi="Arial"/>
      <w:b/>
      <w:sz w:val="24"/>
    </w:rPr>
  </w:style>
  <w:style w:type="paragraph" w:styleId="3">
    <w:name w:val="heading 3"/>
    <w:basedOn w:val="a"/>
    <w:next w:val="a"/>
    <w:link w:val="30"/>
    <w:uiPriority w:val="9"/>
    <w:unhideWhenUsed/>
    <w:qFormat/>
    <w:rsid w:val="00E46B6D"/>
    <w:pPr>
      <w:keepNext/>
      <w:numPr>
        <w:ilvl w:val="2"/>
        <w:numId w:val="21"/>
      </w:numPr>
      <w:adjustRightInd w:val="0"/>
      <w:ind w:rightChars="100" w:right="100"/>
      <w:outlineLvl w:val="2"/>
    </w:pPr>
    <w:rPr>
      <w:rFonts w:ascii="ＭＳ 明朝" w:hAnsi="Arial"/>
      <w:b/>
    </w:rPr>
  </w:style>
  <w:style w:type="paragraph" w:styleId="4">
    <w:name w:val="heading 4"/>
    <w:basedOn w:val="a"/>
    <w:next w:val="a"/>
    <w:link w:val="40"/>
    <w:uiPriority w:val="9"/>
    <w:unhideWhenUsed/>
    <w:qFormat/>
    <w:rsid w:val="00E46B6D"/>
    <w:pPr>
      <w:keepNext/>
      <w:numPr>
        <w:ilvl w:val="3"/>
        <w:numId w:val="21"/>
      </w:numPr>
      <w:ind w:rightChars="100" w:right="100"/>
      <w:outlineLvl w:val="3"/>
    </w:pPr>
    <w:rPr>
      <w:b/>
      <w:bCs/>
    </w:rPr>
  </w:style>
  <w:style w:type="paragraph" w:styleId="5">
    <w:name w:val="heading 5"/>
    <w:basedOn w:val="a"/>
    <w:next w:val="a"/>
    <w:link w:val="50"/>
    <w:uiPriority w:val="9"/>
    <w:unhideWhenUsed/>
    <w:qFormat/>
    <w:rsid w:val="00E46B6D"/>
    <w:pPr>
      <w:keepNext/>
      <w:numPr>
        <w:ilvl w:val="4"/>
        <w:numId w:val="21"/>
      </w:numPr>
      <w:ind w:rightChars="100" w:right="1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E46B6D"/>
    <w:pPr>
      <w:keepNext/>
      <w:numPr>
        <w:ilvl w:val="5"/>
        <w:numId w:val="21"/>
      </w:numPr>
      <w:ind w:rightChars="100" w:right="100"/>
      <w:outlineLvl w:val="5"/>
    </w:pPr>
    <w:rPr>
      <w:b/>
      <w:bCs/>
    </w:rPr>
  </w:style>
  <w:style w:type="paragraph" w:styleId="7">
    <w:name w:val="heading 7"/>
    <w:basedOn w:val="a"/>
    <w:next w:val="a"/>
    <w:link w:val="70"/>
    <w:uiPriority w:val="9"/>
    <w:semiHidden/>
    <w:unhideWhenUsed/>
    <w:qFormat/>
    <w:rsid w:val="00E46B6D"/>
    <w:pPr>
      <w:keepNext/>
      <w:numPr>
        <w:ilvl w:val="6"/>
        <w:numId w:val="21"/>
      </w:numPr>
      <w:outlineLvl w:val="6"/>
    </w:pPr>
  </w:style>
  <w:style w:type="paragraph" w:styleId="8">
    <w:name w:val="heading 8"/>
    <w:basedOn w:val="a"/>
    <w:next w:val="a"/>
    <w:link w:val="80"/>
    <w:uiPriority w:val="9"/>
    <w:semiHidden/>
    <w:unhideWhenUsed/>
    <w:qFormat/>
    <w:rsid w:val="00E46B6D"/>
    <w:pPr>
      <w:keepNext/>
      <w:numPr>
        <w:ilvl w:val="7"/>
        <w:numId w:val="21"/>
      </w:numPr>
      <w:ind w:leftChars="1200" w:left="1200"/>
      <w:outlineLvl w:val="7"/>
    </w:pPr>
  </w:style>
  <w:style w:type="paragraph" w:styleId="9">
    <w:name w:val="heading 9"/>
    <w:basedOn w:val="a"/>
    <w:next w:val="a"/>
    <w:link w:val="90"/>
    <w:uiPriority w:val="9"/>
    <w:semiHidden/>
    <w:unhideWhenUsed/>
    <w:qFormat/>
    <w:rsid w:val="00E46B6D"/>
    <w:pPr>
      <w:keepNext/>
      <w:numPr>
        <w:ilvl w:val="8"/>
        <w:numId w:val="21"/>
      </w:numPr>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06FBA"/>
    <w:rPr>
      <w:sz w:val="22"/>
      <w:szCs w:val="22"/>
    </w:rPr>
  </w:style>
  <w:style w:type="character" w:customStyle="1" w:styleId="a4">
    <w:name w:val="行間詰め (文字)"/>
    <w:link w:val="a3"/>
    <w:uiPriority w:val="1"/>
    <w:rsid w:val="00006FBA"/>
    <w:rPr>
      <w:kern w:val="0"/>
      <w:sz w:val="22"/>
    </w:rPr>
  </w:style>
  <w:style w:type="paragraph" w:styleId="a5">
    <w:name w:val="Balloon Text"/>
    <w:basedOn w:val="a"/>
    <w:link w:val="a6"/>
    <w:uiPriority w:val="99"/>
    <w:semiHidden/>
    <w:unhideWhenUsed/>
    <w:rsid w:val="00006FBA"/>
    <w:rPr>
      <w:rFonts w:ascii="Arial" w:eastAsia="ＭＳ ゴシック" w:hAnsi="Arial"/>
      <w:sz w:val="18"/>
      <w:szCs w:val="18"/>
    </w:rPr>
  </w:style>
  <w:style w:type="character" w:customStyle="1" w:styleId="a6">
    <w:name w:val="吹き出し (文字)"/>
    <w:link w:val="a5"/>
    <w:uiPriority w:val="99"/>
    <w:semiHidden/>
    <w:rsid w:val="00006FBA"/>
    <w:rPr>
      <w:rFonts w:ascii="Arial" w:eastAsia="ＭＳ ゴシック" w:hAnsi="Arial" w:cs="Times New Roman"/>
      <w:sz w:val="18"/>
      <w:szCs w:val="18"/>
    </w:rPr>
  </w:style>
  <w:style w:type="character" w:customStyle="1" w:styleId="10">
    <w:name w:val="見出し 1 (文字)"/>
    <w:link w:val="1"/>
    <w:uiPriority w:val="9"/>
    <w:rsid w:val="00BA7845"/>
    <w:rPr>
      <w:rFonts w:ascii="ＭＳ 明朝" w:hAnsi="Arial"/>
      <w:b/>
      <w:kern w:val="2"/>
      <w:sz w:val="32"/>
      <w:szCs w:val="24"/>
    </w:rPr>
  </w:style>
  <w:style w:type="paragraph" w:styleId="a7">
    <w:name w:val="TOC Heading"/>
    <w:basedOn w:val="1"/>
    <w:next w:val="a"/>
    <w:uiPriority w:val="39"/>
    <w:semiHidden/>
    <w:unhideWhenUsed/>
    <w:qFormat/>
    <w:rsid w:val="00006FBA"/>
    <w:pPr>
      <w:keepLines/>
      <w:widowControl/>
      <w:spacing w:before="480" w:line="276" w:lineRule="auto"/>
      <w:jc w:val="left"/>
      <w:outlineLvl w:val="9"/>
    </w:pPr>
    <w:rPr>
      <w:b w:val="0"/>
      <w:bCs/>
      <w:color w:val="365F91"/>
      <w:kern w:val="0"/>
      <w:sz w:val="28"/>
      <w:szCs w:val="28"/>
    </w:rPr>
  </w:style>
  <w:style w:type="paragraph" w:styleId="11">
    <w:name w:val="toc 1"/>
    <w:basedOn w:val="a"/>
    <w:next w:val="a"/>
    <w:autoRedefine/>
    <w:uiPriority w:val="39"/>
    <w:unhideWhenUsed/>
    <w:rsid w:val="004D55A2"/>
    <w:pPr>
      <w:spacing w:before="120" w:after="120"/>
      <w:jc w:val="left"/>
    </w:pPr>
    <w:rPr>
      <w:rFonts w:asciiTheme="minorHAnsi" w:hAnsiTheme="minorHAnsi"/>
      <w:b/>
      <w:bCs/>
      <w:caps/>
      <w:sz w:val="20"/>
      <w:szCs w:val="20"/>
    </w:rPr>
  </w:style>
  <w:style w:type="character" w:styleId="a8">
    <w:name w:val="Hyperlink"/>
    <w:uiPriority w:val="99"/>
    <w:unhideWhenUsed/>
    <w:rsid w:val="004D55A2"/>
    <w:rPr>
      <w:color w:val="0000FF"/>
      <w:u w:val="single"/>
    </w:rPr>
  </w:style>
  <w:style w:type="character" w:customStyle="1" w:styleId="20">
    <w:name w:val="見出し 2 (文字)"/>
    <w:link w:val="2"/>
    <w:uiPriority w:val="9"/>
    <w:rsid w:val="00BA7845"/>
    <w:rPr>
      <w:rFonts w:ascii="ＭＳ 明朝" w:hAnsi="Arial"/>
      <w:b/>
      <w:kern w:val="2"/>
      <w:sz w:val="24"/>
      <w:szCs w:val="22"/>
    </w:rPr>
  </w:style>
  <w:style w:type="character" w:customStyle="1" w:styleId="30">
    <w:name w:val="見出し 3 (文字)"/>
    <w:link w:val="3"/>
    <w:uiPriority w:val="9"/>
    <w:rsid w:val="00E46B6D"/>
    <w:rPr>
      <w:rFonts w:ascii="ＭＳ 明朝" w:hAnsi="Arial"/>
      <w:b/>
      <w:kern w:val="2"/>
      <w:sz w:val="21"/>
      <w:szCs w:val="22"/>
    </w:rPr>
  </w:style>
  <w:style w:type="paragraph" w:styleId="a9">
    <w:name w:val="header"/>
    <w:basedOn w:val="a"/>
    <w:link w:val="aa"/>
    <w:uiPriority w:val="99"/>
    <w:unhideWhenUsed/>
    <w:rsid w:val="00BA7845"/>
    <w:pPr>
      <w:tabs>
        <w:tab w:val="center" w:pos="4252"/>
        <w:tab w:val="right" w:pos="8504"/>
      </w:tabs>
      <w:snapToGrid w:val="0"/>
    </w:pPr>
  </w:style>
  <w:style w:type="character" w:customStyle="1" w:styleId="aa">
    <w:name w:val="ヘッダー (文字)"/>
    <w:link w:val="a9"/>
    <w:uiPriority w:val="99"/>
    <w:rsid w:val="00BA7845"/>
    <w:rPr>
      <w:kern w:val="2"/>
      <w:sz w:val="21"/>
      <w:szCs w:val="22"/>
    </w:rPr>
  </w:style>
  <w:style w:type="paragraph" w:styleId="ab">
    <w:name w:val="footer"/>
    <w:basedOn w:val="a"/>
    <w:link w:val="ac"/>
    <w:unhideWhenUsed/>
    <w:rsid w:val="00BA7845"/>
    <w:pPr>
      <w:tabs>
        <w:tab w:val="center" w:pos="4252"/>
        <w:tab w:val="right" w:pos="8504"/>
      </w:tabs>
      <w:snapToGrid w:val="0"/>
    </w:pPr>
  </w:style>
  <w:style w:type="character" w:customStyle="1" w:styleId="ac">
    <w:name w:val="フッター (文字)"/>
    <w:link w:val="ab"/>
    <w:uiPriority w:val="99"/>
    <w:rsid w:val="00BA7845"/>
    <w:rPr>
      <w:kern w:val="2"/>
      <w:sz w:val="21"/>
      <w:szCs w:val="22"/>
    </w:rPr>
  </w:style>
  <w:style w:type="table" w:styleId="ad">
    <w:name w:val="Table Grid"/>
    <w:basedOn w:val="a1"/>
    <w:uiPriority w:val="59"/>
    <w:rsid w:val="00853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BC7B36"/>
    <w:pPr>
      <w:ind w:left="210"/>
      <w:jc w:val="left"/>
    </w:pPr>
    <w:rPr>
      <w:rFonts w:asciiTheme="minorHAnsi" w:hAnsiTheme="minorHAnsi"/>
      <w:smallCaps/>
      <w:sz w:val="20"/>
      <w:szCs w:val="20"/>
    </w:rPr>
  </w:style>
  <w:style w:type="paragraph" w:styleId="31">
    <w:name w:val="toc 3"/>
    <w:basedOn w:val="a"/>
    <w:next w:val="a"/>
    <w:autoRedefine/>
    <w:uiPriority w:val="39"/>
    <w:unhideWhenUsed/>
    <w:rsid w:val="00820977"/>
    <w:pPr>
      <w:ind w:left="420"/>
      <w:jc w:val="left"/>
    </w:pPr>
    <w:rPr>
      <w:rFonts w:asciiTheme="minorHAnsi" w:hAnsiTheme="minorHAnsi"/>
      <w:i/>
      <w:iCs/>
      <w:sz w:val="20"/>
      <w:szCs w:val="20"/>
    </w:rPr>
  </w:style>
  <w:style w:type="paragraph" w:styleId="ae">
    <w:name w:val="caption"/>
    <w:basedOn w:val="a"/>
    <w:next w:val="a"/>
    <w:uiPriority w:val="35"/>
    <w:unhideWhenUsed/>
    <w:qFormat/>
    <w:rsid w:val="004B4DB7"/>
    <w:rPr>
      <w:b/>
      <w:bCs/>
      <w:szCs w:val="21"/>
    </w:rPr>
  </w:style>
  <w:style w:type="paragraph" w:styleId="af">
    <w:name w:val="table of figures"/>
    <w:basedOn w:val="a"/>
    <w:next w:val="a"/>
    <w:uiPriority w:val="99"/>
    <w:unhideWhenUsed/>
    <w:rsid w:val="00C67A00"/>
    <w:pPr>
      <w:ind w:leftChars="200" w:left="200" w:hangingChars="200" w:hanging="200"/>
    </w:pPr>
  </w:style>
  <w:style w:type="character" w:styleId="af0">
    <w:name w:val="Placeholder Text"/>
    <w:basedOn w:val="a0"/>
    <w:uiPriority w:val="99"/>
    <w:semiHidden/>
    <w:rsid w:val="00121315"/>
    <w:rPr>
      <w:color w:val="808080"/>
    </w:rPr>
  </w:style>
  <w:style w:type="paragraph" w:styleId="Web">
    <w:name w:val="Normal (Web)"/>
    <w:basedOn w:val="a"/>
    <w:uiPriority w:val="99"/>
    <w:unhideWhenUsed/>
    <w:rsid w:val="0036566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1">
    <w:name w:val="Normal Indent"/>
    <w:basedOn w:val="a"/>
    <w:rsid w:val="005D2C82"/>
    <w:pPr>
      <w:widowControl/>
      <w:overflowPunct w:val="0"/>
      <w:topLinePunct/>
      <w:adjustRightInd w:val="0"/>
      <w:spacing w:line="280" w:lineRule="atLeast"/>
      <w:ind w:left="595"/>
      <w:textAlignment w:val="baseline"/>
    </w:pPr>
    <w:rPr>
      <w:kern w:val="20"/>
      <w:sz w:val="20"/>
      <w:szCs w:val="20"/>
      <w:lang w:bidi="he-IL"/>
    </w:rPr>
  </w:style>
  <w:style w:type="paragraph" w:styleId="af2">
    <w:name w:val="footnote text"/>
    <w:basedOn w:val="a"/>
    <w:link w:val="af3"/>
    <w:uiPriority w:val="99"/>
    <w:semiHidden/>
    <w:unhideWhenUsed/>
    <w:rsid w:val="00B54146"/>
    <w:pPr>
      <w:snapToGrid w:val="0"/>
      <w:jc w:val="left"/>
    </w:pPr>
  </w:style>
  <w:style w:type="character" w:customStyle="1" w:styleId="af3">
    <w:name w:val="脚注文字列 (文字)"/>
    <w:basedOn w:val="a0"/>
    <w:link w:val="af2"/>
    <w:uiPriority w:val="99"/>
    <w:semiHidden/>
    <w:rsid w:val="00B54146"/>
    <w:rPr>
      <w:kern w:val="2"/>
      <w:sz w:val="21"/>
      <w:szCs w:val="22"/>
    </w:rPr>
  </w:style>
  <w:style w:type="character" w:styleId="af4">
    <w:name w:val="footnote reference"/>
    <w:basedOn w:val="a0"/>
    <w:uiPriority w:val="99"/>
    <w:semiHidden/>
    <w:unhideWhenUsed/>
    <w:rsid w:val="00B54146"/>
    <w:rPr>
      <w:vertAlign w:val="superscript"/>
    </w:rPr>
  </w:style>
  <w:style w:type="paragraph" w:styleId="af5">
    <w:name w:val="List Paragraph"/>
    <w:basedOn w:val="a"/>
    <w:uiPriority w:val="34"/>
    <w:qFormat/>
    <w:rsid w:val="00E820BC"/>
    <w:pPr>
      <w:ind w:leftChars="400" w:left="840"/>
    </w:pPr>
  </w:style>
  <w:style w:type="character" w:customStyle="1" w:styleId="40">
    <w:name w:val="見出し 4 (文字)"/>
    <w:basedOn w:val="a0"/>
    <w:link w:val="4"/>
    <w:uiPriority w:val="9"/>
    <w:rsid w:val="00E46B6D"/>
    <w:rPr>
      <w:b/>
      <w:bCs/>
      <w:kern w:val="2"/>
      <w:sz w:val="21"/>
      <w:szCs w:val="22"/>
    </w:rPr>
  </w:style>
  <w:style w:type="character" w:customStyle="1" w:styleId="50">
    <w:name w:val="見出し 5 (文字)"/>
    <w:basedOn w:val="a0"/>
    <w:link w:val="5"/>
    <w:uiPriority w:val="9"/>
    <w:rsid w:val="00E46B6D"/>
    <w:rPr>
      <w:rFonts w:asciiTheme="majorHAnsi" w:eastAsiaTheme="majorEastAsia" w:hAnsiTheme="majorHAnsi" w:cstheme="majorBidi"/>
      <w:kern w:val="2"/>
      <w:sz w:val="21"/>
      <w:szCs w:val="22"/>
    </w:rPr>
  </w:style>
  <w:style w:type="character" w:customStyle="1" w:styleId="60">
    <w:name w:val="見出し 6 (文字)"/>
    <w:basedOn w:val="a0"/>
    <w:link w:val="6"/>
    <w:uiPriority w:val="9"/>
    <w:rsid w:val="00E46B6D"/>
    <w:rPr>
      <w:b/>
      <w:bCs/>
      <w:kern w:val="2"/>
      <w:sz w:val="21"/>
      <w:szCs w:val="22"/>
    </w:rPr>
  </w:style>
  <w:style w:type="character" w:customStyle="1" w:styleId="70">
    <w:name w:val="見出し 7 (文字)"/>
    <w:basedOn w:val="a0"/>
    <w:link w:val="7"/>
    <w:uiPriority w:val="9"/>
    <w:semiHidden/>
    <w:rsid w:val="00E46B6D"/>
    <w:rPr>
      <w:kern w:val="2"/>
      <w:sz w:val="21"/>
      <w:szCs w:val="22"/>
    </w:rPr>
  </w:style>
  <w:style w:type="character" w:customStyle="1" w:styleId="80">
    <w:name w:val="見出し 8 (文字)"/>
    <w:basedOn w:val="a0"/>
    <w:link w:val="8"/>
    <w:uiPriority w:val="9"/>
    <w:semiHidden/>
    <w:rsid w:val="00E46B6D"/>
    <w:rPr>
      <w:kern w:val="2"/>
      <w:sz w:val="21"/>
      <w:szCs w:val="22"/>
    </w:rPr>
  </w:style>
  <w:style w:type="character" w:customStyle="1" w:styleId="90">
    <w:name w:val="見出し 9 (文字)"/>
    <w:basedOn w:val="a0"/>
    <w:link w:val="9"/>
    <w:uiPriority w:val="9"/>
    <w:semiHidden/>
    <w:rsid w:val="00E46B6D"/>
    <w:rPr>
      <w:kern w:val="2"/>
      <w:sz w:val="21"/>
      <w:szCs w:val="22"/>
    </w:rPr>
  </w:style>
  <w:style w:type="paragraph" w:styleId="41">
    <w:name w:val="toc 4"/>
    <w:basedOn w:val="a"/>
    <w:next w:val="a"/>
    <w:autoRedefine/>
    <w:uiPriority w:val="39"/>
    <w:unhideWhenUsed/>
    <w:rsid w:val="002F7943"/>
    <w:pPr>
      <w:ind w:left="630"/>
      <w:jc w:val="left"/>
    </w:pPr>
    <w:rPr>
      <w:rFonts w:asciiTheme="minorHAnsi" w:hAnsiTheme="minorHAnsi"/>
      <w:sz w:val="18"/>
      <w:szCs w:val="18"/>
    </w:rPr>
  </w:style>
  <w:style w:type="paragraph" w:styleId="51">
    <w:name w:val="toc 5"/>
    <w:basedOn w:val="a"/>
    <w:next w:val="a"/>
    <w:autoRedefine/>
    <w:uiPriority w:val="39"/>
    <w:unhideWhenUsed/>
    <w:rsid w:val="002F7943"/>
    <w:pPr>
      <w:ind w:left="840"/>
      <w:jc w:val="left"/>
    </w:pPr>
    <w:rPr>
      <w:rFonts w:asciiTheme="minorHAnsi" w:hAnsiTheme="minorHAnsi"/>
      <w:sz w:val="18"/>
      <w:szCs w:val="18"/>
    </w:rPr>
  </w:style>
  <w:style w:type="paragraph" w:styleId="61">
    <w:name w:val="toc 6"/>
    <w:basedOn w:val="a"/>
    <w:next w:val="a"/>
    <w:autoRedefine/>
    <w:uiPriority w:val="39"/>
    <w:unhideWhenUsed/>
    <w:rsid w:val="002F7943"/>
    <w:pPr>
      <w:ind w:left="1050"/>
      <w:jc w:val="left"/>
    </w:pPr>
    <w:rPr>
      <w:rFonts w:asciiTheme="minorHAnsi" w:hAnsiTheme="minorHAnsi"/>
      <w:sz w:val="18"/>
      <w:szCs w:val="18"/>
    </w:rPr>
  </w:style>
  <w:style w:type="paragraph" w:styleId="71">
    <w:name w:val="toc 7"/>
    <w:basedOn w:val="a"/>
    <w:next w:val="a"/>
    <w:autoRedefine/>
    <w:uiPriority w:val="39"/>
    <w:unhideWhenUsed/>
    <w:rsid w:val="002F7943"/>
    <w:pPr>
      <w:ind w:left="1260"/>
      <w:jc w:val="left"/>
    </w:pPr>
    <w:rPr>
      <w:rFonts w:asciiTheme="minorHAnsi" w:hAnsiTheme="minorHAnsi"/>
      <w:sz w:val="18"/>
      <w:szCs w:val="18"/>
    </w:rPr>
  </w:style>
  <w:style w:type="paragraph" w:styleId="81">
    <w:name w:val="toc 8"/>
    <w:basedOn w:val="a"/>
    <w:next w:val="a"/>
    <w:autoRedefine/>
    <w:uiPriority w:val="39"/>
    <w:unhideWhenUsed/>
    <w:rsid w:val="002F7943"/>
    <w:pPr>
      <w:ind w:left="1470"/>
      <w:jc w:val="left"/>
    </w:pPr>
    <w:rPr>
      <w:rFonts w:asciiTheme="minorHAnsi" w:hAnsiTheme="minorHAnsi"/>
      <w:sz w:val="18"/>
      <w:szCs w:val="18"/>
    </w:rPr>
  </w:style>
  <w:style w:type="paragraph" w:styleId="91">
    <w:name w:val="toc 9"/>
    <w:basedOn w:val="a"/>
    <w:next w:val="a"/>
    <w:autoRedefine/>
    <w:uiPriority w:val="39"/>
    <w:unhideWhenUsed/>
    <w:rsid w:val="002F7943"/>
    <w:pPr>
      <w:ind w:left="1680"/>
      <w:jc w:val="left"/>
    </w:pPr>
    <w:rPr>
      <w:rFonts w:asciiTheme="minorHAnsi" w:hAnsiTheme="minorHAnsi"/>
      <w:sz w:val="18"/>
      <w:szCs w:val="18"/>
    </w:rPr>
  </w:style>
  <w:style w:type="paragraph" w:styleId="af6">
    <w:name w:val="Revision"/>
    <w:hidden/>
    <w:uiPriority w:val="99"/>
    <w:semiHidden/>
    <w:rsid w:val="005A5967"/>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13164">
      <w:bodyDiv w:val="1"/>
      <w:marLeft w:val="0"/>
      <w:marRight w:val="0"/>
      <w:marTop w:val="0"/>
      <w:marBottom w:val="0"/>
      <w:divBdr>
        <w:top w:val="none" w:sz="0" w:space="0" w:color="auto"/>
        <w:left w:val="none" w:sz="0" w:space="0" w:color="auto"/>
        <w:bottom w:val="none" w:sz="0" w:space="0" w:color="auto"/>
        <w:right w:val="none" w:sz="0" w:space="0" w:color="auto"/>
      </w:divBdr>
    </w:div>
    <w:div w:id="433552520">
      <w:bodyDiv w:val="1"/>
      <w:marLeft w:val="0"/>
      <w:marRight w:val="0"/>
      <w:marTop w:val="0"/>
      <w:marBottom w:val="0"/>
      <w:divBdr>
        <w:top w:val="none" w:sz="0" w:space="0" w:color="auto"/>
        <w:left w:val="none" w:sz="0" w:space="0" w:color="auto"/>
        <w:bottom w:val="none" w:sz="0" w:space="0" w:color="auto"/>
        <w:right w:val="none" w:sz="0" w:space="0" w:color="auto"/>
      </w:divBdr>
    </w:div>
    <w:div w:id="676807773">
      <w:bodyDiv w:val="1"/>
      <w:marLeft w:val="0"/>
      <w:marRight w:val="0"/>
      <w:marTop w:val="0"/>
      <w:marBottom w:val="0"/>
      <w:divBdr>
        <w:top w:val="none" w:sz="0" w:space="0" w:color="auto"/>
        <w:left w:val="none" w:sz="0" w:space="0" w:color="auto"/>
        <w:bottom w:val="none" w:sz="0" w:space="0" w:color="auto"/>
        <w:right w:val="none" w:sz="0" w:space="0" w:color="auto"/>
      </w:divBdr>
    </w:div>
    <w:div w:id="1147940401">
      <w:bodyDiv w:val="1"/>
      <w:marLeft w:val="0"/>
      <w:marRight w:val="0"/>
      <w:marTop w:val="0"/>
      <w:marBottom w:val="0"/>
      <w:divBdr>
        <w:top w:val="none" w:sz="0" w:space="0" w:color="auto"/>
        <w:left w:val="none" w:sz="0" w:space="0" w:color="auto"/>
        <w:bottom w:val="none" w:sz="0" w:space="0" w:color="auto"/>
        <w:right w:val="none" w:sz="0" w:space="0" w:color="auto"/>
      </w:divBdr>
    </w:div>
    <w:div w:id="1625119192">
      <w:bodyDiv w:val="1"/>
      <w:marLeft w:val="0"/>
      <w:marRight w:val="0"/>
      <w:marTop w:val="0"/>
      <w:marBottom w:val="0"/>
      <w:divBdr>
        <w:top w:val="none" w:sz="0" w:space="0" w:color="auto"/>
        <w:left w:val="none" w:sz="0" w:space="0" w:color="auto"/>
        <w:bottom w:val="none" w:sz="0" w:space="0" w:color="auto"/>
        <w:right w:val="none" w:sz="0" w:space="0" w:color="auto"/>
      </w:divBdr>
    </w:div>
    <w:div w:id="1707098742">
      <w:bodyDiv w:val="1"/>
      <w:marLeft w:val="0"/>
      <w:marRight w:val="0"/>
      <w:marTop w:val="0"/>
      <w:marBottom w:val="0"/>
      <w:divBdr>
        <w:top w:val="none" w:sz="0" w:space="0" w:color="auto"/>
        <w:left w:val="none" w:sz="0" w:space="0" w:color="auto"/>
        <w:bottom w:val="none" w:sz="0" w:space="0" w:color="auto"/>
        <w:right w:val="none" w:sz="0" w:space="0" w:color="auto"/>
      </w:divBdr>
    </w:div>
    <w:div w:id="1773477510">
      <w:bodyDiv w:val="1"/>
      <w:marLeft w:val="0"/>
      <w:marRight w:val="0"/>
      <w:marTop w:val="0"/>
      <w:marBottom w:val="0"/>
      <w:divBdr>
        <w:top w:val="none" w:sz="0" w:space="0" w:color="auto"/>
        <w:left w:val="none" w:sz="0" w:space="0" w:color="auto"/>
        <w:bottom w:val="none" w:sz="0" w:space="0" w:color="auto"/>
        <w:right w:val="none" w:sz="0" w:space="0" w:color="auto"/>
      </w:divBdr>
    </w:div>
    <w:div w:id="1999729186">
      <w:bodyDiv w:val="1"/>
      <w:marLeft w:val="0"/>
      <w:marRight w:val="0"/>
      <w:marTop w:val="0"/>
      <w:marBottom w:val="0"/>
      <w:divBdr>
        <w:top w:val="none" w:sz="0" w:space="0" w:color="auto"/>
        <w:left w:val="none" w:sz="0" w:space="0" w:color="auto"/>
        <w:bottom w:val="none" w:sz="0" w:space="0" w:color="auto"/>
        <w:right w:val="none" w:sz="0" w:space="0" w:color="auto"/>
      </w:divBdr>
    </w:div>
    <w:div w:id="210688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gradFill flip="none" rotWithShape="1">
          <a:gsLst>
            <a:gs pos="0">
              <a:schemeClr val="accent6">
                <a:lumMod val="60000"/>
                <a:lumOff val="40000"/>
              </a:schemeClr>
            </a:gs>
            <a:gs pos="20000">
              <a:schemeClr val="accent6">
                <a:lumMod val="40000"/>
                <a:lumOff val="60000"/>
              </a:schemeClr>
            </a:gs>
            <a:gs pos="100000">
              <a:schemeClr val="accent6">
                <a:lumMod val="20000"/>
                <a:lumOff val="80000"/>
              </a:schemeClr>
            </a:gs>
          </a:gsLst>
          <a:lin ang="16200000" scaled="1"/>
          <a:tileRect/>
        </a:gradFill>
        <a:ln w="12700">
          <a:solidFill>
            <a:schemeClr val="accent6"/>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FF0DE-5707-4402-B6FE-17E1CDFE1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83</Pages>
  <Words>11080</Words>
  <Characters>63160</Characters>
  <Application>Microsoft Office Word</Application>
  <DocSecurity>0</DocSecurity>
  <Lines>526</Lines>
  <Paragraphs>148</Paragraphs>
  <ScaleCrop>false</ScaleCrop>
  <HeadingPairs>
    <vt:vector size="2" baseType="variant">
      <vt:variant>
        <vt:lpstr>タイトル</vt:lpstr>
      </vt:variant>
      <vt:variant>
        <vt:i4>1</vt:i4>
      </vt:variant>
    </vt:vector>
  </HeadingPairs>
  <TitlesOfParts>
    <vt:vector size="1" baseType="lpstr">
      <vt:lpstr/>
    </vt:vector>
  </TitlesOfParts>
  <Company>NECグループ標準PCサービス</Company>
  <LinksUpToDate>false</LinksUpToDate>
  <CharactersWithSpaces>74092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1139930830362</dc:creator>
  <cp:lastModifiedBy>1139930830362</cp:lastModifiedBy>
  <cp:revision>7</cp:revision>
  <dcterms:created xsi:type="dcterms:W3CDTF">2015-12-17T07:02:00Z</dcterms:created>
  <dcterms:modified xsi:type="dcterms:W3CDTF">2016-03-03T01:09:00Z</dcterms:modified>
</cp:coreProperties>
</file>